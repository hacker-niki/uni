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A4EC8" w14:textId="77777777" w:rsidR="00080A42" w:rsidRPr="00080A42" w:rsidRDefault="00080A42" w:rsidP="00080A42">
      <w:pPr>
        <w:spacing w:after="0"/>
        <w:jc w:val="center"/>
        <w:rPr>
          <w:rFonts w:ascii="Times New Roman" w:hAnsi="Times New Roman" w:cs="Times New Roman"/>
          <w:sz w:val="32"/>
          <w:szCs w:val="32"/>
        </w:rPr>
      </w:pPr>
      <w:r w:rsidRPr="00080A42">
        <w:rPr>
          <w:rFonts w:ascii="Times New Roman" w:hAnsi="Times New Roman" w:cs="Times New Roman"/>
          <w:sz w:val="28"/>
          <w:szCs w:val="28"/>
        </w:rPr>
        <w:t>Министерство образования Республики Беларусь</w:t>
      </w:r>
    </w:p>
    <w:p w14:paraId="085CF998" w14:textId="77777777" w:rsidR="00080A42" w:rsidRPr="00080A42" w:rsidRDefault="00080A42" w:rsidP="00080A42">
      <w:pPr>
        <w:spacing w:before="120" w:after="0"/>
        <w:jc w:val="center"/>
        <w:rPr>
          <w:rFonts w:ascii="Times New Roman" w:hAnsi="Times New Roman" w:cs="Times New Roman"/>
          <w:sz w:val="32"/>
          <w:szCs w:val="32"/>
        </w:rPr>
      </w:pPr>
      <w:r w:rsidRPr="00080A42">
        <w:rPr>
          <w:rFonts w:ascii="Times New Roman" w:hAnsi="Times New Roman" w:cs="Times New Roman"/>
          <w:sz w:val="28"/>
          <w:szCs w:val="28"/>
        </w:rPr>
        <w:t>Учреждение образования «Белорусский государственный университет информатики и радиоэлектроники»</w:t>
      </w:r>
    </w:p>
    <w:p w14:paraId="71DFF2C4" w14:textId="77777777" w:rsidR="00080A42" w:rsidRPr="00080A42" w:rsidRDefault="00080A42" w:rsidP="00080A42">
      <w:pPr>
        <w:jc w:val="center"/>
        <w:rPr>
          <w:rFonts w:ascii="Times New Roman" w:hAnsi="Times New Roman" w:cs="Times New Roman"/>
          <w:sz w:val="28"/>
          <w:szCs w:val="28"/>
        </w:rPr>
      </w:pPr>
    </w:p>
    <w:p w14:paraId="37712C09" w14:textId="77777777" w:rsidR="00080A42" w:rsidRPr="00080A42" w:rsidRDefault="00080A42" w:rsidP="00080A42">
      <w:pPr>
        <w:rPr>
          <w:rFonts w:ascii="Times New Roman" w:hAnsi="Times New Roman" w:cs="Times New Roman"/>
          <w:sz w:val="32"/>
          <w:szCs w:val="32"/>
        </w:rPr>
      </w:pPr>
      <w:r w:rsidRPr="00080A42">
        <w:rPr>
          <w:rFonts w:ascii="Times New Roman" w:hAnsi="Times New Roman" w:cs="Times New Roman"/>
          <w:sz w:val="28"/>
          <w:szCs w:val="28"/>
        </w:rPr>
        <w:t>Факультет компьютерных систем и сетей</w:t>
      </w:r>
    </w:p>
    <w:p w14:paraId="0BB31F3A" w14:textId="77777777" w:rsidR="00080A42" w:rsidRPr="00080A42" w:rsidRDefault="00080A42" w:rsidP="00080A42">
      <w:pPr>
        <w:rPr>
          <w:rFonts w:ascii="Times New Roman" w:hAnsi="Times New Roman" w:cs="Times New Roman"/>
          <w:sz w:val="32"/>
          <w:szCs w:val="32"/>
        </w:rPr>
      </w:pPr>
      <w:r w:rsidRPr="00080A42">
        <w:rPr>
          <w:rFonts w:ascii="Times New Roman" w:hAnsi="Times New Roman" w:cs="Times New Roman"/>
          <w:sz w:val="28"/>
          <w:szCs w:val="28"/>
        </w:rPr>
        <w:t>Кафедра информатики</w:t>
      </w:r>
    </w:p>
    <w:p w14:paraId="71C1B242" w14:textId="77777777" w:rsidR="00080A42" w:rsidRPr="00080A42" w:rsidRDefault="00080A42" w:rsidP="00080A42">
      <w:pPr>
        <w:rPr>
          <w:rFonts w:ascii="Times New Roman" w:hAnsi="Times New Roman" w:cs="Times New Roman"/>
          <w:sz w:val="32"/>
          <w:szCs w:val="32"/>
        </w:rPr>
      </w:pPr>
      <w:r w:rsidRPr="00080A42">
        <w:rPr>
          <w:rFonts w:ascii="Times New Roman" w:hAnsi="Times New Roman" w:cs="Times New Roman"/>
          <w:sz w:val="28"/>
          <w:szCs w:val="28"/>
        </w:rPr>
        <w:t>Дисциплина: Прикладные задачи математического анализа</w:t>
      </w:r>
    </w:p>
    <w:p w14:paraId="2EE0850A" w14:textId="77777777" w:rsidR="00080A42" w:rsidRPr="00080A42" w:rsidRDefault="00080A42" w:rsidP="00080A42">
      <w:pPr>
        <w:jc w:val="center"/>
        <w:rPr>
          <w:rFonts w:ascii="Times New Roman" w:hAnsi="Times New Roman" w:cs="Times New Roman"/>
          <w:sz w:val="28"/>
          <w:szCs w:val="28"/>
        </w:rPr>
      </w:pPr>
    </w:p>
    <w:p w14:paraId="765C9C3C" w14:textId="77777777" w:rsidR="00080A42" w:rsidRPr="00080A42" w:rsidRDefault="00080A42" w:rsidP="00080A42">
      <w:pPr>
        <w:jc w:val="center"/>
        <w:rPr>
          <w:rFonts w:ascii="Times New Roman" w:hAnsi="Times New Roman" w:cs="Times New Roman"/>
          <w:sz w:val="28"/>
          <w:szCs w:val="28"/>
        </w:rPr>
      </w:pPr>
    </w:p>
    <w:p w14:paraId="59E28E33" w14:textId="77777777" w:rsidR="00080A42" w:rsidRPr="00080A42" w:rsidRDefault="00080A42" w:rsidP="00080A42">
      <w:pPr>
        <w:jc w:val="center"/>
        <w:rPr>
          <w:rFonts w:ascii="Times New Roman" w:hAnsi="Times New Roman" w:cs="Times New Roman"/>
          <w:sz w:val="32"/>
          <w:szCs w:val="32"/>
        </w:rPr>
      </w:pPr>
      <w:r w:rsidRPr="00080A42">
        <w:rPr>
          <w:rFonts w:ascii="Times New Roman" w:hAnsi="Times New Roman" w:cs="Times New Roman"/>
          <w:sz w:val="28"/>
          <w:szCs w:val="28"/>
        </w:rPr>
        <w:t>ПОЯСНИТЕЛЬНАЯ ЗАПИСКА</w:t>
      </w:r>
      <w:r w:rsidRPr="00080A42">
        <w:rPr>
          <w:rFonts w:ascii="Times New Roman" w:hAnsi="Times New Roman" w:cs="Times New Roman"/>
          <w:sz w:val="40"/>
          <w:szCs w:val="40"/>
        </w:rPr>
        <w:br/>
      </w:r>
      <w:r w:rsidRPr="00080A42">
        <w:rPr>
          <w:rFonts w:ascii="Times New Roman" w:hAnsi="Times New Roman" w:cs="Times New Roman"/>
          <w:sz w:val="28"/>
          <w:szCs w:val="28"/>
        </w:rPr>
        <w:t>к курсовой работе</w:t>
      </w:r>
      <w:r w:rsidRPr="00080A42">
        <w:rPr>
          <w:rFonts w:ascii="Times New Roman" w:hAnsi="Times New Roman" w:cs="Times New Roman"/>
          <w:sz w:val="28"/>
          <w:szCs w:val="28"/>
        </w:rPr>
        <w:br/>
        <w:t>на тему</w:t>
      </w:r>
    </w:p>
    <w:p w14:paraId="637623A6" w14:textId="53299B92" w:rsidR="00080A42" w:rsidRPr="00080A42" w:rsidRDefault="00080A42" w:rsidP="00080A42">
      <w:pPr>
        <w:jc w:val="center"/>
        <w:rPr>
          <w:rFonts w:ascii="Times New Roman" w:hAnsi="Times New Roman" w:cs="Times New Roman"/>
          <w:sz w:val="32"/>
          <w:szCs w:val="32"/>
        </w:rPr>
      </w:pPr>
      <w:r w:rsidRPr="00080A42">
        <w:rPr>
          <w:rFonts w:ascii="Times New Roman" w:hAnsi="Times New Roman" w:cs="Times New Roman"/>
          <w:sz w:val="28"/>
          <w:szCs w:val="28"/>
        </w:rPr>
        <w:t xml:space="preserve">Интегрирование дифференциальных уравнений </w:t>
      </w:r>
      <w:r w:rsidRPr="00080A42">
        <w:rPr>
          <w:rFonts w:ascii="Times New Roman" w:hAnsi="Times New Roman" w:cs="Times New Roman"/>
          <w:sz w:val="28"/>
          <w:szCs w:val="28"/>
        </w:rPr>
        <w:br/>
        <w:t xml:space="preserve">с </w:t>
      </w:r>
      <w:r w:rsidR="00220F8A">
        <w:rPr>
          <w:rFonts w:ascii="Times New Roman" w:hAnsi="Times New Roman" w:cs="Times New Roman"/>
          <w:sz w:val="28"/>
          <w:szCs w:val="28"/>
        </w:rPr>
        <w:t>помощью</w:t>
      </w:r>
      <w:r w:rsidRPr="00080A42">
        <w:rPr>
          <w:rFonts w:ascii="Times New Roman" w:hAnsi="Times New Roman" w:cs="Times New Roman"/>
          <w:sz w:val="28"/>
          <w:szCs w:val="28"/>
        </w:rPr>
        <w:t xml:space="preserve"> </w:t>
      </w:r>
      <w:r w:rsidR="00220F8A">
        <w:rPr>
          <w:rFonts w:ascii="Times New Roman" w:hAnsi="Times New Roman" w:cs="Times New Roman"/>
          <w:sz w:val="28"/>
          <w:szCs w:val="28"/>
        </w:rPr>
        <w:t>степенных</w:t>
      </w:r>
      <w:r w:rsidRPr="00080A42">
        <w:rPr>
          <w:rFonts w:ascii="Times New Roman" w:hAnsi="Times New Roman" w:cs="Times New Roman"/>
          <w:sz w:val="28"/>
          <w:szCs w:val="28"/>
        </w:rPr>
        <w:t xml:space="preserve"> </w:t>
      </w:r>
      <w:r w:rsidR="00220F8A">
        <w:rPr>
          <w:rFonts w:ascii="Times New Roman" w:hAnsi="Times New Roman" w:cs="Times New Roman"/>
          <w:sz w:val="28"/>
          <w:szCs w:val="28"/>
        </w:rPr>
        <w:t>рядов</w:t>
      </w:r>
    </w:p>
    <w:p w14:paraId="46429170" w14:textId="77777777" w:rsidR="00080A42" w:rsidRPr="00080A42" w:rsidRDefault="00080A42" w:rsidP="00080A42">
      <w:pPr>
        <w:jc w:val="center"/>
        <w:rPr>
          <w:rFonts w:ascii="Times New Roman" w:hAnsi="Times New Roman" w:cs="Times New Roman"/>
          <w:sz w:val="32"/>
          <w:szCs w:val="32"/>
        </w:rPr>
      </w:pPr>
      <w:r w:rsidRPr="00080A42">
        <w:rPr>
          <w:rFonts w:ascii="Times New Roman" w:hAnsi="Times New Roman" w:cs="Times New Roman"/>
          <w:sz w:val="28"/>
          <w:szCs w:val="28"/>
        </w:rPr>
        <w:t>БГУИР КП 1-40 04 01</w:t>
      </w:r>
    </w:p>
    <w:p w14:paraId="02D25261" w14:textId="77777777" w:rsidR="00080A42" w:rsidRPr="00080A42" w:rsidRDefault="00080A42" w:rsidP="00080A42">
      <w:pPr>
        <w:jc w:val="center"/>
        <w:rPr>
          <w:rFonts w:ascii="Times New Roman" w:hAnsi="Times New Roman" w:cs="Times New Roman"/>
          <w:sz w:val="28"/>
          <w:szCs w:val="28"/>
        </w:rPr>
      </w:pPr>
    </w:p>
    <w:p w14:paraId="59AEFACD" w14:textId="77777777" w:rsidR="00080A42" w:rsidRPr="00080A42" w:rsidRDefault="00080A42" w:rsidP="00080A42">
      <w:pPr>
        <w:rPr>
          <w:rFonts w:ascii="Times New Roman" w:hAnsi="Times New Roman" w:cs="Times New Roman"/>
          <w:sz w:val="28"/>
          <w:szCs w:val="28"/>
        </w:rPr>
      </w:pPr>
    </w:p>
    <w:p w14:paraId="28D860B8" w14:textId="77777777" w:rsidR="00080A42" w:rsidRPr="00080A42" w:rsidRDefault="00080A42" w:rsidP="00080A42">
      <w:pPr>
        <w:jc w:val="center"/>
        <w:rPr>
          <w:rFonts w:ascii="Times New Roman" w:hAnsi="Times New Roman" w:cs="Times New Roman"/>
          <w:sz w:val="28"/>
          <w:szCs w:val="28"/>
        </w:rPr>
      </w:pPr>
    </w:p>
    <w:p w14:paraId="10033FF3" w14:textId="3C654147" w:rsidR="00080A42" w:rsidRPr="00080A42" w:rsidRDefault="00080A42" w:rsidP="00080A42">
      <w:pPr>
        <w:spacing w:after="0"/>
        <w:ind w:left="4248" w:firstLine="708"/>
        <w:rPr>
          <w:rFonts w:ascii="Times New Roman" w:hAnsi="Times New Roman" w:cs="Times New Roman"/>
          <w:sz w:val="32"/>
          <w:szCs w:val="32"/>
        </w:rPr>
      </w:pPr>
      <w:r w:rsidRPr="00080A42">
        <w:rPr>
          <w:rFonts w:ascii="Times New Roman" w:hAnsi="Times New Roman" w:cs="Times New Roman"/>
          <w:sz w:val="28"/>
          <w:szCs w:val="28"/>
        </w:rPr>
        <w:t xml:space="preserve">Студент: гр. 253502 </w:t>
      </w:r>
      <w:r>
        <w:rPr>
          <w:rFonts w:ascii="Times New Roman" w:hAnsi="Times New Roman" w:cs="Times New Roman"/>
          <w:sz w:val="28"/>
          <w:szCs w:val="28"/>
        </w:rPr>
        <w:t>Ахметов</w:t>
      </w:r>
      <w:r w:rsidRPr="00080A42">
        <w:rPr>
          <w:rFonts w:ascii="Times New Roman" w:hAnsi="Times New Roman" w:cs="Times New Roman"/>
          <w:sz w:val="28"/>
          <w:szCs w:val="28"/>
        </w:rPr>
        <w:t xml:space="preserve"> </w:t>
      </w:r>
      <w:r>
        <w:rPr>
          <w:rFonts w:ascii="Times New Roman" w:hAnsi="Times New Roman" w:cs="Times New Roman"/>
          <w:sz w:val="28"/>
          <w:szCs w:val="28"/>
        </w:rPr>
        <w:t>Р</w:t>
      </w:r>
      <w:r w:rsidRPr="00080A42">
        <w:rPr>
          <w:rFonts w:ascii="Times New Roman" w:hAnsi="Times New Roman" w:cs="Times New Roman"/>
          <w:sz w:val="28"/>
          <w:szCs w:val="28"/>
        </w:rPr>
        <w:t xml:space="preserve">. </w:t>
      </w:r>
      <w:r>
        <w:rPr>
          <w:rFonts w:ascii="Times New Roman" w:hAnsi="Times New Roman" w:cs="Times New Roman"/>
          <w:sz w:val="28"/>
          <w:szCs w:val="28"/>
        </w:rPr>
        <w:t>Я</w:t>
      </w:r>
      <w:r w:rsidRPr="00080A42">
        <w:rPr>
          <w:rFonts w:ascii="Times New Roman" w:hAnsi="Times New Roman" w:cs="Times New Roman"/>
          <w:sz w:val="28"/>
          <w:szCs w:val="28"/>
        </w:rPr>
        <w:t>.</w:t>
      </w:r>
    </w:p>
    <w:p w14:paraId="67B8FD3B" w14:textId="77777777" w:rsidR="00080A42" w:rsidRPr="00080A42" w:rsidRDefault="00080A42" w:rsidP="00080A42">
      <w:pPr>
        <w:spacing w:after="0"/>
        <w:rPr>
          <w:rFonts w:ascii="Times New Roman" w:hAnsi="Times New Roman" w:cs="Times New Roman"/>
          <w:sz w:val="28"/>
          <w:szCs w:val="28"/>
        </w:rPr>
      </w:pPr>
    </w:p>
    <w:p w14:paraId="3ED7A3DD" w14:textId="19DC72E0" w:rsidR="00080A42" w:rsidRPr="00080A42" w:rsidRDefault="00080A42" w:rsidP="00080A42">
      <w:pPr>
        <w:spacing w:after="0"/>
        <w:ind w:left="4956"/>
        <w:rPr>
          <w:rFonts w:ascii="Times New Roman" w:hAnsi="Times New Roman" w:cs="Times New Roman"/>
          <w:sz w:val="32"/>
          <w:szCs w:val="32"/>
        </w:rPr>
      </w:pPr>
      <w:r w:rsidRPr="00080A42">
        <w:rPr>
          <w:rFonts w:ascii="Times New Roman" w:hAnsi="Times New Roman" w:cs="Times New Roman"/>
          <w:sz w:val="28"/>
          <w:szCs w:val="28"/>
        </w:rPr>
        <w:t xml:space="preserve">Руководитель: канд. ф.-м. н., доцент </w:t>
      </w:r>
      <w:r w:rsidR="00220F8A">
        <w:rPr>
          <w:rFonts w:ascii="Times New Roman" w:hAnsi="Times New Roman" w:cs="Times New Roman"/>
          <w:sz w:val="28"/>
          <w:szCs w:val="28"/>
        </w:rPr>
        <w:t>Калугина</w:t>
      </w:r>
      <w:r w:rsidRPr="00080A42">
        <w:rPr>
          <w:rFonts w:ascii="Times New Roman" w:hAnsi="Times New Roman" w:cs="Times New Roman"/>
          <w:sz w:val="28"/>
          <w:szCs w:val="28"/>
        </w:rPr>
        <w:t xml:space="preserve"> </w:t>
      </w:r>
      <w:r w:rsidR="00220F8A">
        <w:rPr>
          <w:rFonts w:ascii="Times New Roman" w:hAnsi="Times New Roman" w:cs="Times New Roman"/>
          <w:sz w:val="28"/>
          <w:szCs w:val="28"/>
        </w:rPr>
        <w:t>М</w:t>
      </w:r>
      <w:r w:rsidRPr="00080A42">
        <w:rPr>
          <w:rFonts w:ascii="Times New Roman" w:hAnsi="Times New Roman" w:cs="Times New Roman"/>
          <w:sz w:val="28"/>
          <w:szCs w:val="28"/>
        </w:rPr>
        <w:t xml:space="preserve">. </w:t>
      </w:r>
      <w:r w:rsidR="00220F8A">
        <w:rPr>
          <w:rFonts w:ascii="Times New Roman" w:hAnsi="Times New Roman" w:cs="Times New Roman"/>
          <w:sz w:val="28"/>
          <w:szCs w:val="28"/>
        </w:rPr>
        <w:t>А</w:t>
      </w:r>
      <w:r w:rsidRPr="00080A42">
        <w:rPr>
          <w:rFonts w:ascii="Times New Roman" w:hAnsi="Times New Roman" w:cs="Times New Roman"/>
          <w:sz w:val="28"/>
          <w:szCs w:val="28"/>
        </w:rPr>
        <w:t>.</w:t>
      </w:r>
    </w:p>
    <w:p w14:paraId="71B6308C" w14:textId="77777777" w:rsidR="00080A42" w:rsidRPr="00080A42" w:rsidRDefault="00080A42" w:rsidP="00080A42">
      <w:pPr>
        <w:jc w:val="center"/>
        <w:rPr>
          <w:rFonts w:ascii="Times New Roman" w:hAnsi="Times New Roman" w:cs="Times New Roman"/>
          <w:sz w:val="28"/>
          <w:szCs w:val="28"/>
        </w:rPr>
      </w:pPr>
      <w:r w:rsidRPr="00080A42">
        <w:rPr>
          <w:rFonts w:ascii="Times New Roman" w:hAnsi="Times New Roman" w:cs="Times New Roman"/>
          <w:sz w:val="28"/>
          <w:szCs w:val="28"/>
        </w:rPr>
        <w:br/>
      </w:r>
      <w:r w:rsidRPr="00080A42">
        <w:rPr>
          <w:rFonts w:ascii="Times New Roman" w:hAnsi="Times New Roman" w:cs="Times New Roman"/>
          <w:sz w:val="28"/>
          <w:szCs w:val="28"/>
        </w:rPr>
        <w:br/>
      </w:r>
    </w:p>
    <w:p w14:paraId="75714DD6" w14:textId="77777777" w:rsidR="00080A42" w:rsidRPr="00080A42" w:rsidRDefault="00080A42" w:rsidP="00080A42">
      <w:pPr>
        <w:jc w:val="center"/>
        <w:rPr>
          <w:rFonts w:ascii="Times New Roman" w:hAnsi="Times New Roman" w:cs="Times New Roman"/>
          <w:sz w:val="28"/>
          <w:szCs w:val="28"/>
        </w:rPr>
      </w:pPr>
    </w:p>
    <w:p w14:paraId="16C40900" w14:textId="77777777" w:rsidR="00080A42" w:rsidRPr="00080A42" w:rsidRDefault="00080A42" w:rsidP="00080A42">
      <w:pPr>
        <w:jc w:val="center"/>
        <w:rPr>
          <w:rFonts w:ascii="Times New Roman" w:hAnsi="Times New Roman" w:cs="Times New Roman"/>
          <w:sz w:val="28"/>
          <w:szCs w:val="28"/>
        </w:rPr>
      </w:pPr>
    </w:p>
    <w:p w14:paraId="7999FB05" w14:textId="7E4208E7" w:rsidR="00080A42" w:rsidRDefault="00080A42" w:rsidP="00080A42">
      <w:pPr>
        <w:jc w:val="center"/>
        <w:rPr>
          <w:rFonts w:ascii="Times New Roman" w:hAnsi="Times New Roman" w:cs="Times New Roman"/>
          <w:sz w:val="28"/>
          <w:szCs w:val="28"/>
        </w:rPr>
      </w:pPr>
    </w:p>
    <w:p w14:paraId="465C7017" w14:textId="63450B07" w:rsidR="00220F8A" w:rsidRDefault="00220F8A" w:rsidP="00080A42">
      <w:pPr>
        <w:jc w:val="center"/>
        <w:rPr>
          <w:rFonts w:ascii="Times New Roman" w:hAnsi="Times New Roman" w:cs="Times New Roman"/>
          <w:sz w:val="28"/>
          <w:szCs w:val="28"/>
        </w:rPr>
      </w:pPr>
    </w:p>
    <w:p w14:paraId="6DC940CC" w14:textId="77777777" w:rsidR="00220F8A" w:rsidRPr="00080A42" w:rsidRDefault="00220F8A" w:rsidP="00080A42">
      <w:pPr>
        <w:jc w:val="center"/>
        <w:rPr>
          <w:rFonts w:ascii="Times New Roman" w:hAnsi="Times New Roman" w:cs="Times New Roman"/>
          <w:sz w:val="28"/>
          <w:szCs w:val="28"/>
        </w:rPr>
      </w:pPr>
    </w:p>
    <w:p w14:paraId="233FED99" w14:textId="77777777" w:rsidR="00080A42" w:rsidRPr="00080A42" w:rsidRDefault="00080A42" w:rsidP="00080A42">
      <w:pPr>
        <w:rPr>
          <w:rFonts w:ascii="Times New Roman" w:hAnsi="Times New Roman" w:cs="Times New Roman"/>
          <w:sz w:val="28"/>
          <w:szCs w:val="28"/>
        </w:rPr>
      </w:pPr>
    </w:p>
    <w:p w14:paraId="653362E0" w14:textId="10508E6B" w:rsidR="00080A42" w:rsidRPr="00C4368A" w:rsidRDefault="00080A42" w:rsidP="00C4368A">
      <w:pPr>
        <w:spacing w:line="360" w:lineRule="auto"/>
        <w:ind w:left="2832" w:firstLine="708"/>
        <w:rPr>
          <w:rFonts w:ascii="Times New Roman" w:hAnsi="Times New Roman" w:cs="Times New Roman"/>
          <w:sz w:val="28"/>
          <w:szCs w:val="28"/>
        </w:rPr>
      </w:pPr>
      <w:r w:rsidRPr="00080A42">
        <w:rPr>
          <w:rFonts w:ascii="Times New Roman" w:hAnsi="Times New Roman" w:cs="Times New Roman"/>
          <w:sz w:val="28"/>
          <w:szCs w:val="28"/>
        </w:rPr>
        <w:t>Минск 2023</w:t>
      </w:r>
    </w:p>
    <w:p w14:paraId="7EC66E43" w14:textId="7F0B07B3" w:rsidR="00D87FB2" w:rsidRPr="00D87FB2" w:rsidRDefault="00D87FB2" w:rsidP="00080A42">
      <w:pPr>
        <w:spacing w:line="360" w:lineRule="auto"/>
        <w:rPr>
          <w:rFonts w:ascii="Times New Roman" w:hAnsi="Times New Roman" w:cs="Times New Roman"/>
          <w:b/>
          <w:sz w:val="32"/>
          <w:szCs w:val="32"/>
        </w:rPr>
      </w:pPr>
      <w:r w:rsidRPr="00D87FB2">
        <w:rPr>
          <w:rFonts w:ascii="Times New Roman" w:hAnsi="Times New Roman" w:cs="Times New Roman"/>
          <w:b/>
          <w:sz w:val="32"/>
          <w:szCs w:val="32"/>
        </w:rPr>
        <w:lastRenderedPageBreak/>
        <w:t>СОДЕРЖАНИЕ</w:t>
      </w:r>
    </w:p>
    <w:p w14:paraId="4BA6B6EC" w14:textId="4B1BB223" w:rsidR="00D917F6" w:rsidRDefault="003B45EE">
      <w:pPr>
        <w:pStyle w:val="11"/>
        <w:tabs>
          <w:tab w:val="right" w:leader="dot" w:pos="9345"/>
        </w:tabs>
        <w:rPr>
          <w:rFonts w:cstheme="minorBidi"/>
          <w:noProof/>
          <w:kern w:val="2"/>
          <w14:ligatures w14:val="standardContextual"/>
        </w:rPr>
      </w:pPr>
      <w:r>
        <w:rPr>
          <w:rFonts w:cstheme="minorBidi"/>
          <w:noProof/>
          <w:kern w:val="2"/>
          <w14:ligatures w14:val="standardContextual"/>
        </w:rPr>
        <w:fldChar w:fldCharType="begin"/>
      </w:r>
      <w:r>
        <w:rPr>
          <w:rFonts w:cstheme="minorBidi"/>
          <w:noProof/>
          <w:kern w:val="2"/>
          <w14:ligatures w14:val="standardContextual"/>
        </w:rPr>
        <w:instrText xml:space="preserve"> TOC \h \z \t "Заголовок 1;2;Заголовок 2;3;Заголовок;1" </w:instrText>
      </w:r>
      <w:r>
        <w:rPr>
          <w:rFonts w:cstheme="minorBidi"/>
          <w:noProof/>
          <w:kern w:val="2"/>
          <w14:ligatures w14:val="standardContextual"/>
        </w:rPr>
        <w:fldChar w:fldCharType="separate"/>
      </w:r>
      <w:hyperlink w:anchor="_Toc154634831" w:history="1">
        <w:r w:rsidR="00D917F6" w:rsidRPr="00DB4636">
          <w:rPr>
            <w:rStyle w:val="a5"/>
            <w:rFonts w:ascii="Times New Roman" w:eastAsia="Times New Roman" w:hAnsi="Times New Roman"/>
            <w:b/>
            <w:bCs/>
            <w:noProof/>
            <w:shd w:val="clear" w:color="auto" w:fill="FFFFFF"/>
          </w:rPr>
          <w:t>ВВЕДЕНИЕ</w:t>
        </w:r>
        <w:r w:rsidR="00D917F6">
          <w:rPr>
            <w:noProof/>
            <w:webHidden/>
          </w:rPr>
          <w:tab/>
        </w:r>
        <w:r w:rsidR="00D917F6">
          <w:rPr>
            <w:noProof/>
            <w:webHidden/>
          </w:rPr>
          <w:fldChar w:fldCharType="begin"/>
        </w:r>
        <w:r w:rsidR="00D917F6">
          <w:rPr>
            <w:noProof/>
            <w:webHidden/>
          </w:rPr>
          <w:instrText xml:space="preserve"> PAGEREF _Toc154634831 \h </w:instrText>
        </w:r>
        <w:r w:rsidR="00D917F6">
          <w:rPr>
            <w:noProof/>
            <w:webHidden/>
          </w:rPr>
        </w:r>
        <w:r w:rsidR="00D917F6">
          <w:rPr>
            <w:noProof/>
            <w:webHidden/>
          </w:rPr>
          <w:fldChar w:fldCharType="separate"/>
        </w:r>
        <w:r w:rsidR="00D917F6">
          <w:rPr>
            <w:noProof/>
            <w:webHidden/>
          </w:rPr>
          <w:t>4</w:t>
        </w:r>
        <w:r w:rsidR="00D917F6">
          <w:rPr>
            <w:noProof/>
            <w:webHidden/>
          </w:rPr>
          <w:fldChar w:fldCharType="end"/>
        </w:r>
      </w:hyperlink>
    </w:p>
    <w:p w14:paraId="55C459C5" w14:textId="2AD49E99" w:rsidR="00D917F6" w:rsidRDefault="00D917F6">
      <w:pPr>
        <w:pStyle w:val="11"/>
        <w:tabs>
          <w:tab w:val="left" w:pos="440"/>
          <w:tab w:val="right" w:leader="dot" w:pos="9345"/>
        </w:tabs>
        <w:rPr>
          <w:rFonts w:cstheme="minorBidi"/>
          <w:noProof/>
          <w:kern w:val="2"/>
          <w14:ligatures w14:val="standardContextual"/>
        </w:rPr>
      </w:pPr>
      <w:hyperlink w:anchor="_Toc154634832" w:history="1">
        <w:r w:rsidRPr="00DB4636">
          <w:rPr>
            <w:rStyle w:val="a5"/>
            <w:rFonts w:ascii="Times New Roman" w:eastAsia="Times New Roman" w:hAnsi="Times New Roman"/>
            <w:b/>
            <w:bCs/>
            <w:noProof/>
          </w:rPr>
          <w:t>1.</w:t>
        </w:r>
        <w:r>
          <w:rPr>
            <w:rFonts w:cstheme="minorBidi"/>
            <w:noProof/>
            <w:kern w:val="2"/>
            <w14:ligatures w14:val="standardContextual"/>
          </w:rPr>
          <w:tab/>
        </w:r>
        <w:r w:rsidRPr="00DB4636">
          <w:rPr>
            <w:rStyle w:val="a5"/>
            <w:rFonts w:ascii="Times New Roman" w:eastAsia="Times New Roman" w:hAnsi="Times New Roman"/>
            <w:b/>
            <w:bCs/>
            <w:noProof/>
            <w:shd w:val="clear" w:color="auto" w:fill="FFFFFF"/>
          </w:rPr>
          <w:t>Ряды</w:t>
        </w:r>
        <w:r>
          <w:rPr>
            <w:noProof/>
            <w:webHidden/>
          </w:rPr>
          <w:tab/>
        </w:r>
        <w:r>
          <w:rPr>
            <w:noProof/>
            <w:webHidden/>
          </w:rPr>
          <w:fldChar w:fldCharType="begin"/>
        </w:r>
        <w:r>
          <w:rPr>
            <w:noProof/>
            <w:webHidden/>
          </w:rPr>
          <w:instrText xml:space="preserve"> PAGEREF _Toc154634832 \h </w:instrText>
        </w:r>
        <w:r>
          <w:rPr>
            <w:noProof/>
            <w:webHidden/>
          </w:rPr>
        </w:r>
        <w:r>
          <w:rPr>
            <w:noProof/>
            <w:webHidden/>
          </w:rPr>
          <w:fldChar w:fldCharType="separate"/>
        </w:r>
        <w:r>
          <w:rPr>
            <w:noProof/>
            <w:webHidden/>
          </w:rPr>
          <w:t>5</w:t>
        </w:r>
        <w:r>
          <w:rPr>
            <w:noProof/>
            <w:webHidden/>
          </w:rPr>
          <w:fldChar w:fldCharType="end"/>
        </w:r>
      </w:hyperlink>
    </w:p>
    <w:p w14:paraId="68B4B2D4" w14:textId="5C2C4A0B" w:rsidR="00D917F6" w:rsidRDefault="00D917F6">
      <w:pPr>
        <w:pStyle w:val="21"/>
        <w:tabs>
          <w:tab w:val="left" w:pos="880"/>
          <w:tab w:val="right" w:leader="dot" w:pos="9345"/>
        </w:tabs>
        <w:rPr>
          <w:rFonts w:cstheme="minorBidi"/>
          <w:noProof/>
          <w:kern w:val="2"/>
          <w14:ligatures w14:val="standardContextual"/>
        </w:rPr>
      </w:pPr>
      <w:hyperlink w:anchor="_Toc154634833" w:history="1">
        <w:r w:rsidRPr="00DB4636">
          <w:rPr>
            <w:rStyle w:val="a5"/>
            <w:rFonts w:ascii="Times New Roman" w:eastAsia="Times New Roman" w:hAnsi="Times New Roman"/>
            <w:b/>
            <w:bCs/>
            <w:noProof/>
          </w:rPr>
          <w:t>1.1.</w:t>
        </w:r>
        <w:r>
          <w:rPr>
            <w:rFonts w:cstheme="minorBidi"/>
            <w:noProof/>
            <w:kern w:val="2"/>
            <w14:ligatures w14:val="standardContextual"/>
          </w:rPr>
          <w:tab/>
        </w:r>
        <w:r w:rsidRPr="00DB4636">
          <w:rPr>
            <w:rStyle w:val="a5"/>
            <w:rFonts w:ascii="Times New Roman" w:eastAsia="Times New Roman" w:hAnsi="Times New Roman"/>
            <w:b/>
            <w:bCs/>
            <w:noProof/>
            <w:shd w:val="clear" w:color="auto" w:fill="FFFFFF"/>
          </w:rPr>
          <w:t>Числовые ряды</w:t>
        </w:r>
        <w:r>
          <w:rPr>
            <w:noProof/>
            <w:webHidden/>
          </w:rPr>
          <w:tab/>
        </w:r>
        <w:r>
          <w:rPr>
            <w:noProof/>
            <w:webHidden/>
          </w:rPr>
          <w:fldChar w:fldCharType="begin"/>
        </w:r>
        <w:r>
          <w:rPr>
            <w:noProof/>
            <w:webHidden/>
          </w:rPr>
          <w:instrText xml:space="preserve"> PAGEREF _Toc154634833 \h </w:instrText>
        </w:r>
        <w:r>
          <w:rPr>
            <w:noProof/>
            <w:webHidden/>
          </w:rPr>
        </w:r>
        <w:r>
          <w:rPr>
            <w:noProof/>
            <w:webHidden/>
          </w:rPr>
          <w:fldChar w:fldCharType="separate"/>
        </w:r>
        <w:r>
          <w:rPr>
            <w:noProof/>
            <w:webHidden/>
          </w:rPr>
          <w:t>5</w:t>
        </w:r>
        <w:r>
          <w:rPr>
            <w:noProof/>
            <w:webHidden/>
          </w:rPr>
          <w:fldChar w:fldCharType="end"/>
        </w:r>
      </w:hyperlink>
    </w:p>
    <w:p w14:paraId="773D6E2A" w14:textId="62B3DBD0" w:rsidR="00D917F6" w:rsidRDefault="00D917F6">
      <w:pPr>
        <w:pStyle w:val="31"/>
        <w:tabs>
          <w:tab w:val="left" w:pos="1320"/>
          <w:tab w:val="right" w:leader="dot" w:pos="9345"/>
        </w:tabs>
        <w:rPr>
          <w:rFonts w:cstheme="minorBidi"/>
          <w:noProof/>
          <w:kern w:val="2"/>
          <w14:ligatures w14:val="standardContextual"/>
        </w:rPr>
      </w:pPr>
      <w:hyperlink w:anchor="_Toc154634834" w:history="1">
        <w:r w:rsidRPr="00DB4636">
          <w:rPr>
            <w:rStyle w:val="a5"/>
            <w:rFonts w:ascii="Times New Roman" w:eastAsia="Times New Roman" w:hAnsi="Times New Roman"/>
            <w:b/>
            <w:bCs/>
            <w:noProof/>
          </w:rPr>
          <w:t>1.1.1.</w:t>
        </w:r>
        <w:r>
          <w:rPr>
            <w:rFonts w:cstheme="minorBidi"/>
            <w:noProof/>
            <w:kern w:val="2"/>
            <w14:ligatures w14:val="standardContextual"/>
          </w:rPr>
          <w:tab/>
        </w:r>
        <w:r w:rsidRPr="00DB4636">
          <w:rPr>
            <w:rStyle w:val="a5"/>
            <w:rFonts w:ascii="Times New Roman" w:eastAsia="Times New Roman" w:hAnsi="Times New Roman"/>
            <w:b/>
            <w:bCs/>
            <w:noProof/>
            <w:shd w:val="clear" w:color="auto" w:fill="FFFFFF"/>
          </w:rPr>
          <w:t>Основные понятия. Необходимый признак сходимости</w:t>
        </w:r>
        <w:r>
          <w:rPr>
            <w:noProof/>
            <w:webHidden/>
          </w:rPr>
          <w:tab/>
        </w:r>
        <w:r>
          <w:rPr>
            <w:noProof/>
            <w:webHidden/>
          </w:rPr>
          <w:fldChar w:fldCharType="begin"/>
        </w:r>
        <w:r>
          <w:rPr>
            <w:noProof/>
            <w:webHidden/>
          </w:rPr>
          <w:instrText xml:space="preserve"> PAGEREF _Toc154634834 \h </w:instrText>
        </w:r>
        <w:r>
          <w:rPr>
            <w:noProof/>
            <w:webHidden/>
          </w:rPr>
        </w:r>
        <w:r>
          <w:rPr>
            <w:noProof/>
            <w:webHidden/>
          </w:rPr>
          <w:fldChar w:fldCharType="separate"/>
        </w:r>
        <w:r>
          <w:rPr>
            <w:noProof/>
            <w:webHidden/>
          </w:rPr>
          <w:t>5</w:t>
        </w:r>
        <w:r>
          <w:rPr>
            <w:noProof/>
            <w:webHidden/>
          </w:rPr>
          <w:fldChar w:fldCharType="end"/>
        </w:r>
      </w:hyperlink>
    </w:p>
    <w:p w14:paraId="0AB84AD4" w14:textId="0B62EF40" w:rsidR="00D917F6" w:rsidRDefault="00D917F6">
      <w:pPr>
        <w:pStyle w:val="31"/>
        <w:tabs>
          <w:tab w:val="left" w:pos="1320"/>
          <w:tab w:val="right" w:leader="dot" w:pos="9345"/>
        </w:tabs>
        <w:rPr>
          <w:rFonts w:cstheme="minorBidi"/>
          <w:noProof/>
          <w:kern w:val="2"/>
          <w14:ligatures w14:val="standardContextual"/>
        </w:rPr>
      </w:pPr>
      <w:hyperlink w:anchor="_Toc154634835" w:history="1">
        <w:r w:rsidRPr="00DB4636">
          <w:rPr>
            <w:rStyle w:val="a5"/>
            <w:rFonts w:ascii="Times New Roman" w:eastAsia="Times New Roman" w:hAnsi="Times New Roman"/>
            <w:b/>
            <w:bCs/>
            <w:noProof/>
          </w:rPr>
          <w:t>1.1.2.</w:t>
        </w:r>
        <w:r>
          <w:rPr>
            <w:rFonts w:cstheme="minorBidi"/>
            <w:noProof/>
            <w:kern w:val="2"/>
            <w14:ligatures w14:val="standardContextual"/>
          </w:rPr>
          <w:tab/>
        </w:r>
        <w:r w:rsidRPr="00DB4636">
          <w:rPr>
            <w:rStyle w:val="a5"/>
            <w:rFonts w:ascii="Times New Roman" w:eastAsia="Times New Roman" w:hAnsi="Times New Roman"/>
            <w:b/>
            <w:bCs/>
            <w:noProof/>
            <w:shd w:val="clear" w:color="auto" w:fill="FFFFFF"/>
          </w:rPr>
          <w:t>Необходимый признак сходимости ряда. Остаток ряда.</w:t>
        </w:r>
        <w:r>
          <w:rPr>
            <w:noProof/>
            <w:webHidden/>
          </w:rPr>
          <w:tab/>
        </w:r>
        <w:r>
          <w:rPr>
            <w:noProof/>
            <w:webHidden/>
          </w:rPr>
          <w:fldChar w:fldCharType="begin"/>
        </w:r>
        <w:r>
          <w:rPr>
            <w:noProof/>
            <w:webHidden/>
          </w:rPr>
          <w:instrText xml:space="preserve"> PAGEREF _Toc154634835 \h </w:instrText>
        </w:r>
        <w:r>
          <w:rPr>
            <w:noProof/>
            <w:webHidden/>
          </w:rPr>
        </w:r>
        <w:r>
          <w:rPr>
            <w:noProof/>
            <w:webHidden/>
          </w:rPr>
          <w:fldChar w:fldCharType="separate"/>
        </w:r>
        <w:r>
          <w:rPr>
            <w:noProof/>
            <w:webHidden/>
          </w:rPr>
          <w:t>6</w:t>
        </w:r>
        <w:r>
          <w:rPr>
            <w:noProof/>
            <w:webHidden/>
          </w:rPr>
          <w:fldChar w:fldCharType="end"/>
        </w:r>
      </w:hyperlink>
    </w:p>
    <w:p w14:paraId="5B1B6D5F" w14:textId="6CBC1571" w:rsidR="00D917F6" w:rsidRDefault="00D917F6">
      <w:pPr>
        <w:pStyle w:val="31"/>
        <w:tabs>
          <w:tab w:val="left" w:pos="1320"/>
          <w:tab w:val="right" w:leader="dot" w:pos="9345"/>
        </w:tabs>
        <w:rPr>
          <w:rFonts w:cstheme="minorBidi"/>
          <w:noProof/>
          <w:kern w:val="2"/>
          <w14:ligatures w14:val="standardContextual"/>
        </w:rPr>
      </w:pPr>
      <w:hyperlink w:anchor="_Toc154634836" w:history="1">
        <w:r w:rsidRPr="00DB4636">
          <w:rPr>
            <w:rStyle w:val="a5"/>
            <w:rFonts w:ascii="Times New Roman" w:eastAsia="Times New Roman" w:hAnsi="Times New Roman"/>
            <w:b/>
            <w:bCs/>
            <w:noProof/>
          </w:rPr>
          <w:t>1.1.3.</w:t>
        </w:r>
        <w:r>
          <w:rPr>
            <w:rFonts w:cstheme="minorBidi"/>
            <w:noProof/>
            <w:kern w:val="2"/>
            <w14:ligatures w14:val="standardContextual"/>
          </w:rPr>
          <w:tab/>
        </w:r>
        <w:r w:rsidRPr="00DB4636">
          <w:rPr>
            <w:rStyle w:val="a5"/>
            <w:rFonts w:ascii="Times New Roman" w:eastAsia="Times New Roman" w:hAnsi="Times New Roman"/>
            <w:b/>
            <w:bCs/>
            <w:noProof/>
            <w:shd w:val="clear" w:color="auto" w:fill="FFFFFF"/>
          </w:rPr>
          <w:t>Свойства сходящихся рядов, подобные свойствам сумм.</w:t>
        </w:r>
        <w:r>
          <w:rPr>
            <w:noProof/>
            <w:webHidden/>
          </w:rPr>
          <w:tab/>
        </w:r>
        <w:r>
          <w:rPr>
            <w:noProof/>
            <w:webHidden/>
          </w:rPr>
          <w:fldChar w:fldCharType="begin"/>
        </w:r>
        <w:r>
          <w:rPr>
            <w:noProof/>
            <w:webHidden/>
          </w:rPr>
          <w:instrText xml:space="preserve"> PAGEREF _Toc154634836 \h </w:instrText>
        </w:r>
        <w:r>
          <w:rPr>
            <w:noProof/>
            <w:webHidden/>
          </w:rPr>
        </w:r>
        <w:r>
          <w:rPr>
            <w:noProof/>
            <w:webHidden/>
          </w:rPr>
          <w:fldChar w:fldCharType="separate"/>
        </w:r>
        <w:r>
          <w:rPr>
            <w:noProof/>
            <w:webHidden/>
          </w:rPr>
          <w:t>6</w:t>
        </w:r>
        <w:r>
          <w:rPr>
            <w:noProof/>
            <w:webHidden/>
          </w:rPr>
          <w:fldChar w:fldCharType="end"/>
        </w:r>
      </w:hyperlink>
    </w:p>
    <w:p w14:paraId="463FC4DB" w14:textId="017B2C21" w:rsidR="00D917F6" w:rsidRDefault="00D917F6">
      <w:pPr>
        <w:pStyle w:val="31"/>
        <w:tabs>
          <w:tab w:val="left" w:pos="1320"/>
          <w:tab w:val="right" w:leader="dot" w:pos="9345"/>
        </w:tabs>
        <w:rPr>
          <w:rFonts w:cstheme="minorBidi"/>
          <w:noProof/>
          <w:kern w:val="2"/>
          <w14:ligatures w14:val="standardContextual"/>
        </w:rPr>
      </w:pPr>
      <w:hyperlink w:anchor="_Toc154634837" w:history="1">
        <w:r w:rsidRPr="00DB4636">
          <w:rPr>
            <w:rStyle w:val="a5"/>
            <w:rFonts w:ascii="Times New Roman" w:eastAsia="Times New Roman" w:hAnsi="Times New Roman"/>
            <w:b/>
            <w:bCs/>
            <w:noProof/>
          </w:rPr>
          <w:t>1.1.4.</w:t>
        </w:r>
        <w:r>
          <w:rPr>
            <w:rFonts w:cstheme="minorBidi"/>
            <w:noProof/>
            <w:kern w:val="2"/>
            <w14:ligatures w14:val="standardContextual"/>
          </w:rPr>
          <w:tab/>
        </w:r>
        <w:r w:rsidRPr="00DB4636">
          <w:rPr>
            <w:rStyle w:val="a5"/>
            <w:rFonts w:ascii="Times New Roman" w:eastAsia="Times New Roman" w:hAnsi="Times New Roman"/>
            <w:b/>
            <w:bCs/>
            <w:noProof/>
            <w:shd w:val="clear" w:color="auto" w:fill="FFFFFF"/>
          </w:rPr>
          <w:t>Остаток ряда</w:t>
        </w:r>
        <w:r>
          <w:rPr>
            <w:noProof/>
            <w:webHidden/>
          </w:rPr>
          <w:tab/>
        </w:r>
        <w:r>
          <w:rPr>
            <w:noProof/>
            <w:webHidden/>
          </w:rPr>
          <w:fldChar w:fldCharType="begin"/>
        </w:r>
        <w:r>
          <w:rPr>
            <w:noProof/>
            <w:webHidden/>
          </w:rPr>
          <w:instrText xml:space="preserve"> PAGEREF _Toc154634837 \h </w:instrText>
        </w:r>
        <w:r>
          <w:rPr>
            <w:noProof/>
            <w:webHidden/>
          </w:rPr>
        </w:r>
        <w:r>
          <w:rPr>
            <w:noProof/>
            <w:webHidden/>
          </w:rPr>
          <w:fldChar w:fldCharType="separate"/>
        </w:r>
        <w:r>
          <w:rPr>
            <w:noProof/>
            <w:webHidden/>
          </w:rPr>
          <w:t>10</w:t>
        </w:r>
        <w:r>
          <w:rPr>
            <w:noProof/>
            <w:webHidden/>
          </w:rPr>
          <w:fldChar w:fldCharType="end"/>
        </w:r>
      </w:hyperlink>
    </w:p>
    <w:p w14:paraId="176FDC41" w14:textId="13911242" w:rsidR="00D917F6" w:rsidRDefault="00D917F6">
      <w:pPr>
        <w:pStyle w:val="31"/>
        <w:tabs>
          <w:tab w:val="left" w:pos="1320"/>
          <w:tab w:val="right" w:leader="dot" w:pos="9345"/>
        </w:tabs>
        <w:rPr>
          <w:rFonts w:cstheme="minorBidi"/>
          <w:noProof/>
          <w:kern w:val="2"/>
          <w14:ligatures w14:val="standardContextual"/>
        </w:rPr>
      </w:pPr>
      <w:hyperlink w:anchor="_Toc154634838" w:history="1">
        <w:r w:rsidRPr="00DB4636">
          <w:rPr>
            <w:rStyle w:val="a5"/>
            <w:rFonts w:ascii="Times New Roman" w:eastAsia="Times New Roman" w:hAnsi="Times New Roman"/>
            <w:b/>
            <w:bCs/>
            <w:noProof/>
          </w:rPr>
          <w:t>1.1.5.</w:t>
        </w:r>
        <w:r>
          <w:rPr>
            <w:rFonts w:cstheme="minorBidi"/>
            <w:noProof/>
            <w:kern w:val="2"/>
            <w14:ligatures w14:val="standardContextual"/>
          </w:rPr>
          <w:tab/>
        </w:r>
        <w:r w:rsidRPr="00DB4636">
          <w:rPr>
            <w:rStyle w:val="a5"/>
            <w:rFonts w:ascii="Times New Roman" w:eastAsia="Times New Roman" w:hAnsi="Times New Roman"/>
            <w:b/>
            <w:bCs/>
            <w:noProof/>
            <w:shd w:val="clear" w:color="auto" w:fill="FFFFFF"/>
          </w:rPr>
          <w:t>Положительные ряды</w:t>
        </w:r>
        <w:r>
          <w:rPr>
            <w:noProof/>
            <w:webHidden/>
          </w:rPr>
          <w:tab/>
        </w:r>
        <w:r>
          <w:rPr>
            <w:noProof/>
            <w:webHidden/>
          </w:rPr>
          <w:fldChar w:fldCharType="begin"/>
        </w:r>
        <w:r>
          <w:rPr>
            <w:noProof/>
            <w:webHidden/>
          </w:rPr>
          <w:instrText xml:space="preserve"> PAGEREF _Toc154634838 \h </w:instrText>
        </w:r>
        <w:r>
          <w:rPr>
            <w:noProof/>
            <w:webHidden/>
          </w:rPr>
        </w:r>
        <w:r>
          <w:rPr>
            <w:noProof/>
            <w:webHidden/>
          </w:rPr>
          <w:fldChar w:fldCharType="separate"/>
        </w:r>
        <w:r>
          <w:rPr>
            <w:noProof/>
            <w:webHidden/>
          </w:rPr>
          <w:t>11</w:t>
        </w:r>
        <w:r>
          <w:rPr>
            <w:noProof/>
            <w:webHidden/>
          </w:rPr>
          <w:fldChar w:fldCharType="end"/>
        </w:r>
      </w:hyperlink>
    </w:p>
    <w:p w14:paraId="39616329" w14:textId="09653160" w:rsidR="00D917F6" w:rsidRDefault="00D917F6">
      <w:pPr>
        <w:pStyle w:val="31"/>
        <w:tabs>
          <w:tab w:val="left" w:pos="1320"/>
          <w:tab w:val="right" w:leader="dot" w:pos="9345"/>
        </w:tabs>
        <w:rPr>
          <w:rFonts w:cstheme="minorBidi"/>
          <w:noProof/>
          <w:kern w:val="2"/>
          <w14:ligatures w14:val="standardContextual"/>
        </w:rPr>
      </w:pPr>
      <w:hyperlink w:anchor="_Toc154634839" w:history="1">
        <w:r w:rsidRPr="00DB4636">
          <w:rPr>
            <w:rStyle w:val="a5"/>
            <w:rFonts w:ascii="Times New Roman" w:eastAsia="Times New Roman" w:hAnsi="Times New Roman"/>
            <w:b/>
            <w:bCs/>
            <w:noProof/>
          </w:rPr>
          <w:t>1.1.6.</w:t>
        </w:r>
        <w:r>
          <w:rPr>
            <w:rFonts w:cstheme="minorBidi"/>
            <w:noProof/>
            <w:kern w:val="2"/>
            <w14:ligatures w14:val="standardContextual"/>
          </w:rPr>
          <w:tab/>
        </w:r>
        <w:r w:rsidRPr="00DB4636">
          <w:rPr>
            <w:rStyle w:val="a5"/>
            <w:rFonts w:ascii="Times New Roman" w:eastAsia="Times New Roman" w:hAnsi="Times New Roman"/>
            <w:b/>
            <w:bCs/>
            <w:noProof/>
            <w:shd w:val="clear" w:color="auto" w:fill="FFFFFF"/>
          </w:rPr>
          <w:t>Признак Даламбера для положительного ряда</w:t>
        </w:r>
        <w:r>
          <w:rPr>
            <w:noProof/>
            <w:webHidden/>
          </w:rPr>
          <w:tab/>
        </w:r>
        <w:r>
          <w:rPr>
            <w:noProof/>
            <w:webHidden/>
          </w:rPr>
          <w:fldChar w:fldCharType="begin"/>
        </w:r>
        <w:r>
          <w:rPr>
            <w:noProof/>
            <w:webHidden/>
          </w:rPr>
          <w:instrText xml:space="preserve"> PAGEREF _Toc154634839 \h </w:instrText>
        </w:r>
        <w:r>
          <w:rPr>
            <w:noProof/>
            <w:webHidden/>
          </w:rPr>
        </w:r>
        <w:r>
          <w:rPr>
            <w:noProof/>
            <w:webHidden/>
          </w:rPr>
          <w:fldChar w:fldCharType="separate"/>
        </w:r>
        <w:r>
          <w:rPr>
            <w:noProof/>
            <w:webHidden/>
          </w:rPr>
          <w:t>11</w:t>
        </w:r>
        <w:r>
          <w:rPr>
            <w:noProof/>
            <w:webHidden/>
          </w:rPr>
          <w:fldChar w:fldCharType="end"/>
        </w:r>
      </w:hyperlink>
    </w:p>
    <w:p w14:paraId="6825E28D" w14:textId="6FBCB986" w:rsidR="00D917F6" w:rsidRDefault="00D917F6">
      <w:pPr>
        <w:pStyle w:val="31"/>
        <w:tabs>
          <w:tab w:val="left" w:pos="1320"/>
          <w:tab w:val="right" w:leader="dot" w:pos="9345"/>
        </w:tabs>
        <w:rPr>
          <w:rFonts w:cstheme="minorBidi"/>
          <w:noProof/>
          <w:kern w:val="2"/>
          <w14:ligatures w14:val="standardContextual"/>
        </w:rPr>
      </w:pPr>
      <w:hyperlink w:anchor="_Toc154634840" w:history="1">
        <w:r w:rsidRPr="00DB4636">
          <w:rPr>
            <w:rStyle w:val="a5"/>
            <w:rFonts w:ascii="Times New Roman" w:eastAsia="Times New Roman" w:hAnsi="Times New Roman"/>
            <w:b/>
            <w:bCs/>
            <w:noProof/>
          </w:rPr>
          <w:t>1.1.7.</w:t>
        </w:r>
        <w:r>
          <w:rPr>
            <w:rFonts w:cstheme="minorBidi"/>
            <w:noProof/>
            <w:kern w:val="2"/>
            <w14:ligatures w14:val="standardContextual"/>
          </w:rPr>
          <w:tab/>
        </w:r>
        <w:r w:rsidRPr="00DB4636">
          <w:rPr>
            <w:rStyle w:val="a5"/>
            <w:rFonts w:ascii="Times New Roman" w:eastAsia="Times New Roman" w:hAnsi="Times New Roman"/>
            <w:b/>
            <w:bCs/>
            <w:noProof/>
            <w:shd w:val="clear" w:color="auto" w:fill="FFFFFF"/>
          </w:rPr>
          <w:t>Признак Коши</w:t>
        </w:r>
        <w:r>
          <w:rPr>
            <w:noProof/>
            <w:webHidden/>
          </w:rPr>
          <w:tab/>
        </w:r>
        <w:r>
          <w:rPr>
            <w:noProof/>
            <w:webHidden/>
          </w:rPr>
          <w:fldChar w:fldCharType="begin"/>
        </w:r>
        <w:r>
          <w:rPr>
            <w:noProof/>
            <w:webHidden/>
          </w:rPr>
          <w:instrText xml:space="preserve"> PAGEREF _Toc154634840 \h </w:instrText>
        </w:r>
        <w:r>
          <w:rPr>
            <w:noProof/>
            <w:webHidden/>
          </w:rPr>
        </w:r>
        <w:r>
          <w:rPr>
            <w:noProof/>
            <w:webHidden/>
          </w:rPr>
          <w:fldChar w:fldCharType="separate"/>
        </w:r>
        <w:r>
          <w:rPr>
            <w:noProof/>
            <w:webHidden/>
          </w:rPr>
          <w:t>12</w:t>
        </w:r>
        <w:r>
          <w:rPr>
            <w:noProof/>
            <w:webHidden/>
          </w:rPr>
          <w:fldChar w:fldCharType="end"/>
        </w:r>
      </w:hyperlink>
    </w:p>
    <w:p w14:paraId="10712014" w14:textId="24438110" w:rsidR="00D917F6" w:rsidRDefault="00D917F6">
      <w:pPr>
        <w:pStyle w:val="31"/>
        <w:tabs>
          <w:tab w:val="left" w:pos="1320"/>
          <w:tab w:val="right" w:leader="dot" w:pos="9345"/>
        </w:tabs>
        <w:rPr>
          <w:rFonts w:cstheme="minorBidi"/>
          <w:noProof/>
          <w:kern w:val="2"/>
          <w14:ligatures w14:val="standardContextual"/>
        </w:rPr>
      </w:pPr>
      <w:hyperlink w:anchor="_Toc154634841" w:history="1">
        <w:r w:rsidRPr="00DB4636">
          <w:rPr>
            <w:rStyle w:val="a5"/>
            <w:rFonts w:ascii="Times New Roman" w:eastAsia="Times New Roman" w:hAnsi="Times New Roman"/>
            <w:b/>
            <w:bCs/>
            <w:noProof/>
          </w:rPr>
          <w:t>1.1.8.</w:t>
        </w:r>
        <w:r>
          <w:rPr>
            <w:rFonts w:cstheme="minorBidi"/>
            <w:noProof/>
            <w:kern w:val="2"/>
            <w14:ligatures w14:val="standardContextual"/>
          </w:rPr>
          <w:tab/>
        </w:r>
        <w:r w:rsidRPr="00DB4636">
          <w:rPr>
            <w:rStyle w:val="a5"/>
            <w:rFonts w:ascii="Times New Roman" w:eastAsia="Times New Roman" w:hAnsi="Times New Roman"/>
            <w:b/>
            <w:bCs/>
            <w:noProof/>
            <w:shd w:val="clear" w:color="auto" w:fill="FFFFFF"/>
          </w:rPr>
          <w:t>Интегральный признак сходимости</w:t>
        </w:r>
        <w:r>
          <w:rPr>
            <w:noProof/>
            <w:webHidden/>
          </w:rPr>
          <w:tab/>
        </w:r>
        <w:r>
          <w:rPr>
            <w:noProof/>
            <w:webHidden/>
          </w:rPr>
          <w:fldChar w:fldCharType="begin"/>
        </w:r>
        <w:r>
          <w:rPr>
            <w:noProof/>
            <w:webHidden/>
          </w:rPr>
          <w:instrText xml:space="preserve"> PAGEREF _Toc154634841 \h </w:instrText>
        </w:r>
        <w:r>
          <w:rPr>
            <w:noProof/>
            <w:webHidden/>
          </w:rPr>
        </w:r>
        <w:r>
          <w:rPr>
            <w:noProof/>
            <w:webHidden/>
          </w:rPr>
          <w:fldChar w:fldCharType="separate"/>
        </w:r>
        <w:r>
          <w:rPr>
            <w:noProof/>
            <w:webHidden/>
          </w:rPr>
          <w:t>13</w:t>
        </w:r>
        <w:r>
          <w:rPr>
            <w:noProof/>
            <w:webHidden/>
          </w:rPr>
          <w:fldChar w:fldCharType="end"/>
        </w:r>
      </w:hyperlink>
    </w:p>
    <w:p w14:paraId="5EE86579" w14:textId="3D172D1E" w:rsidR="00D917F6" w:rsidRDefault="00D917F6">
      <w:pPr>
        <w:pStyle w:val="31"/>
        <w:tabs>
          <w:tab w:val="left" w:pos="1320"/>
          <w:tab w:val="right" w:leader="dot" w:pos="9345"/>
        </w:tabs>
        <w:rPr>
          <w:rFonts w:cstheme="minorBidi"/>
          <w:noProof/>
          <w:kern w:val="2"/>
          <w14:ligatures w14:val="standardContextual"/>
        </w:rPr>
      </w:pPr>
      <w:hyperlink w:anchor="_Toc154634842" w:history="1">
        <w:r w:rsidRPr="00DB4636">
          <w:rPr>
            <w:rStyle w:val="a5"/>
            <w:rFonts w:ascii="Times New Roman" w:eastAsia="Times New Roman" w:hAnsi="Times New Roman"/>
            <w:b/>
            <w:bCs/>
            <w:noProof/>
          </w:rPr>
          <w:t>1.1.9.</w:t>
        </w:r>
        <w:r>
          <w:rPr>
            <w:rFonts w:cstheme="minorBidi"/>
            <w:noProof/>
            <w:kern w:val="2"/>
            <w14:ligatures w14:val="standardContextual"/>
          </w:rPr>
          <w:tab/>
        </w:r>
        <w:r w:rsidRPr="00DB4636">
          <w:rPr>
            <w:rStyle w:val="a5"/>
            <w:rFonts w:ascii="Times New Roman" w:eastAsia="Times New Roman" w:hAnsi="Times New Roman"/>
            <w:b/>
            <w:bCs/>
            <w:noProof/>
            <w:shd w:val="clear" w:color="auto" w:fill="FFFFFF"/>
          </w:rPr>
          <w:t>Знакопеременный ряд. Признак Лейбница</w:t>
        </w:r>
        <w:r>
          <w:rPr>
            <w:noProof/>
            <w:webHidden/>
          </w:rPr>
          <w:tab/>
        </w:r>
        <w:r>
          <w:rPr>
            <w:noProof/>
            <w:webHidden/>
          </w:rPr>
          <w:fldChar w:fldCharType="begin"/>
        </w:r>
        <w:r>
          <w:rPr>
            <w:noProof/>
            <w:webHidden/>
          </w:rPr>
          <w:instrText xml:space="preserve"> PAGEREF _Toc154634842 \h </w:instrText>
        </w:r>
        <w:r>
          <w:rPr>
            <w:noProof/>
            <w:webHidden/>
          </w:rPr>
        </w:r>
        <w:r>
          <w:rPr>
            <w:noProof/>
            <w:webHidden/>
          </w:rPr>
          <w:fldChar w:fldCharType="separate"/>
        </w:r>
        <w:r>
          <w:rPr>
            <w:noProof/>
            <w:webHidden/>
          </w:rPr>
          <w:t>13</w:t>
        </w:r>
        <w:r>
          <w:rPr>
            <w:noProof/>
            <w:webHidden/>
          </w:rPr>
          <w:fldChar w:fldCharType="end"/>
        </w:r>
      </w:hyperlink>
    </w:p>
    <w:p w14:paraId="1489B45E" w14:textId="59C37CD9" w:rsidR="00D917F6" w:rsidRDefault="00D917F6">
      <w:pPr>
        <w:pStyle w:val="31"/>
        <w:tabs>
          <w:tab w:val="left" w:pos="1320"/>
          <w:tab w:val="right" w:leader="dot" w:pos="9345"/>
        </w:tabs>
        <w:rPr>
          <w:rFonts w:cstheme="minorBidi"/>
          <w:noProof/>
          <w:kern w:val="2"/>
          <w14:ligatures w14:val="standardContextual"/>
        </w:rPr>
      </w:pPr>
      <w:hyperlink w:anchor="_Toc154634843" w:history="1">
        <w:r w:rsidRPr="00DB4636">
          <w:rPr>
            <w:rStyle w:val="a5"/>
            <w:rFonts w:ascii="Times New Roman" w:eastAsia="Times New Roman" w:hAnsi="Times New Roman"/>
            <w:b/>
            <w:bCs/>
            <w:noProof/>
          </w:rPr>
          <w:t>1.1.10.</w:t>
        </w:r>
        <w:r>
          <w:rPr>
            <w:rFonts w:cstheme="minorBidi"/>
            <w:noProof/>
            <w:kern w:val="2"/>
            <w14:ligatures w14:val="standardContextual"/>
          </w:rPr>
          <w:tab/>
        </w:r>
        <w:r w:rsidRPr="00DB4636">
          <w:rPr>
            <w:rStyle w:val="a5"/>
            <w:rFonts w:ascii="Times New Roman" w:eastAsia="Times New Roman" w:hAnsi="Times New Roman"/>
            <w:b/>
            <w:bCs/>
            <w:noProof/>
            <w:shd w:val="clear" w:color="auto" w:fill="FFFFFF"/>
          </w:rPr>
          <w:t>Абсолютная и условная сходимость</w:t>
        </w:r>
        <w:r>
          <w:rPr>
            <w:noProof/>
            <w:webHidden/>
          </w:rPr>
          <w:tab/>
        </w:r>
        <w:r>
          <w:rPr>
            <w:noProof/>
            <w:webHidden/>
          </w:rPr>
          <w:fldChar w:fldCharType="begin"/>
        </w:r>
        <w:r>
          <w:rPr>
            <w:noProof/>
            <w:webHidden/>
          </w:rPr>
          <w:instrText xml:space="preserve"> PAGEREF _Toc154634843 \h </w:instrText>
        </w:r>
        <w:r>
          <w:rPr>
            <w:noProof/>
            <w:webHidden/>
          </w:rPr>
        </w:r>
        <w:r>
          <w:rPr>
            <w:noProof/>
            <w:webHidden/>
          </w:rPr>
          <w:fldChar w:fldCharType="separate"/>
        </w:r>
        <w:r>
          <w:rPr>
            <w:noProof/>
            <w:webHidden/>
          </w:rPr>
          <w:t>14</w:t>
        </w:r>
        <w:r>
          <w:rPr>
            <w:noProof/>
            <w:webHidden/>
          </w:rPr>
          <w:fldChar w:fldCharType="end"/>
        </w:r>
      </w:hyperlink>
    </w:p>
    <w:p w14:paraId="01D932B9" w14:textId="6AA16CC5" w:rsidR="00D917F6" w:rsidRDefault="00D917F6">
      <w:pPr>
        <w:pStyle w:val="31"/>
        <w:tabs>
          <w:tab w:val="left" w:pos="1320"/>
          <w:tab w:val="right" w:leader="dot" w:pos="9345"/>
        </w:tabs>
        <w:rPr>
          <w:rFonts w:cstheme="minorBidi"/>
          <w:noProof/>
          <w:kern w:val="2"/>
          <w14:ligatures w14:val="standardContextual"/>
        </w:rPr>
      </w:pPr>
      <w:hyperlink w:anchor="_Toc154634844" w:history="1">
        <w:r w:rsidRPr="00DB4636">
          <w:rPr>
            <w:rStyle w:val="a5"/>
            <w:rFonts w:ascii="Times New Roman" w:eastAsia="Times New Roman" w:hAnsi="Times New Roman"/>
            <w:b/>
            <w:bCs/>
            <w:noProof/>
          </w:rPr>
          <w:t>1.1.11.</w:t>
        </w:r>
        <w:r>
          <w:rPr>
            <w:rFonts w:cstheme="minorBidi"/>
            <w:noProof/>
            <w:kern w:val="2"/>
            <w14:ligatures w14:val="standardContextual"/>
          </w:rPr>
          <w:tab/>
        </w:r>
        <w:r w:rsidRPr="00DB4636">
          <w:rPr>
            <w:rStyle w:val="a5"/>
            <w:rFonts w:ascii="Times New Roman" w:eastAsia="Times New Roman" w:hAnsi="Times New Roman"/>
            <w:b/>
            <w:bCs/>
            <w:noProof/>
            <w:shd w:val="clear" w:color="auto" w:fill="FFFFFF"/>
          </w:rPr>
          <w:t>Признак Даламбера для произвольного ряда</w:t>
        </w:r>
        <w:r>
          <w:rPr>
            <w:noProof/>
            <w:webHidden/>
          </w:rPr>
          <w:tab/>
        </w:r>
        <w:r>
          <w:rPr>
            <w:noProof/>
            <w:webHidden/>
          </w:rPr>
          <w:fldChar w:fldCharType="begin"/>
        </w:r>
        <w:r>
          <w:rPr>
            <w:noProof/>
            <w:webHidden/>
          </w:rPr>
          <w:instrText xml:space="preserve"> PAGEREF _Toc154634844 \h </w:instrText>
        </w:r>
        <w:r>
          <w:rPr>
            <w:noProof/>
            <w:webHidden/>
          </w:rPr>
        </w:r>
        <w:r>
          <w:rPr>
            <w:noProof/>
            <w:webHidden/>
          </w:rPr>
          <w:fldChar w:fldCharType="separate"/>
        </w:r>
        <w:r>
          <w:rPr>
            <w:noProof/>
            <w:webHidden/>
          </w:rPr>
          <w:t>15</w:t>
        </w:r>
        <w:r>
          <w:rPr>
            <w:noProof/>
            <w:webHidden/>
          </w:rPr>
          <w:fldChar w:fldCharType="end"/>
        </w:r>
      </w:hyperlink>
    </w:p>
    <w:p w14:paraId="047B9C02" w14:textId="6D8222B8" w:rsidR="00D917F6" w:rsidRDefault="00D917F6">
      <w:pPr>
        <w:pStyle w:val="21"/>
        <w:tabs>
          <w:tab w:val="left" w:pos="880"/>
          <w:tab w:val="right" w:leader="dot" w:pos="9345"/>
        </w:tabs>
        <w:rPr>
          <w:rFonts w:cstheme="minorBidi"/>
          <w:noProof/>
          <w:kern w:val="2"/>
          <w14:ligatures w14:val="standardContextual"/>
        </w:rPr>
      </w:pPr>
      <w:hyperlink w:anchor="_Toc154634845" w:history="1">
        <w:r w:rsidRPr="00DB4636">
          <w:rPr>
            <w:rStyle w:val="a5"/>
            <w:rFonts w:ascii="Times New Roman" w:eastAsia="Times New Roman" w:hAnsi="Times New Roman"/>
            <w:b/>
            <w:bCs/>
            <w:noProof/>
          </w:rPr>
          <w:t>1.2.</w:t>
        </w:r>
        <w:r>
          <w:rPr>
            <w:rFonts w:cstheme="minorBidi"/>
            <w:noProof/>
            <w:kern w:val="2"/>
            <w14:ligatures w14:val="standardContextual"/>
          </w:rPr>
          <w:tab/>
        </w:r>
        <w:r w:rsidRPr="00DB4636">
          <w:rPr>
            <w:rStyle w:val="a5"/>
            <w:rFonts w:ascii="Times New Roman" w:eastAsia="Times New Roman" w:hAnsi="Times New Roman"/>
            <w:b/>
            <w:bCs/>
            <w:noProof/>
            <w:shd w:val="clear" w:color="auto" w:fill="FFFFFF"/>
          </w:rPr>
          <w:t>Функциональные ряды. Область сходимости</w:t>
        </w:r>
        <w:r>
          <w:rPr>
            <w:noProof/>
            <w:webHidden/>
          </w:rPr>
          <w:tab/>
        </w:r>
        <w:r>
          <w:rPr>
            <w:noProof/>
            <w:webHidden/>
          </w:rPr>
          <w:fldChar w:fldCharType="begin"/>
        </w:r>
        <w:r>
          <w:rPr>
            <w:noProof/>
            <w:webHidden/>
          </w:rPr>
          <w:instrText xml:space="preserve"> PAGEREF _Toc154634845 \h </w:instrText>
        </w:r>
        <w:r>
          <w:rPr>
            <w:noProof/>
            <w:webHidden/>
          </w:rPr>
        </w:r>
        <w:r>
          <w:rPr>
            <w:noProof/>
            <w:webHidden/>
          </w:rPr>
          <w:fldChar w:fldCharType="separate"/>
        </w:r>
        <w:r>
          <w:rPr>
            <w:noProof/>
            <w:webHidden/>
          </w:rPr>
          <w:t>15</w:t>
        </w:r>
        <w:r>
          <w:rPr>
            <w:noProof/>
            <w:webHidden/>
          </w:rPr>
          <w:fldChar w:fldCharType="end"/>
        </w:r>
      </w:hyperlink>
    </w:p>
    <w:p w14:paraId="151CA012" w14:textId="28CD4FF8" w:rsidR="00D917F6" w:rsidRDefault="00D917F6">
      <w:pPr>
        <w:pStyle w:val="31"/>
        <w:tabs>
          <w:tab w:val="left" w:pos="1320"/>
          <w:tab w:val="right" w:leader="dot" w:pos="9345"/>
        </w:tabs>
        <w:rPr>
          <w:rFonts w:cstheme="minorBidi"/>
          <w:noProof/>
          <w:kern w:val="2"/>
          <w14:ligatures w14:val="standardContextual"/>
        </w:rPr>
      </w:pPr>
      <w:hyperlink w:anchor="_Toc154634846" w:history="1">
        <w:r w:rsidRPr="00DB4636">
          <w:rPr>
            <w:rStyle w:val="a5"/>
            <w:rFonts w:ascii="Times New Roman" w:eastAsia="Times New Roman" w:hAnsi="Times New Roman"/>
            <w:b/>
            <w:bCs/>
            <w:noProof/>
          </w:rPr>
          <w:t>1.2.1.</w:t>
        </w:r>
        <w:r>
          <w:rPr>
            <w:rFonts w:cstheme="minorBidi"/>
            <w:noProof/>
            <w:kern w:val="2"/>
            <w14:ligatures w14:val="standardContextual"/>
          </w:rPr>
          <w:tab/>
        </w:r>
        <w:r w:rsidRPr="00DB4636">
          <w:rPr>
            <w:rStyle w:val="a5"/>
            <w:rFonts w:ascii="Times New Roman" w:eastAsia="Times New Roman" w:hAnsi="Times New Roman"/>
            <w:b/>
            <w:bCs/>
            <w:noProof/>
            <w:shd w:val="clear" w:color="auto" w:fill="FFFFFF"/>
          </w:rPr>
          <w:t>Абсолютная и условная сходимость</w:t>
        </w:r>
        <w:r>
          <w:rPr>
            <w:noProof/>
            <w:webHidden/>
          </w:rPr>
          <w:tab/>
        </w:r>
        <w:r>
          <w:rPr>
            <w:noProof/>
            <w:webHidden/>
          </w:rPr>
          <w:fldChar w:fldCharType="begin"/>
        </w:r>
        <w:r>
          <w:rPr>
            <w:noProof/>
            <w:webHidden/>
          </w:rPr>
          <w:instrText xml:space="preserve"> PAGEREF _Toc154634846 \h </w:instrText>
        </w:r>
        <w:r>
          <w:rPr>
            <w:noProof/>
            <w:webHidden/>
          </w:rPr>
        </w:r>
        <w:r>
          <w:rPr>
            <w:noProof/>
            <w:webHidden/>
          </w:rPr>
          <w:fldChar w:fldCharType="separate"/>
        </w:r>
        <w:r>
          <w:rPr>
            <w:noProof/>
            <w:webHidden/>
          </w:rPr>
          <w:t>15</w:t>
        </w:r>
        <w:r>
          <w:rPr>
            <w:noProof/>
            <w:webHidden/>
          </w:rPr>
          <w:fldChar w:fldCharType="end"/>
        </w:r>
      </w:hyperlink>
    </w:p>
    <w:p w14:paraId="06358483" w14:textId="1230A88E" w:rsidR="00D917F6" w:rsidRDefault="00D917F6">
      <w:pPr>
        <w:pStyle w:val="31"/>
        <w:tabs>
          <w:tab w:val="left" w:pos="1320"/>
          <w:tab w:val="right" w:leader="dot" w:pos="9345"/>
        </w:tabs>
        <w:rPr>
          <w:rFonts w:cstheme="minorBidi"/>
          <w:noProof/>
          <w:kern w:val="2"/>
          <w14:ligatures w14:val="standardContextual"/>
        </w:rPr>
      </w:pPr>
      <w:hyperlink w:anchor="_Toc154634847" w:history="1">
        <w:r w:rsidRPr="00DB4636">
          <w:rPr>
            <w:rStyle w:val="a5"/>
            <w:rFonts w:ascii="Times New Roman" w:eastAsia="Times New Roman" w:hAnsi="Times New Roman"/>
            <w:b/>
            <w:bCs/>
            <w:noProof/>
          </w:rPr>
          <w:t>1.2.2.</w:t>
        </w:r>
        <w:r>
          <w:rPr>
            <w:rFonts w:cstheme="minorBidi"/>
            <w:noProof/>
            <w:kern w:val="2"/>
            <w14:ligatures w14:val="standardContextual"/>
          </w:rPr>
          <w:tab/>
        </w:r>
        <w:r w:rsidRPr="00DB4636">
          <w:rPr>
            <w:rStyle w:val="a5"/>
            <w:rFonts w:ascii="Times New Roman" w:eastAsia="Times New Roman" w:hAnsi="Times New Roman"/>
            <w:b/>
            <w:bCs/>
            <w:noProof/>
            <w:shd w:val="clear" w:color="auto" w:fill="FFFFFF"/>
          </w:rPr>
          <w:t>Равномерная сходимость</w:t>
        </w:r>
        <w:r>
          <w:rPr>
            <w:noProof/>
            <w:webHidden/>
          </w:rPr>
          <w:tab/>
        </w:r>
        <w:r>
          <w:rPr>
            <w:noProof/>
            <w:webHidden/>
          </w:rPr>
          <w:fldChar w:fldCharType="begin"/>
        </w:r>
        <w:r>
          <w:rPr>
            <w:noProof/>
            <w:webHidden/>
          </w:rPr>
          <w:instrText xml:space="preserve"> PAGEREF _Toc154634847 \h </w:instrText>
        </w:r>
        <w:r>
          <w:rPr>
            <w:noProof/>
            <w:webHidden/>
          </w:rPr>
        </w:r>
        <w:r>
          <w:rPr>
            <w:noProof/>
            <w:webHidden/>
          </w:rPr>
          <w:fldChar w:fldCharType="separate"/>
        </w:r>
        <w:r>
          <w:rPr>
            <w:noProof/>
            <w:webHidden/>
          </w:rPr>
          <w:t>17</w:t>
        </w:r>
        <w:r>
          <w:rPr>
            <w:noProof/>
            <w:webHidden/>
          </w:rPr>
          <w:fldChar w:fldCharType="end"/>
        </w:r>
      </w:hyperlink>
    </w:p>
    <w:p w14:paraId="4E293FBD" w14:textId="3100C496" w:rsidR="00D917F6" w:rsidRDefault="00D917F6">
      <w:pPr>
        <w:pStyle w:val="31"/>
        <w:tabs>
          <w:tab w:val="left" w:pos="1320"/>
          <w:tab w:val="right" w:leader="dot" w:pos="9345"/>
        </w:tabs>
        <w:rPr>
          <w:rFonts w:cstheme="minorBidi"/>
          <w:noProof/>
          <w:kern w:val="2"/>
          <w14:ligatures w14:val="standardContextual"/>
        </w:rPr>
      </w:pPr>
      <w:hyperlink w:anchor="_Toc154634848" w:history="1">
        <w:r w:rsidRPr="00DB4636">
          <w:rPr>
            <w:rStyle w:val="a5"/>
            <w:rFonts w:ascii="Times New Roman" w:eastAsia="Times New Roman" w:hAnsi="Times New Roman"/>
            <w:b/>
            <w:bCs/>
            <w:noProof/>
          </w:rPr>
          <w:t>1.2.3.</w:t>
        </w:r>
        <w:r>
          <w:rPr>
            <w:rFonts w:cstheme="minorBidi"/>
            <w:noProof/>
            <w:kern w:val="2"/>
            <w14:ligatures w14:val="standardContextual"/>
          </w:rPr>
          <w:tab/>
        </w:r>
        <w:r w:rsidRPr="00DB4636">
          <w:rPr>
            <w:rStyle w:val="a5"/>
            <w:rFonts w:ascii="Times New Roman" w:eastAsia="Times New Roman" w:hAnsi="Times New Roman"/>
            <w:b/>
            <w:bCs/>
            <w:noProof/>
            <w:shd w:val="clear" w:color="auto" w:fill="FFFFFF"/>
          </w:rPr>
          <w:t>Признак Вейерштрасса</w:t>
        </w:r>
        <w:r>
          <w:rPr>
            <w:noProof/>
            <w:webHidden/>
          </w:rPr>
          <w:tab/>
        </w:r>
        <w:r>
          <w:rPr>
            <w:noProof/>
            <w:webHidden/>
          </w:rPr>
          <w:fldChar w:fldCharType="begin"/>
        </w:r>
        <w:r>
          <w:rPr>
            <w:noProof/>
            <w:webHidden/>
          </w:rPr>
          <w:instrText xml:space="preserve"> PAGEREF _Toc154634848 \h </w:instrText>
        </w:r>
        <w:r>
          <w:rPr>
            <w:noProof/>
            <w:webHidden/>
          </w:rPr>
        </w:r>
        <w:r>
          <w:rPr>
            <w:noProof/>
            <w:webHidden/>
          </w:rPr>
          <w:fldChar w:fldCharType="separate"/>
        </w:r>
        <w:r>
          <w:rPr>
            <w:noProof/>
            <w:webHidden/>
          </w:rPr>
          <w:t>17</w:t>
        </w:r>
        <w:r>
          <w:rPr>
            <w:noProof/>
            <w:webHidden/>
          </w:rPr>
          <w:fldChar w:fldCharType="end"/>
        </w:r>
      </w:hyperlink>
    </w:p>
    <w:p w14:paraId="1F7F02F3" w14:textId="42EA2B39" w:rsidR="00D917F6" w:rsidRDefault="00D917F6">
      <w:pPr>
        <w:pStyle w:val="31"/>
        <w:tabs>
          <w:tab w:val="left" w:pos="1320"/>
          <w:tab w:val="right" w:leader="dot" w:pos="9345"/>
        </w:tabs>
        <w:rPr>
          <w:rFonts w:cstheme="minorBidi"/>
          <w:noProof/>
          <w:kern w:val="2"/>
          <w14:ligatures w14:val="standardContextual"/>
        </w:rPr>
      </w:pPr>
      <w:hyperlink w:anchor="_Toc154634849" w:history="1">
        <w:r w:rsidRPr="00DB4636">
          <w:rPr>
            <w:rStyle w:val="a5"/>
            <w:rFonts w:ascii="Times New Roman" w:eastAsia="Times New Roman" w:hAnsi="Times New Roman"/>
            <w:b/>
            <w:bCs/>
            <w:noProof/>
          </w:rPr>
          <w:t>1.2.4.</w:t>
        </w:r>
        <w:r>
          <w:rPr>
            <w:rFonts w:cstheme="minorBidi"/>
            <w:noProof/>
            <w:kern w:val="2"/>
            <w14:ligatures w14:val="standardContextual"/>
          </w:rPr>
          <w:tab/>
        </w:r>
        <w:r w:rsidRPr="00DB4636">
          <w:rPr>
            <w:rStyle w:val="a5"/>
            <w:rFonts w:ascii="Times New Roman" w:eastAsia="Times New Roman" w:hAnsi="Times New Roman"/>
            <w:b/>
            <w:bCs/>
            <w:noProof/>
            <w:shd w:val="clear" w:color="auto" w:fill="FFFFFF"/>
          </w:rPr>
          <w:t>Свойства равномерно сходящихся функциональных рядов</w:t>
        </w:r>
        <w:r>
          <w:rPr>
            <w:noProof/>
            <w:webHidden/>
          </w:rPr>
          <w:tab/>
        </w:r>
        <w:r>
          <w:rPr>
            <w:noProof/>
            <w:webHidden/>
          </w:rPr>
          <w:fldChar w:fldCharType="begin"/>
        </w:r>
        <w:r>
          <w:rPr>
            <w:noProof/>
            <w:webHidden/>
          </w:rPr>
          <w:instrText xml:space="preserve"> PAGEREF _Toc154634849 \h </w:instrText>
        </w:r>
        <w:r>
          <w:rPr>
            <w:noProof/>
            <w:webHidden/>
          </w:rPr>
        </w:r>
        <w:r>
          <w:rPr>
            <w:noProof/>
            <w:webHidden/>
          </w:rPr>
          <w:fldChar w:fldCharType="separate"/>
        </w:r>
        <w:r>
          <w:rPr>
            <w:noProof/>
            <w:webHidden/>
          </w:rPr>
          <w:t>19</w:t>
        </w:r>
        <w:r>
          <w:rPr>
            <w:noProof/>
            <w:webHidden/>
          </w:rPr>
          <w:fldChar w:fldCharType="end"/>
        </w:r>
      </w:hyperlink>
    </w:p>
    <w:p w14:paraId="66A0F8CB" w14:textId="567AB1CB" w:rsidR="00D917F6" w:rsidRDefault="00D917F6">
      <w:pPr>
        <w:pStyle w:val="21"/>
        <w:tabs>
          <w:tab w:val="left" w:pos="880"/>
          <w:tab w:val="right" w:leader="dot" w:pos="9345"/>
        </w:tabs>
        <w:rPr>
          <w:rFonts w:cstheme="minorBidi"/>
          <w:noProof/>
          <w:kern w:val="2"/>
          <w14:ligatures w14:val="standardContextual"/>
        </w:rPr>
      </w:pPr>
      <w:hyperlink w:anchor="_Toc154634850" w:history="1">
        <w:r w:rsidRPr="00DB4636">
          <w:rPr>
            <w:rStyle w:val="a5"/>
            <w:rFonts w:ascii="Times New Roman" w:eastAsia="Times New Roman" w:hAnsi="Times New Roman"/>
            <w:b/>
            <w:bCs/>
            <w:noProof/>
          </w:rPr>
          <w:t>1.3.</w:t>
        </w:r>
        <w:r>
          <w:rPr>
            <w:rFonts w:cstheme="minorBidi"/>
            <w:noProof/>
            <w:kern w:val="2"/>
            <w14:ligatures w14:val="standardContextual"/>
          </w:rPr>
          <w:tab/>
        </w:r>
        <w:r w:rsidRPr="00DB4636">
          <w:rPr>
            <w:rStyle w:val="a5"/>
            <w:rFonts w:ascii="Times New Roman" w:eastAsia="Times New Roman" w:hAnsi="Times New Roman"/>
            <w:b/>
            <w:bCs/>
            <w:noProof/>
            <w:shd w:val="clear" w:color="auto" w:fill="FFFFFF"/>
          </w:rPr>
          <w:t>Степенные ряды</w:t>
        </w:r>
        <w:r>
          <w:rPr>
            <w:noProof/>
            <w:webHidden/>
          </w:rPr>
          <w:tab/>
        </w:r>
        <w:r>
          <w:rPr>
            <w:noProof/>
            <w:webHidden/>
          </w:rPr>
          <w:fldChar w:fldCharType="begin"/>
        </w:r>
        <w:r>
          <w:rPr>
            <w:noProof/>
            <w:webHidden/>
          </w:rPr>
          <w:instrText xml:space="preserve"> PAGEREF _Toc154634850 \h </w:instrText>
        </w:r>
        <w:r>
          <w:rPr>
            <w:noProof/>
            <w:webHidden/>
          </w:rPr>
        </w:r>
        <w:r>
          <w:rPr>
            <w:noProof/>
            <w:webHidden/>
          </w:rPr>
          <w:fldChar w:fldCharType="separate"/>
        </w:r>
        <w:r>
          <w:rPr>
            <w:noProof/>
            <w:webHidden/>
          </w:rPr>
          <w:t>23</w:t>
        </w:r>
        <w:r>
          <w:rPr>
            <w:noProof/>
            <w:webHidden/>
          </w:rPr>
          <w:fldChar w:fldCharType="end"/>
        </w:r>
      </w:hyperlink>
    </w:p>
    <w:p w14:paraId="48757FC1" w14:textId="2BF70D9E" w:rsidR="00D917F6" w:rsidRDefault="00D917F6">
      <w:pPr>
        <w:pStyle w:val="31"/>
        <w:tabs>
          <w:tab w:val="left" w:pos="1320"/>
          <w:tab w:val="right" w:leader="dot" w:pos="9345"/>
        </w:tabs>
        <w:rPr>
          <w:rFonts w:cstheme="minorBidi"/>
          <w:noProof/>
          <w:kern w:val="2"/>
          <w14:ligatures w14:val="standardContextual"/>
        </w:rPr>
      </w:pPr>
      <w:hyperlink w:anchor="_Toc154634851" w:history="1">
        <w:r w:rsidRPr="00DB4636">
          <w:rPr>
            <w:rStyle w:val="a5"/>
            <w:rFonts w:ascii="Times New Roman" w:eastAsia="Times New Roman" w:hAnsi="Times New Roman"/>
            <w:b/>
            <w:bCs/>
            <w:noProof/>
          </w:rPr>
          <w:t>1.3.1.</w:t>
        </w:r>
        <w:r>
          <w:rPr>
            <w:rFonts w:cstheme="minorBidi"/>
            <w:noProof/>
            <w:kern w:val="2"/>
            <w14:ligatures w14:val="standardContextual"/>
          </w:rPr>
          <w:tab/>
        </w:r>
        <w:r w:rsidRPr="00DB4636">
          <w:rPr>
            <w:rStyle w:val="a5"/>
            <w:rFonts w:ascii="Times New Roman" w:eastAsia="Times New Roman" w:hAnsi="Times New Roman"/>
            <w:b/>
            <w:bCs/>
            <w:noProof/>
            <w:shd w:val="clear" w:color="auto" w:fill="FFFFFF"/>
          </w:rPr>
          <w:t>Понятие степенного ряда</w:t>
        </w:r>
        <w:r>
          <w:rPr>
            <w:noProof/>
            <w:webHidden/>
          </w:rPr>
          <w:tab/>
        </w:r>
        <w:r>
          <w:rPr>
            <w:noProof/>
            <w:webHidden/>
          </w:rPr>
          <w:fldChar w:fldCharType="begin"/>
        </w:r>
        <w:r>
          <w:rPr>
            <w:noProof/>
            <w:webHidden/>
          </w:rPr>
          <w:instrText xml:space="preserve"> PAGEREF _Toc154634851 \h </w:instrText>
        </w:r>
        <w:r>
          <w:rPr>
            <w:noProof/>
            <w:webHidden/>
          </w:rPr>
        </w:r>
        <w:r>
          <w:rPr>
            <w:noProof/>
            <w:webHidden/>
          </w:rPr>
          <w:fldChar w:fldCharType="separate"/>
        </w:r>
        <w:r>
          <w:rPr>
            <w:noProof/>
            <w:webHidden/>
          </w:rPr>
          <w:t>23</w:t>
        </w:r>
        <w:r>
          <w:rPr>
            <w:noProof/>
            <w:webHidden/>
          </w:rPr>
          <w:fldChar w:fldCharType="end"/>
        </w:r>
      </w:hyperlink>
    </w:p>
    <w:p w14:paraId="5EB2DA31" w14:textId="176CF341" w:rsidR="00D917F6" w:rsidRDefault="00D917F6">
      <w:pPr>
        <w:pStyle w:val="31"/>
        <w:tabs>
          <w:tab w:val="left" w:pos="1320"/>
          <w:tab w:val="right" w:leader="dot" w:pos="9345"/>
        </w:tabs>
        <w:rPr>
          <w:rFonts w:cstheme="minorBidi"/>
          <w:noProof/>
          <w:kern w:val="2"/>
          <w14:ligatures w14:val="standardContextual"/>
        </w:rPr>
      </w:pPr>
      <w:hyperlink w:anchor="_Toc154634852" w:history="1">
        <w:r w:rsidRPr="00DB4636">
          <w:rPr>
            <w:rStyle w:val="a5"/>
            <w:rFonts w:ascii="Times New Roman" w:eastAsia="Times New Roman" w:hAnsi="Times New Roman"/>
            <w:b/>
            <w:bCs/>
            <w:noProof/>
          </w:rPr>
          <w:t>1.3.2.</w:t>
        </w:r>
        <w:r>
          <w:rPr>
            <w:rFonts w:cstheme="minorBidi"/>
            <w:noProof/>
            <w:kern w:val="2"/>
            <w14:ligatures w14:val="standardContextual"/>
          </w:rPr>
          <w:tab/>
        </w:r>
        <w:r w:rsidRPr="00DB4636">
          <w:rPr>
            <w:rStyle w:val="a5"/>
            <w:rFonts w:ascii="Times New Roman" w:eastAsia="Times New Roman" w:hAnsi="Times New Roman"/>
            <w:b/>
            <w:bCs/>
            <w:noProof/>
            <w:shd w:val="clear" w:color="auto" w:fill="FFFFFF"/>
          </w:rPr>
          <w:t>Равномерная сходимость степенного ряда и непрерывность его суммы</w:t>
        </w:r>
        <w:r>
          <w:rPr>
            <w:noProof/>
            <w:webHidden/>
          </w:rPr>
          <w:tab/>
        </w:r>
        <w:r>
          <w:rPr>
            <w:noProof/>
            <w:webHidden/>
          </w:rPr>
          <w:fldChar w:fldCharType="begin"/>
        </w:r>
        <w:r>
          <w:rPr>
            <w:noProof/>
            <w:webHidden/>
          </w:rPr>
          <w:instrText xml:space="preserve"> PAGEREF _Toc154634852 \h </w:instrText>
        </w:r>
        <w:r>
          <w:rPr>
            <w:noProof/>
            <w:webHidden/>
          </w:rPr>
        </w:r>
        <w:r>
          <w:rPr>
            <w:noProof/>
            <w:webHidden/>
          </w:rPr>
          <w:fldChar w:fldCharType="separate"/>
        </w:r>
        <w:r>
          <w:rPr>
            <w:noProof/>
            <w:webHidden/>
          </w:rPr>
          <w:t>27</w:t>
        </w:r>
        <w:r>
          <w:rPr>
            <w:noProof/>
            <w:webHidden/>
          </w:rPr>
          <w:fldChar w:fldCharType="end"/>
        </w:r>
      </w:hyperlink>
    </w:p>
    <w:p w14:paraId="0E6963CB" w14:textId="48BDEA4A" w:rsidR="00D917F6" w:rsidRDefault="00D917F6">
      <w:pPr>
        <w:pStyle w:val="31"/>
        <w:tabs>
          <w:tab w:val="left" w:pos="1320"/>
          <w:tab w:val="right" w:leader="dot" w:pos="9345"/>
        </w:tabs>
        <w:rPr>
          <w:rFonts w:cstheme="minorBidi"/>
          <w:noProof/>
          <w:kern w:val="2"/>
          <w14:ligatures w14:val="standardContextual"/>
        </w:rPr>
      </w:pPr>
      <w:hyperlink w:anchor="_Toc154634853" w:history="1">
        <w:r w:rsidRPr="00DB4636">
          <w:rPr>
            <w:rStyle w:val="a5"/>
            <w:rFonts w:ascii="Times New Roman" w:eastAsia="Times New Roman" w:hAnsi="Times New Roman"/>
            <w:b/>
            <w:bCs/>
            <w:noProof/>
          </w:rPr>
          <w:t>1.3.3.</w:t>
        </w:r>
        <w:r>
          <w:rPr>
            <w:rFonts w:cstheme="minorBidi"/>
            <w:noProof/>
            <w:kern w:val="2"/>
            <w14:ligatures w14:val="standardContextual"/>
          </w:rPr>
          <w:tab/>
        </w:r>
        <w:r w:rsidRPr="00DB4636">
          <w:rPr>
            <w:rStyle w:val="a5"/>
            <w:rFonts w:ascii="Times New Roman" w:eastAsia="Times New Roman" w:hAnsi="Times New Roman"/>
            <w:b/>
            <w:bCs/>
            <w:noProof/>
            <w:shd w:val="clear" w:color="auto" w:fill="FFFFFF"/>
          </w:rPr>
          <w:t>Интегрирование степенных рядов</w:t>
        </w:r>
        <w:r>
          <w:rPr>
            <w:noProof/>
            <w:webHidden/>
          </w:rPr>
          <w:tab/>
        </w:r>
        <w:r>
          <w:rPr>
            <w:noProof/>
            <w:webHidden/>
          </w:rPr>
          <w:fldChar w:fldCharType="begin"/>
        </w:r>
        <w:r>
          <w:rPr>
            <w:noProof/>
            <w:webHidden/>
          </w:rPr>
          <w:instrText xml:space="preserve"> PAGEREF _Toc154634853 \h </w:instrText>
        </w:r>
        <w:r>
          <w:rPr>
            <w:noProof/>
            <w:webHidden/>
          </w:rPr>
        </w:r>
        <w:r>
          <w:rPr>
            <w:noProof/>
            <w:webHidden/>
          </w:rPr>
          <w:fldChar w:fldCharType="separate"/>
        </w:r>
        <w:r>
          <w:rPr>
            <w:noProof/>
            <w:webHidden/>
          </w:rPr>
          <w:t>27</w:t>
        </w:r>
        <w:r>
          <w:rPr>
            <w:noProof/>
            <w:webHidden/>
          </w:rPr>
          <w:fldChar w:fldCharType="end"/>
        </w:r>
      </w:hyperlink>
    </w:p>
    <w:p w14:paraId="7C261BFD" w14:textId="4F64E3B0" w:rsidR="00D917F6" w:rsidRDefault="00D917F6">
      <w:pPr>
        <w:pStyle w:val="31"/>
        <w:tabs>
          <w:tab w:val="left" w:pos="1320"/>
          <w:tab w:val="right" w:leader="dot" w:pos="9345"/>
        </w:tabs>
        <w:rPr>
          <w:rFonts w:cstheme="minorBidi"/>
          <w:noProof/>
          <w:kern w:val="2"/>
          <w14:ligatures w14:val="standardContextual"/>
        </w:rPr>
      </w:pPr>
      <w:hyperlink w:anchor="_Toc154634854" w:history="1">
        <w:r w:rsidRPr="00DB4636">
          <w:rPr>
            <w:rStyle w:val="a5"/>
            <w:rFonts w:ascii="Times New Roman" w:eastAsia="Times New Roman" w:hAnsi="Times New Roman"/>
            <w:b/>
            <w:bCs/>
            <w:noProof/>
          </w:rPr>
          <w:t>1.3.4.</w:t>
        </w:r>
        <w:r>
          <w:rPr>
            <w:rFonts w:cstheme="minorBidi"/>
            <w:noProof/>
            <w:kern w:val="2"/>
            <w14:ligatures w14:val="standardContextual"/>
          </w:rPr>
          <w:tab/>
        </w:r>
        <w:r w:rsidRPr="00DB4636">
          <w:rPr>
            <w:rStyle w:val="a5"/>
            <w:rFonts w:ascii="Times New Roman" w:eastAsia="Times New Roman" w:hAnsi="Times New Roman"/>
            <w:b/>
            <w:bCs/>
            <w:noProof/>
            <w:shd w:val="clear" w:color="auto" w:fill="FFFFFF"/>
          </w:rPr>
          <w:t>Дифференцирование степенных рядов</w:t>
        </w:r>
        <w:r>
          <w:rPr>
            <w:noProof/>
            <w:webHidden/>
          </w:rPr>
          <w:tab/>
        </w:r>
        <w:r>
          <w:rPr>
            <w:noProof/>
            <w:webHidden/>
          </w:rPr>
          <w:fldChar w:fldCharType="begin"/>
        </w:r>
        <w:r>
          <w:rPr>
            <w:noProof/>
            <w:webHidden/>
          </w:rPr>
          <w:instrText xml:space="preserve"> PAGEREF _Toc154634854 \h </w:instrText>
        </w:r>
        <w:r>
          <w:rPr>
            <w:noProof/>
            <w:webHidden/>
          </w:rPr>
        </w:r>
        <w:r>
          <w:rPr>
            <w:noProof/>
            <w:webHidden/>
          </w:rPr>
          <w:fldChar w:fldCharType="separate"/>
        </w:r>
        <w:r>
          <w:rPr>
            <w:noProof/>
            <w:webHidden/>
          </w:rPr>
          <w:t>28</w:t>
        </w:r>
        <w:r>
          <w:rPr>
            <w:noProof/>
            <w:webHidden/>
          </w:rPr>
          <w:fldChar w:fldCharType="end"/>
        </w:r>
      </w:hyperlink>
    </w:p>
    <w:p w14:paraId="5D0CB06B" w14:textId="20BFD7F7" w:rsidR="00D917F6" w:rsidRDefault="00D917F6">
      <w:pPr>
        <w:pStyle w:val="31"/>
        <w:tabs>
          <w:tab w:val="left" w:pos="1320"/>
          <w:tab w:val="right" w:leader="dot" w:pos="9345"/>
        </w:tabs>
        <w:rPr>
          <w:rFonts w:cstheme="minorBidi"/>
          <w:noProof/>
          <w:kern w:val="2"/>
          <w14:ligatures w14:val="standardContextual"/>
        </w:rPr>
      </w:pPr>
      <w:hyperlink w:anchor="_Toc154634855" w:history="1">
        <w:r w:rsidRPr="00DB4636">
          <w:rPr>
            <w:rStyle w:val="a5"/>
            <w:rFonts w:ascii="Times New Roman" w:eastAsia="Times New Roman" w:hAnsi="Times New Roman"/>
            <w:b/>
            <w:bCs/>
            <w:noProof/>
          </w:rPr>
          <w:t>1.3.5.</w:t>
        </w:r>
        <w:r>
          <w:rPr>
            <w:rFonts w:cstheme="minorBidi"/>
            <w:noProof/>
            <w:kern w:val="2"/>
            <w14:ligatures w14:val="standardContextual"/>
          </w:rPr>
          <w:tab/>
        </w:r>
        <w:r w:rsidRPr="00DB4636">
          <w:rPr>
            <w:rStyle w:val="a5"/>
            <w:rFonts w:ascii="Times New Roman" w:eastAsia="Times New Roman" w:hAnsi="Times New Roman"/>
            <w:b/>
            <w:bCs/>
            <w:noProof/>
            <w:shd w:val="clear" w:color="auto" w:fill="FFFFFF"/>
          </w:rPr>
          <w:t>Разложение функции в степенной ряд</w:t>
        </w:r>
        <w:r>
          <w:rPr>
            <w:noProof/>
            <w:webHidden/>
          </w:rPr>
          <w:tab/>
        </w:r>
        <w:r>
          <w:rPr>
            <w:noProof/>
            <w:webHidden/>
          </w:rPr>
          <w:fldChar w:fldCharType="begin"/>
        </w:r>
        <w:r>
          <w:rPr>
            <w:noProof/>
            <w:webHidden/>
          </w:rPr>
          <w:instrText xml:space="preserve"> PAGEREF _Toc154634855 \h </w:instrText>
        </w:r>
        <w:r>
          <w:rPr>
            <w:noProof/>
            <w:webHidden/>
          </w:rPr>
        </w:r>
        <w:r>
          <w:rPr>
            <w:noProof/>
            <w:webHidden/>
          </w:rPr>
          <w:fldChar w:fldCharType="separate"/>
        </w:r>
        <w:r>
          <w:rPr>
            <w:noProof/>
            <w:webHidden/>
          </w:rPr>
          <w:t>28</w:t>
        </w:r>
        <w:r>
          <w:rPr>
            <w:noProof/>
            <w:webHidden/>
          </w:rPr>
          <w:fldChar w:fldCharType="end"/>
        </w:r>
      </w:hyperlink>
    </w:p>
    <w:p w14:paraId="4AD8EE49" w14:textId="53FE6125" w:rsidR="00D917F6" w:rsidRDefault="00D917F6">
      <w:pPr>
        <w:pStyle w:val="21"/>
        <w:tabs>
          <w:tab w:val="left" w:pos="880"/>
          <w:tab w:val="right" w:leader="dot" w:pos="9345"/>
        </w:tabs>
        <w:rPr>
          <w:rFonts w:cstheme="minorBidi"/>
          <w:noProof/>
          <w:kern w:val="2"/>
          <w14:ligatures w14:val="standardContextual"/>
        </w:rPr>
      </w:pPr>
      <w:hyperlink w:anchor="_Toc154634856" w:history="1">
        <w:r w:rsidRPr="00DB4636">
          <w:rPr>
            <w:rStyle w:val="a5"/>
            <w:rFonts w:ascii="Times New Roman" w:eastAsia="Times New Roman" w:hAnsi="Times New Roman"/>
            <w:b/>
            <w:bCs/>
            <w:noProof/>
          </w:rPr>
          <w:t>1.4.</w:t>
        </w:r>
        <w:r>
          <w:rPr>
            <w:rFonts w:cstheme="minorBidi"/>
            <w:noProof/>
            <w:kern w:val="2"/>
            <w14:ligatures w14:val="standardContextual"/>
          </w:rPr>
          <w:tab/>
        </w:r>
        <w:r w:rsidRPr="00DB4636">
          <w:rPr>
            <w:rStyle w:val="a5"/>
            <w:rFonts w:ascii="Times New Roman" w:eastAsia="Times New Roman" w:hAnsi="Times New Roman"/>
            <w:b/>
            <w:bCs/>
            <w:noProof/>
            <w:shd w:val="clear" w:color="auto" w:fill="FFFFFF"/>
          </w:rPr>
          <w:t>Ряд Тейлора и Маклорена</w:t>
        </w:r>
        <w:r>
          <w:rPr>
            <w:noProof/>
            <w:webHidden/>
          </w:rPr>
          <w:tab/>
        </w:r>
        <w:r>
          <w:rPr>
            <w:noProof/>
            <w:webHidden/>
          </w:rPr>
          <w:fldChar w:fldCharType="begin"/>
        </w:r>
        <w:r>
          <w:rPr>
            <w:noProof/>
            <w:webHidden/>
          </w:rPr>
          <w:instrText xml:space="preserve"> PAGEREF _Toc154634856 \h </w:instrText>
        </w:r>
        <w:r>
          <w:rPr>
            <w:noProof/>
            <w:webHidden/>
          </w:rPr>
        </w:r>
        <w:r>
          <w:rPr>
            <w:noProof/>
            <w:webHidden/>
          </w:rPr>
          <w:fldChar w:fldCharType="separate"/>
        </w:r>
        <w:r>
          <w:rPr>
            <w:noProof/>
            <w:webHidden/>
          </w:rPr>
          <w:t>29</w:t>
        </w:r>
        <w:r>
          <w:rPr>
            <w:noProof/>
            <w:webHidden/>
          </w:rPr>
          <w:fldChar w:fldCharType="end"/>
        </w:r>
      </w:hyperlink>
    </w:p>
    <w:p w14:paraId="7F3A3232" w14:textId="2C72A785" w:rsidR="00D917F6" w:rsidRDefault="00D917F6">
      <w:pPr>
        <w:pStyle w:val="31"/>
        <w:tabs>
          <w:tab w:val="left" w:pos="1320"/>
          <w:tab w:val="right" w:leader="dot" w:pos="9345"/>
        </w:tabs>
        <w:rPr>
          <w:rFonts w:cstheme="minorBidi"/>
          <w:noProof/>
          <w:kern w:val="2"/>
          <w14:ligatures w14:val="standardContextual"/>
        </w:rPr>
      </w:pPr>
      <w:hyperlink w:anchor="_Toc154634857" w:history="1">
        <w:r w:rsidRPr="00DB4636">
          <w:rPr>
            <w:rStyle w:val="a5"/>
            <w:rFonts w:ascii="Times New Roman" w:eastAsia="Times New Roman" w:hAnsi="Times New Roman"/>
            <w:b/>
            <w:bCs/>
            <w:noProof/>
          </w:rPr>
          <w:t>1.4.1.</w:t>
        </w:r>
        <w:r>
          <w:rPr>
            <w:rFonts w:cstheme="minorBidi"/>
            <w:noProof/>
            <w:kern w:val="2"/>
            <w14:ligatures w14:val="standardContextual"/>
          </w:rPr>
          <w:tab/>
        </w:r>
        <w:r w:rsidRPr="00DB4636">
          <w:rPr>
            <w:rStyle w:val="a5"/>
            <w:rFonts w:ascii="Times New Roman" w:eastAsia="Times New Roman" w:hAnsi="Times New Roman"/>
            <w:b/>
            <w:bCs/>
            <w:noProof/>
            <w:shd w:val="clear" w:color="auto" w:fill="FFFFFF"/>
          </w:rPr>
          <w:t>Понятие ряда Тейлора и Маклорена</w:t>
        </w:r>
        <w:r>
          <w:rPr>
            <w:noProof/>
            <w:webHidden/>
          </w:rPr>
          <w:tab/>
        </w:r>
        <w:r>
          <w:rPr>
            <w:noProof/>
            <w:webHidden/>
          </w:rPr>
          <w:fldChar w:fldCharType="begin"/>
        </w:r>
        <w:r>
          <w:rPr>
            <w:noProof/>
            <w:webHidden/>
          </w:rPr>
          <w:instrText xml:space="preserve"> PAGEREF _Toc154634857 \h </w:instrText>
        </w:r>
        <w:r>
          <w:rPr>
            <w:noProof/>
            <w:webHidden/>
          </w:rPr>
        </w:r>
        <w:r>
          <w:rPr>
            <w:noProof/>
            <w:webHidden/>
          </w:rPr>
          <w:fldChar w:fldCharType="separate"/>
        </w:r>
        <w:r>
          <w:rPr>
            <w:noProof/>
            <w:webHidden/>
          </w:rPr>
          <w:t>29</w:t>
        </w:r>
        <w:r>
          <w:rPr>
            <w:noProof/>
            <w:webHidden/>
          </w:rPr>
          <w:fldChar w:fldCharType="end"/>
        </w:r>
      </w:hyperlink>
    </w:p>
    <w:p w14:paraId="76A49389" w14:textId="411742C7" w:rsidR="00D917F6" w:rsidRDefault="00D917F6">
      <w:pPr>
        <w:pStyle w:val="31"/>
        <w:tabs>
          <w:tab w:val="left" w:pos="1320"/>
          <w:tab w:val="right" w:leader="dot" w:pos="9345"/>
        </w:tabs>
        <w:rPr>
          <w:rFonts w:cstheme="minorBidi"/>
          <w:noProof/>
          <w:kern w:val="2"/>
          <w14:ligatures w14:val="standardContextual"/>
        </w:rPr>
      </w:pPr>
      <w:hyperlink w:anchor="_Toc154634858" w:history="1">
        <w:r w:rsidRPr="00DB4636">
          <w:rPr>
            <w:rStyle w:val="a5"/>
            <w:rFonts w:ascii="Times New Roman" w:eastAsia="Times New Roman" w:hAnsi="Times New Roman"/>
            <w:b/>
            <w:bCs/>
            <w:noProof/>
          </w:rPr>
          <w:t>1.4.2.</w:t>
        </w:r>
        <w:r>
          <w:rPr>
            <w:rFonts w:cstheme="minorBidi"/>
            <w:noProof/>
            <w:kern w:val="2"/>
            <w14:ligatures w14:val="standardContextual"/>
          </w:rPr>
          <w:tab/>
        </w:r>
        <w:r w:rsidRPr="00DB4636">
          <w:rPr>
            <w:rStyle w:val="a5"/>
            <w:rFonts w:ascii="Times New Roman" w:eastAsia="Times New Roman" w:hAnsi="Times New Roman"/>
            <w:b/>
            <w:bCs/>
            <w:noProof/>
            <w:shd w:val="clear" w:color="auto" w:fill="FFFFFF"/>
          </w:rPr>
          <w:t>Примеры разложения функция в ряды</w:t>
        </w:r>
        <w:r>
          <w:rPr>
            <w:noProof/>
            <w:webHidden/>
          </w:rPr>
          <w:tab/>
        </w:r>
        <w:r>
          <w:rPr>
            <w:noProof/>
            <w:webHidden/>
          </w:rPr>
          <w:fldChar w:fldCharType="begin"/>
        </w:r>
        <w:r>
          <w:rPr>
            <w:noProof/>
            <w:webHidden/>
          </w:rPr>
          <w:instrText xml:space="preserve"> PAGEREF _Toc154634858 \h </w:instrText>
        </w:r>
        <w:r>
          <w:rPr>
            <w:noProof/>
            <w:webHidden/>
          </w:rPr>
        </w:r>
        <w:r>
          <w:rPr>
            <w:noProof/>
            <w:webHidden/>
          </w:rPr>
          <w:fldChar w:fldCharType="separate"/>
        </w:r>
        <w:r>
          <w:rPr>
            <w:noProof/>
            <w:webHidden/>
          </w:rPr>
          <w:t>31</w:t>
        </w:r>
        <w:r>
          <w:rPr>
            <w:noProof/>
            <w:webHidden/>
          </w:rPr>
          <w:fldChar w:fldCharType="end"/>
        </w:r>
      </w:hyperlink>
    </w:p>
    <w:p w14:paraId="22BCD3DA" w14:textId="6442FDEB" w:rsidR="00D917F6" w:rsidRDefault="00D917F6">
      <w:pPr>
        <w:pStyle w:val="31"/>
        <w:tabs>
          <w:tab w:val="left" w:pos="1320"/>
          <w:tab w:val="right" w:leader="dot" w:pos="9345"/>
        </w:tabs>
        <w:rPr>
          <w:rFonts w:cstheme="minorBidi"/>
          <w:noProof/>
          <w:kern w:val="2"/>
          <w14:ligatures w14:val="standardContextual"/>
        </w:rPr>
      </w:pPr>
      <w:hyperlink w:anchor="_Toc154634859" w:history="1">
        <w:r w:rsidRPr="00DB4636">
          <w:rPr>
            <w:rStyle w:val="a5"/>
            <w:rFonts w:ascii="Times New Roman" w:eastAsia="Times New Roman" w:hAnsi="Times New Roman"/>
            <w:b/>
            <w:bCs/>
            <w:noProof/>
          </w:rPr>
          <w:t>1.4.3.</w:t>
        </w:r>
        <w:r>
          <w:rPr>
            <w:rFonts w:cstheme="minorBidi"/>
            <w:noProof/>
            <w:kern w:val="2"/>
            <w14:ligatures w14:val="standardContextual"/>
          </w:rPr>
          <w:tab/>
        </w:r>
        <w:r w:rsidRPr="00DB4636">
          <w:rPr>
            <w:rStyle w:val="a5"/>
            <w:rFonts w:ascii="Times New Roman" w:eastAsia="Times New Roman" w:hAnsi="Times New Roman"/>
            <w:b/>
            <w:bCs/>
            <w:noProof/>
            <w:shd w:val="clear" w:color="auto" w:fill="FFFFFF"/>
          </w:rPr>
          <w:t>Теорема Вейерштрасса о равномерном приближении непрерывной функции многочленами</w:t>
        </w:r>
        <w:r>
          <w:rPr>
            <w:noProof/>
            <w:webHidden/>
          </w:rPr>
          <w:tab/>
        </w:r>
        <w:r>
          <w:rPr>
            <w:noProof/>
            <w:webHidden/>
          </w:rPr>
          <w:fldChar w:fldCharType="begin"/>
        </w:r>
        <w:r>
          <w:rPr>
            <w:noProof/>
            <w:webHidden/>
          </w:rPr>
          <w:instrText xml:space="preserve"> PAGEREF _Toc154634859 \h </w:instrText>
        </w:r>
        <w:r>
          <w:rPr>
            <w:noProof/>
            <w:webHidden/>
          </w:rPr>
        </w:r>
        <w:r>
          <w:rPr>
            <w:noProof/>
            <w:webHidden/>
          </w:rPr>
          <w:fldChar w:fldCharType="separate"/>
        </w:r>
        <w:r>
          <w:rPr>
            <w:noProof/>
            <w:webHidden/>
          </w:rPr>
          <w:t>31</w:t>
        </w:r>
        <w:r>
          <w:rPr>
            <w:noProof/>
            <w:webHidden/>
          </w:rPr>
          <w:fldChar w:fldCharType="end"/>
        </w:r>
      </w:hyperlink>
    </w:p>
    <w:p w14:paraId="41180705" w14:textId="055F7A09" w:rsidR="00D917F6" w:rsidRDefault="00D917F6">
      <w:pPr>
        <w:pStyle w:val="11"/>
        <w:tabs>
          <w:tab w:val="left" w:pos="440"/>
          <w:tab w:val="right" w:leader="dot" w:pos="9345"/>
        </w:tabs>
        <w:rPr>
          <w:rFonts w:cstheme="minorBidi"/>
          <w:noProof/>
          <w:kern w:val="2"/>
          <w14:ligatures w14:val="standardContextual"/>
        </w:rPr>
      </w:pPr>
      <w:hyperlink w:anchor="_Toc154634860" w:history="1">
        <w:r w:rsidRPr="00DB4636">
          <w:rPr>
            <w:rStyle w:val="a5"/>
            <w:rFonts w:ascii="Times New Roman" w:eastAsia="Times New Roman" w:hAnsi="Times New Roman"/>
            <w:b/>
            <w:bCs/>
            <w:noProof/>
          </w:rPr>
          <w:t>2.</w:t>
        </w:r>
        <w:r>
          <w:rPr>
            <w:rFonts w:cstheme="minorBidi"/>
            <w:noProof/>
            <w:kern w:val="2"/>
            <w14:ligatures w14:val="standardContextual"/>
          </w:rPr>
          <w:tab/>
        </w:r>
        <w:r w:rsidRPr="00DB4636">
          <w:rPr>
            <w:rStyle w:val="a5"/>
            <w:rFonts w:ascii="Times New Roman" w:eastAsia="Times New Roman" w:hAnsi="Times New Roman"/>
            <w:b/>
            <w:bCs/>
            <w:noProof/>
            <w:shd w:val="clear" w:color="auto" w:fill="FFFFFF"/>
          </w:rPr>
          <w:t>Дифференциальные уравнения</w:t>
        </w:r>
        <w:r>
          <w:rPr>
            <w:noProof/>
            <w:webHidden/>
          </w:rPr>
          <w:tab/>
        </w:r>
        <w:r>
          <w:rPr>
            <w:noProof/>
            <w:webHidden/>
          </w:rPr>
          <w:fldChar w:fldCharType="begin"/>
        </w:r>
        <w:r>
          <w:rPr>
            <w:noProof/>
            <w:webHidden/>
          </w:rPr>
          <w:instrText xml:space="preserve"> PAGEREF _Toc154634860 \h </w:instrText>
        </w:r>
        <w:r>
          <w:rPr>
            <w:noProof/>
            <w:webHidden/>
          </w:rPr>
        </w:r>
        <w:r>
          <w:rPr>
            <w:noProof/>
            <w:webHidden/>
          </w:rPr>
          <w:fldChar w:fldCharType="separate"/>
        </w:r>
        <w:r>
          <w:rPr>
            <w:noProof/>
            <w:webHidden/>
          </w:rPr>
          <w:t>32</w:t>
        </w:r>
        <w:r>
          <w:rPr>
            <w:noProof/>
            <w:webHidden/>
          </w:rPr>
          <w:fldChar w:fldCharType="end"/>
        </w:r>
      </w:hyperlink>
    </w:p>
    <w:p w14:paraId="51D226D4" w14:textId="43A0FBFB" w:rsidR="00D917F6" w:rsidRDefault="00D917F6">
      <w:pPr>
        <w:pStyle w:val="21"/>
        <w:tabs>
          <w:tab w:val="left" w:pos="880"/>
          <w:tab w:val="right" w:leader="dot" w:pos="9345"/>
        </w:tabs>
        <w:rPr>
          <w:rFonts w:cstheme="minorBidi"/>
          <w:noProof/>
          <w:kern w:val="2"/>
          <w14:ligatures w14:val="standardContextual"/>
        </w:rPr>
      </w:pPr>
      <w:hyperlink w:anchor="_Toc154634861" w:history="1">
        <w:r w:rsidRPr="00DB4636">
          <w:rPr>
            <w:rStyle w:val="a5"/>
            <w:rFonts w:ascii="Times New Roman" w:eastAsia="Times New Roman" w:hAnsi="Times New Roman"/>
            <w:b/>
            <w:bCs/>
            <w:noProof/>
          </w:rPr>
          <w:t>2.1.</w:t>
        </w:r>
        <w:r>
          <w:rPr>
            <w:rFonts w:cstheme="minorBidi"/>
            <w:noProof/>
            <w:kern w:val="2"/>
            <w14:ligatures w14:val="standardContextual"/>
          </w:rPr>
          <w:tab/>
        </w:r>
        <w:r w:rsidRPr="00DB4636">
          <w:rPr>
            <w:rStyle w:val="a5"/>
            <w:rFonts w:ascii="Times New Roman" w:eastAsia="Times New Roman" w:hAnsi="Times New Roman"/>
            <w:b/>
            <w:bCs/>
            <w:noProof/>
            <w:shd w:val="clear" w:color="auto" w:fill="FFFFFF"/>
          </w:rPr>
          <w:t>Понятие дифференциального уравнения</w:t>
        </w:r>
        <w:r>
          <w:rPr>
            <w:noProof/>
            <w:webHidden/>
          </w:rPr>
          <w:tab/>
        </w:r>
        <w:r>
          <w:rPr>
            <w:noProof/>
            <w:webHidden/>
          </w:rPr>
          <w:fldChar w:fldCharType="begin"/>
        </w:r>
        <w:r>
          <w:rPr>
            <w:noProof/>
            <w:webHidden/>
          </w:rPr>
          <w:instrText xml:space="preserve"> PAGEREF _Toc154634861 \h </w:instrText>
        </w:r>
        <w:r>
          <w:rPr>
            <w:noProof/>
            <w:webHidden/>
          </w:rPr>
        </w:r>
        <w:r>
          <w:rPr>
            <w:noProof/>
            <w:webHidden/>
          </w:rPr>
          <w:fldChar w:fldCharType="separate"/>
        </w:r>
        <w:r>
          <w:rPr>
            <w:noProof/>
            <w:webHidden/>
          </w:rPr>
          <w:t>32</w:t>
        </w:r>
        <w:r>
          <w:rPr>
            <w:noProof/>
            <w:webHidden/>
          </w:rPr>
          <w:fldChar w:fldCharType="end"/>
        </w:r>
      </w:hyperlink>
    </w:p>
    <w:p w14:paraId="06286EF5" w14:textId="2DC9613D" w:rsidR="00D917F6" w:rsidRDefault="00D917F6">
      <w:pPr>
        <w:pStyle w:val="21"/>
        <w:tabs>
          <w:tab w:val="left" w:pos="880"/>
          <w:tab w:val="right" w:leader="dot" w:pos="9345"/>
        </w:tabs>
        <w:rPr>
          <w:rFonts w:cstheme="minorBidi"/>
          <w:noProof/>
          <w:kern w:val="2"/>
          <w14:ligatures w14:val="standardContextual"/>
        </w:rPr>
      </w:pPr>
      <w:hyperlink w:anchor="_Toc154634862" w:history="1">
        <w:r w:rsidRPr="00DB4636">
          <w:rPr>
            <w:rStyle w:val="a5"/>
            <w:rFonts w:ascii="Times New Roman" w:eastAsia="Times New Roman" w:hAnsi="Times New Roman"/>
            <w:b/>
            <w:bCs/>
            <w:noProof/>
          </w:rPr>
          <w:t>2.2.</w:t>
        </w:r>
        <w:r>
          <w:rPr>
            <w:rFonts w:cstheme="minorBidi"/>
            <w:noProof/>
            <w:kern w:val="2"/>
            <w14:ligatures w14:val="standardContextual"/>
          </w:rPr>
          <w:tab/>
        </w:r>
        <w:r w:rsidRPr="00DB4636">
          <w:rPr>
            <w:rStyle w:val="a5"/>
            <w:rFonts w:ascii="Times New Roman" w:eastAsia="Times New Roman" w:hAnsi="Times New Roman"/>
            <w:b/>
            <w:bCs/>
            <w:noProof/>
            <w:shd w:val="clear" w:color="auto" w:fill="FFFFFF"/>
          </w:rPr>
          <w:t>Дифференциальные уравнения первого порядка</w:t>
        </w:r>
        <w:r>
          <w:rPr>
            <w:noProof/>
            <w:webHidden/>
          </w:rPr>
          <w:tab/>
        </w:r>
        <w:r>
          <w:rPr>
            <w:noProof/>
            <w:webHidden/>
          </w:rPr>
          <w:fldChar w:fldCharType="begin"/>
        </w:r>
        <w:r>
          <w:rPr>
            <w:noProof/>
            <w:webHidden/>
          </w:rPr>
          <w:instrText xml:space="preserve"> PAGEREF _Toc154634862 \h </w:instrText>
        </w:r>
        <w:r>
          <w:rPr>
            <w:noProof/>
            <w:webHidden/>
          </w:rPr>
        </w:r>
        <w:r>
          <w:rPr>
            <w:noProof/>
            <w:webHidden/>
          </w:rPr>
          <w:fldChar w:fldCharType="separate"/>
        </w:r>
        <w:r>
          <w:rPr>
            <w:noProof/>
            <w:webHidden/>
          </w:rPr>
          <w:t>32</w:t>
        </w:r>
        <w:r>
          <w:rPr>
            <w:noProof/>
            <w:webHidden/>
          </w:rPr>
          <w:fldChar w:fldCharType="end"/>
        </w:r>
      </w:hyperlink>
    </w:p>
    <w:p w14:paraId="58355B9C" w14:textId="0842C51D" w:rsidR="00D917F6" w:rsidRDefault="00D917F6">
      <w:pPr>
        <w:pStyle w:val="21"/>
        <w:tabs>
          <w:tab w:val="left" w:pos="880"/>
          <w:tab w:val="right" w:leader="dot" w:pos="9345"/>
        </w:tabs>
        <w:rPr>
          <w:rFonts w:cstheme="minorBidi"/>
          <w:noProof/>
          <w:kern w:val="2"/>
          <w14:ligatures w14:val="standardContextual"/>
        </w:rPr>
      </w:pPr>
      <w:hyperlink w:anchor="_Toc154634863" w:history="1">
        <w:r w:rsidRPr="00DB4636">
          <w:rPr>
            <w:rStyle w:val="a5"/>
            <w:rFonts w:ascii="Times New Roman" w:eastAsia="Times New Roman" w:hAnsi="Times New Roman"/>
            <w:b/>
            <w:bCs/>
            <w:noProof/>
          </w:rPr>
          <w:t>2.3.</w:t>
        </w:r>
        <w:r>
          <w:rPr>
            <w:rFonts w:cstheme="minorBidi"/>
            <w:noProof/>
            <w:kern w:val="2"/>
            <w14:ligatures w14:val="standardContextual"/>
          </w:rPr>
          <w:tab/>
        </w:r>
        <w:r w:rsidRPr="00DB4636">
          <w:rPr>
            <w:rStyle w:val="a5"/>
            <w:rFonts w:ascii="Times New Roman" w:eastAsia="Times New Roman" w:hAnsi="Times New Roman"/>
            <w:b/>
            <w:bCs/>
            <w:noProof/>
            <w:shd w:val="clear" w:color="auto" w:fill="FFFFFF"/>
          </w:rPr>
          <w:t>Дифференциальные уравнения высших порядков</w:t>
        </w:r>
        <w:r>
          <w:rPr>
            <w:noProof/>
            <w:webHidden/>
          </w:rPr>
          <w:tab/>
        </w:r>
        <w:r>
          <w:rPr>
            <w:noProof/>
            <w:webHidden/>
          </w:rPr>
          <w:fldChar w:fldCharType="begin"/>
        </w:r>
        <w:r>
          <w:rPr>
            <w:noProof/>
            <w:webHidden/>
          </w:rPr>
          <w:instrText xml:space="preserve"> PAGEREF _Toc154634863 \h </w:instrText>
        </w:r>
        <w:r>
          <w:rPr>
            <w:noProof/>
            <w:webHidden/>
          </w:rPr>
        </w:r>
        <w:r>
          <w:rPr>
            <w:noProof/>
            <w:webHidden/>
          </w:rPr>
          <w:fldChar w:fldCharType="separate"/>
        </w:r>
        <w:r>
          <w:rPr>
            <w:noProof/>
            <w:webHidden/>
          </w:rPr>
          <w:t>33</w:t>
        </w:r>
        <w:r>
          <w:rPr>
            <w:noProof/>
            <w:webHidden/>
          </w:rPr>
          <w:fldChar w:fldCharType="end"/>
        </w:r>
      </w:hyperlink>
    </w:p>
    <w:p w14:paraId="120848C4" w14:textId="3286685A" w:rsidR="00D917F6" w:rsidRDefault="00D917F6">
      <w:pPr>
        <w:pStyle w:val="21"/>
        <w:tabs>
          <w:tab w:val="left" w:pos="880"/>
          <w:tab w:val="right" w:leader="dot" w:pos="9345"/>
        </w:tabs>
        <w:rPr>
          <w:rFonts w:cstheme="minorBidi"/>
          <w:noProof/>
          <w:kern w:val="2"/>
          <w14:ligatures w14:val="standardContextual"/>
        </w:rPr>
      </w:pPr>
      <w:hyperlink w:anchor="_Toc154634864" w:history="1">
        <w:r w:rsidRPr="00DB4636">
          <w:rPr>
            <w:rStyle w:val="a5"/>
            <w:rFonts w:ascii="Times New Roman" w:eastAsia="Times New Roman" w:hAnsi="Times New Roman"/>
            <w:b/>
            <w:bCs/>
            <w:noProof/>
          </w:rPr>
          <w:t>2.4.</w:t>
        </w:r>
        <w:r>
          <w:rPr>
            <w:rFonts w:cstheme="minorBidi"/>
            <w:noProof/>
            <w:kern w:val="2"/>
            <w14:ligatures w14:val="standardContextual"/>
          </w:rPr>
          <w:tab/>
        </w:r>
        <w:r w:rsidRPr="00DB4636">
          <w:rPr>
            <w:rStyle w:val="a5"/>
            <w:rFonts w:ascii="Times New Roman" w:eastAsia="Times New Roman" w:hAnsi="Times New Roman"/>
            <w:b/>
            <w:bCs/>
            <w:noProof/>
            <w:shd w:val="clear" w:color="auto" w:fill="FFFFFF"/>
          </w:rPr>
          <w:t>Решение уравнений с помощью рядов</w:t>
        </w:r>
        <w:r>
          <w:rPr>
            <w:noProof/>
            <w:webHidden/>
          </w:rPr>
          <w:tab/>
        </w:r>
        <w:r>
          <w:rPr>
            <w:noProof/>
            <w:webHidden/>
          </w:rPr>
          <w:fldChar w:fldCharType="begin"/>
        </w:r>
        <w:r>
          <w:rPr>
            <w:noProof/>
            <w:webHidden/>
          </w:rPr>
          <w:instrText xml:space="preserve"> PAGEREF _Toc154634864 \h </w:instrText>
        </w:r>
        <w:r>
          <w:rPr>
            <w:noProof/>
            <w:webHidden/>
          </w:rPr>
        </w:r>
        <w:r>
          <w:rPr>
            <w:noProof/>
            <w:webHidden/>
          </w:rPr>
          <w:fldChar w:fldCharType="separate"/>
        </w:r>
        <w:r>
          <w:rPr>
            <w:noProof/>
            <w:webHidden/>
          </w:rPr>
          <w:t>34</w:t>
        </w:r>
        <w:r>
          <w:rPr>
            <w:noProof/>
            <w:webHidden/>
          </w:rPr>
          <w:fldChar w:fldCharType="end"/>
        </w:r>
      </w:hyperlink>
    </w:p>
    <w:p w14:paraId="62DC398E" w14:textId="55A62802" w:rsidR="00D917F6" w:rsidRDefault="00D917F6">
      <w:pPr>
        <w:pStyle w:val="21"/>
        <w:tabs>
          <w:tab w:val="left" w:pos="880"/>
          <w:tab w:val="right" w:leader="dot" w:pos="9345"/>
        </w:tabs>
        <w:rPr>
          <w:rFonts w:cstheme="minorBidi"/>
          <w:noProof/>
          <w:kern w:val="2"/>
          <w14:ligatures w14:val="standardContextual"/>
        </w:rPr>
      </w:pPr>
      <w:hyperlink w:anchor="_Toc154634865" w:history="1">
        <w:r w:rsidRPr="00DB4636">
          <w:rPr>
            <w:rStyle w:val="a5"/>
            <w:rFonts w:ascii="Times New Roman" w:eastAsia="Times New Roman" w:hAnsi="Times New Roman"/>
            <w:b/>
            <w:bCs/>
            <w:noProof/>
          </w:rPr>
          <w:t>2.5.</w:t>
        </w:r>
        <w:r>
          <w:rPr>
            <w:rFonts w:cstheme="minorBidi"/>
            <w:noProof/>
            <w:kern w:val="2"/>
            <w14:ligatures w14:val="standardContextual"/>
          </w:rPr>
          <w:tab/>
        </w:r>
        <w:r w:rsidRPr="00DB4636">
          <w:rPr>
            <w:rStyle w:val="a5"/>
            <w:rFonts w:ascii="Times New Roman" w:eastAsia="Times New Roman" w:hAnsi="Times New Roman"/>
            <w:b/>
            <w:bCs/>
            <w:noProof/>
            <w:shd w:val="clear" w:color="auto" w:fill="FFFFFF"/>
          </w:rPr>
          <w:t>Способ последовательного дифференцирования</w:t>
        </w:r>
        <w:r>
          <w:rPr>
            <w:noProof/>
            <w:webHidden/>
          </w:rPr>
          <w:tab/>
        </w:r>
        <w:r>
          <w:rPr>
            <w:noProof/>
            <w:webHidden/>
          </w:rPr>
          <w:fldChar w:fldCharType="begin"/>
        </w:r>
        <w:r>
          <w:rPr>
            <w:noProof/>
            <w:webHidden/>
          </w:rPr>
          <w:instrText xml:space="preserve"> PAGEREF _Toc154634865 \h </w:instrText>
        </w:r>
        <w:r>
          <w:rPr>
            <w:noProof/>
            <w:webHidden/>
          </w:rPr>
        </w:r>
        <w:r>
          <w:rPr>
            <w:noProof/>
            <w:webHidden/>
          </w:rPr>
          <w:fldChar w:fldCharType="separate"/>
        </w:r>
        <w:r>
          <w:rPr>
            <w:noProof/>
            <w:webHidden/>
          </w:rPr>
          <w:t>35</w:t>
        </w:r>
        <w:r>
          <w:rPr>
            <w:noProof/>
            <w:webHidden/>
          </w:rPr>
          <w:fldChar w:fldCharType="end"/>
        </w:r>
      </w:hyperlink>
    </w:p>
    <w:p w14:paraId="3598D8D3" w14:textId="58F75392" w:rsidR="00D917F6" w:rsidRDefault="00D917F6">
      <w:pPr>
        <w:pStyle w:val="21"/>
        <w:tabs>
          <w:tab w:val="left" w:pos="880"/>
          <w:tab w:val="right" w:leader="dot" w:pos="9345"/>
        </w:tabs>
        <w:rPr>
          <w:rFonts w:cstheme="minorBidi"/>
          <w:noProof/>
          <w:kern w:val="2"/>
          <w14:ligatures w14:val="standardContextual"/>
        </w:rPr>
      </w:pPr>
      <w:hyperlink w:anchor="_Toc154634866" w:history="1">
        <w:r w:rsidRPr="00DB4636">
          <w:rPr>
            <w:rStyle w:val="a5"/>
            <w:rFonts w:ascii="Times New Roman" w:eastAsia="Times New Roman" w:hAnsi="Times New Roman"/>
            <w:b/>
            <w:bCs/>
            <w:noProof/>
          </w:rPr>
          <w:t>2.6.</w:t>
        </w:r>
        <w:r>
          <w:rPr>
            <w:rFonts w:cstheme="minorBidi"/>
            <w:noProof/>
            <w:kern w:val="2"/>
            <w14:ligatures w14:val="standardContextual"/>
          </w:rPr>
          <w:tab/>
        </w:r>
        <w:r w:rsidRPr="00DB4636">
          <w:rPr>
            <w:rStyle w:val="a5"/>
            <w:rFonts w:ascii="Times New Roman" w:eastAsia="Times New Roman" w:hAnsi="Times New Roman"/>
            <w:b/>
            <w:bCs/>
            <w:noProof/>
            <w:shd w:val="clear" w:color="auto" w:fill="FFFFFF"/>
          </w:rPr>
          <w:t>Способ неопределенных коэффициентов</w:t>
        </w:r>
        <w:r>
          <w:rPr>
            <w:noProof/>
            <w:webHidden/>
          </w:rPr>
          <w:tab/>
        </w:r>
        <w:r>
          <w:rPr>
            <w:noProof/>
            <w:webHidden/>
          </w:rPr>
          <w:fldChar w:fldCharType="begin"/>
        </w:r>
        <w:r>
          <w:rPr>
            <w:noProof/>
            <w:webHidden/>
          </w:rPr>
          <w:instrText xml:space="preserve"> PAGEREF _Toc154634866 \h </w:instrText>
        </w:r>
        <w:r>
          <w:rPr>
            <w:noProof/>
            <w:webHidden/>
          </w:rPr>
        </w:r>
        <w:r>
          <w:rPr>
            <w:noProof/>
            <w:webHidden/>
          </w:rPr>
          <w:fldChar w:fldCharType="separate"/>
        </w:r>
        <w:r>
          <w:rPr>
            <w:noProof/>
            <w:webHidden/>
          </w:rPr>
          <w:t>36</w:t>
        </w:r>
        <w:r>
          <w:rPr>
            <w:noProof/>
            <w:webHidden/>
          </w:rPr>
          <w:fldChar w:fldCharType="end"/>
        </w:r>
      </w:hyperlink>
    </w:p>
    <w:p w14:paraId="43C2E122" w14:textId="30726FB7" w:rsidR="00D917F6" w:rsidRDefault="00D917F6">
      <w:pPr>
        <w:pStyle w:val="21"/>
        <w:tabs>
          <w:tab w:val="left" w:pos="880"/>
          <w:tab w:val="right" w:leader="dot" w:pos="9345"/>
        </w:tabs>
        <w:rPr>
          <w:rFonts w:cstheme="minorBidi"/>
          <w:noProof/>
          <w:kern w:val="2"/>
          <w14:ligatures w14:val="standardContextual"/>
        </w:rPr>
      </w:pPr>
      <w:hyperlink w:anchor="_Toc154634867" w:history="1">
        <w:r w:rsidRPr="00DB4636">
          <w:rPr>
            <w:rStyle w:val="a5"/>
            <w:rFonts w:ascii="Times New Roman" w:eastAsia="Times New Roman" w:hAnsi="Times New Roman"/>
            <w:b/>
            <w:bCs/>
            <w:noProof/>
          </w:rPr>
          <w:t>2.7.</w:t>
        </w:r>
        <w:r>
          <w:rPr>
            <w:rFonts w:cstheme="minorBidi"/>
            <w:noProof/>
            <w:kern w:val="2"/>
            <w14:ligatures w14:val="standardContextual"/>
          </w:rPr>
          <w:tab/>
        </w:r>
        <w:r w:rsidRPr="00DB4636">
          <w:rPr>
            <w:rStyle w:val="a5"/>
            <w:rFonts w:ascii="Times New Roman" w:eastAsia="Times New Roman" w:hAnsi="Times New Roman"/>
            <w:b/>
            <w:bCs/>
            <w:noProof/>
            <w:shd w:val="clear" w:color="auto" w:fill="FFFFFF"/>
          </w:rPr>
          <w:t>Уравнение Бесселя</w:t>
        </w:r>
        <w:r>
          <w:rPr>
            <w:noProof/>
            <w:webHidden/>
          </w:rPr>
          <w:tab/>
        </w:r>
        <w:r>
          <w:rPr>
            <w:noProof/>
            <w:webHidden/>
          </w:rPr>
          <w:fldChar w:fldCharType="begin"/>
        </w:r>
        <w:r>
          <w:rPr>
            <w:noProof/>
            <w:webHidden/>
          </w:rPr>
          <w:instrText xml:space="preserve"> PAGEREF _Toc154634867 \h </w:instrText>
        </w:r>
        <w:r>
          <w:rPr>
            <w:noProof/>
            <w:webHidden/>
          </w:rPr>
        </w:r>
        <w:r>
          <w:rPr>
            <w:noProof/>
            <w:webHidden/>
          </w:rPr>
          <w:fldChar w:fldCharType="separate"/>
        </w:r>
        <w:r>
          <w:rPr>
            <w:noProof/>
            <w:webHidden/>
          </w:rPr>
          <w:t>39</w:t>
        </w:r>
        <w:r>
          <w:rPr>
            <w:noProof/>
            <w:webHidden/>
          </w:rPr>
          <w:fldChar w:fldCharType="end"/>
        </w:r>
      </w:hyperlink>
    </w:p>
    <w:p w14:paraId="26439DF5" w14:textId="7F61E80D" w:rsidR="00D917F6" w:rsidRDefault="00D917F6">
      <w:pPr>
        <w:pStyle w:val="11"/>
        <w:tabs>
          <w:tab w:val="left" w:pos="440"/>
          <w:tab w:val="right" w:leader="dot" w:pos="9345"/>
        </w:tabs>
        <w:rPr>
          <w:rFonts w:cstheme="minorBidi"/>
          <w:noProof/>
          <w:kern w:val="2"/>
          <w14:ligatures w14:val="standardContextual"/>
        </w:rPr>
      </w:pPr>
      <w:hyperlink w:anchor="_Toc154634868" w:history="1">
        <w:r w:rsidRPr="00DB4636">
          <w:rPr>
            <w:rStyle w:val="a5"/>
            <w:rFonts w:ascii="Times New Roman" w:eastAsia="Times New Roman" w:hAnsi="Times New Roman"/>
            <w:b/>
            <w:bCs/>
            <w:noProof/>
          </w:rPr>
          <w:t>3.</w:t>
        </w:r>
        <w:r>
          <w:rPr>
            <w:rFonts w:cstheme="minorBidi"/>
            <w:noProof/>
            <w:kern w:val="2"/>
            <w14:ligatures w14:val="standardContextual"/>
          </w:rPr>
          <w:tab/>
        </w:r>
        <w:r w:rsidRPr="00DB4636">
          <w:rPr>
            <w:rStyle w:val="a5"/>
            <w:rFonts w:ascii="Times New Roman" w:eastAsia="Times New Roman" w:hAnsi="Times New Roman"/>
            <w:b/>
            <w:bCs/>
            <w:noProof/>
            <w:shd w:val="clear" w:color="auto" w:fill="FFFFFF"/>
          </w:rPr>
          <w:t>Практическая часть</w:t>
        </w:r>
        <w:r>
          <w:rPr>
            <w:noProof/>
            <w:webHidden/>
          </w:rPr>
          <w:tab/>
        </w:r>
        <w:r>
          <w:rPr>
            <w:noProof/>
            <w:webHidden/>
          </w:rPr>
          <w:fldChar w:fldCharType="begin"/>
        </w:r>
        <w:r>
          <w:rPr>
            <w:noProof/>
            <w:webHidden/>
          </w:rPr>
          <w:instrText xml:space="preserve"> PAGEREF _Toc154634868 \h </w:instrText>
        </w:r>
        <w:r>
          <w:rPr>
            <w:noProof/>
            <w:webHidden/>
          </w:rPr>
        </w:r>
        <w:r>
          <w:rPr>
            <w:noProof/>
            <w:webHidden/>
          </w:rPr>
          <w:fldChar w:fldCharType="separate"/>
        </w:r>
        <w:r>
          <w:rPr>
            <w:noProof/>
            <w:webHidden/>
          </w:rPr>
          <w:t>45</w:t>
        </w:r>
        <w:r>
          <w:rPr>
            <w:noProof/>
            <w:webHidden/>
          </w:rPr>
          <w:fldChar w:fldCharType="end"/>
        </w:r>
      </w:hyperlink>
    </w:p>
    <w:p w14:paraId="0B0F9A39" w14:textId="21FAFBFA" w:rsidR="00D917F6" w:rsidRDefault="00D917F6">
      <w:pPr>
        <w:pStyle w:val="11"/>
        <w:tabs>
          <w:tab w:val="right" w:leader="dot" w:pos="9345"/>
        </w:tabs>
        <w:rPr>
          <w:rFonts w:cstheme="minorBidi"/>
          <w:noProof/>
          <w:kern w:val="2"/>
          <w14:ligatures w14:val="standardContextual"/>
        </w:rPr>
      </w:pPr>
      <w:hyperlink w:anchor="_Toc154634869" w:history="1">
        <w:r w:rsidRPr="00DB4636">
          <w:rPr>
            <w:rStyle w:val="a5"/>
            <w:rFonts w:ascii="Times New Roman" w:eastAsia="Times New Roman" w:hAnsi="Times New Roman"/>
            <w:b/>
            <w:bCs/>
            <w:noProof/>
            <w:shd w:val="clear" w:color="auto" w:fill="FFFFFF"/>
          </w:rPr>
          <w:t>ЗАКЛЮЧЕНИЕ</w:t>
        </w:r>
        <w:r>
          <w:rPr>
            <w:noProof/>
            <w:webHidden/>
          </w:rPr>
          <w:tab/>
        </w:r>
        <w:r>
          <w:rPr>
            <w:noProof/>
            <w:webHidden/>
          </w:rPr>
          <w:fldChar w:fldCharType="begin"/>
        </w:r>
        <w:r>
          <w:rPr>
            <w:noProof/>
            <w:webHidden/>
          </w:rPr>
          <w:instrText xml:space="preserve"> PAGEREF _Toc154634869 \h </w:instrText>
        </w:r>
        <w:r>
          <w:rPr>
            <w:noProof/>
            <w:webHidden/>
          </w:rPr>
        </w:r>
        <w:r>
          <w:rPr>
            <w:noProof/>
            <w:webHidden/>
          </w:rPr>
          <w:fldChar w:fldCharType="separate"/>
        </w:r>
        <w:r>
          <w:rPr>
            <w:noProof/>
            <w:webHidden/>
          </w:rPr>
          <w:t>53</w:t>
        </w:r>
        <w:r>
          <w:rPr>
            <w:noProof/>
            <w:webHidden/>
          </w:rPr>
          <w:fldChar w:fldCharType="end"/>
        </w:r>
      </w:hyperlink>
    </w:p>
    <w:p w14:paraId="709C247E" w14:textId="58E7A295" w:rsidR="00D917F6" w:rsidRDefault="00D917F6">
      <w:pPr>
        <w:pStyle w:val="11"/>
        <w:tabs>
          <w:tab w:val="right" w:leader="dot" w:pos="9345"/>
        </w:tabs>
        <w:rPr>
          <w:rFonts w:cstheme="minorBidi"/>
          <w:noProof/>
          <w:kern w:val="2"/>
          <w14:ligatures w14:val="standardContextual"/>
        </w:rPr>
      </w:pPr>
      <w:hyperlink w:anchor="_Toc154634870" w:history="1">
        <w:r w:rsidRPr="00DB4636">
          <w:rPr>
            <w:rStyle w:val="a5"/>
            <w:rFonts w:ascii="Times New Roman" w:eastAsia="Times New Roman" w:hAnsi="Times New Roman"/>
            <w:b/>
            <w:bCs/>
            <w:noProof/>
            <w:shd w:val="clear" w:color="auto" w:fill="FFFFFF"/>
          </w:rPr>
          <w:t>СПИСОК ИСПОЛЬЗОВАННЫХ ИСТОЧНИКОВ</w:t>
        </w:r>
        <w:r>
          <w:rPr>
            <w:noProof/>
            <w:webHidden/>
          </w:rPr>
          <w:tab/>
        </w:r>
        <w:r>
          <w:rPr>
            <w:noProof/>
            <w:webHidden/>
          </w:rPr>
          <w:fldChar w:fldCharType="begin"/>
        </w:r>
        <w:r>
          <w:rPr>
            <w:noProof/>
            <w:webHidden/>
          </w:rPr>
          <w:instrText xml:space="preserve"> PAGEREF _Toc154634870 \h </w:instrText>
        </w:r>
        <w:r>
          <w:rPr>
            <w:noProof/>
            <w:webHidden/>
          </w:rPr>
        </w:r>
        <w:r>
          <w:rPr>
            <w:noProof/>
            <w:webHidden/>
          </w:rPr>
          <w:fldChar w:fldCharType="separate"/>
        </w:r>
        <w:r>
          <w:rPr>
            <w:noProof/>
            <w:webHidden/>
          </w:rPr>
          <w:t>54</w:t>
        </w:r>
        <w:r>
          <w:rPr>
            <w:noProof/>
            <w:webHidden/>
          </w:rPr>
          <w:fldChar w:fldCharType="end"/>
        </w:r>
      </w:hyperlink>
    </w:p>
    <w:p w14:paraId="11DFA413" w14:textId="3130E0EC" w:rsidR="00725297" w:rsidRDefault="003B45EE" w:rsidP="00725297">
      <w:pPr>
        <w:pStyle w:val="11"/>
        <w:tabs>
          <w:tab w:val="left" w:pos="440"/>
          <w:tab w:val="right" w:leader="dot" w:pos="9345"/>
        </w:tabs>
        <w:rPr>
          <w:rFonts w:cstheme="minorBidi"/>
          <w:noProof/>
          <w:kern w:val="2"/>
          <w14:ligatures w14:val="standardContextual"/>
        </w:rPr>
      </w:pPr>
      <w:r>
        <w:rPr>
          <w:rFonts w:cstheme="minorBidi"/>
          <w:noProof/>
          <w:kern w:val="2"/>
          <w14:ligatures w14:val="standardContextual"/>
        </w:rPr>
        <w:fldChar w:fldCharType="end"/>
      </w:r>
    </w:p>
    <w:p w14:paraId="3519EDD3" w14:textId="77777777" w:rsidR="00725297" w:rsidRDefault="00725297">
      <w:pPr>
        <w:rPr>
          <w:rFonts w:eastAsiaTheme="minorEastAsia"/>
          <w:noProof/>
          <w:kern w:val="2"/>
          <w:lang w:eastAsia="ru-RU"/>
          <w14:ligatures w14:val="standardContextual"/>
        </w:rPr>
      </w:pPr>
      <w:r>
        <w:rPr>
          <w:noProof/>
          <w:kern w:val="2"/>
          <w14:ligatures w14:val="standardContextual"/>
        </w:rPr>
        <w:br w:type="page"/>
      </w:r>
    </w:p>
    <w:p w14:paraId="40D0086B" w14:textId="08C11A33" w:rsidR="005F27B4" w:rsidRPr="00725297" w:rsidRDefault="0099039E" w:rsidP="00725297">
      <w:pPr>
        <w:pStyle w:val="a7"/>
        <w:ind w:left="492"/>
        <w:rPr>
          <w:rFonts w:ascii="Times New Roman" w:eastAsia="Times New Roman" w:hAnsi="Times New Roman" w:cs="Times New Roman"/>
          <w:b/>
          <w:bCs/>
          <w:sz w:val="32"/>
          <w:szCs w:val="32"/>
          <w:shd w:val="clear" w:color="auto" w:fill="FFFFFF"/>
        </w:rPr>
      </w:pPr>
      <w:bookmarkStart w:id="0" w:name="_Toc154634632"/>
      <w:bookmarkStart w:id="1" w:name="_Toc154634831"/>
      <w:r w:rsidRPr="00725297">
        <w:rPr>
          <w:rFonts w:ascii="Times New Roman" w:eastAsia="Times New Roman" w:hAnsi="Times New Roman" w:cs="Times New Roman"/>
          <w:b/>
          <w:bCs/>
          <w:sz w:val="32"/>
          <w:szCs w:val="32"/>
          <w:shd w:val="clear" w:color="auto" w:fill="FFFFFF"/>
        </w:rPr>
        <w:lastRenderedPageBreak/>
        <w:t>ВВЕДЕНИЕ</w:t>
      </w:r>
      <w:bookmarkEnd w:id="0"/>
      <w:bookmarkEnd w:id="1"/>
    </w:p>
    <w:p w14:paraId="4DDFE80F" w14:textId="77777777" w:rsidR="0099039E" w:rsidRPr="0099039E" w:rsidRDefault="0099039E" w:rsidP="0099039E">
      <w:pPr>
        <w:ind w:firstLine="708"/>
        <w:rPr>
          <w:rFonts w:ascii="Times New Roman" w:hAnsi="Times New Roman" w:cs="Times New Roman"/>
          <w:sz w:val="28"/>
          <w:szCs w:val="28"/>
          <w:lang/>
        </w:rPr>
      </w:pPr>
      <w:r w:rsidRPr="0099039E">
        <w:rPr>
          <w:rFonts w:ascii="Times New Roman" w:hAnsi="Times New Roman" w:cs="Times New Roman"/>
          <w:sz w:val="28"/>
          <w:szCs w:val="28"/>
        </w:rPr>
        <w:t>Дифференциальные уравнения являются одним из фундаментальных инструментов математики, широко применяемым в различных научных и инженерных дисциплинах. Решение дифференциальных уравнений позволяет нам понять и прогнозировать поведение системы, описываемой этими уравнениями. Однако, не все дифференциальные уравнения имеют аналитические решения, которые можно выразить в явном виде.</w:t>
      </w:r>
    </w:p>
    <w:p w14:paraId="21D6638A" w14:textId="77777777" w:rsidR="0099039E" w:rsidRPr="0099039E" w:rsidRDefault="0099039E" w:rsidP="0099039E">
      <w:pPr>
        <w:ind w:firstLine="708"/>
        <w:rPr>
          <w:rFonts w:ascii="Times New Roman" w:hAnsi="Times New Roman" w:cs="Times New Roman"/>
          <w:sz w:val="28"/>
          <w:szCs w:val="28"/>
        </w:rPr>
      </w:pPr>
      <w:r w:rsidRPr="0099039E">
        <w:rPr>
          <w:rFonts w:ascii="Times New Roman" w:hAnsi="Times New Roman" w:cs="Times New Roman"/>
          <w:sz w:val="28"/>
          <w:szCs w:val="28"/>
        </w:rPr>
        <w:t>Интегрирование дифференциальных уравнений с помощью степенных рядов представляет собой один из методов приближенного решения дифференциальных уравнений, основанный на разложении неизвестной функции в бесконечный ряд степеней. Этот метод нашел широкое применение в различных областях науки и техники, таких как физика, инженерия, экономика и биология. Он позволяет получить приближенные решения дифференциальных уравнений с высокой точностью и гибкостью.</w:t>
      </w:r>
    </w:p>
    <w:p w14:paraId="38B561AD" w14:textId="77777777" w:rsidR="0099039E" w:rsidRPr="0099039E" w:rsidRDefault="0099039E" w:rsidP="0099039E">
      <w:pPr>
        <w:ind w:firstLine="708"/>
        <w:rPr>
          <w:rFonts w:ascii="Times New Roman" w:hAnsi="Times New Roman" w:cs="Times New Roman"/>
          <w:sz w:val="28"/>
          <w:szCs w:val="28"/>
        </w:rPr>
      </w:pPr>
      <w:r w:rsidRPr="0099039E">
        <w:rPr>
          <w:rFonts w:ascii="Times New Roman" w:hAnsi="Times New Roman" w:cs="Times New Roman"/>
          <w:sz w:val="28"/>
          <w:szCs w:val="28"/>
        </w:rPr>
        <w:t xml:space="preserve">Цель данной курсовой работы заключается в изучении метода интегрирования дифференциальных уравнений с помощью степенных рядов и его применения в различных задачах. </w:t>
      </w:r>
    </w:p>
    <w:p w14:paraId="2170FAB3" w14:textId="77777777" w:rsidR="0099039E" w:rsidRPr="0099039E" w:rsidRDefault="0099039E" w:rsidP="0099039E">
      <w:pPr>
        <w:ind w:firstLine="708"/>
        <w:rPr>
          <w:rFonts w:ascii="Times New Roman" w:hAnsi="Times New Roman" w:cs="Times New Roman"/>
          <w:sz w:val="28"/>
          <w:szCs w:val="28"/>
        </w:rPr>
      </w:pPr>
      <w:r w:rsidRPr="0099039E">
        <w:rPr>
          <w:rFonts w:ascii="Times New Roman" w:hAnsi="Times New Roman" w:cs="Times New Roman"/>
          <w:sz w:val="28"/>
          <w:szCs w:val="28"/>
        </w:rPr>
        <w:t xml:space="preserve">В работе мы рассмотрим базовые понятия и теоретические основы метода интегрирования дифференциальных уравнений с помощью степенных рядов. Затем приступим к рассмотрению практических примеров и задач, в которых применяется этот метод. </w:t>
      </w:r>
    </w:p>
    <w:p w14:paraId="0697BF30" w14:textId="694A5B21" w:rsidR="0099039E" w:rsidRPr="0099039E" w:rsidRDefault="0099039E" w:rsidP="0099039E">
      <w:pPr>
        <w:ind w:firstLine="708"/>
        <w:rPr>
          <w:rFonts w:ascii="Times New Roman" w:hAnsi="Times New Roman" w:cs="Times New Roman"/>
          <w:sz w:val="28"/>
          <w:szCs w:val="28"/>
        </w:rPr>
      </w:pPr>
      <w:r w:rsidRPr="0099039E">
        <w:rPr>
          <w:rFonts w:ascii="Times New Roman" w:hAnsi="Times New Roman" w:cs="Times New Roman"/>
          <w:sz w:val="28"/>
          <w:szCs w:val="28"/>
        </w:rPr>
        <w:t>Интегрирование дифференциальных уравнений с помощью степенных рядов представляет собой мощный инструмент, позволяющий решать сложные задачи, которые не имеют аналитического решения. Понимание и применение этого метода имеет большое значение для развития науки и техники, поэтому его изучение и анализ являются актуальной и интересной задачей для данной курсовой работы.</w:t>
      </w:r>
    </w:p>
    <w:p w14:paraId="7316D46A" w14:textId="77777777" w:rsidR="0099039E" w:rsidRDefault="0099039E" w:rsidP="009B316B">
      <w:pPr>
        <w:spacing w:after="240" w:line="240" w:lineRule="auto"/>
        <w:rPr>
          <w:rFonts w:ascii="Times New Roman" w:eastAsia="Times New Roman" w:hAnsi="Times New Roman" w:cs="Times New Roman"/>
          <w:b/>
          <w:bCs/>
          <w:sz w:val="32"/>
          <w:szCs w:val="32"/>
        </w:rPr>
      </w:pPr>
    </w:p>
    <w:p w14:paraId="279E6C50" w14:textId="6512CB77" w:rsidR="0099039E" w:rsidRDefault="0099039E" w:rsidP="009B316B">
      <w:pPr>
        <w:spacing w:after="240" w:line="240" w:lineRule="auto"/>
        <w:rPr>
          <w:rFonts w:ascii="Times New Roman" w:eastAsia="Times New Roman" w:hAnsi="Times New Roman" w:cs="Times New Roman"/>
          <w:b/>
          <w:bCs/>
          <w:sz w:val="32"/>
          <w:szCs w:val="32"/>
        </w:rPr>
      </w:pPr>
    </w:p>
    <w:p w14:paraId="1D148899" w14:textId="37C90C6E" w:rsidR="0099039E" w:rsidRDefault="0099039E" w:rsidP="009B316B">
      <w:pPr>
        <w:spacing w:after="240" w:line="240" w:lineRule="auto"/>
        <w:rPr>
          <w:rFonts w:ascii="Times New Roman" w:eastAsia="Times New Roman" w:hAnsi="Times New Roman" w:cs="Times New Roman"/>
          <w:b/>
          <w:bCs/>
          <w:sz w:val="32"/>
          <w:szCs w:val="32"/>
        </w:rPr>
      </w:pPr>
    </w:p>
    <w:p w14:paraId="36EEB04D" w14:textId="49BF98A0" w:rsidR="0099039E" w:rsidRDefault="0099039E" w:rsidP="009B316B">
      <w:pPr>
        <w:spacing w:after="240" w:line="240" w:lineRule="auto"/>
        <w:rPr>
          <w:rFonts w:ascii="Times New Roman" w:eastAsia="Times New Roman" w:hAnsi="Times New Roman" w:cs="Times New Roman"/>
          <w:b/>
          <w:bCs/>
          <w:sz w:val="32"/>
          <w:szCs w:val="32"/>
        </w:rPr>
      </w:pPr>
    </w:p>
    <w:p w14:paraId="564EFE8D" w14:textId="28CF492D" w:rsidR="0099039E" w:rsidRDefault="0099039E" w:rsidP="009B316B">
      <w:pPr>
        <w:spacing w:after="240" w:line="240" w:lineRule="auto"/>
        <w:rPr>
          <w:rFonts w:ascii="Times New Roman" w:eastAsia="Times New Roman" w:hAnsi="Times New Roman" w:cs="Times New Roman"/>
          <w:b/>
          <w:bCs/>
          <w:sz w:val="32"/>
          <w:szCs w:val="32"/>
        </w:rPr>
      </w:pPr>
    </w:p>
    <w:p w14:paraId="3337164B" w14:textId="77777777" w:rsidR="006B1790" w:rsidRPr="0099039E" w:rsidRDefault="006B1790" w:rsidP="009B316B">
      <w:pPr>
        <w:spacing w:after="240" w:line="240" w:lineRule="auto"/>
        <w:rPr>
          <w:rFonts w:ascii="Times New Roman" w:eastAsia="Times New Roman" w:hAnsi="Times New Roman" w:cs="Times New Roman"/>
          <w:b/>
          <w:bCs/>
          <w:sz w:val="32"/>
          <w:szCs w:val="32"/>
        </w:rPr>
      </w:pPr>
    </w:p>
    <w:p w14:paraId="0A4A8E15" w14:textId="77777777" w:rsidR="00725297" w:rsidRDefault="00725297">
      <w:pPr>
        <w:rPr>
          <w:rFonts w:ascii="Times New Roman" w:eastAsia="Times New Roman" w:hAnsi="Times New Roman" w:cs="Times New Roman"/>
          <w:b/>
          <w:bCs/>
          <w:spacing w:val="-10"/>
          <w:kern w:val="28"/>
          <w:sz w:val="32"/>
          <w:szCs w:val="32"/>
          <w:shd w:val="clear" w:color="auto" w:fill="FFFFFF"/>
        </w:rPr>
      </w:pPr>
      <w:bookmarkStart w:id="2" w:name="_Toc154628224"/>
      <w:r>
        <w:rPr>
          <w:rFonts w:ascii="Times New Roman" w:eastAsia="Times New Roman" w:hAnsi="Times New Roman" w:cs="Times New Roman"/>
          <w:b/>
          <w:bCs/>
          <w:sz w:val="32"/>
          <w:szCs w:val="32"/>
          <w:shd w:val="clear" w:color="auto" w:fill="FFFFFF"/>
        </w:rPr>
        <w:br w:type="page"/>
      </w:r>
    </w:p>
    <w:p w14:paraId="47C85085" w14:textId="5C50FCA4" w:rsidR="009B316B" w:rsidRPr="00725297" w:rsidRDefault="00725297" w:rsidP="00725297">
      <w:pPr>
        <w:pStyle w:val="a7"/>
        <w:numPr>
          <w:ilvl w:val="0"/>
          <w:numId w:val="9"/>
        </w:numPr>
        <w:rPr>
          <w:rFonts w:ascii="Times New Roman" w:eastAsia="Times New Roman" w:hAnsi="Times New Roman" w:cs="Times New Roman"/>
          <w:b/>
          <w:bCs/>
          <w:sz w:val="32"/>
          <w:szCs w:val="32"/>
          <w:shd w:val="clear" w:color="auto" w:fill="FFFFFF"/>
        </w:rPr>
      </w:pPr>
      <w:bookmarkStart w:id="3" w:name="_Toc154634493"/>
      <w:bookmarkStart w:id="4" w:name="_Toc154634633"/>
      <w:bookmarkStart w:id="5" w:name="_Toc154634832"/>
      <w:bookmarkEnd w:id="2"/>
      <w:r>
        <w:rPr>
          <w:rFonts w:ascii="Times New Roman" w:eastAsia="Times New Roman" w:hAnsi="Times New Roman" w:cs="Times New Roman"/>
          <w:b/>
          <w:bCs/>
          <w:sz w:val="32"/>
          <w:szCs w:val="32"/>
          <w:shd w:val="clear" w:color="auto" w:fill="FFFFFF"/>
        </w:rPr>
        <w:lastRenderedPageBreak/>
        <w:t>Ряды</w:t>
      </w:r>
      <w:bookmarkEnd w:id="3"/>
      <w:bookmarkEnd w:id="4"/>
      <w:bookmarkEnd w:id="5"/>
    </w:p>
    <w:p w14:paraId="439F6EC9" w14:textId="7907840C" w:rsidR="00725297" w:rsidRDefault="00725297" w:rsidP="00725297"/>
    <w:p w14:paraId="1FD1869B" w14:textId="0615F313" w:rsidR="00725297" w:rsidRPr="0095210A" w:rsidRDefault="00725297" w:rsidP="00725297">
      <w:pPr>
        <w:pStyle w:val="1"/>
        <w:numPr>
          <w:ilvl w:val="1"/>
          <w:numId w:val="9"/>
        </w:numPr>
        <w:rPr>
          <w:rFonts w:ascii="Times New Roman" w:eastAsia="Times New Roman" w:hAnsi="Times New Roman" w:cs="Times New Roman"/>
          <w:b/>
          <w:bCs/>
          <w:color w:val="auto"/>
          <w:sz w:val="28"/>
          <w:szCs w:val="28"/>
          <w:shd w:val="clear" w:color="auto" w:fill="FFFFFF"/>
        </w:rPr>
      </w:pPr>
      <w:bookmarkStart w:id="6" w:name="_Toc154634494"/>
      <w:bookmarkStart w:id="7" w:name="_Toc154634634"/>
      <w:bookmarkStart w:id="8" w:name="_Toc154634833"/>
      <w:r>
        <w:rPr>
          <w:rFonts w:ascii="Times New Roman" w:eastAsia="Times New Roman" w:hAnsi="Times New Roman" w:cs="Times New Roman"/>
          <w:b/>
          <w:bCs/>
          <w:color w:val="auto"/>
          <w:sz w:val="28"/>
          <w:szCs w:val="28"/>
          <w:shd w:val="clear" w:color="auto" w:fill="FFFFFF"/>
        </w:rPr>
        <w:t>Числовые ряды</w:t>
      </w:r>
      <w:bookmarkEnd w:id="6"/>
      <w:bookmarkEnd w:id="7"/>
      <w:bookmarkEnd w:id="8"/>
    </w:p>
    <w:p w14:paraId="6C309BAF" w14:textId="77777777" w:rsidR="00725297" w:rsidRPr="00725297" w:rsidRDefault="00725297" w:rsidP="00725297"/>
    <w:p w14:paraId="6AC5CD70" w14:textId="6BEFFD99" w:rsidR="009B316B" w:rsidRPr="00725297" w:rsidRDefault="009B316B" w:rsidP="00725297">
      <w:pPr>
        <w:pStyle w:val="2"/>
        <w:numPr>
          <w:ilvl w:val="2"/>
          <w:numId w:val="9"/>
        </w:numPr>
        <w:rPr>
          <w:rFonts w:ascii="Times New Roman" w:eastAsia="Times New Roman" w:hAnsi="Times New Roman" w:cs="Times New Roman"/>
          <w:b/>
          <w:bCs/>
          <w:color w:val="auto"/>
          <w:shd w:val="clear" w:color="auto" w:fill="FFFFFF"/>
        </w:rPr>
      </w:pPr>
      <w:bookmarkStart w:id="9" w:name="_Toc154634834"/>
      <w:r w:rsidRPr="00725297">
        <w:rPr>
          <w:rFonts w:ascii="Times New Roman" w:eastAsia="Times New Roman" w:hAnsi="Times New Roman" w:cs="Times New Roman"/>
          <w:b/>
          <w:bCs/>
          <w:color w:val="auto"/>
          <w:shd w:val="clear" w:color="auto" w:fill="FFFFFF"/>
        </w:rPr>
        <w:t>Основные понятия. Необходимый признак сходимости</w:t>
      </w:r>
      <w:bookmarkEnd w:id="9"/>
    </w:p>
    <w:p w14:paraId="41673AB2" w14:textId="27F8C91F" w:rsidR="009B316B" w:rsidRDefault="009B316B" w:rsidP="009B316B">
      <w:pPr>
        <w:spacing w:before="240" w:after="240" w:line="240" w:lineRule="auto"/>
        <w:rPr>
          <w:rFonts w:ascii="Times New Roman" w:eastAsia="Times New Roman" w:hAnsi="Times New Roman" w:cs="Times New Roman"/>
          <w:color w:val="000000"/>
          <w:sz w:val="28"/>
          <w:szCs w:val="28"/>
          <w:shd w:val="clear" w:color="auto" w:fill="FFFFFF"/>
        </w:rPr>
      </w:pPr>
      <w:r w:rsidRPr="009B316B">
        <w:rPr>
          <w:rFonts w:ascii="Times New Roman" w:eastAsia="Times New Roman" w:hAnsi="Times New Roman" w:cs="Times New Roman"/>
          <w:b/>
          <w:bCs/>
          <w:color w:val="000000"/>
          <w:sz w:val="28"/>
          <w:szCs w:val="28"/>
          <w:shd w:val="clear" w:color="auto" w:fill="FFFFFF"/>
        </w:rPr>
        <w:tab/>
      </w:r>
      <w:r w:rsidRPr="009B316B">
        <w:rPr>
          <w:rFonts w:ascii="Times New Roman" w:eastAsia="Times New Roman" w:hAnsi="Times New Roman" w:cs="Times New Roman"/>
          <w:color w:val="000000"/>
          <w:sz w:val="28"/>
          <w:szCs w:val="28"/>
          <w:shd w:val="clear" w:color="auto" w:fill="FFFFFF"/>
        </w:rPr>
        <w:t>В школьном курсе алгебры и начал анализа обычно рассматривают суммы, состоящие из конечного числа слагаемых. Единственным исключением является сумма бесконечно убывающей геометрической прогрессии, т. е.</w:t>
      </w:r>
    </w:p>
    <w:p w14:paraId="0E48756B" w14:textId="7D855BB4" w:rsidR="009B316B" w:rsidRPr="009B316B" w:rsidRDefault="009B316B" w:rsidP="009B316B">
      <w:pPr>
        <w:spacing w:before="240" w:after="240" w:line="240" w:lineRule="auto"/>
        <w:rPr>
          <w:rFonts w:ascii="Times New Roman" w:eastAsia="Times New Roman" w:hAnsi="Times New Roman" w:cs="Times New Roman"/>
          <w:i/>
          <w:sz w:val="24"/>
          <w:szCs w:val="24"/>
        </w:rPr>
      </w:pPr>
      <w:r>
        <w:rPr>
          <w:rFonts w:ascii="Times New Roman" w:eastAsia="Times New Roman" w:hAnsi="Times New Roman" w:cs="Times New Roman"/>
          <w:color w:val="000000"/>
          <w:sz w:val="28"/>
          <w:szCs w:val="28"/>
          <w:shd w:val="clear" w:color="auto" w:fill="FFFFFF"/>
        </w:rPr>
        <w:tab/>
      </w:r>
      <m:oMath>
        <m:r>
          <m:rPr>
            <m:sty m:val="p"/>
          </m:rPr>
          <w:rPr>
            <w:rFonts w:ascii="Cambria Math" w:eastAsia="Times New Roman" w:hAnsi="Cambria Math" w:cs="Times New Roman"/>
            <w:color w:val="000000"/>
            <w:sz w:val="28"/>
            <w:szCs w:val="28"/>
            <w:shd w:val="clear" w:color="auto" w:fill="FFFFFF"/>
          </w:rPr>
          <m:t>a</m:t>
        </m:r>
        <m:r>
          <w:rPr>
            <w:rFonts w:ascii="Cambria Math" w:eastAsia="Times New Roman" w:hAnsi="Cambria Math" w:cs="Times New Roman"/>
            <w:color w:val="000000"/>
            <w:sz w:val="28"/>
            <w:szCs w:val="28"/>
            <w:shd w:val="clear" w:color="auto" w:fill="FFFFFF"/>
          </w:rPr>
          <m:t>+</m:t>
        </m:r>
        <m:r>
          <w:rPr>
            <w:rFonts w:ascii="Cambria Math" w:eastAsia="Times New Roman" w:hAnsi="Cambria Math" w:cs="Times New Roman"/>
            <w:color w:val="000000"/>
            <w:sz w:val="28"/>
            <w:szCs w:val="28"/>
            <w:shd w:val="clear" w:color="auto" w:fill="FFFFFF"/>
            <w:lang w:val="en-US"/>
          </w:rPr>
          <m:t>aq</m:t>
        </m:r>
        <m:r>
          <w:rPr>
            <w:rFonts w:ascii="Cambria Math" w:eastAsia="Times New Roman" w:hAnsi="Cambria Math" w:cs="Times New Roman"/>
            <w:color w:val="000000"/>
            <w:sz w:val="28"/>
            <w:szCs w:val="28"/>
            <w:shd w:val="clear" w:color="auto" w:fill="FFFFFF"/>
          </w:rPr>
          <m:t>+…+</m:t>
        </m:r>
        <m:r>
          <w:rPr>
            <w:rFonts w:ascii="Cambria Math" w:eastAsia="Times New Roman" w:hAnsi="Cambria Math" w:cs="Times New Roman"/>
            <w:color w:val="000000"/>
            <w:sz w:val="28"/>
            <w:szCs w:val="28"/>
            <w:shd w:val="clear" w:color="auto" w:fill="FFFFFF"/>
            <w:lang w:val="en-US"/>
          </w:rPr>
          <m:t>a</m:t>
        </m:r>
        <m:sSup>
          <m:sSupPr>
            <m:ctrlPr>
              <w:rPr>
                <w:rFonts w:ascii="Cambria Math" w:eastAsia="Times New Roman" w:hAnsi="Cambria Math" w:cs="Times New Roman"/>
                <w:i/>
                <w:color w:val="000000"/>
                <w:sz w:val="28"/>
                <w:szCs w:val="28"/>
                <w:shd w:val="clear" w:color="auto" w:fill="FFFFFF"/>
                <w:lang w:val="en-US"/>
              </w:rPr>
            </m:ctrlPr>
          </m:sSupPr>
          <m:e>
            <m:r>
              <w:rPr>
                <w:rFonts w:ascii="Cambria Math" w:eastAsia="Times New Roman" w:hAnsi="Cambria Math" w:cs="Times New Roman"/>
                <w:color w:val="000000"/>
                <w:sz w:val="28"/>
                <w:szCs w:val="28"/>
                <w:shd w:val="clear" w:color="auto" w:fill="FFFFFF"/>
                <w:lang w:val="en-US"/>
              </w:rPr>
              <m:t>q</m:t>
            </m:r>
          </m:e>
          <m:sup>
            <m:r>
              <w:rPr>
                <w:rFonts w:ascii="Cambria Math" w:eastAsia="Times New Roman" w:hAnsi="Cambria Math" w:cs="Times New Roman"/>
                <w:color w:val="000000"/>
                <w:sz w:val="28"/>
                <w:szCs w:val="28"/>
                <w:shd w:val="clear" w:color="auto" w:fill="FFFFFF"/>
                <w:lang w:val="en-US"/>
              </w:rPr>
              <m:t>n</m:t>
            </m:r>
            <m:r>
              <w:rPr>
                <w:rFonts w:ascii="Cambria Math" w:eastAsia="Times New Roman" w:hAnsi="Cambria Math" w:cs="Times New Roman"/>
                <w:color w:val="000000"/>
                <w:sz w:val="28"/>
                <w:szCs w:val="28"/>
                <w:shd w:val="clear" w:color="auto" w:fill="FFFFFF"/>
              </w:rPr>
              <m:t>-1</m:t>
            </m:r>
          </m:sup>
        </m:sSup>
        <m:r>
          <w:rPr>
            <w:rFonts w:ascii="Cambria Math" w:eastAsia="Times New Roman" w:hAnsi="Cambria Math" w:cs="Times New Roman"/>
            <w:color w:val="000000"/>
            <w:sz w:val="28"/>
            <w:szCs w:val="28"/>
            <w:shd w:val="clear" w:color="auto" w:fill="FFFFFF"/>
          </w:rPr>
          <m:t>+…</m:t>
        </m:r>
      </m:oMath>
      <w:r w:rsidRPr="009B316B">
        <w:rPr>
          <w:rFonts w:ascii="Times New Roman" w:eastAsia="Times New Roman" w:hAnsi="Times New Roman" w:cs="Times New Roman"/>
          <w:color w:val="000000"/>
          <w:sz w:val="28"/>
          <w:szCs w:val="28"/>
          <w:shd w:val="clear" w:color="auto" w:fill="FFFFFF"/>
        </w:rPr>
        <w:t>,</w:t>
      </w:r>
    </w:p>
    <w:p w14:paraId="2E43C742" w14:textId="5F176F45" w:rsidR="009B316B" w:rsidRPr="009B316B" w:rsidRDefault="009B316B" w:rsidP="009B316B">
      <w:pPr>
        <w:spacing w:before="240" w:after="240" w:line="240" w:lineRule="auto"/>
        <w:rPr>
          <w:rFonts w:ascii="Times New Roman" w:eastAsia="Times New Roman" w:hAnsi="Times New Roman" w:cs="Times New Roman"/>
          <w:sz w:val="24"/>
          <w:szCs w:val="24"/>
        </w:rPr>
      </w:pPr>
      <w:r w:rsidRPr="009B316B">
        <w:rPr>
          <w:rFonts w:ascii="Times New Roman" w:eastAsia="Times New Roman" w:hAnsi="Times New Roman" w:cs="Times New Roman"/>
          <w:color w:val="000000"/>
          <w:sz w:val="28"/>
          <w:szCs w:val="28"/>
          <w:shd w:val="clear" w:color="auto" w:fill="FFFFFF"/>
        </w:rPr>
        <w:t>где |q|&lt;1. В курсе математического анализа изучаются суммы бесконечного множества слагаемых, или, как их называют, бесконечные ряды, которые являются действенным средством изучения функций и сильным вычислительным аппаратом, позволяющим находить с заданной точностью значения функций, вычислять приближенные значения интегралов и решать многие другие прикладные задачи.</w:t>
      </w:r>
    </w:p>
    <w:p w14:paraId="793FFB7A" w14:textId="60B3A752" w:rsidR="009B316B" w:rsidRDefault="009B316B" w:rsidP="009B316B">
      <w:pPr>
        <w:spacing w:before="240" w:after="240" w:line="240" w:lineRule="auto"/>
        <w:rPr>
          <w:rFonts w:ascii="Times New Roman" w:eastAsia="Times New Roman" w:hAnsi="Times New Roman" w:cs="Times New Roman"/>
          <w:color w:val="000000"/>
          <w:sz w:val="28"/>
          <w:szCs w:val="28"/>
          <w:shd w:val="clear" w:color="auto" w:fill="FFFFFF"/>
        </w:rPr>
      </w:pPr>
      <w:r w:rsidRPr="009B316B">
        <w:rPr>
          <w:rFonts w:ascii="Times New Roman" w:eastAsia="Times New Roman" w:hAnsi="Times New Roman" w:cs="Times New Roman"/>
          <w:b/>
          <w:bCs/>
          <w:color w:val="000000"/>
          <w:sz w:val="28"/>
          <w:szCs w:val="28"/>
          <w:shd w:val="clear" w:color="auto" w:fill="FFFFFF"/>
        </w:rPr>
        <w:tab/>
        <w:t xml:space="preserve">Определение 1. </w:t>
      </w:r>
      <w:r w:rsidRPr="009B316B">
        <w:rPr>
          <w:rFonts w:ascii="Times New Roman" w:eastAsia="Times New Roman" w:hAnsi="Times New Roman" w:cs="Times New Roman"/>
          <w:color w:val="000000"/>
          <w:sz w:val="28"/>
          <w:szCs w:val="28"/>
          <w:shd w:val="clear" w:color="auto" w:fill="FFFFFF"/>
        </w:rPr>
        <w:t xml:space="preserve">Числовым рядом с общим членом </w:t>
      </w:r>
      <m:oMath>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a</m:t>
            </m:r>
          </m:e>
          <m:sub>
            <m:r>
              <w:rPr>
                <w:rFonts w:ascii="Cambria Math" w:eastAsia="Times New Roman" w:hAnsi="Cambria Math" w:cs="Times New Roman"/>
                <w:color w:val="000000"/>
                <w:sz w:val="28"/>
                <w:szCs w:val="28"/>
                <w:shd w:val="clear" w:color="auto" w:fill="FFFFFF"/>
              </w:rPr>
              <m:t>n</m:t>
            </m:r>
          </m:sub>
        </m:sSub>
      </m:oMath>
      <w:r w:rsidRPr="009B316B">
        <w:rPr>
          <w:rFonts w:ascii="Times New Roman" w:eastAsia="Times New Roman" w:hAnsi="Times New Roman" w:cs="Times New Roman"/>
          <w:color w:val="000000"/>
          <w:sz w:val="28"/>
          <w:szCs w:val="28"/>
          <w:shd w:val="clear" w:color="auto" w:fill="FFFFFF"/>
        </w:rPr>
        <w:t xml:space="preserve"> называют последовательность чисел </w:t>
      </w:r>
      <m:oMath>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a</m:t>
            </m:r>
          </m:e>
          <m:sub>
            <m:r>
              <w:rPr>
                <w:rFonts w:ascii="Cambria Math" w:eastAsia="Times New Roman" w:hAnsi="Cambria Math" w:cs="Times New Roman"/>
                <w:color w:val="000000"/>
                <w:sz w:val="28"/>
                <w:szCs w:val="28"/>
                <w:shd w:val="clear" w:color="auto" w:fill="FFFFFF"/>
              </w:rPr>
              <m:t>1</m:t>
            </m:r>
          </m:sub>
        </m:sSub>
      </m:oMath>
      <w:r w:rsidRPr="009B316B">
        <w:rPr>
          <w:rFonts w:ascii="Times New Roman" w:eastAsia="Times New Roman" w:hAnsi="Times New Roman" w:cs="Times New Roman"/>
          <w:color w:val="000000"/>
          <w:sz w:val="28"/>
          <w:szCs w:val="28"/>
          <w:shd w:val="clear" w:color="auto" w:fill="FFFFFF"/>
        </w:rPr>
        <w:t>,</w:t>
      </w:r>
      <w:r w:rsidRPr="009B316B">
        <w:rPr>
          <w:rFonts w:ascii="Cambria Math" w:eastAsia="Times New Roman" w:hAnsi="Cambria Math" w:cs="Times New Roman"/>
          <w:i/>
          <w:color w:val="000000"/>
          <w:sz w:val="28"/>
          <w:szCs w:val="28"/>
          <w:shd w:val="clear" w:color="auto" w:fill="FFFFFF"/>
        </w:rPr>
        <w:t xml:space="preserve"> </w:t>
      </w:r>
      <m:oMath>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a</m:t>
            </m:r>
          </m:e>
          <m:sub>
            <m:r>
              <w:rPr>
                <w:rFonts w:ascii="Cambria Math" w:eastAsia="Times New Roman" w:hAnsi="Cambria Math" w:cs="Times New Roman"/>
                <w:color w:val="000000"/>
                <w:sz w:val="28"/>
                <w:szCs w:val="28"/>
                <w:shd w:val="clear" w:color="auto" w:fill="FFFFFF"/>
              </w:rPr>
              <m:t>2</m:t>
            </m:r>
          </m:sub>
        </m:sSub>
      </m:oMath>
      <w:r w:rsidRPr="009B316B">
        <w:rPr>
          <w:rFonts w:ascii="Times New Roman" w:eastAsia="Times New Roman" w:hAnsi="Times New Roman" w:cs="Times New Roman"/>
          <w:color w:val="000000"/>
          <w:sz w:val="28"/>
          <w:szCs w:val="28"/>
          <w:shd w:val="clear" w:color="auto" w:fill="FFFFFF"/>
        </w:rPr>
        <w:t xml:space="preserve"> , …, </w:t>
      </w:r>
      <m:oMath>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a</m:t>
            </m:r>
          </m:e>
          <m:sub>
            <m:r>
              <w:rPr>
                <w:rFonts w:ascii="Cambria Math" w:eastAsia="Times New Roman" w:hAnsi="Cambria Math" w:cs="Times New Roman"/>
                <w:color w:val="000000"/>
                <w:sz w:val="28"/>
                <w:szCs w:val="28"/>
                <w:shd w:val="clear" w:color="auto" w:fill="FFFFFF"/>
              </w:rPr>
              <m:t>n</m:t>
            </m:r>
          </m:sub>
        </m:sSub>
      </m:oMath>
      <w:r w:rsidRPr="009B316B">
        <w:rPr>
          <w:rFonts w:ascii="Times New Roman" w:eastAsia="Times New Roman" w:hAnsi="Times New Roman" w:cs="Times New Roman"/>
          <w:color w:val="000000"/>
          <w:sz w:val="28"/>
          <w:szCs w:val="28"/>
          <w:shd w:val="clear" w:color="auto" w:fill="FFFFFF"/>
        </w:rPr>
        <w:t>, …, соединенных знаком сложения, т. е. выражение вида:</w:t>
      </w:r>
    </w:p>
    <w:p w14:paraId="269F629F" w14:textId="3B561B10" w:rsidR="009B316B" w:rsidRPr="00282863" w:rsidRDefault="009B316B" w:rsidP="009B316B">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shd w:val="clear" w:color="auto" w:fill="FFFFFF"/>
        </w:rPr>
        <w:tab/>
      </w:r>
      <w:r>
        <w:rPr>
          <w:rFonts w:ascii="Times New Roman" w:eastAsia="Times New Roman" w:hAnsi="Times New Roman" w:cs="Times New Roman"/>
          <w:color w:val="000000"/>
          <w:sz w:val="28"/>
          <w:szCs w:val="28"/>
          <w:shd w:val="clear" w:color="auto" w:fill="FFFFFF"/>
        </w:rPr>
        <w:tab/>
      </w:r>
      <m:oMath>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a</m:t>
            </m:r>
          </m:e>
          <m:sub>
            <m:r>
              <w:rPr>
                <w:rFonts w:ascii="Cambria Math" w:eastAsia="Times New Roman" w:hAnsi="Cambria Math" w:cs="Times New Roman"/>
                <w:color w:val="000000"/>
                <w:sz w:val="28"/>
                <w:szCs w:val="28"/>
                <w:shd w:val="clear" w:color="auto" w:fill="FFFFFF"/>
              </w:rPr>
              <m:t>1</m:t>
            </m:r>
          </m:sub>
        </m:sSub>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a</m:t>
            </m:r>
          </m:e>
          <m:sub>
            <m:r>
              <w:rPr>
                <w:rFonts w:ascii="Cambria Math" w:eastAsia="Times New Roman" w:hAnsi="Cambria Math" w:cs="Times New Roman"/>
                <w:color w:val="000000"/>
                <w:sz w:val="28"/>
                <w:szCs w:val="28"/>
                <w:shd w:val="clear" w:color="auto" w:fill="FFFFFF"/>
              </w:rPr>
              <m:t>2</m:t>
            </m:r>
          </m:sub>
        </m:sSub>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a</m:t>
            </m:r>
          </m:e>
          <m:sub>
            <m:r>
              <w:rPr>
                <w:rFonts w:ascii="Cambria Math" w:eastAsia="Times New Roman" w:hAnsi="Cambria Math" w:cs="Times New Roman"/>
                <w:color w:val="000000"/>
                <w:sz w:val="28"/>
                <w:szCs w:val="28"/>
                <w:shd w:val="clear" w:color="auto" w:fill="FFFFFF"/>
              </w:rPr>
              <m:t>n</m:t>
            </m:r>
          </m:sub>
        </m:sSub>
        <m:r>
          <w:rPr>
            <w:rFonts w:ascii="Cambria Math" w:eastAsia="Times New Roman" w:hAnsi="Cambria Math" w:cs="Times New Roman"/>
            <w:color w:val="000000"/>
            <w:sz w:val="28"/>
            <w:szCs w:val="28"/>
            <w:shd w:val="clear" w:color="auto" w:fill="FFFFFF"/>
          </w:rPr>
          <m:t>+…</m:t>
        </m:r>
      </m:oMath>
      <w:r w:rsidRPr="00282863">
        <w:rPr>
          <w:rFonts w:ascii="Times New Roman" w:eastAsia="Times New Roman" w:hAnsi="Times New Roman" w:cs="Times New Roman"/>
          <w:color w:val="000000"/>
          <w:sz w:val="28"/>
          <w:szCs w:val="28"/>
          <w:shd w:val="clear" w:color="auto" w:fill="FFFFFF"/>
        </w:rPr>
        <w:t>.</w:t>
      </w:r>
    </w:p>
    <w:p w14:paraId="4B97256F" w14:textId="600FE637" w:rsidR="009B316B" w:rsidRPr="009B316B" w:rsidRDefault="009B316B" w:rsidP="009B316B">
      <w:pPr>
        <w:spacing w:before="240" w:after="240" w:line="240" w:lineRule="auto"/>
        <w:rPr>
          <w:rFonts w:ascii="Times New Roman" w:eastAsia="Times New Roman" w:hAnsi="Times New Roman" w:cs="Times New Roman"/>
          <w:sz w:val="24"/>
          <w:szCs w:val="24"/>
        </w:rPr>
      </w:pPr>
      <w:r w:rsidRPr="009B316B">
        <w:rPr>
          <w:rFonts w:ascii="Times New Roman" w:eastAsia="Times New Roman" w:hAnsi="Times New Roman" w:cs="Times New Roman"/>
          <w:color w:val="000000"/>
          <w:sz w:val="28"/>
          <w:szCs w:val="28"/>
          <w:shd w:val="clear" w:color="auto" w:fill="FFFFFF"/>
        </w:rPr>
        <w:t xml:space="preserve">Такой ряд записывается также в виде </w:t>
      </w:r>
      <m:oMath>
        <m:nary>
          <m:naryPr>
            <m:chr m:val="∑"/>
            <m:limLoc m:val="undOvr"/>
            <m:ctrlPr>
              <w:rPr>
                <w:rFonts w:ascii="Cambria Math" w:eastAsia="Times New Roman" w:hAnsi="Cambria Math" w:cs="Times New Roman"/>
                <w:i/>
                <w:color w:val="000000"/>
                <w:sz w:val="28"/>
                <w:szCs w:val="28"/>
                <w:shd w:val="clear" w:color="auto" w:fill="FFFFFF"/>
              </w:rPr>
            </m:ctrlPr>
          </m:naryPr>
          <m:sub>
            <m:r>
              <w:rPr>
                <w:rFonts w:ascii="Cambria Math" w:eastAsia="Times New Roman" w:hAnsi="Cambria Math" w:cs="Times New Roman"/>
                <w:color w:val="000000"/>
                <w:sz w:val="28"/>
                <w:szCs w:val="28"/>
                <w:shd w:val="clear" w:color="auto" w:fill="FFFFFF"/>
              </w:rPr>
              <m:t>n=1</m:t>
            </m:r>
          </m:sub>
          <m:sup>
            <m:r>
              <w:rPr>
                <w:rFonts w:ascii="Cambria Math" w:eastAsia="Times New Roman" w:hAnsi="Cambria Math" w:cs="Times New Roman"/>
                <w:color w:val="000000"/>
                <w:sz w:val="28"/>
                <w:szCs w:val="28"/>
                <w:shd w:val="clear" w:color="auto" w:fill="FFFFFF"/>
              </w:rPr>
              <m:t>∞</m:t>
            </m:r>
          </m:sup>
          <m:e>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a</m:t>
                </m:r>
              </m:e>
              <m:sub>
                <m:r>
                  <w:rPr>
                    <w:rFonts w:ascii="Cambria Math" w:eastAsia="Times New Roman" w:hAnsi="Cambria Math" w:cs="Times New Roman"/>
                    <w:color w:val="000000"/>
                    <w:sz w:val="28"/>
                    <w:szCs w:val="28"/>
                    <w:shd w:val="clear" w:color="auto" w:fill="FFFFFF"/>
                  </w:rPr>
                  <m:t>n</m:t>
                </m:r>
              </m:sub>
            </m:sSub>
          </m:e>
        </m:nary>
      </m:oMath>
      <w:r w:rsidRPr="009B316B">
        <w:rPr>
          <w:rFonts w:ascii="Times New Roman" w:eastAsia="Times New Roman" w:hAnsi="Times New Roman" w:cs="Times New Roman"/>
          <w:color w:val="000000"/>
          <w:sz w:val="28"/>
          <w:szCs w:val="28"/>
          <w:shd w:val="clear" w:color="auto" w:fill="FFFFFF"/>
        </w:rPr>
        <w:t>.</w:t>
      </w:r>
    </w:p>
    <w:p w14:paraId="0083EB98" w14:textId="7B4792F8" w:rsidR="009B316B" w:rsidRPr="009B316B" w:rsidRDefault="009B316B" w:rsidP="009B316B">
      <w:pPr>
        <w:spacing w:before="240" w:after="240" w:line="240" w:lineRule="auto"/>
        <w:rPr>
          <w:rFonts w:ascii="Times New Roman" w:eastAsia="Times New Roman" w:hAnsi="Times New Roman" w:cs="Times New Roman"/>
          <w:sz w:val="24"/>
          <w:szCs w:val="24"/>
        </w:rPr>
      </w:pPr>
      <w:r w:rsidRPr="009B316B">
        <w:rPr>
          <w:rFonts w:ascii="Times New Roman" w:eastAsia="Times New Roman" w:hAnsi="Times New Roman" w:cs="Times New Roman"/>
          <w:color w:val="000000"/>
          <w:sz w:val="28"/>
          <w:szCs w:val="28"/>
          <w:shd w:val="clear" w:color="auto" w:fill="FFFFFF"/>
        </w:rPr>
        <w:tab/>
      </w:r>
      <w:r w:rsidRPr="003F56E6">
        <w:rPr>
          <w:rFonts w:ascii="Times New Roman" w:eastAsia="Times New Roman" w:hAnsi="Times New Roman" w:cs="Times New Roman"/>
          <w:b/>
          <w:bCs/>
          <w:color w:val="000000"/>
          <w:sz w:val="28"/>
          <w:szCs w:val="28"/>
          <w:shd w:val="clear" w:color="auto" w:fill="FFFFFF"/>
        </w:rPr>
        <w:t>Пример 1</w:t>
      </w:r>
      <w:r w:rsidRPr="009B316B">
        <w:rPr>
          <w:rFonts w:ascii="Times New Roman" w:eastAsia="Times New Roman" w:hAnsi="Times New Roman" w:cs="Times New Roman"/>
          <w:color w:val="000000"/>
          <w:sz w:val="28"/>
          <w:szCs w:val="28"/>
          <w:shd w:val="clear" w:color="auto" w:fill="FFFFFF"/>
        </w:rPr>
        <w:t xml:space="preserve">. Если </w:t>
      </w:r>
      <m:oMath>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a</m:t>
            </m:r>
          </m:e>
          <m:sub>
            <m:r>
              <w:rPr>
                <w:rFonts w:ascii="Cambria Math" w:eastAsia="Times New Roman" w:hAnsi="Cambria Math" w:cs="Times New Roman"/>
                <w:color w:val="000000"/>
                <w:sz w:val="28"/>
                <w:szCs w:val="28"/>
                <w:shd w:val="clear" w:color="auto" w:fill="FFFFFF"/>
              </w:rPr>
              <m:t>n</m:t>
            </m:r>
          </m:sub>
        </m:sSub>
        <m:r>
          <w:rPr>
            <w:rFonts w:ascii="Cambria Math" w:eastAsia="Times New Roman" w:hAnsi="Cambria Math" w:cs="Times New Roman"/>
            <w:color w:val="000000"/>
            <w:sz w:val="28"/>
            <w:szCs w:val="28"/>
            <w:shd w:val="clear" w:color="auto" w:fill="FFFFFF"/>
          </w:rPr>
          <m:t>=</m:t>
        </m:r>
        <m:f>
          <m:fPr>
            <m:ctrlPr>
              <w:rPr>
                <w:rFonts w:ascii="Cambria Math" w:eastAsia="Times New Roman" w:hAnsi="Cambria Math" w:cs="Times New Roman"/>
                <w:i/>
                <w:color w:val="000000"/>
                <w:sz w:val="28"/>
                <w:szCs w:val="28"/>
                <w:shd w:val="clear" w:color="auto" w:fill="FFFFFF"/>
              </w:rPr>
            </m:ctrlPr>
          </m:fPr>
          <m:num>
            <m:r>
              <w:rPr>
                <w:rFonts w:ascii="Cambria Math" w:eastAsia="Times New Roman" w:hAnsi="Cambria Math" w:cs="Times New Roman"/>
                <w:color w:val="000000"/>
                <w:sz w:val="28"/>
                <w:szCs w:val="28"/>
                <w:shd w:val="clear" w:color="auto" w:fill="FFFFFF"/>
              </w:rPr>
              <m:t>1</m:t>
            </m:r>
          </m:num>
          <m:den>
            <m:sSup>
              <m:sSupPr>
                <m:ctrlPr>
                  <w:rPr>
                    <w:rFonts w:ascii="Cambria Math" w:eastAsia="Times New Roman" w:hAnsi="Cambria Math" w:cs="Times New Roman"/>
                    <w:i/>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n</m:t>
                </m:r>
              </m:e>
              <m:sup>
                <m:r>
                  <w:rPr>
                    <w:rFonts w:ascii="Cambria Math" w:eastAsia="Times New Roman" w:hAnsi="Cambria Math" w:cs="Times New Roman"/>
                    <w:color w:val="000000"/>
                    <w:sz w:val="28"/>
                    <w:szCs w:val="28"/>
                    <w:shd w:val="clear" w:color="auto" w:fill="FFFFFF"/>
                  </w:rPr>
                  <m:t>2</m:t>
                </m:r>
              </m:sup>
            </m:sSup>
          </m:den>
        </m:f>
      </m:oMath>
      <w:r w:rsidRPr="009B316B">
        <w:rPr>
          <w:rFonts w:ascii="Times New Roman" w:eastAsia="Times New Roman" w:hAnsi="Times New Roman" w:cs="Times New Roman"/>
          <w:color w:val="000000"/>
          <w:sz w:val="28"/>
          <w:szCs w:val="28"/>
          <w:shd w:val="clear" w:color="auto" w:fill="FFFFFF"/>
        </w:rPr>
        <w:t>, то ряд имеет вид:</w:t>
      </w:r>
    </w:p>
    <w:p w14:paraId="5FF1D8A5" w14:textId="57D20864" w:rsidR="009B316B" w:rsidRPr="009B316B" w:rsidRDefault="009B316B" w:rsidP="009B316B">
      <w:pPr>
        <w:spacing w:before="240" w:after="240" w:line="240" w:lineRule="auto"/>
        <w:rPr>
          <w:rFonts w:ascii="Times New Roman" w:eastAsia="Times New Roman" w:hAnsi="Times New Roman" w:cs="Times New Roman"/>
          <w:sz w:val="24"/>
          <w:szCs w:val="24"/>
        </w:rPr>
      </w:pPr>
      <w:r w:rsidRPr="009B316B">
        <w:rPr>
          <w:rFonts w:ascii="Times New Roman" w:eastAsia="Times New Roman" w:hAnsi="Times New Roman" w:cs="Times New Roman"/>
          <w:color w:val="000000"/>
          <w:sz w:val="28"/>
          <w:szCs w:val="28"/>
          <w:shd w:val="clear" w:color="auto" w:fill="FFFFFF"/>
        </w:rPr>
        <w:tab/>
      </w:r>
      <w:r w:rsidRPr="009B316B">
        <w:rPr>
          <w:rFonts w:ascii="Times New Roman" w:eastAsia="Times New Roman" w:hAnsi="Times New Roman" w:cs="Times New Roman"/>
          <w:color w:val="000000"/>
          <w:sz w:val="28"/>
          <w:szCs w:val="28"/>
          <w:shd w:val="clear" w:color="auto" w:fill="FFFFFF"/>
        </w:rPr>
        <w:tab/>
      </w:r>
      <m:oMath>
        <m:f>
          <m:fPr>
            <m:ctrlPr>
              <w:rPr>
                <w:rFonts w:ascii="Cambria Math" w:eastAsia="Times New Roman" w:hAnsi="Cambria Math" w:cs="Times New Roman"/>
                <w:i/>
                <w:color w:val="000000"/>
                <w:sz w:val="28"/>
                <w:szCs w:val="28"/>
                <w:shd w:val="clear" w:color="auto" w:fill="FFFFFF"/>
              </w:rPr>
            </m:ctrlPr>
          </m:fPr>
          <m:num>
            <m:r>
              <w:rPr>
                <w:rFonts w:ascii="Cambria Math" w:eastAsia="Times New Roman" w:hAnsi="Cambria Math" w:cs="Times New Roman"/>
                <w:color w:val="000000"/>
                <w:sz w:val="28"/>
                <w:szCs w:val="28"/>
                <w:shd w:val="clear" w:color="auto" w:fill="FFFFFF"/>
              </w:rPr>
              <m:t>1</m:t>
            </m:r>
          </m:num>
          <m:den>
            <m:sSup>
              <m:sSupPr>
                <m:ctrlPr>
                  <w:rPr>
                    <w:rFonts w:ascii="Cambria Math" w:eastAsia="Times New Roman" w:hAnsi="Cambria Math" w:cs="Times New Roman"/>
                    <w:i/>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1</m:t>
                </m:r>
              </m:e>
              <m:sup>
                <m:r>
                  <w:rPr>
                    <w:rFonts w:ascii="Cambria Math" w:eastAsia="Times New Roman" w:hAnsi="Cambria Math" w:cs="Times New Roman"/>
                    <w:color w:val="000000"/>
                    <w:sz w:val="28"/>
                    <w:szCs w:val="28"/>
                    <w:shd w:val="clear" w:color="auto" w:fill="FFFFFF"/>
                  </w:rPr>
                  <m:t>2</m:t>
                </m:r>
              </m:sup>
            </m:sSup>
          </m:den>
        </m:f>
        <m:r>
          <w:rPr>
            <w:rFonts w:ascii="Cambria Math" w:eastAsia="Times New Roman" w:hAnsi="Cambria Math" w:cs="Times New Roman"/>
            <w:color w:val="000000"/>
            <w:sz w:val="28"/>
            <w:szCs w:val="28"/>
            <w:shd w:val="clear" w:color="auto" w:fill="FFFFFF"/>
          </w:rPr>
          <m:t>+</m:t>
        </m:r>
        <m:f>
          <m:fPr>
            <m:ctrlPr>
              <w:rPr>
                <w:rFonts w:ascii="Cambria Math" w:eastAsia="Times New Roman" w:hAnsi="Cambria Math" w:cs="Times New Roman"/>
                <w:i/>
                <w:color w:val="000000"/>
                <w:sz w:val="28"/>
                <w:szCs w:val="28"/>
                <w:shd w:val="clear" w:color="auto" w:fill="FFFFFF"/>
              </w:rPr>
            </m:ctrlPr>
          </m:fPr>
          <m:num>
            <m:r>
              <w:rPr>
                <w:rFonts w:ascii="Cambria Math" w:eastAsia="Times New Roman" w:hAnsi="Cambria Math" w:cs="Times New Roman"/>
                <w:color w:val="000000"/>
                <w:sz w:val="28"/>
                <w:szCs w:val="28"/>
                <w:shd w:val="clear" w:color="auto" w:fill="FFFFFF"/>
              </w:rPr>
              <m:t>1</m:t>
            </m:r>
          </m:num>
          <m:den>
            <m:sSup>
              <m:sSupPr>
                <m:ctrlPr>
                  <w:rPr>
                    <w:rFonts w:ascii="Cambria Math" w:eastAsia="Times New Roman" w:hAnsi="Cambria Math" w:cs="Times New Roman"/>
                    <w:i/>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2</m:t>
                </m:r>
              </m:e>
              <m:sup>
                <m:r>
                  <w:rPr>
                    <w:rFonts w:ascii="Cambria Math" w:eastAsia="Times New Roman" w:hAnsi="Cambria Math" w:cs="Times New Roman"/>
                    <w:color w:val="000000"/>
                    <w:sz w:val="28"/>
                    <w:szCs w:val="28"/>
                    <w:shd w:val="clear" w:color="auto" w:fill="FFFFFF"/>
                  </w:rPr>
                  <m:t>2</m:t>
                </m:r>
              </m:sup>
            </m:sSup>
          </m:den>
        </m:f>
        <m:r>
          <w:rPr>
            <w:rFonts w:ascii="Cambria Math" w:eastAsia="Times New Roman" w:hAnsi="Cambria Math" w:cs="Times New Roman"/>
            <w:color w:val="000000"/>
            <w:sz w:val="28"/>
            <w:szCs w:val="28"/>
            <w:shd w:val="clear" w:color="auto" w:fill="FFFFFF"/>
          </w:rPr>
          <m:t>+…+</m:t>
        </m:r>
        <m:f>
          <m:fPr>
            <m:ctrlPr>
              <w:rPr>
                <w:rFonts w:ascii="Cambria Math" w:eastAsia="Times New Roman" w:hAnsi="Cambria Math" w:cs="Times New Roman"/>
                <w:i/>
                <w:color w:val="000000"/>
                <w:sz w:val="28"/>
                <w:szCs w:val="28"/>
                <w:shd w:val="clear" w:color="auto" w:fill="FFFFFF"/>
              </w:rPr>
            </m:ctrlPr>
          </m:fPr>
          <m:num>
            <m:r>
              <w:rPr>
                <w:rFonts w:ascii="Cambria Math" w:eastAsia="Times New Roman" w:hAnsi="Cambria Math" w:cs="Times New Roman"/>
                <w:color w:val="000000"/>
                <w:sz w:val="28"/>
                <w:szCs w:val="28"/>
                <w:shd w:val="clear" w:color="auto" w:fill="FFFFFF"/>
              </w:rPr>
              <m:t>1</m:t>
            </m:r>
          </m:num>
          <m:den>
            <m:sSup>
              <m:sSupPr>
                <m:ctrlPr>
                  <w:rPr>
                    <w:rFonts w:ascii="Cambria Math" w:eastAsia="Times New Roman" w:hAnsi="Cambria Math" w:cs="Times New Roman"/>
                    <w:i/>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n</m:t>
                </m:r>
              </m:e>
              <m:sup>
                <m:r>
                  <w:rPr>
                    <w:rFonts w:ascii="Cambria Math" w:eastAsia="Times New Roman" w:hAnsi="Cambria Math" w:cs="Times New Roman"/>
                    <w:color w:val="000000"/>
                    <w:sz w:val="28"/>
                    <w:szCs w:val="28"/>
                    <w:shd w:val="clear" w:color="auto" w:fill="FFFFFF"/>
                  </w:rPr>
                  <m:t>2</m:t>
                </m:r>
              </m:sup>
            </m:sSup>
          </m:den>
        </m:f>
        <m:r>
          <w:rPr>
            <w:rFonts w:ascii="Cambria Math" w:eastAsia="Times New Roman" w:hAnsi="Cambria Math" w:cs="Times New Roman"/>
            <w:color w:val="000000"/>
            <w:sz w:val="28"/>
            <w:szCs w:val="28"/>
            <w:shd w:val="clear" w:color="auto" w:fill="FFFFFF"/>
          </w:rPr>
          <m:t>+…</m:t>
        </m:r>
      </m:oMath>
      <w:r w:rsidRPr="009B316B">
        <w:rPr>
          <w:rFonts w:ascii="Times New Roman" w:eastAsia="Times New Roman" w:hAnsi="Times New Roman" w:cs="Times New Roman"/>
          <w:color w:val="000000"/>
          <w:sz w:val="28"/>
          <w:szCs w:val="28"/>
          <w:shd w:val="clear" w:color="auto" w:fill="FFFFFF"/>
        </w:rPr>
        <w:t xml:space="preserve"> </w:t>
      </w:r>
    </w:p>
    <w:p w14:paraId="5C111525" w14:textId="77777777" w:rsidR="009B316B" w:rsidRPr="009B316B" w:rsidRDefault="009B316B" w:rsidP="009B316B">
      <w:pPr>
        <w:spacing w:before="240" w:after="240" w:line="240" w:lineRule="auto"/>
        <w:rPr>
          <w:rFonts w:ascii="Times New Roman" w:eastAsia="Times New Roman" w:hAnsi="Times New Roman" w:cs="Times New Roman"/>
          <w:sz w:val="24"/>
          <w:szCs w:val="24"/>
        </w:rPr>
      </w:pPr>
      <w:r w:rsidRPr="009B316B">
        <w:rPr>
          <w:rFonts w:ascii="Times New Roman" w:eastAsia="Times New Roman" w:hAnsi="Times New Roman" w:cs="Times New Roman"/>
          <w:color w:val="000000"/>
          <w:sz w:val="28"/>
          <w:szCs w:val="28"/>
          <w:shd w:val="clear" w:color="auto" w:fill="FFFFFF"/>
        </w:rPr>
        <w:t>или </w:t>
      </w:r>
    </w:p>
    <w:p w14:paraId="166524A1" w14:textId="5D690DC3" w:rsidR="009B316B" w:rsidRPr="009B316B" w:rsidRDefault="009B316B" w:rsidP="009B316B">
      <w:pPr>
        <w:spacing w:before="240" w:after="240" w:line="240" w:lineRule="auto"/>
        <w:rPr>
          <w:rFonts w:ascii="Times New Roman" w:eastAsia="Times New Roman" w:hAnsi="Times New Roman" w:cs="Times New Roman"/>
          <w:sz w:val="24"/>
          <w:szCs w:val="24"/>
        </w:rPr>
      </w:pPr>
      <w:r w:rsidRPr="009B316B">
        <w:rPr>
          <w:rFonts w:ascii="Times New Roman" w:eastAsia="Times New Roman" w:hAnsi="Times New Roman" w:cs="Times New Roman"/>
          <w:color w:val="000000"/>
          <w:sz w:val="28"/>
          <w:szCs w:val="28"/>
          <w:shd w:val="clear" w:color="auto" w:fill="FFFFFF"/>
        </w:rPr>
        <w:tab/>
      </w:r>
      <w:r w:rsidRPr="009B316B">
        <w:rPr>
          <w:rFonts w:ascii="Times New Roman" w:eastAsia="Times New Roman" w:hAnsi="Times New Roman" w:cs="Times New Roman"/>
          <w:color w:val="000000"/>
          <w:sz w:val="28"/>
          <w:szCs w:val="28"/>
          <w:shd w:val="clear" w:color="auto" w:fill="FFFFFF"/>
        </w:rPr>
        <w:tab/>
      </w:r>
      <m:oMath>
        <m:nary>
          <m:naryPr>
            <m:chr m:val="∑"/>
            <m:limLoc m:val="undOvr"/>
            <m:ctrlPr>
              <w:rPr>
                <w:rFonts w:ascii="Cambria Math" w:eastAsia="Times New Roman" w:hAnsi="Cambria Math" w:cs="Times New Roman"/>
                <w:i/>
                <w:color w:val="000000"/>
                <w:sz w:val="28"/>
                <w:szCs w:val="28"/>
                <w:shd w:val="clear" w:color="auto" w:fill="FFFFFF"/>
              </w:rPr>
            </m:ctrlPr>
          </m:naryPr>
          <m:sub>
            <m:r>
              <w:rPr>
                <w:rFonts w:ascii="Cambria Math" w:eastAsia="Times New Roman" w:hAnsi="Cambria Math" w:cs="Times New Roman"/>
                <w:color w:val="000000"/>
                <w:sz w:val="28"/>
                <w:szCs w:val="28"/>
                <w:shd w:val="clear" w:color="auto" w:fill="FFFFFF"/>
              </w:rPr>
              <m:t>n=1</m:t>
            </m:r>
          </m:sub>
          <m:sup>
            <m:r>
              <w:rPr>
                <w:rFonts w:ascii="Cambria Math" w:eastAsia="Times New Roman" w:hAnsi="Cambria Math" w:cs="Times New Roman"/>
                <w:color w:val="000000"/>
                <w:sz w:val="28"/>
                <w:szCs w:val="28"/>
                <w:shd w:val="clear" w:color="auto" w:fill="FFFFFF"/>
              </w:rPr>
              <m:t>∞</m:t>
            </m:r>
          </m:sup>
          <m:e>
            <m:f>
              <m:fPr>
                <m:ctrlPr>
                  <w:rPr>
                    <w:rFonts w:ascii="Cambria Math" w:eastAsia="Times New Roman" w:hAnsi="Cambria Math" w:cs="Times New Roman"/>
                    <w:i/>
                    <w:color w:val="000000"/>
                    <w:sz w:val="28"/>
                    <w:szCs w:val="28"/>
                    <w:shd w:val="clear" w:color="auto" w:fill="FFFFFF"/>
                  </w:rPr>
                </m:ctrlPr>
              </m:fPr>
              <m:num>
                <m:r>
                  <w:rPr>
                    <w:rFonts w:ascii="Cambria Math" w:eastAsia="Times New Roman" w:hAnsi="Cambria Math" w:cs="Times New Roman"/>
                    <w:color w:val="000000"/>
                    <w:sz w:val="28"/>
                    <w:szCs w:val="28"/>
                    <w:shd w:val="clear" w:color="auto" w:fill="FFFFFF"/>
                  </w:rPr>
                  <m:t>1</m:t>
                </m:r>
              </m:num>
              <m:den>
                <m:sSup>
                  <m:sSupPr>
                    <m:ctrlPr>
                      <w:rPr>
                        <w:rFonts w:ascii="Cambria Math" w:eastAsia="Times New Roman" w:hAnsi="Cambria Math" w:cs="Times New Roman"/>
                        <w:i/>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n</m:t>
                    </m:r>
                  </m:e>
                  <m:sup>
                    <m:r>
                      <w:rPr>
                        <w:rFonts w:ascii="Cambria Math" w:eastAsia="Times New Roman" w:hAnsi="Cambria Math" w:cs="Times New Roman"/>
                        <w:color w:val="000000"/>
                        <w:sz w:val="28"/>
                        <w:szCs w:val="28"/>
                        <w:shd w:val="clear" w:color="auto" w:fill="FFFFFF"/>
                      </w:rPr>
                      <m:t>2</m:t>
                    </m:r>
                  </m:sup>
                </m:sSup>
              </m:den>
            </m:f>
          </m:e>
        </m:nary>
      </m:oMath>
    </w:p>
    <w:p w14:paraId="413AF574" w14:textId="6BD1198E" w:rsidR="009B316B" w:rsidRPr="009B316B" w:rsidRDefault="009B316B" w:rsidP="009B316B">
      <w:pPr>
        <w:spacing w:before="240" w:after="240" w:line="240" w:lineRule="auto"/>
        <w:rPr>
          <w:rFonts w:ascii="Times New Roman" w:eastAsia="Times New Roman" w:hAnsi="Times New Roman" w:cs="Times New Roman"/>
          <w:sz w:val="24"/>
          <w:szCs w:val="24"/>
        </w:rPr>
      </w:pPr>
      <w:r w:rsidRPr="009B316B">
        <w:rPr>
          <w:rFonts w:ascii="Times New Roman" w:eastAsia="Times New Roman" w:hAnsi="Times New Roman" w:cs="Times New Roman"/>
          <w:color w:val="000000"/>
          <w:sz w:val="28"/>
          <w:szCs w:val="28"/>
          <w:shd w:val="clear" w:color="auto" w:fill="FFFFFF"/>
        </w:rPr>
        <w:t xml:space="preserve">Поскольку сложение бесконечного множества чисел не определено, то надо выяснить смысл суммы бесконечного ряда. Для этого поставим в соответствие ряду (А): </w:t>
      </w:r>
      <m:oMath>
        <m:nary>
          <m:naryPr>
            <m:chr m:val="∑"/>
            <m:limLoc m:val="undOvr"/>
            <m:ctrlPr>
              <w:rPr>
                <w:rFonts w:ascii="Cambria Math" w:eastAsia="Times New Roman" w:hAnsi="Cambria Math" w:cs="Times New Roman"/>
                <w:i/>
                <w:color w:val="000000"/>
                <w:sz w:val="28"/>
                <w:szCs w:val="28"/>
                <w:shd w:val="clear" w:color="auto" w:fill="FFFFFF"/>
              </w:rPr>
            </m:ctrlPr>
          </m:naryPr>
          <m:sub>
            <m:r>
              <w:rPr>
                <w:rFonts w:ascii="Cambria Math" w:eastAsia="Times New Roman" w:hAnsi="Cambria Math" w:cs="Times New Roman"/>
                <w:color w:val="000000"/>
                <w:sz w:val="28"/>
                <w:szCs w:val="28"/>
                <w:shd w:val="clear" w:color="auto" w:fill="FFFFFF"/>
              </w:rPr>
              <m:t>n=1</m:t>
            </m:r>
          </m:sub>
          <m:sup>
            <m:r>
              <w:rPr>
                <w:rFonts w:ascii="Cambria Math" w:eastAsia="Times New Roman" w:hAnsi="Cambria Math" w:cs="Times New Roman"/>
                <w:color w:val="000000"/>
                <w:sz w:val="28"/>
                <w:szCs w:val="28"/>
                <w:shd w:val="clear" w:color="auto" w:fill="FFFFFF"/>
              </w:rPr>
              <m:t>∞</m:t>
            </m:r>
          </m:sup>
          <m:e>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a</m:t>
                </m:r>
              </m:e>
              <m:sub>
                <m:r>
                  <w:rPr>
                    <w:rFonts w:ascii="Cambria Math" w:eastAsia="Times New Roman" w:hAnsi="Cambria Math" w:cs="Times New Roman"/>
                    <w:color w:val="000000"/>
                    <w:sz w:val="28"/>
                    <w:szCs w:val="28"/>
                    <w:shd w:val="clear" w:color="auto" w:fill="FFFFFF"/>
                  </w:rPr>
                  <m:t>n</m:t>
                </m:r>
              </m:sub>
            </m:sSub>
          </m:e>
        </m:nary>
      </m:oMath>
      <w:r w:rsidRPr="009B316B">
        <w:rPr>
          <w:rFonts w:ascii="Times New Roman" w:eastAsia="Times New Roman" w:hAnsi="Times New Roman" w:cs="Times New Roman"/>
          <w:color w:val="000000"/>
          <w:sz w:val="28"/>
          <w:szCs w:val="28"/>
          <w:shd w:val="clear" w:color="auto" w:fill="FFFFFF"/>
        </w:rPr>
        <w:t xml:space="preserve"> бесконечную последовательность чисел</w:t>
      </w:r>
      <m:oMath>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s</m:t>
            </m:r>
          </m:e>
          <m:sub>
            <m:r>
              <w:rPr>
                <w:rFonts w:ascii="Cambria Math" w:eastAsia="Times New Roman" w:hAnsi="Cambria Math" w:cs="Times New Roman"/>
                <w:color w:val="000000"/>
                <w:sz w:val="28"/>
                <w:szCs w:val="28"/>
                <w:shd w:val="clear" w:color="auto" w:fill="FFFFFF"/>
              </w:rPr>
              <m:t>1</m:t>
            </m:r>
          </m:sub>
        </m:sSub>
      </m:oMath>
      <w:r w:rsidRPr="009B316B">
        <w:rPr>
          <w:rFonts w:ascii="Times New Roman" w:eastAsia="Times New Roman" w:hAnsi="Times New Roman" w:cs="Times New Roman"/>
          <w:color w:val="000000"/>
          <w:sz w:val="28"/>
          <w:szCs w:val="28"/>
          <w:shd w:val="clear" w:color="auto" w:fill="FFFFFF"/>
        </w:rPr>
        <w:t xml:space="preserve">, </w:t>
      </w:r>
      <m:oMath>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s</m:t>
            </m:r>
          </m:e>
          <m:sub>
            <m:r>
              <w:rPr>
                <w:rFonts w:ascii="Cambria Math" w:eastAsia="Times New Roman" w:hAnsi="Cambria Math" w:cs="Times New Roman"/>
                <w:color w:val="000000"/>
                <w:sz w:val="28"/>
                <w:szCs w:val="28"/>
                <w:shd w:val="clear" w:color="auto" w:fill="FFFFFF"/>
              </w:rPr>
              <m:t>2</m:t>
            </m:r>
          </m:sub>
        </m:sSub>
      </m:oMath>
      <w:r w:rsidRPr="009B316B">
        <w:rPr>
          <w:rFonts w:ascii="Times New Roman" w:eastAsia="Times New Roman" w:hAnsi="Times New Roman" w:cs="Times New Roman"/>
          <w:color w:val="000000"/>
          <w:sz w:val="28"/>
          <w:szCs w:val="28"/>
          <w:shd w:val="clear" w:color="auto" w:fill="FFFFFF"/>
        </w:rPr>
        <w:t xml:space="preserve"> , ..., </w:t>
      </w:r>
      <m:oMath>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s</m:t>
            </m:r>
          </m:e>
          <m:sub>
            <m:r>
              <w:rPr>
                <w:rFonts w:ascii="Cambria Math" w:eastAsia="Times New Roman" w:hAnsi="Cambria Math" w:cs="Times New Roman"/>
                <w:color w:val="000000"/>
                <w:sz w:val="28"/>
                <w:szCs w:val="28"/>
                <w:shd w:val="clear" w:color="auto" w:fill="FFFFFF"/>
              </w:rPr>
              <m:t>n</m:t>
            </m:r>
          </m:sub>
        </m:sSub>
      </m:oMath>
      <w:r w:rsidRPr="009B316B">
        <w:rPr>
          <w:rFonts w:ascii="Times New Roman" w:eastAsia="Times New Roman" w:hAnsi="Times New Roman" w:cs="Times New Roman"/>
          <w:color w:val="000000"/>
          <w:sz w:val="28"/>
          <w:szCs w:val="28"/>
          <w:shd w:val="clear" w:color="auto" w:fill="FFFFFF"/>
        </w:rPr>
        <w:t xml:space="preserve">, ..., где </w:t>
      </w:r>
      <m:oMath>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s</m:t>
            </m:r>
          </m:e>
          <m:sub>
            <m:r>
              <w:rPr>
                <w:rFonts w:ascii="Cambria Math" w:eastAsia="Times New Roman" w:hAnsi="Cambria Math" w:cs="Times New Roman"/>
                <w:color w:val="000000"/>
                <w:sz w:val="28"/>
                <w:szCs w:val="28"/>
                <w:shd w:val="clear" w:color="auto" w:fill="FFFFFF"/>
              </w:rPr>
              <m:t>1</m:t>
            </m:r>
          </m:sub>
        </m:sSub>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a</m:t>
            </m:r>
          </m:e>
          <m:sub>
            <m:r>
              <w:rPr>
                <w:rFonts w:ascii="Cambria Math" w:eastAsia="Times New Roman" w:hAnsi="Cambria Math" w:cs="Times New Roman"/>
                <w:color w:val="000000"/>
                <w:sz w:val="28"/>
                <w:szCs w:val="28"/>
                <w:shd w:val="clear" w:color="auto" w:fill="FFFFFF"/>
              </w:rPr>
              <m:t>1</m:t>
            </m:r>
          </m:sub>
        </m:sSub>
      </m:oMath>
      <w:r w:rsidRPr="009B316B">
        <w:rPr>
          <w:rFonts w:ascii="Times New Roman" w:eastAsia="Times New Roman" w:hAnsi="Times New Roman" w:cs="Times New Roman"/>
          <w:color w:val="000000"/>
          <w:sz w:val="28"/>
          <w:szCs w:val="28"/>
          <w:shd w:val="clear" w:color="auto" w:fill="FFFFFF"/>
        </w:rPr>
        <w:t>,  а </w:t>
      </w:r>
      <m:oMath>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s</m:t>
            </m:r>
          </m:e>
          <m:sub>
            <m:r>
              <w:rPr>
                <w:rFonts w:ascii="Cambria Math" w:eastAsia="Times New Roman" w:hAnsi="Cambria Math" w:cs="Times New Roman"/>
                <w:color w:val="000000"/>
                <w:sz w:val="28"/>
                <w:szCs w:val="28"/>
                <w:shd w:val="clear" w:color="auto" w:fill="FFFFFF"/>
              </w:rPr>
              <m:t>n</m:t>
            </m:r>
          </m:sub>
        </m:sSub>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a</m:t>
            </m:r>
          </m:e>
          <m:sub>
            <m:r>
              <w:rPr>
                <w:rFonts w:ascii="Cambria Math" w:eastAsia="Times New Roman" w:hAnsi="Cambria Math" w:cs="Times New Roman"/>
                <w:color w:val="000000"/>
                <w:sz w:val="28"/>
                <w:szCs w:val="28"/>
                <w:shd w:val="clear" w:color="auto" w:fill="FFFFFF"/>
              </w:rPr>
              <m:t>1</m:t>
            </m:r>
          </m:sub>
        </m:sSub>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a</m:t>
            </m:r>
          </m:e>
          <m:sub>
            <m:r>
              <w:rPr>
                <w:rFonts w:ascii="Cambria Math" w:eastAsia="Times New Roman" w:hAnsi="Cambria Math" w:cs="Times New Roman"/>
                <w:color w:val="000000"/>
                <w:sz w:val="28"/>
                <w:szCs w:val="28"/>
                <w:shd w:val="clear" w:color="auto" w:fill="FFFFFF"/>
              </w:rPr>
              <m:t>2</m:t>
            </m:r>
          </m:sub>
        </m:sSub>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a</m:t>
            </m:r>
          </m:e>
          <m:sub>
            <m:r>
              <w:rPr>
                <w:rFonts w:ascii="Cambria Math" w:eastAsia="Times New Roman" w:hAnsi="Cambria Math" w:cs="Times New Roman"/>
                <w:color w:val="000000"/>
                <w:sz w:val="28"/>
                <w:szCs w:val="28"/>
                <w:shd w:val="clear" w:color="auto" w:fill="FFFFFF"/>
              </w:rPr>
              <m:t>n</m:t>
            </m:r>
          </m:sub>
        </m:sSub>
      </m:oMath>
      <w:r w:rsidRPr="009B316B">
        <w:rPr>
          <w:rFonts w:ascii="Times New Roman" w:eastAsia="Times New Roman" w:hAnsi="Times New Roman" w:cs="Times New Roman"/>
          <w:color w:val="000000"/>
          <w:sz w:val="28"/>
          <w:szCs w:val="28"/>
          <w:shd w:val="clear" w:color="auto" w:fill="FFFFFF"/>
        </w:rPr>
        <w:t xml:space="preserve">. Мы будем называть число </w:t>
      </w:r>
      <m:oMath>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s</m:t>
            </m:r>
          </m:e>
          <m:sub>
            <m:r>
              <w:rPr>
                <w:rFonts w:ascii="Cambria Math" w:eastAsia="Times New Roman" w:hAnsi="Cambria Math" w:cs="Times New Roman"/>
                <w:color w:val="000000"/>
                <w:sz w:val="28"/>
                <w:szCs w:val="28"/>
                <w:shd w:val="clear" w:color="auto" w:fill="FFFFFF"/>
              </w:rPr>
              <m:t>n</m:t>
            </m:r>
          </m:sub>
        </m:sSub>
      </m:oMath>
      <w:r w:rsidRPr="009B316B">
        <w:rPr>
          <w:rFonts w:ascii="Times New Roman" w:eastAsia="Times New Roman" w:hAnsi="Times New Roman" w:cs="Times New Roman"/>
          <w:color w:val="000000"/>
          <w:sz w:val="28"/>
          <w:szCs w:val="28"/>
          <w:shd w:val="clear" w:color="auto" w:fill="FFFFFF"/>
        </w:rPr>
        <w:t xml:space="preserve"> n-й частичной суммой ряда (A). Очевидно,</w:t>
      </w:r>
      <w:r w:rsidR="0009187F" w:rsidRPr="0009187F">
        <w:rPr>
          <w:rFonts w:ascii="Times New Roman" w:eastAsia="Times New Roman" w:hAnsi="Times New Roman" w:cs="Times New Roman"/>
          <w:color w:val="000000"/>
          <w:sz w:val="28"/>
          <w:szCs w:val="28"/>
          <w:shd w:val="clear" w:color="auto" w:fill="FFFFFF"/>
        </w:rPr>
        <w:t xml:space="preserve"> </w:t>
      </w:r>
      <w:r w:rsidRPr="009B316B">
        <w:rPr>
          <w:rFonts w:ascii="Times New Roman" w:eastAsia="Times New Roman" w:hAnsi="Times New Roman" w:cs="Times New Roman"/>
          <w:color w:val="000000"/>
          <w:sz w:val="28"/>
          <w:szCs w:val="28"/>
          <w:shd w:val="clear" w:color="auto" w:fill="FFFFFF"/>
        </w:rPr>
        <w:t xml:space="preserve">что </w:t>
      </w:r>
      <m:oMath>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s</m:t>
            </m:r>
          </m:e>
          <m:sub>
            <m:r>
              <w:rPr>
                <w:rFonts w:ascii="Cambria Math" w:eastAsia="Times New Roman" w:hAnsi="Cambria Math" w:cs="Times New Roman"/>
                <w:color w:val="000000"/>
                <w:sz w:val="28"/>
                <w:szCs w:val="28"/>
                <w:shd w:val="clear" w:color="auto" w:fill="FFFFFF"/>
              </w:rPr>
              <m:t>n</m:t>
            </m:r>
          </m:sub>
        </m:sSub>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a</m:t>
            </m:r>
          </m:e>
          <m:sub>
            <m:r>
              <w:rPr>
                <w:rFonts w:ascii="Cambria Math" w:eastAsia="Times New Roman" w:hAnsi="Cambria Math" w:cs="Times New Roman"/>
                <w:color w:val="000000"/>
                <w:sz w:val="28"/>
                <w:szCs w:val="28"/>
                <w:shd w:val="clear" w:color="auto" w:fill="FFFFFF"/>
              </w:rPr>
              <m:t>1</m:t>
            </m:r>
          </m:sub>
        </m:sSub>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a</m:t>
            </m:r>
          </m:e>
          <m:sub>
            <m:r>
              <w:rPr>
                <w:rFonts w:ascii="Cambria Math" w:eastAsia="Times New Roman" w:hAnsi="Cambria Math" w:cs="Times New Roman"/>
                <w:color w:val="000000"/>
                <w:sz w:val="28"/>
                <w:szCs w:val="28"/>
                <w:shd w:val="clear" w:color="auto" w:fill="FFFFFF"/>
              </w:rPr>
              <m:t>2</m:t>
            </m:r>
          </m:sub>
        </m:sSub>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a</m:t>
            </m:r>
          </m:e>
          <m:sub>
            <m:r>
              <w:rPr>
                <w:rFonts w:ascii="Cambria Math" w:eastAsia="Times New Roman" w:hAnsi="Cambria Math" w:cs="Times New Roman"/>
                <w:color w:val="000000"/>
                <w:sz w:val="28"/>
                <w:szCs w:val="28"/>
                <w:shd w:val="clear" w:color="auto" w:fill="FFFFFF"/>
              </w:rPr>
              <m:t>n</m:t>
            </m:r>
          </m:sub>
        </m:sSub>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a</m:t>
            </m:r>
          </m:e>
          <m:sub>
            <m:r>
              <w:rPr>
                <w:rFonts w:ascii="Cambria Math" w:eastAsia="Times New Roman" w:hAnsi="Cambria Math" w:cs="Times New Roman"/>
                <w:color w:val="000000"/>
                <w:sz w:val="28"/>
                <w:szCs w:val="28"/>
                <w:shd w:val="clear" w:color="auto" w:fill="FFFFFF"/>
              </w:rPr>
              <m:t>n+1</m:t>
            </m:r>
          </m:sub>
        </m:sSub>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s</m:t>
            </m:r>
          </m:e>
          <m:sub>
            <m:r>
              <w:rPr>
                <w:rFonts w:ascii="Cambria Math" w:eastAsia="Times New Roman" w:hAnsi="Cambria Math" w:cs="Times New Roman"/>
                <w:color w:val="000000"/>
                <w:sz w:val="28"/>
                <w:szCs w:val="28"/>
                <w:shd w:val="clear" w:color="auto" w:fill="FFFFFF"/>
              </w:rPr>
              <m:t>n</m:t>
            </m:r>
          </m:sub>
        </m:sSub>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a</m:t>
            </m:r>
          </m:e>
          <m:sub>
            <m:r>
              <w:rPr>
                <w:rFonts w:ascii="Cambria Math" w:eastAsia="Times New Roman" w:hAnsi="Cambria Math" w:cs="Times New Roman"/>
                <w:color w:val="000000"/>
                <w:sz w:val="28"/>
                <w:szCs w:val="28"/>
                <w:shd w:val="clear" w:color="auto" w:fill="FFFFFF"/>
              </w:rPr>
              <m:t>n+1</m:t>
            </m:r>
          </m:sub>
        </m:sSub>
      </m:oMath>
      <w:r w:rsidRPr="009B316B">
        <w:rPr>
          <w:rFonts w:ascii="Times New Roman" w:eastAsia="Times New Roman" w:hAnsi="Times New Roman" w:cs="Times New Roman"/>
          <w:color w:val="000000"/>
          <w:sz w:val="28"/>
          <w:szCs w:val="28"/>
          <w:shd w:val="clear" w:color="auto" w:fill="FFFFFF"/>
        </w:rPr>
        <w:t xml:space="preserve">, и поэтому </w:t>
      </w:r>
      <m:oMath>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a</m:t>
            </m:r>
          </m:e>
          <m:sub>
            <m:r>
              <w:rPr>
                <w:rFonts w:ascii="Cambria Math" w:eastAsia="Times New Roman" w:hAnsi="Cambria Math" w:cs="Times New Roman"/>
                <w:color w:val="000000"/>
                <w:sz w:val="28"/>
                <w:szCs w:val="28"/>
                <w:shd w:val="clear" w:color="auto" w:fill="FFFFFF"/>
              </w:rPr>
              <m:t>n+1</m:t>
            </m:r>
          </m:sub>
        </m:sSub>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s</m:t>
            </m:r>
          </m:e>
          <m:sub>
            <m:r>
              <w:rPr>
                <w:rFonts w:ascii="Cambria Math" w:eastAsia="Times New Roman" w:hAnsi="Cambria Math" w:cs="Times New Roman"/>
                <w:color w:val="000000"/>
                <w:sz w:val="28"/>
                <w:szCs w:val="28"/>
                <w:shd w:val="clear" w:color="auto" w:fill="FFFFFF"/>
              </w:rPr>
              <m:t>n+1</m:t>
            </m:r>
          </m:sub>
        </m:sSub>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s</m:t>
            </m:r>
          </m:e>
          <m:sub>
            <m:r>
              <w:rPr>
                <w:rFonts w:ascii="Cambria Math" w:eastAsia="Times New Roman" w:hAnsi="Cambria Math" w:cs="Times New Roman"/>
                <w:color w:val="000000"/>
                <w:sz w:val="28"/>
                <w:szCs w:val="28"/>
                <w:shd w:val="clear" w:color="auto" w:fill="FFFFFF"/>
              </w:rPr>
              <m:t>n</m:t>
            </m:r>
          </m:sub>
        </m:sSub>
      </m:oMath>
      <w:r w:rsidRPr="009B316B">
        <w:rPr>
          <w:rFonts w:ascii="Times New Roman" w:eastAsia="Times New Roman" w:hAnsi="Times New Roman" w:cs="Times New Roman"/>
          <w:color w:val="000000"/>
          <w:sz w:val="28"/>
          <w:szCs w:val="28"/>
          <w:shd w:val="clear" w:color="auto" w:fill="FFFFFF"/>
        </w:rPr>
        <w:t>.</w:t>
      </w:r>
    </w:p>
    <w:p w14:paraId="0DE72921" w14:textId="1B6840CD" w:rsidR="009B316B" w:rsidRPr="009B316B" w:rsidRDefault="009B316B" w:rsidP="009B316B">
      <w:pPr>
        <w:spacing w:before="240" w:after="240" w:line="240" w:lineRule="auto"/>
        <w:rPr>
          <w:rFonts w:ascii="Times New Roman" w:eastAsia="Times New Roman" w:hAnsi="Times New Roman" w:cs="Times New Roman"/>
          <w:sz w:val="24"/>
          <w:szCs w:val="24"/>
        </w:rPr>
      </w:pPr>
      <w:r w:rsidRPr="009B316B">
        <w:rPr>
          <w:rFonts w:ascii="Times New Roman" w:eastAsia="Times New Roman" w:hAnsi="Times New Roman" w:cs="Times New Roman"/>
          <w:color w:val="000000"/>
          <w:sz w:val="28"/>
          <w:szCs w:val="28"/>
          <w:shd w:val="clear" w:color="auto" w:fill="FFFFFF"/>
        </w:rPr>
        <w:t> </w:t>
      </w:r>
      <w:r w:rsidR="0083473F">
        <w:rPr>
          <w:rFonts w:ascii="Times New Roman" w:eastAsia="Times New Roman" w:hAnsi="Times New Roman" w:cs="Times New Roman"/>
          <w:color w:val="000000"/>
          <w:sz w:val="28"/>
          <w:szCs w:val="28"/>
          <w:shd w:val="clear" w:color="auto" w:fill="FFFFFF"/>
        </w:rPr>
        <w:tab/>
      </w:r>
      <w:r w:rsidRPr="009B316B">
        <w:rPr>
          <w:rFonts w:ascii="Times New Roman" w:eastAsia="Times New Roman" w:hAnsi="Times New Roman" w:cs="Times New Roman"/>
          <w:b/>
          <w:bCs/>
          <w:color w:val="000000"/>
          <w:sz w:val="28"/>
          <w:szCs w:val="28"/>
          <w:shd w:val="clear" w:color="auto" w:fill="FFFFFF"/>
        </w:rPr>
        <w:t xml:space="preserve">Определение 2. </w:t>
      </w:r>
      <w:r w:rsidRPr="009B316B">
        <w:rPr>
          <w:rFonts w:ascii="Times New Roman" w:eastAsia="Times New Roman" w:hAnsi="Times New Roman" w:cs="Times New Roman"/>
          <w:color w:val="000000"/>
          <w:sz w:val="28"/>
          <w:szCs w:val="28"/>
          <w:shd w:val="clear" w:color="auto" w:fill="FFFFFF"/>
        </w:rPr>
        <w:t xml:space="preserve">Числовой ряд называется сходящимся, если последовательность его частичных сумм имеет конечный предел, т. е. если </w:t>
      </w:r>
      <w:r w:rsidRPr="009B316B">
        <w:rPr>
          <w:rFonts w:ascii="Times New Roman" w:eastAsia="Times New Roman" w:hAnsi="Times New Roman" w:cs="Times New Roman"/>
          <w:color w:val="000000"/>
          <w:sz w:val="28"/>
          <w:szCs w:val="28"/>
          <w:shd w:val="clear" w:color="auto" w:fill="FFFFFF"/>
        </w:rPr>
        <w:lastRenderedPageBreak/>
        <w:t>существует</w:t>
      </w:r>
      <m:oMath>
        <m:func>
          <m:funcPr>
            <m:ctrlPr>
              <w:rPr>
                <w:rFonts w:ascii="Cambria Math" w:eastAsia="Times New Roman" w:hAnsi="Cambria Math" w:cs="Times New Roman"/>
                <w:i/>
                <w:color w:val="000000"/>
                <w:sz w:val="28"/>
                <w:szCs w:val="28"/>
                <w:shd w:val="clear" w:color="auto" w:fill="FFFFFF"/>
              </w:rPr>
            </m:ctrlPr>
          </m:funcPr>
          <m:fName>
            <m:limLow>
              <m:limLowPr>
                <m:ctrlPr>
                  <w:rPr>
                    <w:rFonts w:ascii="Cambria Math" w:eastAsia="Times New Roman" w:hAnsi="Cambria Math" w:cs="Times New Roman"/>
                    <w:i/>
                    <w:color w:val="000000"/>
                    <w:sz w:val="28"/>
                    <w:szCs w:val="28"/>
                    <w:shd w:val="clear" w:color="auto" w:fill="FFFFFF"/>
                  </w:rPr>
                </m:ctrlPr>
              </m:limLowPr>
              <m:e>
                <m:r>
                  <m:rPr>
                    <m:sty m:val="p"/>
                  </m:rPr>
                  <w:rPr>
                    <w:rFonts w:ascii="Cambria Math" w:eastAsia="Times New Roman" w:hAnsi="Cambria Math" w:cs="Times New Roman"/>
                    <w:color w:val="000000"/>
                    <w:sz w:val="28"/>
                    <w:szCs w:val="28"/>
                    <w:shd w:val="clear" w:color="auto" w:fill="FFFFFF"/>
                  </w:rPr>
                  <m:t>lim</m:t>
                </m:r>
              </m:e>
              <m:lim>
                <m:r>
                  <w:rPr>
                    <w:rFonts w:ascii="Cambria Math" w:eastAsia="Times New Roman" w:hAnsi="Cambria Math" w:cs="Times New Roman"/>
                    <w:color w:val="000000"/>
                    <w:sz w:val="28"/>
                    <w:szCs w:val="28"/>
                    <w:shd w:val="clear" w:color="auto" w:fill="FFFFFF"/>
                  </w:rPr>
                  <m:t>n→∞</m:t>
                </m:r>
              </m:lim>
            </m:limLow>
          </m:fName>
          <m:e>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s</m:t>
                </m:r>
              </m:e>
              <m:sub>
                <m:r>
                  <w:rPr>
                    <w:rFonts w:ascii="Cambria Math" w:eastAsia="Times New Roman" w:hAnsi="Cambria Math" w:cs="Times New Roman"/>
                    <w:color w:val="000000"/>
                    <w:sz w:val="28"/>
                    <w:szCs w:val="28"/>
                    <w:shd w:val="clear" w:color="auto" w:fill="FFFFFF"/>
                  </w:rPr>
                  <m:t>n</m:t>
                </m:r>
              </m:sub>
            </m:sSub>
          </m:e>
        </m:func>
      </m:oMath>
      <w:r w:rsidRPr="009B316B">
        <w:rPr>
          <w:rFonts w:ascii="Times New Roman" w:eastAsia="Times New Roman" w:hAnsi="Times New Roman" w:cs="Times New Roman"/>
          <w:color w:val="000000"/>
          <w:sz w:val="28"/>
          <w:szCs w:val="28"/>
          <w:shd w:val="clear" w:color="auto" w:fill="FFFFFF"/>
        </w:rPr>
        <w:t>. Значение s этого предела называется суммой ряда</w:t>
      </w:r>
      <w:r w:rsidR="001601CB" w:rsidRPr="001601CB">
        <w:rPr>
          <w:rFonts w:ascii="Times New Roman" w:eastAsia="Times New Roman" w:hAnsi="Times New Roman" w:cs="Times New Roman"/>
          <w:color w:val="000000"/>
          <w:sz w:val="28"/>
          <w:szCs w:val="28"/>
          <w:shd w:val="clear" w:color="auto" w:fill="FFFFFF"/>
        </w:rPr>
        <w:t xml:space="preserve"> </w:t>
      </w:r>
      <m:oMath>
        <m:nary>
          <m:naryPr>
            <m:chr m:val="∑"/>
            <m:limLoc m:val="undOvr"/>
            <m:ctrlPr>
              <w:rPr>
                <w:rFonts w:ascii="Cambria Math" w:eastAsia="Times New Roman" w:hAnsi="Cambria Math" w:cs="Times New Roman"/>
                <w:i/>
                <w:color w:val="000000"/>
                <w:sz w:val="28"/>
                <w:szCs w:val="28"/>
                <w:shd w:val="clear" w:color="auto" w:fill="FFFFFF"/>
                <w:lang w:val="en-US"/>
              </w:rPr>
            </m:ctrlPr>
          </m:naryPr>
          <m:sub>
            <m:r>
              <w:rPr>
                <w:rFonts w:ascii="Cambria Math" w:eastAsia="Times New Roman" w:hAnsi="Cambria Math" w:cs="Times New Roman"/>
                <w:color w:val="000000"/>
                <w:sz w:val="28"/>
                <w:szCs w:val="28"/>
                <w:shd w:val="clear" w:color="auto" w:fill="FFFFFF"/>
                <w:lang w:val="en-US"/>
              </w:rPr>
              <m:t>n</m:t>
            </m:r>
            <m:r>
              <w:rPr>
                <w:rFonts w:ascii="Cambria Math" w:eastAsia="Times New Roman" w:hAnsi="Cambria Math" w:cs="Times New Roman"/>
                <w:color w:val="000000"/>
                <w:sz w:val="28"/>
                <w:szCs w:val="28"/>
                <w:shd w:val="clear" w:color="auto" w:fill="FFFFFF"/>
              </w:rPr>
              <m:t>=1</m:t>
            </m:r>
          </m:sub>
          <m:sup>
            <m:r>
              <w:rPr>
                <w:rFonts w:ascii="Cambria Math" w:eastAsia="Times New Roman" w:hAnsi="Cambria Math" w:cs="Times New Roman"/>
                <w:color w:val="000000"/>
                <w:sz w:val="28"/>
                <w:szCs w:val="28"/>
                <w:shd w:val="clear" w:color="auto" w:fill="FFFFFF"/>
              </w:rPr>
              <m:t>∞</m:t>
            </m:r>
          </m:sup>
          <m:e>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s</m:t>
                </m:r>
              </m:e>
              <m:sub>
                <m:r>
                  <w:rPr>
                    <w:rFonts w:ascii="Cambria Math" w:eastAsia="Times New Roman" w:hAnsi="Cambria Math" w:cs="Times New Roman"/>
                    <w:color w:val="000000"/>
                    <w:sz w:val="28"/>
                    <w:szCs w:val="28"/>
                    <w:shd w:val="clear" w:color="auto" w:fill="FFFFFF"/>
                  </w:rPr>
                  <m:t>n</m:t>
                </m:r>
              </m:sub>
            </m:sSub>
          </m:e>
        </m:nary>
      </m:oMath>
      <w:r w:rsidRPr="009B316B">
        <w:rPr>
          <w:rFonts w:ascii="Times New Roman" w:eastAsia="Times New Roman" w:hAnsi="Times New Roman" w:cs="Times New Roman"/>
          <w:color w:val="000000"/>
          <w:sz w:val="28"/>
          <w:szCs w:val="28"/>
          <w:shd w:val="clear" w:color="auto" w:fill="FFFFFF"/>
        </w:rPr>
        <w:t>. Если последовательность частичных сумм не имеет конечного предела, ряд называется расходящимся. </w:t>
      </w:r>
    </w:p>
    <w:p w14:paraId="78217D20" w14:textId="07E29971" w:rsidR="009B316B" w:rsidRDefault="009B316B" w:rsidP="009B316B">
      <w:pPr>
        <w:spacing w:before="240" w:after="240" w:line="240" w:lineRule="auto"/>
        <w:rPr>
          <w:rFonts w:ascii="Times New Roman" w:eastAsia="Times New Roman" w:hAnsi="Times New Roman" w:cs="Times New Roman"/>
          <w:color w:val="000000"/>
          <w:sz w:val="28"/>
          <w:szCs w:val="28"/>
          <w:shd w:val="clear" w:color="auto" w:fill="FFFFFF"/>
        </w:rPr>
      </w:pPr>
      <w:r w:rsidRPr="009B316B">
        <w:rPr>
          <w:rFonts w:ascii="Times New Roman" w:eastAsia="Times New Roman" w:hAnsi="Times New Roman" w:cs="Times New Roman"/>
          <w:color w:val="000000"/>
          <w:sz w:val="28"/>
          <w:szCs w:val="28"/>
          <w:shd w:val="clear" w:color="auto" w:fill="FFFFFF"/>
        </w:rPr>
        <w:t>Будем условно писат</w:t>
      </w:r>
      <w:r w:rsidR="00774ADB">
        <w:rPr>
          <w:rFonts w:ascii="Times New Roman" w:eastAsia="Times New Roman" w:hAnsi="Times New Roman" w:cs="Times New Roman"/>
          <w:color w:val="000000"/>
          <w:sz w:val="28"/>
          <w:szCs w:val="28"/>
          <w:shd w:val="clear" w:color="auto" w:fill="FFFFFF"/>
        </w:rPr>
        <w:t xml:space="preserve">ь </w:t>
      </w:r>
      <m:oMath>
        <m:nary>
          <m:naryPr>
            <m:chr m:val="∑"/>
            <m:limLoc m:val="undOvr"/>
            <m:ctrlPr>
              <w:rPr>
                <w:rFonts w:ascii="Cambria Math" w:eastAsia="Times New Roman" w:hAnsi="Cambria Math" w:cs="Times New Roman"/>
                <w:i/>
                <w:color w:val="000000"/>
                <w:sz w:val="28"/>
                <w:szCs w:val="28"/>
                <w:shd w:val="clear" w:color="auto" w:fill="FFFFFF"/>
              </w:rPr>
            </m:ctrlPr>
          </m:naryPr>
          <m:sub>
            <m:r>
              <w:rPr>
                <w:rFonts w:ascii="Cambria Math" w:eastAsia="Times New Roman" w:hAnsi="Cambria Math" w:cs="Times New Roman"/>
                <w:color w:val="000000"/>
                <w:sz w:val="28"/>
                <w:szCs w:val="28"/>
                <w:shd w:val="clear" w:color="auto" w:fill="FFFFFF"/>
                <w:lang w:val="en-US"/>
              </w:rPr>
              <m:t>n</m:t>
            </m:r>
            <m:r>
              <w:rPr>
                <w:rFonts w:ascii="Cambria Math" w:eastAsia="Times New Roman" w:hAnsi="Cambria Math" w:cs="Times New Roman"/>
                <w:color w:val="000000"/>
                <w:sz w:val="28"/>
                <w:szCs w:val="28"/>
                <w:shd w:val="clear" w:color="auto" w:fill="FFFFFF"/>
              </w:rPr>
              <m:t>=1</m:t>
            </m:r>
          </m:sub>
          <m:sup>
            <m:r>
              <w:rPr>
                <w:rFonts w:ascii="Cambria Math" w:eastAsia="Times New Roman" w:hAnsi="Cambria Math" w:cs="Times New Roman"/>
                <w:color w:val="000000"/>
                <w:sz w:val="28"/>
                <w:szCs w:val="28"/>
                <w:shd w:val="clear" w:color="auto" w:fill="FFFFFF"/>
              </w:rPr>
              <m:t>∞</m:t>
            </m:r>
          </m:sup>
          <m:e>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a</m:t>
                </m:r>
              </m:e>
              <m:sub>
                <m:r>
                  <w:rPr>
                    <w:rFonts w:ascii="Cambria Math" w:eastAsia="Times New Roman" w:hAnsi="Cambria Math" w:cs="Times New Roman"/>
                    <w:color w:val="000000"/>
                    <w:sz w:val="28"/>
                    <w:szCs w:val="28"/>
                    <w:shd w:val="clear" w:color="auto" w:fill="FFFFFF"/>
                  </w:rPr>
                  <m:t>n</m:t>
                </m:r>
              </m:sub>
            </m:sSub>
            <m:r>
              <w:rPr>
                <w:rFonts w:ascii="Cambria Math" w:eastAsia="Times New Roman" w:hAnsi="Cambria Math" w:cs="Times New Roman"/>
                <w:color w:val="000000"/>
                <w:sz w:val="28"/>
                <w:szCs w:val="28"/>
                <w:shd w:val="clear" w:color="auto" w:fill="FFFFFF"/>
              </w:rPr>
              <m:t>=+∞</m:t>
            </m:r>
          </m:e>
        </m:nary>
      </m:oMath>
      <w:r w:rsidRPr="009B316B">
        <w:rPr>
          <w:rFonts w:ascii="Times New Roman" w:eastAsia="Times New Roman" w:hAnsi="Times New Roman" w:cs="Times New Roman"/>
          <w:color w:val="000000"/>
          <w:sz w:val="28"/>
          <w:szCs w:val="28"/>
          <w:shd w:val="clear" w:color="auto" w:fill="FFFFFF"/>
        </w:rPr>
        <w:t>, если</w:t>
      </w:r>
      <m:oMath>
        <m:func>
          <m:funcPr>
            <m:ctrlPr>
              <w:rPr>
                <w:rFonts w:ascii="Cambria Math" w:eastAsia="Times New Roman" w:hAnsi="Cambria Math" w:cs="Times New Roman"/>
                <w:i/>
                <w:color w:val="000000"/>
                <w:sz w:val="28"/>
                <w:szCs w:val="28"/>
                <w:shd w:val="clear" w:color="auto" w:fill="FFFFFF"/>
              </w:rPr>
            </m:ctrlPr>
          </m:funcPr>
          <m:fName>
            <m:limLow>
              <m:limLowPr>
                <m:ctrlPr>
                  <w:rPr>
                    <w:rFonts w:ascii="Cambria Math" w:eastAsia="Times New Roman" w:hAnsi="Cambria Math" w:cs="Times New Roman"/>
                    <w:i/>
                    <w:color w:val="000000"/>
                    <w:sz w:val="28"/>
                    <w:szCs w:val="28"/>
                    <w:shd w:val="clear" w:color="auto" w:fill="FFFFFF"/>
                  </w:rPr>
                </m:ctrlPr>
              </m:limLowPr>
              <m:e>
                <m:r>
                  <m:rPr>
                    <m:sty m:val="p"/>
                  </m:rPr>
                  <w:rPr>
                    <w:rFonts w:ascii="Cambria Math" w:eastAsia="Times New Roman" w:hAnsi="Cambria Math" w:cs="Times New Roman"/>
                    <w:color w:val="000000"/>
                    <w:sz w:val="28"/>
                    <w:szCs w:val="28"/>
                    <w:shd w:val="clear" w:color="auto" w:fill="FFFFFF"/>
                  </w:rPr>
                  <m:t>lim</m:t>
                </m:r>
              </m:e>
              <m:lim>
                <m:r>
                  <w:rPr>
                    <w:rFonts w:ascii="Cambria Math" w:eastAsia="Times New Roman" w:hAnsi="Cambria Math" w:cs="Times New Roman"/>
                    <w:color w:val="000000"/>
                    <w:sz w:val="28"/>
                    <w:szCs w:val="28"/>
                    <w:shd w:val="clear" w:color="auto" w:fill="FFFFFF"/>
                  </w:rPr>
                  <m:t>n→∞</m:t>
                </m:r>
              </m:lim>
            </m:limLow>
          </m:fName>
          <m:e>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s</m:t>
                </m:r>
              </m:e>
              <m:sub>
                <m:r>
                  <w:rPr>
                    <w:rFonts w:ascii="Cambria Math" w:eastAsia="Times New Roman" w:hAnsi="Cambria Math" w:cs="Times New Roman"/>
                    <w:color w:val="000000"/>
                    <w:sz w:val="28"/>
                    <w:szCs w:val="28"/>
                    <w:shd w:val="clear" w:color="auto" w:fill="FFFFFF"/>
                  </w:rPr>
                  <m:t>n</m:t>
                </m:r>
              </m:sub>
            </m:sSub>
          </m:e>
        </m:func>
        <m:r>
          <w:rPr>
            <w:rFonts w:ascii="Cambria Math" w:eastAsia="Times New Roman" w:hAnsi="Cambria Math" w:cs="Times New Roman"/>
            <w:color w:val="000000"/>
            <w:sz w:val="28"/>
            <w:szCs w:val="28"/>
            <w:shd w:val="clear" w:color="auto" w:fill="FFFFFF"/>
          </w:rPr>
          <m:t>=+∞</m:t>
        </m:r>
      </m:oMath>
      <w:r w:rsidR="00774ADB" w:rsidRPr="00774ADB">
        <w:rPr>
          <w:rFonts w:ascii="Times New Roman" w:eastAsia="Times New Roman" w:hAnsi="Times New Roman" w:cs="Times New Roman"/>
          <w:color w:val="000000"/>
          <w:sz w:val="28"/>
          <w:szCs w:val="28"/>
          <w:shd w:val="clear" w:color="auto" w:fill="FFFFFF"/>
        </w:rPr>
        <w:t xml:space="preserve"> </w:t>
      </w:r>
      <w:r w:rsidRPr="009B316B">
        <w:rPr>
          <w:rFonts w:ascii="Times New Roman" w:eastAsia="Times New Roman" w:hAnsi="Times New Roman" w:cs="Times New Roman"/>
          <w:color w:val="000000"/>
          <w:sz w:val="28"/>
          <w:szCs w:val="28"/>
          <w:shd w:val="clear" w:color="auto" w:fill="FFFFFF"/>
        </w:rPr>
        <w:t>(соответственно</w:t>
      </w:r>
      <m:oMath>
        <m:nary>
          <m:naryPr>
            <m:chr m:val="∑"/>
            <m:limLoc m:val="undOvr"/>
            <m:ctrlPr>
              <w:rPr>
                <w:rFonts w:ascii="Cambria Math" w:eastAsia="Times New Roman" w:hAnsi="Cambria Math" w:cs="Times New Roman"/>
                <w:i/>
                <w:color w:val="000000"/>
                <w:sz w:val="28"/>
                <w:szCs w:val="28"/>
                <w:shd w:val="clear" w:color="auto" w:fill="FFFFFF"/>
              </w:rPr>
            </m:ctrlPr>
          </m:naryPr>
          <m:sub>
            <m:r>
              <w:rPr>
                <w:rFonts w:ascii="Cambria Math" w:eastAsia="Times New Roman" w:hAnsi="Cambria Math" w:cs="Times New Roman"/>
                <w:color w:val="000000"/>
                <w:sz w:val="28"/>
                <w:szCs w:val="28"/>
                <w:shd w:val="clear" w:color="auto" w:fill="FFFFFF"/>
              </w:rPr>
              <m:t>n=1</m:t>
            </m:r>
          </m:sub>
          <m:sup>
            <m:r>
              <w:rPr>
                <w:rFonts w:ascii="Cambria Math" w:eastAsia="Times New Roman" w:hAnsi="Cambria Math" w:cs="Times New Roman"/>
                <w:color w:val="000000"/>
                <w:sz w:val="28"/>
                <w:szCs w:val="28"/>
                <w:shd w:val="clear" w:color="auto" w:fill="FFFFFF"/>
              </w:rPr>
              <m:t>∞</m:t>
            </m:r>
          </m:sup>
          <m:e>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a</m:t>
                </m:r>
              </m:e>
              <m:sub>
                <m:r>
                  <w:rPr>
                    <w:rFonts w:ascii="Cambria Math" w:eastAsia="Times New Roman" w:hAnsi="Cambria Math" w:cs="Times New Roman"/>
                    <w:color w:val="000000"/>
                    <w:sz w:val="28"/>
                    <w:szCs w:val="28"/>
                    <w:shd w:val="clear" w:color="auto" w:fill="FFFFFF"/>
                  </w:rPr>
                  <m:t>n</m:t>
                </m:r>
              </m:sub>
            </m:sSub>
            <m:r>
              <w:rPr>
                <w:rFonts w:ascii="Cambria Math" w:eastAsia="Times New Roman" w:hAnsi="Cambria Math" w:cs="Times New Roman"/>
                <w:color w:val="000000"/>
                <w:sz w:val="28"/>
                <w:szCs w:val="28"/>
                <w:shd w:val="clear" w:color="auto" w:fill="FFFFFF"/>
              </w:rPr>
              <m:t>=-∞</m:t>
            </m:r>
          </m:e>
        </m:nary>
      </m:oMath>
      <w:r w:rsidRPr="009B316B">
        <w:rPr>
          <w:rFonts w:ascii="Times New Roman" w:eastAsia="Times New Roman" w:hAnsi="Times New Roman" w:cs="Times New Roman"/>
          <w:color w:val="000000"/>
          <w:sz w:val="28"/>
          <w:szCs w:val="28"/>
          <w:shd w:val="clear" w:color="auto" w:fill="FFFFFF"/>
        </w:rPr>
        <w:t>, если</w:t>
      </w:r>
      <m:oMath>
        <m:func>
          <m:funcPr>
            <m:ctrlPr>
              <w:rPr>
                <w:rFonts w:ascii="Cambria Math" w:eastAsia="Times New Roman" w:hAnsi="Cambria Math" w:cs="Times New Roman"/>
                <w:i/>
                <w:color w:val="000000"/>
                <w:sz w:val="28"/>
                <w:szCs w:val="28"/>
                <w:shd w:val="clear" w:color="auto" w:fill="FFFFFF"/>
              </w:rPr>
            </m:ctrlPr>
          </m:funcPr>
          <m:fName>
            <m:limLow>
              <m:limLowPr>
                <m:ctrlPr>
                  <w:rPr>
                    <w:rFonts w:ascii="Cambria Math" w:eastAsia="Times New Roman" w:hAnsi="Cambria Math" w:cs="Times New Roman"/>
                    <w:i/>
                    <w:color w:val="000000"/>
                    <w:sz w:val="28"/>
                    <w:szCs w:val="28"/>
                    <w:shd w:val="clear" w:color="auto" w:fill="FFFFFF"/>
                  </w:rPr>
                </m:ctrlPr>
              </m:limLowPr>
              <m:e>
                <m:r>
                  <m:rPr>
                    <m:sty m:val="p"/>
                  </m:rPr>
                  <w:rPr>
                    <w:rFonts w:ascii="Cambria Math" w:eastAsia="Times New Roman" w:hAnsi="Cambria Math" w:cs="Times New Roman"/>
                    <w:color w:val="000000"/>
                    <w:sz w:val="28"/>
                    <w:szCs w:val="28"/>
                    <w:shd w:val="clear" w:color="auto" w:fill="FFFFFF"/>
                  </w:rPr>
                  <m:t>lim</m:t>
                </m:r>
              </m:e>
              <m:lim>
                <m:r>
                  <w:rPr>
                    <w:rFonts w:ascii="Cambria Math" w:eastAsia="Times New Roman" w:hAnsi="Cambria Math" w:cs="Times New Roman"/>
                    <w:color w:val="000000"/>
                    <w:sz w:val="28"/>
                    <w:szCs w:val="28"/>
                    <w:shd w:val="clear" w:color="auto" w:fill="FFFFFF"/>
                  </w:rPr>
                  <m:t>n→∞</m:t>
                </m:r>
              </m:lim>
            </m:limLow>
          </m:fName>
          <m:e>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s</m:t>
                </m:r>
              </m:e>
              <m:sub>
                <m:r>
                  <w:rPr>
                    <w:rFonts w:ascii="Cambria Math" w:eastAsia="Times New Roman" w:hAnsi="Cambria Math" w:cs="Times New Roman"/>
                    <w:color w:val="000000"/>
                    <w:sz w:val="28"/>
                    <w:szCs w:val="28"/>
                    <w:shd w:val="clear" w:color="auto" w:fill="FFFFFF"/>
                  </w:rPr>
                  <m:t>n</m:t>
                </m:r>
              </m:sub>
            </m:sSub>
            <m:r>
              <w:rPr>
                <w:rFonts w:ascii="Cambria Math" w:eastAsia="Times New Roman" w:hAnsi="Cambria Math" w:cs="Times New Roman"/>
                <w:color w:val="000000"/>
                <w:sz w:val="28"/>
                <w:szCs w:val="28"/>
                <w:shd w:val="clear" w:color="auto" w:fill="FFFFFF"/>
              </w:rPr>
              <m:t>=-∞</m:t>
            </m:r>
          </m:e>
        </m:func>
      </m:oMath>
      <w:r w:rsidRPr="009B316B">
        <w:rPr>
          <w:rFonts w:ascii="Times New Roman" w:eastAsia="Times New Roman" w:hAnsi="Times New Roman" w:cs="Times New Roman"/>
          <w:color w:val="000000"/>
          <w:sz w:val="28"/>
          <w:szCs w:val="28"/>
          <w:shd w:val="clear" w:color="auto" w:fill="FFFFFF"/>
        </w:rPr>
        <w:t>).</w:t>
      </w:r>
    </w:p>
    <w:p w14:paraId="1B2532E2" w14:textId="495C063F" w:rsidR="00774ADB" w:rsidRDefault="00774ADB" w:rsidP="009B316B">
      <w:pPr>
        <w:spacing w:before="240" w:after="240" w:line="24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В случае, когда числовой ряд</w:t>
      </w:r>
      <w:r w:rsidR="00CE4BBF">
        <w:rPr>
          <w:rFonts w:ascii="Times New Roman" w:eastAsia="Times New Roman" w:hAnsi="Times New Roman" w:cs="Times New Roman"/>
          <w:color w:val="000000"/>
          <w:sz w:val="28"/>
          <w:szCs w:val="28"/>
          <w:shd w:val="clear" w:color="auto" w:fill="FFFFFF"/>
        </w:rPr>
        <w:t xml:space="preserve"> </w:t>
      </w:r>
      <m:oMath>
        <m:nary>
          <m:naryPr>
            <m:chr m:val="∑"/>
            <m:limLoc m:val="undOvr"/>
            <m:ctrlPr>
              <w:rPr>
                <w:rFonts w:ascii="Cambria Math" w:eastAsia="Times New Roman" w:hAnsi="Cambria Math" w:cs="Times New Roman"/>
                <w:i/>
                <w:color w:val="000000"/>
                <w:sz w:val="28"/>
                <w:szCs w:val="28"/>
                <w:shd w:val="clear" w:color="auto" w:fill="FFFFFF"/>
              </w:rPr>
            </m:ctrlPr>
          </m:naryPr>
          <m:sub>
            <m:r>
              <w:rPr>
                <w:rFonts w:ascii="Cambria Math" w:eastAsia="Times New Roman" w:hAnsi="Cambria Math" w:cs="Times New Roman"/>
                <w:color w:val="000000"/>
                <w:sz w:val="28"/>
                <w:szCs w:val="28"/>
                <w:shd w:val="clear" w:color="auto" w:fill="FFFFFF"/>
                <w:lang w:val="en-US"/>
              </w:rPr>
              <m:t>n</m:t>
            </m:r>
            <m:r>
              <w:rPr>
                <w:rFonts w:ascii="Cambria Math" w:eastAsia="Times New Roman" w:hAnsi="Cambria Math" w:cs="Times New Roman"/>
                <w:color w:val="000000"/>
                <w:sz w:val="28"/>
                <w:szCs w:val="28"/>
                <w:shd w:val="clear" w:color="auto" w:fill="FFFFFF"/>
              </w:rPr>
              <m:t>=1</m:t>
            </m:r>
          </m:sub>
          <m:sup>
            <m:r>
              <w:rPr>
                <w:rFonts w:ascii="Cambria Math" w:eastAsia="Times New Roman" w:hAnsi="Cambria Math" w:cs="Times New Roman"/>
                <w:color w:val="000000"/>
                <w:sz w:val="28"/>
                <w:szCs w:val="28"/>
                <w:shd w:val="clear" w:color="auto" w:fill="FFFFFF"/>
              </w:rPr>
              <m:t>∞</m:t>
            </m:r>
          </m:sup>
          <m:e>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a</m:t>
                </m:r>
              </m:e>
              <m:sub>
                <m:r>
                  <w:rPr>
                    <w:rFonts w:ascii="Cambria Math" w:eastAsia="Times New Roman" w:hAnsi="Cambria Math" w:cs="Times New Roman"/>
                    <w:color w:val="000000"/>
                    <w:sz w:val="28"/>
                    <w:szCs w:val="28"/>
                    <w:shd w:val="clear" w:color="auto" w:fill="FFFFFF"/>
                  </w:rPr>
                  <m:t>n</m:t>
                </m:r>
              </m:sub>
            </m:sSub>
          </m:e>
        </m:nary>
      </m:oMath>
      <w:r w:rsidR="00CE4BBF" w:rsidRPr="00CE4BBF">
        <w:rPr>
          <w:rFonts w:ascii="Times New Roman" w:eastAsia="Times New Roman" w:hAnsi="Times New Roman" w:cs="Times New Roman"/>
          <w:color w:val="000000"/>
          <w:sz w:val="28"/>
          <w:szCs w:val="28"/>
          <w:shd w:val="clear" w:color="auto" w:fill="FFFFFF"/>
        </w:rPr>
        <w:t xml:space="preserve"> </w:t>
      </w:r>
      <w:r w:rsidR="00CE4BBF">
        <w:rPr>
          <w:rFonts w:ascii="Times New Roman" w:eastAsia="Times New Roman" w:hAnsi="Times New Roman" w:cs="Times New Roman"/>
          <w:color w:val="000000"/>
          <w:sz w:val="28"/>
          <w:szCs w:val="28"/>
          <w:shd w:val="clear" w:color="auto" w:fill="FFFFFF"/>
        </w:rPr>
        <w:t xml:space="preserve">имеет сумму, будем иногда обозначать ее тем же символом </w:t>
      </w:r>
      <m:oMath>
        <m:nary>
          <m:naryPr>
            <m:chr m:val="∑"/>
            <m:limLoc m:val="undOvr"/>
            <m:ctrlPr>
              <w:rPr>
                <w:rFonts w:ascii="Cambria Math" w:eastAsia="Times New Roman" w:hAnsi="Cambria Math" w:cs="Times New Roman"/>
                <w:i/>
                <w:color w:val="000000"/>
                <w:sz w:val="28"/>
                <w:szCs w:val="28"/>
                <w:shd w:val="clear" w:color="auto" w:fill="FFFFFF"/>
              </w:rPr>
            </m:ctrlPr>
          </m:naryPr>
          <m:sub>
            <m:r>
              <w:rPr>
                <w:rFonts w:ascii="Cambria Math" w:eastAsia="Times New Roman" w:hAnsi="Cambria Math" w:cs="Times New Roman"/>
                <w:color w:val="000000"/>
                <w:sz w:val="28"/>
                <w:szCs w:val="28"/>
                <w:shd w:val="clear" w:color="auto" w:fill="FFFFFF"/>
                <w:lang w:val="en-US"/>
              </w:rPr>
              <m:t>n</m:t>
            </m:r>
            <m:r>
              <w:rPr>
                <w:rFonts w:ascii="Cambria Math" w:eastAsia="Times New Roman" w:hAnsi="Cambria Math" w:cs="Times New Roman"/>
                <w:color w:val="000000"/>
                <w:sz w:val="28"/>
                <w:szCs w:val="28"/>
                <w:shd w:val="clear" w:color="auto" w:fill="FFFFFF"/>
              </w:rPr>
              <m:t>=1</m:t>
            </m:r>
          </m:sub>
          <m:sup>
            <m:r>
              <w:rPr>
                <w:rFonts w:ascii="Cambria Math" w:eastAsia="Times New Roman" w:hAnsi="Cambria Math" w:cs="Times New Roman"/>
                <w:color w:val="000000"/>
                <w:sz w:val="28"/>
                <w:szCs w:val="28"/>
                <w:shd w:val="clear" w:color="auto" w:fill="FFFFFF"/>
              </w:rPr>
              <m:t>∞</m:t>
            </m:r>
          </m:sup>
          <m:e>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a</m:t>
                </m:r>
              </m:e>
              <m:sub>
                <m:r>
                  <w:rPr>
                    <w:rFonts w:ascii="Cambria Math" w:eastAsia="Times New Roman" w:hAnsi="Cambria Math" w:cs="Times New Roman"/>
                    <w:color w:val="000000"/>
                    <w:sz w:val="28"/>
                    <w:szCs w:val="28"/>
                    <w:shd w:val="clear" w:color="auto" w:fill="FFFFFF"/>
                  </w:rPr>
                  <m:t>n</m:t>
                </m:r>
              </m:sub>
            </m:sSub>
          </m:e>
        </m:nary>
      </m:oMath>
      <w:r w:rsidR="00CE4BBF">
        <w:rPr>
          <w:rFonts w:ascii="Times New Roman" w:eastAsia="Times New Roman" w:hAnsi="Times New Roman" w:cs="Times New Roman"/>
          <w:color w:val="000000"/>
          <w:sz w:val="28"/>
          <w:szCs w:val="28"/>
          <w:shd w:val="clear" w:color="auto" w:fill="FFFFFF"/>
        </w:rPr>
        <w:t>, что и сам ряд.</w:t>
      </w:r>
    </w:p>
    <w:p w14:paraId="6A686B9C" w14:textId="48303A98" w:rsidR="00CE4BBF" w:rsidRPr="00725297" w:rsidRDefault="00CE4BBF" w:rsidP="00725297">
      <w:pPr>
        <w:pStyle w:val="2"/>
        <w:numPr>
          <w:ilvl w:val="2"/>
          <w:numId w:val="9"/>
        </w:numPr>
        <w:rPr>
          <w:rFonts w:ascii="Times New Roman" w:eastAsia="Times New Roman" w:hAnsi="Times New Roman" w:cs="Times New Roman"/>
          <w:b/>
          <w:bCs/>
          <w:color w:val="auto"/>
          <w:shd w:val="clear" w:color="auto" w:fill="FFFFFF"/>
        </w:rPr>
      </w:pPr>
      <w:bookmarkStart w:id="10" w:name="_Toc154634835"/>
      <w:r w:rsidRPr="00725297">
        <w:rPr>
          <w:rFonts w:ascii="Times New Roman" w:eastAsia="Times New Roman" w:hAnsi="Times New Roman" w:cs="Times New Roman"/>
          <w:b/>
          <w:bCs/>
          <w:color w:val="auto"/>
          <w:shd w:val="clear" w:color="auto" w:fill="FFFFFF"/>
        </w:rPr>
        <w:t>Необходимый признак сходимости ряда. Остаток ряда.</w:t>
      </w:r>
      <w:bookmarkEnd w:id="10"/>
    </w:p>
    <w:p w14:paraId="7C191E15" w14:textId="5378A846" w:rsidR="00CE4BBF" w:rsidRDefault="00CE4BBF" w:rsidP="009B316B">
      <w:pPr>
        <w:spacing w:before="240" w:after="240" w:line="240" w:lineRule="auto"/>
        <w:rPr>
          <w:rFonts w:ascii="Cambria Math" w:eastAsia="Times New Roman" w:hAnsi="Cambria Math" w:cs="Times New Roman"/>
          <w:iCs/>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При определени</w:t>
      </w:r>
      <w:r w:rsidR="00DA4E85">
        <w:rPr>
          <w:rFonts w:ascii="Times New Roman" w:eastAsia="Times New Roman" w:hAnsi="Times New Roman" w:cs="Times New Roman"/>
          <w:color w:val="000000"/>
          <w:sz w:val="28"/>
          <w:szCs w:val="28"/>
          <w:shd w:val="clear" w:color="auto" w:fill="FFFFFF"/>
        </w:rPr>
        <w:t>и</w:t>
      </w:r>
      <w:r>
        <w:rPr>
          <w:rFonts w:ascii="Times New Roman" w:eastAsia="Times New Roman" w:hAnsi="Times New Roman" w:cs="Times New Roman"/>
          <w:color w:val="000000"/>
          <w:sz w:val="28"/>
          <w:szCs w:val="28"/>
          <w:shd w:val="clear" w:color="auto" w:fill="FFFFFF"/>
        </w:rPr>
        <w:t xml:space="preserve"> суммы ряда мы писали </w:t>
      </w:r>
      <m:oMath>
        <m:r>
          <w:rPr>
            <w:rFonts w:ascii="Cambria Math" w:eastAsia="Times New Roman" w:hAnsi="Cambria Math" w:cs="Times New Roman"/>
            <w:color w:val="000000"/>
            <w:sz w:val="28"/>
            <w:szCs w:val="28"/>
            <w:shd w:val="clear" w:color="auto" w:fill="FFFFFF"/>
          </w:rPr>
          <m:t>s=</m:t>
        </m:r>
        <m:func>
          <m:funcPr>
            <m:ctrlPr>
              <w:rPr>
                <w:rFonts w:ascii="Cambria Math" w:eastAsia="Times New Roman" w:hAnsi="Cambria Math" w:cs="Times New Roman"/>
                <w:i/>
                <w:color w:val="000000"/>
                <w:sz w:val="28"/>
                <w:szCs w:val="28"/>
                <w:shd w:val="clear" w:color="auto" w:fill="FFFFFF"/>
              </w:rPr>
            </m:ctrlPr>
          </m:funcPr>
          <m:fName>
            <m:limLow>
              <m:limLowPr>
                <m:ctrlPr>
                  <w:rPr>
                    <w:rFonts w:ascii="Cambria Math" w:eastAsia="Times New Roman" w:hAnsi="Cambria Math" w:cs="Times New Roman"/>
                    <w:i/>
                    <w:color w:val="000000"/>
                    <w:sz w:val="28"/>
                    <w:szCs w:val="28"/>
                    <w:shd w:val="clear" w:color="auto" w:fill="FFFFFF"/>
                  </w:rPr>
                </m:ctrlPr>
              </m:limLowPr>
              <m:e>
                <m:r>
                  <m:rPr>
                    <m:sty m:val="p"/>
                  </m:rPr>
                  <w:rPr>
                    <w:rFonts w:ascii="Cambria Math" w:eastAsia="Times New Roman" w:hAnsi="Cambria Math" w:cs="Times New Roman"/>
                    <w:color w:val="000000"/>
                    <w:sz w:val="28"/>
                    <w:szCs w:val="28"/>
                    <w:shd w:val="clear" w:color="auto" w:fill="FFFFFF"/>
                  </w:rPr>
                  <m:t>lim</m:t>
                </m:r>
              </m:e>
              <m:lim>
                <m:r>
                  <w:rPr>
                    <w:rFonts w:ascii="Cambria Math" w:eastAsia="Times New Roman" w:hAnsi="Cambria Math" w:cs="Times New Roman"/>
                    <w:color w:val="000000"/>
                    <w:sz w:val="28"/>
                    <w:szCs w:val="28"/>
                    <w:shd w:val="clear" w:color="auto" w:fill="FFFFFF"/>
                  </w:rPr>
                  <m:t>n→∞</m:t>
                </m:r>
              </m:lim>
            </m:limLow>
          </m:fName>
          <m:e>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s</m:t>
                </m:r>
              </m:e>
              <m:sub>
                <m:r>
                  <w:rPr>
                    <w:rFonts w:ascii="Cambria Math" w:eastAsia="Times New Roman" w:hAnsi="Cambria Math" w:cs="Times New Roman"/>
                    <w:color w:val="000000"/>
                    <w:sz w:val="28"/>
                    <w:szCs w:val="28"/>
                    <w:shd w:val="clear" w:color="auto" w:fill="FFFFFF"/>
                  </w:rPr>
                  <m:t>n</m:t>
                </m:r>
              </m:sub>
            </m:sSub>
          </m:e>
        </m:func>
      </m:oMath>
      <w:r w:rsidRPr="00CE4BBF">
        <w:rPr>
          <w:rFonts w:ascii="Times New Roman" w:eastAsia="Times New Roman" w:hAnsi="Times New Roman" w:cs="Times New Roman"/>
          <w:color w:val="000000"/>
          <w:sz w:val="28"/>
          <w:szCs w:val="28"/>
          <w:shd w:val="clear" w:color="auto" w:fill="FFFFFF"/>
        </w:rPr>
        <w:t>.</w:t>
      </w:r>
      <w:r>
        <w:rPr>
          <w:rFonts w:ascii="Times New Roman" w:eastAsia="Times New Roman" w:hAnsi="Times New Roman" w:cs="Times New Roman"/>
          <w:color w:val="000000"/>
          <w:sz w:val="28"/>
          <w:szCs w:val="28"/>
          <w:shd w:val="clear" w:color="auto" w:fill="FFFFFF"/>
        </w:rPr>
        <w:t xml:space="preserve"> Если отбросить от последовательности </w:t>
      </w:r>
      <m:oMath>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s</m:t>
            </m:r>
          </m:e>
          <m:sub>
            <m:r>
              <w:rPr>
                <w:rFonts w:ascii="Cambria Math" w:eastAsia="Times New Roman" w:hAnsi="Cambria Math" w:cs="Times New Roman"/>
                <w:color w:val="000000"/>
                <w:sz w:val="28"/>
                <w:szCs w:val="28"/>
                <w:shd w:val="clear" w:color="auto" w:fill="FFFFFF"/>
              </w:rPr>
              <m:t>1</m:t>
            </m:r>
          </m:sub>
        </m:sSub>
      </m:oMath>
      <w:r w:rsidRPr="00CE4BBF">
        <w:rPr>
          <w:rFonts w:ascii="Times New Roman" w:eastAsia="Times New Roman" w:hAnsi="Times New Roman" w:cs="Times New Roman"/>
          <w:color w:val="000000"/>
          <w:sz w:val="28"/>
          <w:szCs w:val="28"/>
          <w:shd w:val="clear" w:color="auto" w:fill="FFFFFF"/>
        </w:rPr>
        <w:t xml:space="preserve">, </w:t>
      </w:r>
      <m:oMath>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s</m:t>
            </m:r>
          </m:e>
          <m:sub>
            <m:r>
              <w:rPr>
                <w:rFonts w:ascii="Cambria Math" w:eastAsia="Times New Roman" w:hAnsi="Cambria Math" w:cs="Times New Roman"/>
                <w:color w:val="000000"/>
                <w:sz w:val="28"/>
                <w:szCs w:val="28"/>
                <w:shd w:val="clear" w:color="auto" w:fill="FFFFFF"/>
              </w:rPr>
              <m:t>2</m:t>
            </m:r>
          </m:sub>
        </m:sSub>
      </m:oMath>
      <w:r w:rsidRPr="00CE4BBF">
        <w:rPr>
          <w:rFonts w:ascii="Times New Roman" w:eastAsia="Times New Roman" w:hAnsi="Times New Roman" w:cs="Times New Roman"/>
          <w:color w:val="000000"/>
          <w:sz w:val="28"/>
          <w:szCs w:val="28"/>
          <w:shd w:val="clear" w:color="auto" w:fill="FFFFFF"/>
        </w:rPr>
        <w:t xml:space="preserve">, </w:t>
      </w:r>
      <w:r>
        <w:rPr>
          <w:rFonts w:ascii="Times New Roman" w:eastAsia="Times New Roman" w:hAnsi="Times New Roman" w:cs="Times New Roman"/>
          <w:color w:val="000000"/>
          <w:sz w:val="28"/>
          <w:szCs w:val="28"/>
          <w:shd w:val="clear" w:color="auto" w:fill="FFFFFF"/>
        </w:rPr>
        <w:t>…</w:t>
      </w:r>
      <w:r w:rsidRPr="00CE4BBF">
        <w:rPr>
          <w:rFonts w:ascii="Times New Roman" w:eastAsia="Times New Roman" w:hAnsi="Times New Roman" w:cs="Times New Roman"/>
          <w:color w:val="000000"/>
          <w:sz w:val="28"/>
          <w:szCs w:val="28"/>
          <w:shd w:val="clear" w:color="auto" w:fill="FFFFFF"/>
        </w:rPr>
        <w:t>,</w:t>
      </w:r>
      <w:r w:rsidRPr="00CE4BBF">
        <w:rPr>
          <w:rFonts w:ascii="Cambria Math" w:eastAsia="Times New Roman" w:hAnsi="Cambria Math" w:cs="Times New Roman"/>
          <w:i/>
          <w:color w:val="000000"/>
          <w:sz w:val="28"/>
          <w:szCs w:val="28"/>
          <w:shd w:val="clear" w:color="auto" w:fill="FFFFFF"/>
        </w:rPr>
        <w:t xml:space="preserve">  </w:t>
      </w:r>
      <m:oMath>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s</m:t>
            </m:r>
          </m:e>
          <m:sub>
            <m:r>
              <w:rPr>
                <w:rFonts w:ascii="Cambria Math" w:eastAsia="Times New Roman" w:hAnsi="Cambria Math" w:cs="Times New Roman"/>
                <w:color w:val="000000"/>
                <w:sz w:val="28"/>
                <w:szCs w:val="28"/>
                <w:shd w:val="clear" w:color="auto" w:fill="FFFFFF"/>
              </w:rPr>
              <m:t>n</m:t>
            </m:r>
          </m:sub>
        </m:sSub>
      </m:oMath>
      <w:r w:rsidRPr="00CE4BBF">
        <w:rPr>
          <w:rFonts w:ascii="Cambria Math" w:eastAsia="Times New Roman" w:hAnsi="Cambria Math" w:cs="Times New Roman"/>
          <w:i/>
          <w:color w:val="000000"/>
          <w:sz w:val="28"/>
          <w:szCs w:val="28"/>
          <w:shd w:val="clear" w:color="auto" w:fill="FFFFFF"/>
        </w:rPr>
        <w:t xml:space="preserve">, </w:t>
      </w:r>
      <w:r>
        <w:rPr>
          <w:rFonts w:ascii="Cambria Math" w:eastAsia="Times New Roman" w:hAnsi="Cambria Math" w:cs="Times New Roman"/>
          <w:i/>
          <w:color w:val="000000"/>
          <w:sz w:val="28"/>
          <w:szCs w:val="28"/>
          <w:shd w:val="clear" w:color="auto" w:fill="FFFFFF"/>
        </w:rPr>
        <w:t>…</w:t>
      </w:r>
      <w:r w:rsidRPr="00CE4BBF">
        <w:rPr>
          <w:rFonts w:ascii="Cambria Math" w:eastAsia="Times New Roman" w:hAnsi="Cambria Math" w:cs="Times New Roman"/>
          <w:i/>
          <w:color w:val="000000"/>
          <w:sz w:val="28"/>
          <w:szCs w:val="28"/>
          <w:shd w:val="clear" w:color="auto" w:fill="FFFFFF"/>
        </w:rPr>
        <w:t xml:space="preserve"> </w:t>
      </w:r>
      <w:r>
        <w:rPr>
          <w:rFonts w:ascii="Cambria Math" w:eastAsia="Times New Roman" w:hAnsi="Cambria Math" w:cs="Times New Roman"/>
          <w:iCs/>
          <w:color w:val="000000"/>
          <w:sz w:val="28"/>
          <w:szCs w:val="28"/>
          <w:shd w:val="clear" w:color="auto" w:fill="FFFFFF"/>
          <w:lang w:val="en-US"/>
        </w:rPr>
        <w:t>p</w:t>
      </w:r>
      <w:r w:rsidRPr="00CE4BBF">
        <w:rPr>
          <w:rFonts w:ascii="Cambria Math" w:eastAsia="Times New Roman" w:hAnsi="Cambria Math" w:cs="Times New Roman"/>
          <w:iCs/>
          <w:color w:val="000000"/>
          <w:sz w:val="28"/>
          <w:szCs w:val="28"/>
          <w:shd w:val="clear" w:color="auto" w:fill="FFFFFF"/>
        </w:rPr>
        <w:t xml:space="preserve"> </w:t>
      </w:r>
      <w:r>
        <w:rPr>
          <w:rFonts w:ascii="Cambria Math" w:eastAsia="Times New Roman" w:hAnsi="Cambria Math" w:cs="Times New Roman"/>
          <w:iCs/>
          <w:color w:val="000000"/>
          <w:sz w:val="28"/>
          <w:szCs w:val="28"/>
          <w:shd w:val="clear" w:color="auto" w:fill="FFFFFF"/>
        </w:rPr>
        <w:t xml:space="preserve">первых членов, то получившаяся последовательность </w:t>
      </w:r>
      <m:oMath>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s</m:t>
            </m:r>
          </m:e>
          <m:sub>
            <m:r>
              <w:rPr>
                <w:rFonts w:ascii="Cambria Math" w:eastAsia="Times New Roman" w:hAnsi="Cambria Math" w:cs="Times New Roman"/>
                <w:color w:val="000000"/>
                <w:sz w:val="28"/>
                <w:szCs w:val="28"/>
                <w:shd w:val="clear" w:color="auto" w:fill="FFFFFF"/>
              </w:rPr>
              <m:t>p+1</m:t>
            </m:r>
          </m:sub>
        </m:sSub>
      </m:oMath>
      <w:r w:rsidRPr="00CE4BBF">
        <w:rPr>
          <w:rFonts w:ascii="Cambria Math" w:eastAsia="Times New Roman" w:hAnsi="Cambria Math" w:cs="Times New Roman"/>
          <w:color w:val="000000"/>
          <w:sz w:val="28"/>
          <w:szCs w:val="28"/>
          <w:shd w:val="clear" w:color="auto" w:fill="FFFFFF"/>
        </w:rPr>
        <w:t xml:space="preserve">, </w:t>
      </w:r>
      <m:oMath>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s</m:t>
            </m:r>
          </m:e>
          <m:sub>
            <m:r>
              <w:rPr>
                <w:rFonts w:ascii="Cambria Math" w:eastAsia="Times New Roman" w:hAnsi="Cambria Math" w:cs="Times New Roman"/>
                <w:color w:val="000000"/>
                <w:sz w:val="28"/>
                <w:szCs w:val="28"/>
                <w:shd w:val="clear" w:color="auto" w:fill="FFFFFF"/>
              </w:rPr>
              <m:t>p+2</m:t>
            </m:r>
          </m:sub>
        </m:sSub>
      </m:oMath>
      <w:r w:rsidRPr="00CE4BBF">
        <w:rPr>
          <w:rFonts w:ascii="Cambria Math" w:eastAsia="Times New Roman" w:hAnsi="Cambria Math" w:cs="Times New Roman"/>
          <w:color w:val="000000"/>
          <w:sz w:val="28"/>
          <w:szCs w:val="28"/>
          <w:shd w:val="clear" w:color="auto" w:fill="FFFFFF"/>
        </w:rPr>
        <w:t xml:space="preserve">, </w:t>
      </w:r>
      <m:oMath>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s</m:t>
            </m:r>
          </m:e>
          <m:sub>
            <m:r>
              <w:rPr>
                <w:rFonts w:ascii="Cambria Math" w:eastAsia="Times New Roman" w:hAnsi="Cambria Math" w:cs="Times New Roman"/>
                <w:color w:val="000000"/>
                <w:sz w:val="28"/>
                <w:szCs w:val="28"/>
                <w:shd w:val="clear" w:color="auto" w:fill="FFFFFF"/>
              </w:rPr>
              <m:t>p+3</m:t>
            </m:r>
          </m:sub>
        </m:sSub>
      </m:oMath>
      <w:r w:rsidRPr="00CE4BBF">
        <w:rPr>
          <w:rFonts w:ascii="Cambria Math" w:eastAsia="Times New Roman" w:hAnsi="Cambria Math" w:cs="Times New Roman"/>
          <w:color w:val="000000"/>
          <w:sz w:val="28"/>
          <w:szCs w:val="28"/>
          <w:shd w:val="clear" w:color="auto" w:fill="FFFFFF"/>
        </w:rPr>
        <w:t xml:space="preserve">, </w:t>
      </w:r>
      <w:r>
        <w:rPr>
          <w:rFonts w:ascii="Cambria Math" w:eastAsia="Times New Roman" w:hAnsi="Cambria Math" w:cs="Times New Roman"/>
          <w:color w:val="000000"/>
          <w:sz w:val="28"/>
          <w:szCs w:val="28"/>
          <w:shd w:val="clear" w:color="auto" w:fill="FFFFFF"/>
        </w:rPr>
        <w:t>…</w:t>
      </w:r>
      <w:r w:rsidRPr="00CE4BBF">
        <w:rPr>
          <w:rFonts w:ascii="Cambria Math" w:eastAsia="Times New Roman" w:hAnsi="Cambria Math" w:cs="Times New Roman"/>
          <w:color w:val="000000"/>
          <w:sz w:val="28"/>
          <w:szCs w:val="28"/>
          <w:shd w:val="clear" w:color="auto" w:fill="FFFFFF"/>
        </w:rPr>
        <w:t xml:space="preserve">, </w:t>
      </w:r>
      <m:oMath>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s</m:t>
            </m:r>
          </m:e>
          <m:sub>
            <m:r>
              <w:rPr>
                <w:rFonts w:ascii="Cambria Math" w:eastAsia="Times New Roman" w:hAnsi="Cambria Math" w:cs="Times New Roman"/>
                <w:color w:val="000000"/>
                <w:sz w:val="28"/>
                <w:szCs w:val="28"/>
                <w:shd w:val="clear" w:color="auto" w:fill="FFFFFF"/>
              </w:rPr>
              <m:t>p+n</m:t>
            </m:r>
          </m:sub>
        </m:sSub>
      </m:oMath>
      <w:r w:rsidRPr="00CE4BBF">
        <w:rPr>
          <w:rFonts w:ascii="Cambria Math" w:eastAsia="Times New Roman" w:hAnsi="Cambria Math" w:cs="Times New Roman"/>
          <w:color w:val="000000"/>
          <w:sz w:val="28"/>
          <w:szCs w:val="28"/>
          <w:shd w:val="clear" w:color="auto" w:fill="FFFFFF"/>
        </w:rPr>
        <w:t xml:space="preserve">, </w:t>
      </w:r>
      <w:r>
        <w:rPr>
          <w:rFonts w:ascii="Cambria Math" w:eastAsia="Times New Roman" w:hAnsi="Cambria Math" w:cs="Times New Roman"/>
          <w:color w:val="000000"/>
          <w:sz w:val="28"/>
          <w:szCs w:val="28"/>
          <w:shd w:val="clear" w:color="auto" w:fill="FFFFFF"/>
        </w:rPr>
        <w:t>…</w:t>
      </w:r>
      <w:r w:rsidRPr="00CE4BBF">
        <w:rPr>
          <w:rFonts w:ascii="Cambria Math" w:eastAsia="Times New Roman" w:hAnsi="Cambria Math" w:cs="Times New Roman"/>
          <w:color w:val="000000"/>
          <w:sz w:val="28"/>
          <w:szCs w:val="28"/>
          <w:shd w:val="clear" w:color="auto" w:fill="FFFFFF"/>
        </w:rPr>
        <w:t xml:space="preserve"> </w:t>
      </w:r>
      <w:r>
        <w:rPr>
          <w:rFonts w:ascii="Cambria Math" w:eastAsia="Times New Roman" w:hAnsi="Cambria Math" w:cs="Times New Roman"/>
          <w:color w:val="000000"/>
          <w:sz w:val="28"/>
          <w:szCs w:val="28"/>
          <w:shd w:val="clear" w:color="auto" w:fill="FFFFFF"/>
        </w:rPr>
        <w:t xml:space="preserve">будет иметь тот же предел </w:t>
      </w:r>
      <w:r>
        <w:rPr>
          <w:rFonts w:ascii="Cambria Math" w:eastAsia="Times New Roman" w:hAnsi="Cambria Math" w:cs="Times New Roman"/>
          <w:color w:val="000000"/>
          <w:sz w:val="28"/>
          <w:szCs w:val="28"/>
          <w:shd w:val="clear" w:color="auto" w:fill="FFFFFF"/>
          <w:lang w:val="en-US"/>
        </w:rPr>
        <w:t>s</w:t>
      </w:r>
      <w:r w:rsidRPr="00CE4BBF">
        <w:rPr>
          <w:rFonts w:ascii="Cambria Math" w:eastAsia="Times New Roman" w:hAnsi="Cambria Math" w:cs="Times New Roman"/>
          <w:color w:val="000000"/>
          <w:sz w:val="28"/>
          <w:szCs w:val="28"/>
          <w:shd w:val="clear" w:color="auto" w:fill="FFFFFF"/>
        </w:rPr>
        <w:t xml:space="preserve">. </w:t>
      </w:r>
      <w:r>
        <w:rPr>
          <w:rFonts w:ascii="Cambria Math" w:eastAsia="Times New Roman" w:hAnsi="Cambria Math" w:cs="Times New Roman"/>
          <w:color w:val="000000"/>
          <w:sz w:val="28"/>
          <w:szCs w:val="28"/>
          <w:shd w:val="clear" w:color="auto" w:fill="FFFFFF"/>
        </w:rPr>
        <w:t xml:space="preserve">Это значит, что если существует </w:t>
      </w:r>
      <m:oMath>
        <m:func>
          <m:funcPr>
            <m:ctrlPr>
              <w:rPr>
                <w:rFonts w:ascii="Cambria Math" w:eastAsia="Times New Roman" w:hAnsi="Cambria Math" w:cs="Times New Roman"/>
                <w:i/>
                <w:color w:val="000000"/>
                <w:sz w:val="28"/>
                <w:szCs w:val="28"/>
                <w:shd w:val="clear" w:color="auto" w:fill="FFFFFF"/>
              </w:rPr>
            </m:ctrlPr>
          </m:funcPr>
          <m:fName>
            <m:limLow>
              <m:limLowPr>
                <m:ctrlPr>
                  <w:rPr>
                    <w:rFonts w:ascii="Cambria Math" w:eastAsia="Times New Roman" w:hAnsi="Cambria Math" w:cs="Times New Roman"/>
                    <w:i/>
                    <w:color w:val="000000"/>
                    <w:sz w:val="28"/>
                    <w:szCs w:val="28"/>
                    <w:shd w:val="clear" w:color="auto" w:fill="FFFFFF"/>
                  </w:rPr>
                </m:ctrlPr>
              </m:limLowPr>
              <m:e>
                <m:r>
                  <m:rPr>
                    <m:sty m:val="p"/>
                  </m:rPr>
                  <w:rPr>
                    <w:rFonts w:ascii="Cambria Math" w:eastAsia="Times New Roman" w:hAnsi="Cambria Math" w:cs="Times New Roman"/>
                    <w:color w:val="000000"/>
                    <w:sz w:val="28"/>
                    <w:szCs w:val="28"/>
                    <w:shd w:val="clear" w:color="auto" w:fill="FFFFFF"/>
                  </w:rPr>
                  <m:t>lim</m:t>
                </m:r>
              </m:e>
              <m:lim>
                <m:r>
                  <w:rPr>
                    <w:rFonts w:ascii="Cambria Math" w:eastAsia="Times New Roman" w:hAnsi="Cambria Math" w:cs="Times New Roman"/>
                    <w:color w:val="000000"/>
                    <w:sz w:val="28"/>
                    <w:szCs w:val="28"/>
                    <w:shd w:val="clear" w:color="auto" w:fill="FFFFFF"/>
                  </w:rPr>
                  <m:t>n→∞</m:t>
                </m:r>
              </m:lim>
            </m:limLow>
          </m:fName>
          <m:e>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s</m:t>
                </m:r>
              </m:e>
              <m:sub>
                <m:r>
                  <w:rPr>
                    <w:rFonts w:ascii="Cambria Math" w:eastAsia="Times New Roman" w:hAnsi="Cambria Math" w:cs="Times New Roman"/>
                    <w:color w:val="000000"/>
                    <w:sz w:val="28"/>
                    <w:szCs w:val="28"/>
                    <w:shd w:val="clear" w:color="auto" w:fill="FFFFFF"/>
                  </w:rPr>
                  <m:t>n</m:t>
                </m:r>
              </m:sub>
            </m:sSub>
          </m:e>
        </m:func>
      </m:oMath>
      <w:r w:rsidRPr="00CE4BBF">
        <w:rPr>
          <w:rFonts w:ascii="Cambria Math" w:eastAsia="Times New Roman" w:hAnsi="Cambria Math" w:cs="Times New Roman"/>
          <w:color w:val="000000"/>
          <w:sz w:val="28"/>
          <w:szCs w:val="28"/>
          <w:shd w:val="clear" w:color="auto" w:fill="FFFFFF"/>
        </w:rPr>
        <w:t xml:space="preserve">, </w:t>
      </w:r>
      <w:r>
        <w:rPr>
          <w:rFonts w:ascii="Cambria Math" w:eastAsia="Times New Roman" w:hAnsi="Cambria Math" w:cs="Times New Roman"/>
          <w:color w:val="000000"/>
          <w:sz w:val="28"/>
          <w:szCs w:val="28"/>
          <w:shd w:val="clear" w:color="auto" w:fill="FFFFFF"/>
        </w:rPr>
        <w:t xml:space="preserve">то для любого </w:t>
      </w:r>
      <m:oMath>
        <m:r>
          <w:rPr>
            <w:rFonts w:ascii="Cambria Math" w:eastAsia="Times New Roman" w:hAnsi="Cambria Math" w:cs="Times New Roman"/>
            <w:color w:val="000000"/>
            <w:sz w:val="28"/>
            <w:szCs w:val="28"/>
            <w:shd w:val="clear" w:color="auto" w:fill="FFFFFF"/>
          </w:rPr>
          <m:t>p∈</m:t>
        </m:r>
        <m:r>
          <m:rPr>
            <m:sty m:val="bi"/>
          </m:rPr>
          <w:rPr>
            <w:rFonts w:ascii="Cambria Math" w:eastAsia="Times New Roman" w:hAnsi="Cambria Math" w:cs="Times New Roman"/>
            <w:color w:val="000000"/>
            <w:sz w:val="28"/>
            <w:szCs w:val="28"/>
            <w:shd w:val="clear" w:color="auto" w:fill="FFFFFF"/>
          </w:rPr>
          <m:t>N</m:t>
        </m:r>
      </m:oMath>
      <w:r w:rsidRPr="00CE4BBF">
        <w:rPr>
          <w:rFonts w:ascii="Cambria Math" w:eastAsia="Times New Roman" w:hAnsi="Cambria Math" w:cs="Times New Roman"/>
          <w:i/>
          <w:color w:val="000000"/>
          <w:sz w:val="28"/>
          <w:szCs w:val="28"/>
          <w:shd w:val="clear" w:color="auto" w:fill="FFFFFF"/>
        </w:rPr>
        <w:t xml:space="preserve"> </w:t>
      </w:r>
      <w:r w:rsidR="00F55DCE">
        <w:rPr>
          <w:rFonts w:ascii="Cambria Math" w:eastAsia="Times New Roman" w:hAnsi="Cambria Math" w:cs="Times New Roman"/>
          <w:iCs/>
          <w:color w:val="000000"/>
          <w:sz w:val="28"/>
          <w:szCs w:val="28"/>
          <w:shd w:val="clear" w:color="auto" w:fill="FFFFFF"/>
        </w:rPr>
        <w:t>выполняется равенство</w:t>
      </w:r>
    </w:p>
    <w:p w14:paraId="354608DA" w14:textId="725E2294" w:rsidR="00F55DCE" w:rsidRPr="00F55DCE" w:rsidRDefault="00F55DCE" w:rsidP="009B316B">
      <w:pPr>
        <w:spacing w:before="240" w:after="240" w:line="240" w:lineRule="auto"/>
        <w:rPr>
          <w:rFonts w:ascii="Cambria Math" w:eastAsia="Times New Roman" w:hAnsi="Cambria Math" w:cs="Times New Roman"/>
          <w:iCs/>
          <w:color w:val="000000"/>
          <w:sz w:val="28"/>
          <w:szCs w:val="28"/>
          <w:shd w:val="clear" w:color="auto" w:fill="FFFFFF"/>
        </w:rPr>
      </w:pPr>
      <w:r>
        <w:rPr>
          <w:rFonts w:ascii="Cambria Math" w:eastAsia="Times New Roman" w:hAnsi="Cambria Math" w:cs="Times New Roman"/>
          <w:iCs/>
          <w:color w:val="000000"/>
          <w:sz w:val="28"/>
          <w:szCs w:val="28"/>
          <w:shd w:val="clear" w:color="auto" w:fill="FFFFFF"/>
        </w:rPr>
        <w:tab/>
      </w:r>
      <w:r>
        <w:rPr>
          <w:rFonts w:ascii="Cambria Math" w:eastAsia="Times New Roman" w:hAnsi="Cambria Math" w:cs="Times New Roman"/>
          <w:iCs/>
          <w:color w:val="000000"/>
          <w:sz w:val="28"/>
          <w:szCs w:val="28"/>
          <w:shd w:val="clear" w:color="auto" w:fill="FFFFFF"/>
        </w:rPr>
        <w:tab/>
      </w:r>
      <m:oMath>
        <m:func>
          <m:funcPr>
            <m:ctrlPr>
              <w:rPr>
                <w:rFonts w:ascii="Cambria Math" w:eastAsia="Times New Roman" w:hAnsi="Cambria Math" w:cs="Times New Roman"/>
                <w:i/>
                <w:iCs/>
                <w:color w:val="000000"/>
                <w:sz w:val="28"/>
                <w:szCs w:val="28"/>
                <w:shd w:val="clear" w:color="auto" w:fill="FFFFFF"/>
              </w:rPr>
            </m:ctrlPr>
          </m:funcPr>
          <m:fName>
            <m:limLow>
              <m:limLowPr>
                <m:ctrlPr>
                  <w:rPr>
                    <w:rFonts w:ascii="Cambria Math" w:eastAsia="Times New Roman" w:hAnsi="Cambria Math" w:cs="Times New Roman"/>
                    <w:i/>
                    <w:iCs/>
                    <w:color w:val="000000"/>
                    <w:sz w:val="28"/>
                    <w:szCs w:val="28"/>
                    <w:shd w:val="clear" w:color="auto" w:fill="FFFFFF"/>
                  </w:rPr>
                </m:ctrlPr>
              </m:limLowPr>
              <m:e>
                <m:r>
                  <m:rPr>
                    <m:sty m:val="p"/>
                  </m:rPr>
                  <w:rPr>
                    <w:rFonts w:ascii="Cambria Math" w:eastAsia="Times New Roman" w:hAnsi="Cambria Math" w:cs="Times New Roman"/>
                    <w:color w:val="000000"/>
                    <w:sz w:val="28"/>
                    <w:szCs w:val="28"/>
                    <w:shd w:val="clear" w:color="auto" w:fill="FFFFFF"/>
                  </w:rPr>
                  <m:t>lim</m:t>
                </m:r>
              </m:e>
              <m:lim>
                <m:r>
                  <w:rPr>
                    <w:rFonts w:ascii="Cambria Math" w:eastAsia="Times New Roman" w:hAnsi="Cambria Math" w:cs="Times New Roman"/>
                    <w:color w:val="000000"/>
                    <w:sz w:val="28"/>
                    <w:szCs w:val="28"/>
                    <w:shd w:val="clear" w:color="auto" w:fill="FFFFFF"/>
                  </w:rPr>
                  <m:t>n→∞</m:t>
                </m:r>
              </m:lim>
            </m:limLow>
          </m:fName>
          <m:e>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s</m:t>
                </m:r>
              </m:e>
              <m:sub>
                <m:r>
                  <w:rPr>
                    <w:rFonts w:ascii="Cambria Math" w:eastAsia="Times New Roman" w:hAnsi="Cambria Math" w:cs="Times New Roman"/>
                    <w:color w:val="000000"/>
                    <w:sz w:val="28"/>
                    <w:szCs w:val="28"/>
                    <w:shd w:val="clear" w:color="auto" w:fill="FFFFFF"/>
                    <w:lang w:val="en-US"/>
                  </w:rPr>
                  <m:t>n</m:t>
                </m:r>
                <m:r>
                  <w:rPr>
                    <w:rFonts w:ascii="Cambria Math" w:eastAsia="Times New Roman" w:hAnsi="Cambria Math" w:cs="Times New Roman"/>
                    <w:color w:val="000000"/>
                    <w:sz w:val="28"/>
                    <w:szCs w:val="28"/>
                    <w:shd w:val="clear" w:color="auto" w:fill="FFFFFF"/>
                  </w:rPr>
                  <m:t>+</m:t>
                </m:r>
                <m:r>
                  <w:rPr>
                    <w:rFonts w:ascii="Cambria Math" w:eastAsia="Times New Roman" w:hAnsi="Cambria Math" w:cs="Times New Roman"/>
                    <w:color w:val="000000"/>
                    <w:sz w:val="28"/>
                    <w:szCs w:val="28"/>
                    <w:shd w:val="clear" w:color="auto" w:fill="FFFFFF"/>
                    <w:lang w:val="en-US"/>
                  </w:rPr>
                  <m:t>p</m:t>
                </m:r>
              </m:sub>
            </m:sSub>
            <m:r>
              <w:rPr>
                <w:rFonts w:ascii="Cambria Math" w:eastAsia="Times New Roman" w:hAnsi="Cambria Math" w:cs="Times New Roman"/>
                <w:color w:val="000000"/>
                <w:sz w:val="28"/>
                <w:szCs w:val="28"/>
                <w:shd w:val="clear" w:color="auto" w:fill="FFFFFF"/>
              </w:rPr>
              <m:t>=</m:t>
            </m:r>
            <m:func>
              <m:funcPr>
                <m:ctrlPr>
                  <w:rPr>
                    <w:rFonts w:ascii="Cambria Math" w:eastAsia="Times New Roman" w:hAnsi="Cambria Math" w:cs="Times New Roman"/>
                    <w:i/>
                    <w:color w:val="000000"/>
                    <w:sz w:val="28"/>
                    <w:szCs w:val="28"/>
                    <w:shd w:val="clear" w:color="auto" w:fill="FFFFFF"/>
                  </w:rPr>
                </m:ctrlPr>
              </m:funcPr>
              <m:fName>
                <m:limLow>
                  <m:limLowPr>
                    <m:ctrlPr>
                      <w:rPr>
                        <w:rFonts w:ascii="Cambria Math" w:eastAsia="Times New Roman" w:hAnsi="Cambria Math" w:cs="Times New Roman"/>
                        <w:i/>
                        <w:color w:val="000000"/>
                        <w:sz w:val="28"/>
                        <w:szCs w:val="28"/>
                        <w:shd w:val="clear" w:color="auto" w:fill="FFFFFF"/>
                      </w:rPr>
                    </m:ctrlPr>
                  </m:limLowPr>
                  <m:e>
                    <m:r>
                      <m:rPr>
                        <m:sty m:val="p"/>
                      </m:rPr>
                      <w:rPr>
                        <w:rFonts w:ascii="Cambria Math" w:eastAsia="Times New Roman" w:hAnsi="Cambria Math" w:cs="Times New Roman"/>
                        <w:color w:val="000000"/>
                        <w:sz w:val="28"/>
                        <w:szCs w:val="28"/>
                        <w:shd w:val="clear" w:color="auto" w:fill="FFFFFF"/>
                      </w:rPr>
                      <m:t>lim</m:t>
                    </m:r>
                  </m:e>
                  <m:lim>
                    <m:r>
                      <w:rPr>
                        <w:rFonts w:ascii="Cambria Math" w:eastAsia="Times New Roman" w:hAnsi="Cambria Math" w:cs="Times New Roman"/>
                        <w:color w:val="000000"/>
                        <w:sz w:val="28"/>
                        <w:szCs w:val="28"/>
                        <w:shd w:val="clear" w:color="auto" w:fill="FFFFFF"/>
                      </w:rPr>
                      <m:t>n→∞</m:t>
                    </m:r>
                  </m:lim>
                </m:limLow>
              </m:fName>
              <m:e>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s</m:t>
                    </m:r>
                  </m:e>
                  <m:sub>
                    <m:r>
                      <w:rPr>
                        <w:rFonts w:ascii="Cambria Math" w:eastAsia="Times New Roman" w:hAnsi="Cambria Math" w:cs="Times New Roman"/>
                        <w:color w:val="000000"/>
                        <w:sz w:val="28"/>
                        <w:szCs w:val="28"/>
                        <w:shd w:val="clear" w:color="auto" w:fill="FFFFFF"/>
                      </w:rPr>
                      <m:t>n</m:t>
                    </m:r>
                  </m:sub>
                </m:sSub>
              </m:e>
            </m:func>
          </m:e>
        </m:func>
      </m:oMath>
      <w:r w:rsidRPr="00F55DCE">
        <w:rPr>
          <w:rFonts w:ascii="Cambria Math" w:eastAsia="Times New Roman" w:hAnsi="Cambria Math" w:cs="Times New Roman"/>
          <w:iCs/>
          <w:color w:val="000000"/>
          <w:sz w:val="28"/>
          <w:szCs w:val="28"/>
          <w:shd w:val="clear" w:color="auto" w:fill="FFFFFF"/>
        </w:rPr>
        <w:t>.</w:t>
      </w:r>
    </w:p>
    <w:p w14:paraId="20617DEE" w14:textId="7F0784CD" w:rsidR="00F55DCE" w:rsidRDefault="00F55DCE" w:rsidP="0083473F">
      <w:pPr>
        <w:spacing w:before="240" w:after="240" w:line="240" w:lineRule="auto"/>
        <w:ind w:firstLine="708"/>
        <w:rPr>
          <w:rFonts w:ascii="Times New Roman" w:eastAsia="Times New Roman" w:hAnsi="Times New Roman" w:cs="Times New Roman"/>
          <w:iCs/>
          <w:color w:val="000000"/>
          <w:sz w:val="28"/>
          <w:szCs w:val="28"/>
          <w:shd w:val="clear" w:color="auto" w:fill="FFFFFF"/>
        </w:rPr>
      </w:pPr>
      <w:r w:rsidRPr="00DA4E85">
        <w:rPr>
          <w:rFonts w:ascii="Times New Roman" w:eastAsia="Times New Roman" w:hAnsi="Times New Roman" w:cs="Times New Roman"/>
          <w:b/>
          <w:bCs/>
          <w:iCs/>
          <w:color w:val="000000"/>
          <w:sz w:val="28"/>
          <w:szCs w:val="28"/>
          <w:shd w:val="clear" w:color="auto" w:fill="FFFFFF"/>
        </w:rPr>
        <w:t>Теорема 1</w:t>
      </w:r>
      <w:r w:rsidR="002C545C" w:rsidRPr="002C545C">
        <w:rPr>
          <w:rFonts w:ascii="Times New Roman" w:eastAsia="Times New Roman" w:hAnsi="Times New Roman" w:cs="Times New Roman"/>
          <w:b/>
          <w:bCs/>
          <w:iCs/>
          <w:color w:val="000000"/>
          <w:sz w:val="28"/>
          <w:szCs w:val="28"/>
          <w:shd w:val="clear" w:color="auto" w:fill="FFFFFF"/>
        </w:rPr>
        <w:t>.</w:t>
      </w:r>
      <w:r>
        <w:rPr>
          <w:rFonts w:ascii="Times New Roman" w:eastAsia="Times New Roman" w:hAnsi="Times New Roman" w:cs="Times New Roman"/>
          <w:iCs/>
          <w:color w:val="000000"/>
          <w:sz w:val="28"/>
          <w:szCs w:val="28"/>
          <w:shd w:val="clear" w:color="auto" w:fill="FFFFFF"/>
        </w:rPr>
        <w:t xml:space="preserve"> Если ряд </w:t>
      </w:r>
      <m:oMath>
        <m:nary>
          <m:naryPr>
            <m:chr m:val="∑"/>
            <m:ctrlPr>
              <w:rPr>
                <w:rFonts w:ascii="Cambria Math" w:eastAsia="Times New Roman" w:hAnsi="Cambria Math" w:cs="Times New Roman"/>
                <w:i/>
                <w:iCs/>
                <w:color w:val="000000"/>
                <w:sz w:val="28"/>
                <w:szCs w:val="28"/>
                <w:shd w:val="clear" w:color="auto" w:fill="FFFFFF"/>
              </w:rPr>
            </m:ctrlPr>
          </m:naryPr>
          <m:sub>
            <m:r>
              <w:rPr>
                <w:rFonts w:ascii="Cambria Math" w:eastAsia="Times New Roman" w:hAnsi="Cambria Math" w:cs="Times New Roman"/>
                <w:color w:val="000000"/>
                <w:sz w:val="28"/>
                <w:szCs w:val="28"/>
                <w:shd w:val="clear" w:color="auto" w:fill="FFFFFF"/>
              </w:rPr>
              <m:t>n=1</m:t>
            </m:r>
          </m:sub>
          <m:sup>
            <m:r>
              <w:rPr>
                <w:rFonts w:ascii="Cambria Math" w:eastAsia="Times New Roman" w:hAnsi="Cambria Math" w:cs="Times New Roman"/>
                <w:color w:val="000000"/>
                <w:sz w:val="28"/>
                <w:szCs w:val="28"/>
                <w:shd w:val="clear" w:color="auto" w:fill="FFFFFF"/>
              </w:rPr>
              <m:t>∞</m:t>
            </m:r>
          </m:sup>
          <m:e>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a</m:t>
                </m:r>
              </m:e>
              <m:sub>
                <m:r>
                  <w:rPr>
                    <w:rFonts w:ascii="Cambria Math" w:eastAsia="Times New Roman" w:hAnsi="Cambria Math" w:cs="Times New Roman"/>
                    <w:color w:val="000000"/>
                    <w:sz w:val="28"/>
                    <w:szCs w:val="28"/>
                    <w:shd w:val="clear" w:color="auto" w:fill="FFFFFF"/>
                  </w:rPr>
                  <m:t>n</m:t>
                </m:r>
              </m:sub>
            </m:sSub>
          </m:e>
        </m:nary>
      </m:oMath>
      <w:r>
        <w:rPr>
          <w:rFonts w:ascii="Times New Roman" w:eastAsia="Times New Roman" w:hAnsi="Times New Roman" w:cs="Times New Roman"/>
          <w:iCs/>
          <w:color w:val="000000"/>
          <w:sz w:val="28"/>
          <w:szCs w:val="28"/>
          <w:shd w:val="clear" w:color="auto" w:fill="FFFFFF"/>
        </w:rPr>
        <w:t xml:space="preserve"> сходится, то его общий член стремится к нулю.</w:t>
      </w:r>
    </w:p>
    <w:p w14:paraId="130FDF33" w14:textId="1B8FD4A7" w:rsidR="00F55DCE" w:rsidRDefault="00F55DCE" w:rsidP="0083473F">
      <w:pPr>
        <w:spacing w:before="240" w:after="240" w:line="240" w:lineRule="auto"/>
        <w:ind w:firstLine="708"/>
        <w:rPr>
          <w:rFonts w:ascii="Times New Roman" w:eastAsia="Times New Roman" w:hAnsi="Times New Roman" w:cs="Times New Roman"/>
          <w:color w:val="000000"/>
          <w:sz w:val="28"/>
          <w:szCs w:val="28"/>
          <w:shd w:val="clear" w:color="auto" w:fill="FFFFFF"/>
        </w:rPr>
      </w:pPr>
      <w:r w:rsidRPr="00DA4E85">
        <w:rPr>
          <w:rFonts w:ascii="Times New Roman" w:eastAsia="Times New Roman" w:hAnsi="Times New Roman" w:cs="Times New Roman"/>
          <w:b/>
          <w:bCs/>
          <w:iCs/>
          <w:color w:val="000000"/>
          <w:sz w:val="28"/>
          <w:szCs w:val="28"/>
          <w:shd w:val="clear" w:color="auto" w:fill="FFFFFF"/>
        </w:rPr>
        <w:t>Доказательство</w:t>
      </w:r>
      <w:r>
        <w:rPr>
          <w:rFonts w:ascii="Times New Roman" w:eastAsia="Times New Roman" w:hAnsi="Times New Roman" w:cs="Times New Roman"/>
          <w:iCs/>
          <w:color w:val="000000"/>
          <w:sz w:val="28"/>
          <w:szCs w:val="28"/>
          <w:shd w:val="clear" w:color="auto" w:fill="FFFFFF"/>
        </w:rPr>
        <w:t xml:space="preserve">. Пусть </w:t>
      </w:r>
      <m:oMath>
        <m:func>
          <m:funcPr>
            <m:ctrlPr>
              <w:rPr>
                <w:rFonts w:ascii="Cambria Math" w:eastAsia="Times New Roman" w:hAnsi="Cambria Math" w:cs="Times New Roman"/>
                <w:i/>
                <w:iCs/>
                <w:color w:val="000000"/>
                <w:sz w:val="28"/>
                <w:szCs w:val="28"/>
                <w:shd w:val="clear" w:color="auto" w:fill="FFFFFF"/>
              </w:rPr>
            </m:ctrlPr>
          </m:funcPr>
          <m:fName>
            <m:limLow>
              <m:limLowPr>
                <m:ctrlPr>
                  <w:rPr>
                    <w:rFonts w:ascii="Cambria Math" w:eastAsia="Times New Roman" w:hAnsi="Cambria Math" w:cs="Times New Roman"/>
                    <w:i/>
                    <w:iCs/>
                    <w:color w:val="000000"/>
                    <w:sz w:val="28"/>
                    <w:szCs w:val="28"/>
                    <w:shd w:val="clear" w:color="auto" w:fill="FFFFFF"/>
                  </w:rPr>
                </m:ctrlPr>
              </m:limLowPr>
              <m:e>
                <m:r>
                  <m:rPr>
                    <m:sty m:val="p"/>
                  </m:rPr>
                  <w:rPr>
                    <w:rFonts w:ascii="Cambria Math" w:eastAsia="Times New Roman" w:hAnsi="Cambria Math" w:cs="Times New Roman"/>
                    <w:color w:val="000000"/>
                    <w:sz w:val="28"/>
                    <w:szCs w:val="28"/>
                    <w:shd w:val="clear" w:color="auto" w:fill="FFFFFF"/>
                  </w:rPr>
                  <m:t>lim</m:t>
                </m:r>
              </m:e>
              <m:lim>
                <m:r>
                  <w:rPr>
                    <w:rFonts w:ascii="Cambria Math" w:eastAsia="Times New Roman" w:hAnsi="Cambria Math" w:cs="Times New Roman"/>
                    <w:color w:val="000000"/>
                    <w:sz w:val="28"/>
                    <w:szCs w:val="28"/>
                    <w:shd w:val="clear" w:color="auto" w:fill="FFFFFF"/>
                  </w:rPr>
                  <m:t>n→∞</m:t>
                </m:r>
              </m:lim>
            </m:limLow>
          </m:fName>
          <m:e>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s</m:t>
                </m:r>
              </m:e>
              <m:sub>
                <m:r>
                  <w:rPr>
                    <w:rFonts w:ascii="Cambria Math" w:eastAsia="Times New Roman" w:hAnsi="Cambria Math" w:cs="Times New Roman"/>
                    <w:color w:val="000000"/>
                    <w:sz w:val="28"/>
                    <w:szCs w:val="28"/>
                    <w:shd w:val="clear" w:color="auto" w:fill="FFFFFF"/>
                    <w:lang w:val="en-US"/>
                  </w:rPr>
                  <m:t>n</m:t>
                </m:r>
              </m:sub>
            </m:sSub>
            <m:r>
              <w:rPr>
                <w:rFonts w:ascii="Cambria Math" w:eastAsia="Times New Roman" w:hAnsi="Cambria Math" w:cs="Times New Roman"/>
                <w:color w:val="000000"/>
                <w:sz w:val="28"/>
                <w:szCs w:val="28"/>
                <w:shd w:val="clear" w:color="auto" w:fill="FFFFFF"/>
              </w:rPr>
              <m:t>=s</m:t>
            </m:r>
          </m:e>
        </m:func>
      </m:oMath>
      <w:r>
        <w:rPr>
          <w:rFonts w:ascii="Times New Roman" w:eastAsia="Times New Roman" w:hAnsi="Times New Roman" w:cs="Times New Roman"/>
          <w:iCs/>
          <w:color w:val="000000"/>
          <w:sz w:val="28"/>
          <w:szCs w:val="28"/>
          <w:shd w:val="clear" w:color="auto" w:fill="FFFFFF"/>
        </w:rPr>
        <w:t xml:space="preserve">. Тогда, как мы видели, и </w:t>
      </w:r>
      <m:oMath>
        <m:func>
          <m:funcPr>
            <m:ctrlPr>
              <w:rPr>
                <w:rFonts w:ascii="Cambria Math" w:eastAsia="Times New Roman" w:hAnsi="Cambria Math" w:cs="Times New Roman"/>
                <w:i/>
                <w:iCs/>
                <w:color w:val="000000"/>
                <w:sz w:val="28"/>
                <w:szCs w:val="28"/>
                <w:shd w:val="clear" w:color="auto" w:fill="FFFFFF"/>
              </w:rPr>
            </m:ctrlPr>
          </m:funcPr>
          <m:fName>
            <m:limLow>
              <m:limLowPr>
                <m:ctrlPr>
                  <w:rPr>
                    <w:rFonts w:ascii="Cambria Math" w:eastAsia="Times New Roman" w:hAnsi="Cambria Math" w:cs="Times New Roman"/>
                    <w:i/>
                    <w:iCs/>
                    <w:color w:val="000000"/>
                    <w:sz w:val="28"/>
                    <w:szCs w:val="28"/>
                    <w:shd w:val="clear" w:color="auto" w:fill="FFFFFF"/>
                  </w:rPr>
                </m:ctrlPr>
              </m:limLowPr>
              <m:e>
                <m:r>
                  <m:rPr>
                    <m:sty m:val="p"/>
                  </m:rPr>
                  <w:rPr>
                    <w:rFonts w:ascii="Cambria Math" w:eastAsia="Times New Roman" w:hAnsi="Cambria Math" w:cs="Times New Roman"/>
                    <w:color w:val="000000"/>
                    <w:sz w:val="28"/>
                    <w:szCs w:val="28"/>
                    <w:shd w:val="clear" w:color="auto" w:fill="FFFFFF"/>
                  </w:rPr>
                  <m:t>lim</m:t>
                </m:r>
              </m:e>
              <m:lim>
                <m:r>
                  <w:rPr>
                    <w:rFonts w:ascii="Cambria Math" w:eastAsia="Times New Roman" w:hAnsi="Cambria Math" w:cs="Times New Roman"/>
                    <w:color w:val="000000"/>
                    <w:sz w:val="28"/>
                    <w:szCs w:val="28"/>
                    <w:shd w:val="clear" w:color="auto" w:fill="FFFFFF"/>
                  </w:rPr>
                  <m:t>n→∞</m:t>
                </m:r>
              </m:lim>
            </m:limLow>
          </m:fName>
          <m:e>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s</m:t>
                </m:r>
              </m:e>
              <m:sub>
                <m:r>
                  <w:rPr>
                    <w:rFonts w:ascii="Cambria Math" w:eastAsia="Times New Roman" w:hAnsi="Cambria Math" w:cs="Times New Roman"/>
                    <w:color w:val="000000"/>
                    <w:sz w:val="28"/>
                    <w:szCs w:val="28"/>
                    <w:shd w:val="clear" w:color="auto" w:fill="FFFFFF"/>
                  </w:rPr>
                  <m:t>n+1</m:t>
                </m:r>
              </m:sub>
            </m:sSub>
            <m:r>
              <w:rPr>
                <w:rFonts w:ascii="Cambria Math" w:eastAsia="Times New Roman" w:hAnsi="Cambria Math" w:cs="Times New Roman"/>
                <w:color w:val="000000"/>
                <w:sz w:val="28"/>
                <w:szCs w:val="28"/>
                <w:shd w:val="clear" w:color="auto" w:fill="FFFFFF"/>
              </w:rPr>
              <m:t>=s</m:t>
            </m:r>
          </m:e>
        </m:func>
      </m:oMath>
      <w:r w:rsidRPr="00F55DCE">
        <w:rPr>
          <w:rFonts w:ascii="Times New Roman" w:eastAsia="Times New Roman" w:hAnsi="Times New Roman" w:cs="Times New Roman"/>
          <w:iCs/>
          <w:color w:val="000000"/>
          <w:sz w:val="28"/>
          <w:szCs w:val="28"/>
          <w:shd w:val="clear" w:color="auto" w:fill="FFFFFF"/>
        </w:rPr>
        <w:t xml:space="preserve">. </w:t>
      </w:r>
      <w:r>
        <w:rPr>
          <w:rFonts w:ascii="Times New Roman" w:eastAsia="Times New Roman" w:hAnsi="Times New Roman" w:cs="Times New Roman"/>
          <w:iCs/>
          <w:color w:val="000000"/>
          <w:sz w:val="28"/>
          <w:szCs w:val="28"/>
          <w:shd w:val="clear" w:color="auto" w:fill="FFFFFF"/>
        </w:rPr>
        <w:t xml:space="preserve">Но </w:t>
      </w:r>
      <m:oMath>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lang w:val="en-US"/>
              </w:rPr>
              <m:t>a</m:t>
            </m:r>
          </m:e>
          <m:sub>
            <m:r>
              <w:rPr>
                <w:rFonts w:ascii="Cambria Math" w:eastAsia="Times New Roman" w:hAnsi="Cambria Math" w:cs="Times New Roman"/>
                <w:color w:val="000000"/>
                <w:sz w:val="28"/>
                <w:szCs w:val="28"/>
                <w:shd w:val="clear" w:color="auto" w:fill="FFFFFF"/>
              </w:rPr>
              <m:t>n+1</m:t>
            </m:r>
          </m:sub>
        </m:sSub>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s</m:t>
            </m:r>
          </m:e>
          <m:sub>
            <m:r>
              <w:rPr>
                <w:rFonts w:ascii="Cambria Math" w:eastAsia="Times New Roman" w:hAnsi="Cambria Math" w:cs="Times New Roman"/>
                <w:color w:val="000000"/>
                <w:sz w:val="28"/>
                <w:szCs w:val="28"/>
                <w:shd w:val="clear" w:color="auto" w:fill="FFFFFF"/>
              </w:rPr>
              <m:t>n-1</m:t>
            </m:r>
          </m:sub>
        </m:sSub>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s</m:t>
            </m:r>
          </m:e>
          <m:sub>
            <m:r>
              <w:rPr>
                <w:rFonts w:ascii="Cambria Math" w:eastAsia="Times New Roman" w:hAnsi="Cambria Math" w:cs="Times New Roman"/>
                <w:color w:val="000000"/>
                <w:sz w:val="28"/>
                <w:szCs w:val="28"/>
                <w:shd w:val="clear" w:color="auto" w:fill="FFFFFF"/>
              </w:rPr>
              <m:t>n</m:t>
            </m:r>
          </m:sub>
        </m:sSub>
      </m:oMath>
      <w:r w:rsidRPr="00282863">
        <w:rPr>
          <w:rFonts w:ascii="Times New Roman" w:eastAsia="Times New Roman" w:hAnsi="Times New Roman" w:cs="Times New Roman"/>
          <w:color w:val="000000"/>
          <w:sz w:val="28"/>
          <w:szCs w:val="28"/>
          <w:shd w:val="clear" w:color="auto" w:fill="FFFFFF"/>
        </w:rPr>
        <w:t xml:space="preserve">, </w:t>
      </w:r>
      <w:r>
        <w:rPr>
          <w:rFonts w:ascii="Times New Roman" w:eastAsia="Times New Roman" w:hAnsi="Times New Roman" w:cs="Times New Roman"/>
          <w:color w:val="000000"/>
          <w:sz w:val="28"/>
          <w:szCs w:val="28"/>
          <w:shd w:val="clear" w:color="auto" w:fill="FFFFFF"/>
        </w:rPr>
        <w:t xml:space="preserve">а поэтому </w:t>
      </w:r>
    </w:p>
    <w:p w14:paraId="77DDD392" w14:textId="3E6E00FF" w:rsidR="00F55DCE" w:rsidRPr="00F55DCE" w:rsidRDefault="00F55DCE" w:rsidP="009B316B">
      <w:pPr>
        <w:spacing w:before="240" w:after="240" w:line="24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ab/>
      </w:r>
      <m:oMath>
        <m:func>
          <m:funcPr>
            <m:ctrlPr>
              <w:rPr>
                <w:rFonts w:ascii="Cambria Math" w:eastAsia="Times New Roman" w:hAnsi="Cambria Math" w:cs="Times New Roman"/>
                <w:i/>
                <w:color w:val="000000"/>
                <w:sz w:val="28"/>
                <w:szCs w:val="28"/>
                <w:shd w:val="clear" w:color="auto" w:fill="FFFFFF"/>
              </w:rPr>
            </m:ctrlPr>
          </m:funcPr>
          <m:fName>
            <m:limLow>
              <m:limLowPr>
                <m:ctrlPr>
                  <w:rPr>
                    <w:rFonts w:ascii="Cambria Math" w:eastAsia="Times New Roman" w:hAnsi="Cambria Math" w:cs="Times New Roman"/>
                    <w:i/>
                    <w:color w:val="000000"/>
                    <w:sz w:val="28"/>
                    <w:szCs w:val="28"/>
                    <w:shd w:val="clear" w:color="auto" w:fill="FFFFFF"/>
                  </w:rPr>
                </m:ctrlPr>
              </m:limLowPr>
              <m:e>
                <m:r>
                  <m:rPr>
                    <m:sty m:val="p"/>
                  </m:rPr>
                  <w:rPr>
                    <w:rFonts w:ascii="Cambria Math" w:eastAsia="Times New Roman" w:hAnsi="Cambria Math" w:cs="Times New Roman"/>
                    <w:color w:val="000000"/>
                    <w:sz w:val="28"/>
                    <w:szCs w:val="28"/>
                    <w:shd w:val="clear" w:color="auto" w:fill="FFFFFF"/>
                  </w:rPr>
                  <m:t>lim</m:t>
                </m:r>
              </m:e>
              <m:lim>
                <m:r>
                  <w:rPr>
                    <w:rFonts w:ascii="Cambria Math" w:eastAsia="Times New Roman" w:hAnsi="Cambria Math" w:cs="Times New Roman"/>
                    <w:color w:val="000000"/>
                    <w:sz w:val="28"/>
                    <w:szCs w:val="28"/>
                    <w:shd w:val="clear" w:color="auto" w:fill="FFFFFF"/>
                  </w:rPr>
                  <m:t>n→∞</m:t>
                </m:r>
              </m:lim>
            </m:limLow>
          </m:fName>
          <m:e>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lang w:val="en-US"/>
                  </w:rPr>
                  <m:t>a</m:t>
                </m:r>
              </m:e>
              <m:sub>
                <m:r>
                  <w:rPr>
                    <w:rFonts w:ascii="Cambria Math" w:eastAsia="Times New Roman" w:hAnsi="Cambria Math" w:cs="Times New Roman"/>
                    <w:color w:val="000000"/>
                    <w:sz w:val="28"/>
                    <w:szCs w:val="28"/>
                    <w:shd w:val="clear" w:color="auto" w:fill="FFFFFF"/>
                  </w:rPr>
                  <m:t>n+1</m:t>
                </m:r>
              </m:sub>
            </m:sSub>
            <m:r>
              <w:rPr>
                <w:rFonts w:ascii="Cambria Math" w:eastAsia="Times New Roman" w:hAnsi="Cambria Math" w:cs="Times New Roman"/>
                <w:color w:val="000000"/>
                <w:sz w:val="28"/>
                <w:szCs w:val="28"/>
                <w:shd w:val="clear" w:color="auto" w:fill="FFFFFF"/>
              </w:rPr>
              <m:t>=</m:t>
            </m:r>
            <m:func>
              <m:funcPr>
                <m:ctrlPr>
                  <w:rPr>
                    <w:rFonts w:ascii="Cambria Math" w:eastAsia="Times New Roman" w:hAnsi="Cambria Math" w:cs="Times New Roman"/>
                    <w:i/>
                    <w:color w:val="000000"/>
                    <w:sz w:val="28"/>
                    <w:szCs w:val="28"/>
                    <w:shd w:val="clear" w:color="auto" w:fill="FFFFFF"/>
                  </w:rPr>
                </m:ctrlPr>
              </m:funcPr>
              <m:fName>
                <m:limLow>
                  <m:limLowPr>
                    <m:ctrlPr>
                      <w:rPr>
                        <w:rFonts w:ascii="Cambria Math" w:eastAsia="Times New Roman" w:hAnsi="Cambria Math" w:cs="Times New Roman"/>
                        <w:i/>
                        <w:color w:val="000000"/>
                        <w:sz w:val="28"/>
                        <w:szCs w:val="28"/>
                        <w:shd w:val="clear" w:color="auto" w:fill="FFFFFF"/>
                      </w:rPr>
                    </m:ctrlPr>
                  </m:limLowPr>
                  <m:e>
                    <m:r>
                      <m:rPr>
                        <m:sty m:val="p"/>
                      </m:rPr>
                      <w:rPr>
                        <w:rFonts w:ascii="Cambria Math" w:eastAsia="Times New Roman" w:hAnsi="Cambria Math" w:cs="Times New Roman"/>
                        <w:color w:val="000000"/>
                        <w:sz w:val="28"/>
                        <w:szCs w:val="28"/>
                        <w:shd w:val="clear" w:color="auto" w:fill="FFFFFF"/>
                      </w:rPr>
                      <m:t>lim</m:t>
                    </m:r>
                  </m:e>
                  <m:lim>
                    <m:r>
                      <w:rPr>
                        <w:rFonts w:ascii="Cambria Math" w:eastAsia="Times New Roman" w:hAnsi="Cambria Math" w:cs="Times New Roman"/>
                        <w:color w:val="000000"/>
                        <w:sz w:val="28"/>
                        <w:szCs w:val="28"/>
                        <w:shd w:val="clear" w:color="auto" w:fill="FFFFFF"/>
                      </w:rPr>
                      <m:t>n→∞</m:t>
                    </m:r>
                  </m:lim>
                </m:limLow>
              </m:fName>
              <m:e>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s</m:t>
                    </m:r>
                  </m:e>
                  <m:sub>
                    <m:r>
                      <w:rPr>
                        <w:rFonts w:ascii="Cambria Math" w:eastAsia="Times New Roman" w:hAnsi="Cambria Math" w:cs="Times New Roman"/>
                        <w:color w:val="000000"/>
                        <w:sz w:val="28"/>
                        <w:szCs w:val="28"/>
                        <w:shd w:val="clear" w:color="auto" w:fill="FFFFFF"/>
                      </w:rPr>
                      <m:t>n+1</m:t>
                    </m:r>
                  </m:sub>
                </m:sSub>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s</m:t>
                    </m:r>
                  </m:e>
                  <m:sub>
                    <m:r>
                      <w:rPr>
                        <w:rFonts w:ascii="Cambria Math" w:eastAsia="Times New Roman" w:hAnsi="Cambria Math" w:cs="Times New Roman"/>
                        <w:color w:val="000000"/>
                        <w:sz w:val="28"/>
                        <w:szCs w:val="28"/>
                        <w:shd w:val="clear" w:color="auto" w:fill="FFFFFF"/>
                      </w:rPr>
                      <m:t>n</m:t>
                    </m:r>
                  </m:sub>
                </m:sSub>
                <m:r>
                  <w:rPr>
                    <w:rFonts w:ascii="Cambria Math" w:eastAsia="Times New Roman" w:hAnsi="Cambria Math" w:cs="Times New Roman"/>
                    <w:color w:val="000000"/>
                    <w:sz w:val="28"/>
                    <w:szCs w:val="28"/>
                    <w:shd w:val="clear" w:color="auto" w:fill="FFFFFF"/>
                  </w:rPr>
                  <m:t>)</m:t>
                </m:r>
              </m:e>
            </m:func>
            <m:r>
              <w:rPr>
                <w:rFonts w:ascii="Cambria Math" w:eastAsia="Times New Roman" w:hAnsi="Cambria Math" w:cs="Times New Roman"/>
                <w:color w:val="000000"/>
                <w:sz w:val="28"/>
                <w:szCs w:val="28"/>
                <w:shd w:val="clear" w:color="auto" w:fill="FFFFFF"/>
              </w:rPr>
              <m:t>=</m:t>
            </m:r>
            <m:func>
              <m:funcPr>
                <m:ctrlPr>
                  <w:rPr>
                    <w:rFonts w:ascii="Cambria Math" w:eastAsia="Times New Roman" w:hAnsi="Cambria Math" w:cs="Times New Roman"/>
                    <w:i/>
                    <w:color w:val="000000"/>
                    <w:sz w:val="28"/>
                    <w:szCs w:val="28"/>
                    <w:shd w:val="clear" w:color="auto" w:fill="FFFFFF"/>
                  </w:rPr>
                </m:ctrlPr>
              </m:funcPr>
              <m:fName>
                <m:limLow>
                  <m:limLowPr>
                    <m:ctrlPr>
                      <w:rPr>
                        <w:rFonts w:ascii="Cambria Math" w:eastAsia="Times New Roman" w:hAnsi="Cambria Math" w:cs="Times New Roman"/>
                        <w:i/>
                        <w:color w:val="000000"/>
                        <w:sz w:val="28"/>
                        <w:szCs w:val="28"/>
                        <w:shd w:val="clear" w:color="auto" w:fill="FFFFFF"/>
                      </w:rPr>
                    </m:ctrlPr>
                  </m:limLowPr>
                  <m:e>
                    <m:r>
                      <m:rPr>
                        <m:sty m:val="p"/>
                      </m:rPr>
                      <w:rPr>
                        <w:rFonts w:ascii="Cambria Math" w:eastAsia="Times New Roman" w:hAnsi="Cambria Math" w:cs="Times New Roman"/>
                        <w:color w:val="000000"/>
                        <w:sz w:val="28"/>
                        <w:szCs w:val="28"/>
                        <w:shd w:val="clear" w:color="auto" w:fill="FFFFFF"/>
                      </w:rPr>
                      <m:t>lim</m:t>
                    </m:r>
                  </m:e>
                  <m:lim>
                    <m:r>
                      <w:rPr>
                        <w:rFonts w:ascii="Cambria Math" w:eastAsia="Times New Roman" w:hAnsi="Cambria Math" w:cs="Times New Roman"/>
                        <w:color w:val="000000"/>
                        <w:sz w:val="28"/>
                        <w:szCs w:val="28"/>
                        <w:shd w:val="clear" w:color="auto" w:fill="FFFFFF"/>
                      </w:rPr>
                      <m:t>n→∞</m:t>
                    </m:r>
                  </m:lim>
                </m:limLow>
              </m:fName>
              <m:e>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s</m:t>
                    </m:r>
                  </m:e>
                  <m:sub>
                    <m:r>
                      <w:rPr>
                        <w:rFonts w:ascii="Cambria Math" w:eastAsia="Times New Roman" w:hAnsi="Cambria Math" w:cs="Times New Roman"/>
                        <w:color w:val="000000"/>
                        <w:sz w:val="28"/>
                        <w:szCs w:val="28"/>
                        <w:shd w:val="clear" w:color="auto" w:fill="FFFFFF"/>
                      </w:rPr>
                      <m:t>n+1</m:t>
                    </m:r>
                  </m:sub>
                </m:sSub>
                <m:r>
                  <w:rPr>
                    <w:rFonts w:ascii="Cambria Math" w:eastAsia="Times New Roman" w:hAnsi="Cambria Math" w:cs="Times New Roman"/>
                    <w:color w:val="000000"/>
                    <w:sz w:val="28"/>
                    <w:szCs w:val="28"/>
                    <w:shd w:val="clear" w:color="auto" w:fill="FFFFFF"/>
                  </w:rPr>
                  <m:t>-</m:t>
                </m:r>
                <m:func>
                  <m:funcPr>
                    <m:ctrlPr>
                      <w:rPr>
                        <w:rFonts w:ascii="Cambria Math" w:eastAsia="Times New Roman" w:hAnsi="Cambria Math" w:cs="Times New Roman"/>
                        <w:i/>
                        <w:color w:val="000000"/>
                        <w:sz w:val="28"/>
                        <w:szCs w:val="28"/>
                        <w:shd w:val="clear" w:color="auto" w:fill="FFFFFF"/>
                      </w:rPr>
                    </m:ctrlPr>
                  </m:funcPr>
                  <m:fName>
                    <m:limLow>
                      <m:limLowPr>
                        <m:ctrlPr>
                          <w:rPr>
                            <w:rFonts w:ascii="Cambria Math" w:eastAsia="Times New Roman" w:hAnsi="Cambria Math" w:cs="Times New Roman"/>
                            <w:i/>
                            <w:color w:val="000000"/>
                            <w:sz w:val="28"/>
                            <w:szCs w:val="28"/>
                            <w:shd w:val="clear" w:color="auto" w:fill="FFFFFF"/>
                          </w:rPr>
                        </m:ctrlPr>
                      </m:limLowPr>
                      <m:e>
                        <m:r>
                          <m:rPr>
                            <m:sty m:val="p"/>
                          </m:rPr>
                          <w:rPr>
                            <w:rFonts w:ascii="Cambria Math" w:eastAsia="Times New Roman" w:hAnsi="Cambria Math" w:cs="Times New Roman"/>
                            <w:color w:val="000000"/>
                            <w:sz w:val="28"/>
                            <w:szCs w:val="28"/>
                            <w:shd w:val="clear" w:color="auto" w:fill="FFFFFF"/>
                          </w:rPr>
                          <m:t>lim</m:t>
                        </m:r>
                      </m:e>
                      <m:lim>
                        <m:r>
                          <w:rPr>
                            <w:rFonts w:ascii="Cambria Math" w:eastAsia="Times New Roman" w:hAnsi="Cambria Math" w:cs="Times New Roman"/>
                            <w:color w:val="000000"/>
                            <w:sz w:val="28"/>
                            <w:szCs w:val="28"/>
                            <w:shd w:val="clear" w:color="auto" w:fill="FFFFFF"/>
                          </w:rPr>
                          <m:t>n→∞</m:t>
                        </m:r>
                      </m:lim>
                    </m:limLow>
                  </m:fName>
                  <m:e>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s</m:t>
                        </m:r>
                      </m:e>
                      <m:sub>
                        <m:r>
                          <w:rPr>
                            <w:rFonts w:ascii="Cambria Math" w:eastAsia="Times New Roman" w:hAnsi="Cambria Math" w:cs="Times New Roman"/>
                            <w:color w:val="000000"/>
                            <w:sz w:val="28"/>
                            <w:szCs w:val="28"/>
                            <w:shd w:val="clear" w:color="auto" w:fill="FFFFFF"/>
                          </w:rPr>
                          <m:t>n</m:t>
                        </m:r>
                      </m:sub>
                    </m:sSub>
                  </m:e>
                </m:func>
                <m:r>
                  <w:rPr>
                    <w:rFonts w:ascii="Cambria Math" w:eastAsia="Times New Roman" w:hAnsi="Cambria Math" w:cs="Times New Roman"/>
                    <w:color w:val="000000"/>
                    <w:sz w:val="28"/>
                    <w:szCs w:val="28"/>
                    <w:shd w:val="clear" w:color="auto" w:fill="FFFFFF"/>
                  </w:rPr>
                  <m:t>=s-s=0</m:t>
                </m:r>
              </m:e>
            </m:func>
          </m:e>
        </m:func>
      </m:oMath>
      <w:r w:rsidRPr="00F55DCE">
        <w:rPr>
          <w:rFonts w:ascii="Times New Roman" w:eastAsia="Times New Roman" w:hAnsi="Times New Roman" w:cs="Times New Roman"/>
          <w:color w:val="000000"/>
          <w:sz w:val="28"/>
          <w:szCs w:val="28"/>
          <w:shd w:val="clear" w:color="auto" w:fill="FFFFFF"/>
        </w:rPr>
        <w:t>.</w:t>
      </w:r>
    </w:p>
    <w:p w14:paraId="1D2917AC" w14:textId="2BE4359A" w:rsidR="00F55DCE" w:rsidRPr="00F26EF0" w:rsidRDefault="00F55DCE" w:rsidP="009B316B">
      <w:pPr>
        <w:spacing w:before="240" w:after="240" w:line="24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 xml:space="preserve">Отсюда и следует, что </w:t>
      </w:r>
      <m:oMath>
        <m:func>
          <m:funcPr>
            <m:ctrlPr>
              <w:rPr>
                <w:rFonts w:ascii="Cambria Math" w:eastAsia="Times New Roman" w:hAnsi="Cambria Math" w:cs="Times New Roman"/>
                <w:i/>
                <w:color w:val="000000"/>
                <w:sz w:val="28"/>
                <w:szCs w:val="28"/>
                <w:shd w:val="clear" w:color="auto" w:fill="FFFFFF"/>
              </w:rPr>
            </m:ctrlPr>
          </m:funcPr>
          <m:fName>
            <m:limLow>
              <m:limLowPr>
                <m:ctrlPr>
                  <w:rPr>
                    <w:rFonts w:ascii="Cambria Math" w:eastAsia="Times New Roman" w:hAnsi="Cambria Math" w:cs="Times New Roman"/>
                    <w:i/>
                    <w:color w:val="000000"/>
                    <w:sz w:val="28"/>
                    <w:szCs w:val="28"/>
                    <w:shd w:val="clear" w:color="auto" w:fill="FFFFFF"/>
                  </w:rPr>
                </m:ctrlPr>
              </m:limLowPr>
              <m:e>
                <m:r>
                  <m:rPr>
                    <m:sty m:val="p"/>
                  </m:rPr>
                  <w:rPr>
                    <w:rFonts w:ascii="Cambria Math" w:eastAsia="Times New Roman" w:hAnsi="Cambria Math" w:cs="Times New Roman"/>
                    <w:color w:val="000000"/>
                    <w:sz w:val="28"/>
                    <w:szCs w:val="28"/>
                    <w:shd w:val="clear" w:color="auto" w:fill="FFFFFF"/>
                  </w:rPr>
                  <m:t>lim</m:t>
                </m:r>
              </m:e>
              <m:lim>
                <m:r>
                  <w:rPr>
                    <w:rFonts w:ascii="Cambria Math" w:eastAsia="Times New Roman" w:hAnsi="Cambria Math" w:cs="Times New Roman"/>
                    <w:color w:val="000000"/>
                    <w:sz w:val="28"/>
                    <w:szCs w:val="28"/>
                    <w:shd w:val="clear" w:color="auto" w:fill="FFFFFF"/>
                  </w:rPr>
                  <m:t>n→∞</m:t>
                </m:r>
              </m:lim>
            </m:limLow>
          </m:fName>
          <m:e>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lang w:val="en-US"/>
                  </w:rPr>
                  <m:t>a</m:t>
                </m:r>
              </m:e>
              <m:sub>
                <m:r>
                  <w:rPr>
                    <w:rFonts w:ascii="Cambria Math" w:eastAsia="Times New Roman" w:hAnsi="Cambria Math" w:cs="Times New Roman"/>
                    <w:color w:val="000000"/>
                    <w:sz w:val="28"/>
                    <w:szCs w:val="28"/>
                    <w:shd w:val="clear" w:color="auto" w:fill="FFFFFF"/>
                  </w:rPr>
                  <m:t>n</m:t>
                </m:r>
              </m:sub>
            </m:sSub>
            <m:r>
              <w:rPr>
                <w:rFonts w:ascii="Cambria Math" w:eastAsia="Times New Roman" w:hAnsi="Cambria Math" w:cs="Times New Roman"/>
                <w:color w:val="000000"/>
                <w:sz w:val="28"/>
                <w:szCs w:val="28"/>
                <w:shd w:val="clear" w:color="auto" w:fill="FFFFFF"/>
              </w:rPr>
              <m:t>=0</m:t>
            </m:r>
          </m:e>
        </m:func>
      </m:oMath>
      <w:r w:rsidRPr="00F26EF0">
        <w:rPr>
          <w:rFonts w:ascii="Times New Roman" w:eastAsia="Times New Roman" w:hAnsi="Times New Roman" w:cs="Times New Roman"/>
          <w:color w:val="000000"/>
          <w:sz w:val="28"/>
          <w:szCs w:val="28"/>
          <w:shd w:val="clear" w:color="auto" w:fill="FFFFFF"/>
        </w:rPr>
        <w:t>.</w:t>
      </w:r>
    </w:p>
    <w:p w14:paraId="6CE917B4" w14:textId="7F4C908F" w:rsidR="00F26EF0" w:rsidRPr="00F26EF0" w:rsidRDefault="00F26EF0" w:rsidP="009B316B">
      <w:pPr>
        <w:spacing w:before="240" w:after="240" w:line="24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 xml:space="preserve">Из теоремы 1 непосредственно вытекает, что, например, ряд </w:t>
      </w:r>
      <m:oMath>
        <m:nary>
          <m:naryPr>
            <m:chr m:val="∑"/>
            <m:ctrlPr>
              <w:rPr>
                <w:rFonts w:ascii="Cambria Math" w:eastAsia="Times New Roman" w:hAnsi="Cambria Math" w:cs="Times New Roman"/>
                <w:i/>
                <w:color w:val="000000"/>
                <w:sz w:val="28"/>
                <w:szCs w:val="28"/>
                <w:shd w:val="clear" w:color="auto" w:fill="FFFFFF"/>
              </w:rPr>
            </m:ctrlPr>
          </m:naryPr>
          <m:sub>
            <m:r>
              <w:rPr>
                <w:rFonts w:ascii="Cambria Math" w:eastAsia="Times New Roman" w:hAnsi="Cambria Math" w:cs="Times New Roman"/>
                <w:color w:val="000000"/>
                <w:sz w:val="28"/>
                <w:szCs w:val="28"/>
                <w:shd w:val="clear" w:color="auto" w:fill="FFFFFF"/>
              </w:rPr>
              <m:t>n=1</m:t>
            </m:r>
          </m:sub>
          <m:sup>
            <m:r>
              <w:rPr>
                <w:rFonts w:ascii="Cambria Math" w:eastAsia="Times New Roman" w:hAnsi="Cambria Math" w:cs="Times New Roman"/>
                <w:color w:val="000000"/>
                <w:sz w:val="28"/>
                <w:szCs w:val="28"/>
                <w:shd w:val="clear" w:color="auto" w:fill="FFFFFF"/>
              </w:rPr>
              <m:t>∞</m:t>
            </m:r>
          </m:sup>
          <m:e>
            <m:sSup>
              <m:sSupPr>
                <m:ctrlPr>
                  <w:rPr>
                    <w:rFonts w:ascii="Cambria Math" w:eastAsia="Times New Roman" w:hAnsi="Cambria Math" w:cs="Times New Roman"/>
                    <w:i/>
                    <w:color w:val="000000"/>
                    <w:sz w:val="28"/>
                    <w:szCs w:val="28"/>
                    <w:shd w:val="clear" w:color="auto" w:fill="FFFFFF"/>
                  </w:rPr>
                </m:ctrlPr>
              </m:sSupPr>
              <m:e>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-1</m:t>
                    </m:r>
                  </m:e>
                </m:d>
              </m:e>
              <m:sup>
                <m:r>
                  <w:rPr>
                    <w:rFonts w:ascii="Cambria Math" w:eastAsia="Times New Roman" w:hAnsi="Cambria Math" w:cs="Times New Roman"/>
                    <w:color w:val="000000"/>
                    <w:sz w:val="28"/>
                    <w:szCs w:val="28"/>
                    <w:shd w:val="clear" w:color="auto" w:fill="FFFFFF"/>
                  </w:rPr>
                  <m:t>n</m:t>
                </m:r>
              </m:sup>
            </m:sSup>
          </m:e>
        </m:nary>
      </m:oMath>
    </w:p>
    <w:p w14:paraId="769C5E2E" w14:textId="65E6BC49" w:rsidR="00F26EF0" w:rsidRPr="0095457E" w:rsidRDefault="00F26EF0" w:rsidP="009B316B">
      <w:pPr>
        <w:spacing w:before="240" w:after="240" w:line="240" w:lineRule="auto"/>
        <w:rPr>
          <w:rFonts w:ascii="Times New Roman" w:eastAsia="Times New Roman" w:hAnsi="Times New Roman" w:cs="Times New Roman"/>
          <w:iCs/>
          <w:color w:val="000000"/>
          <w:sz w:val="28"/>
          <w:szCs w:val="28"/>
          <w:shd w:val="clear" w:color="auto" w:fill="FFFFFF"/>
        </w:rPr>
      </w:pPr>
      <w:r>
        <w:rPr>
          <w:rFonts w:ascii="Times New Roman" w:eastAsia="Times New Roman" w:hAnsi="Times New Roman" w:cs="Times New Roman"/>
          <w:iCs/>
          <w:color w:val="000000"/>
          <w:sz w:val="28"/>
          <w:szCs w:val="28"/>
          <w:shd w:val="clear" w:color="auto" w:fill="FFFFFF"/>
        </w:rPr>
        <w:t xml:space="preserve">Расходится (его общий член не стремится к нулю). Следует иметь в виду, что стремление к нулю общего члена ряда является лишь необходимым признаком сходимости, но не является достаточным – общий член может стремиться к нулю и в некоторых расходящихся рядах. Например, ряд </w:t>
      </w:r>
      <m:oMath>
        <m:nary>
          <m:naryPr>
            <m:chr m:val="∑"/>
            <m:limLoc m:val="undOvr"/>
            <m:ctrlPr>
              <w:rPr>
                <w:rFonts w:ascii="Cambria Math" w:eastAsia="Times New Roman" w:hAnsi="Cambria Math" w:cs="Times New Roman"/>
                <w:i/>
                <w:iCs/>
                <w:color w:val="000000"/>
                <w:sz w:val="28"/>
                <w:szCs w:val="28"/>
                <w:shd w:val="clear" w:color="auto" w:fill="FFFFFF"/>
              </w:rPr>
            </m:ctrlPr>
          </m:naryPr>
          <m:sub>
            <m:r>
              <w:rPr>
                <w:rFonts w:ascii="Cambria Math" w:eastAsia="Times New Roman" w:hAnsi="Cambria Math" w:cs="Times New Roman"/>
                <w:color w:val="000000"/>
                <w:sz w:val="28"/>
                <w:szCs w:val="28"/>
                <w:shd w:val="clear" w:color="auto" w:fill="FFFFFF"/>
              </w:rPr>
              <m:t>n=1</m:t>
            </m:r>
          </m:sub>
          <m:sup>
            <m:r>
              <w:rPr>
                <w:rFonts w:ascii="Cambria Math" w:eastAsia="Times New Roman" w:hAnsi="Cambria Math" w:cs="Times New Roman"/>
                <w:color w:val="000000"/>
                <w:sz w:val="28"/>
                <w:szCs w:val="28"/>
                <w:shd w:val="clear" w:color="auto" w:fill="FFFFFF"/>
              </w:rPr>
              <m:t>∞</m:t>
            </m:r>
          </m:sup>
          <m:e>
            <m:f>
              <m:fPr>
                <m:ctrlPr>
                  <w:rPr>
                    <w:rFonts w:ascii="Cambria Math" w:eastAsia="Times New Roman" w:hAnsi="Cambria Math" w:cs="Times New Roman"/>
                    <w:i/>
                    <w:iCs/>
                    <w:color w:val="000000"/>
                    <w:sz w:val="28"/>
                    <w:szCs w:val="28"/>
                    <w:shd w:val="clear" w:color="auto" w:fill="FFFFFF"/>
                  </w:rPr>
                </m:ctrlPr>
              </m:fPr>
              <m:num>
                <m:r>
                  <w:rPr>
                    <w:rFonts w:ascii="Cambria Math" w:eastAsia="Times New Roman" w:hAnsi="Cambria Math" w:cs="Times New Roman"/>
                    <w:color w:val="000000"/>
                    <w:sz w:val="28"/>
                    <w:szCs w:val="28"/>
                    <w:shd w:val="clear" w:color="auto" w:fill="FFFFFF"/>
                  </w:rPr>
                  <m:t>1</m:t>
                </m:r>
              </m:num>
              <m:den>
                <m:sSup>
                  <m:sSupPr>
                    <m:ctrlPr>
                      <w:rPr>
                        <w:rFonts w:ascii="Cambria Math" w:eastAsia="Times New Roman" w:hAnsi="Cambria Math" w:cs="Times New Roman"/>
                        <w:i/>
                        <w:iCs/>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n</m:t>
                    </m:r>
                  </m:e>
                  <m:sup>
                    <m:r>
                      <w:rPr>
                        <w:rFonts w:ascii="Cambria Math" w:eastAsia="Times New Roman" w:hAnsi="Cambria Math" w:cs="Times New Roman"/>
                        <w:color w:val="000000"/>
                        <w:sz w:val="28"/>
                        <w:szCs w:val="28"/>
                        <w:shd w:val="clear" w:color="auto" w:fill="FFFFFF"/>
                      </w:rPr>
                      <m:t>α</m:t>
                    </m:r>
                  </m:sup>
                </m:sSup>
              </m:den>
            </m:f>
          </m:e>
        </m:nary>
      </m:oMath>
      <w:r w:rsidRPr="00F26EF0">
        <w:rPr>
          <w:rFonts w:ascii="Times New Roman" w:eastAsia="Times New Roman" w:hAnsi="Times New Roman" w:cs="Times New Roman"/>
          <w:iCs/>
          <w:color w:val="000000"/>
          <w:sz w:val="28"/>
          <w:szCs w:val="28"/>
          <w:shd w:val="clear" w:color="auto" w:fill="FFFFFF"/>
        </w:rPr>
        <w:t xml:space="preserve"> </w:t>
      </w:r>
      <w:r>
        <w:rPr>
          <w:rFonts w:ascii="Times New Roman" w:eastAsia="Times New Roman" w:hAnsi="Times New Roman" w:cs="Times New Roman"/>
          <w:iCs/>
          <w:color w:val="000000"/>
          <w:sz w:val="28"/>
          <w:szCs w:val="28"/>
          <w:shd w:val="clear" w:color="auto" w:fill="FFFFFF"/>
        </w:rPr>
        <w:t xml:space="preserve">при </w:t>
      </w:r>
      <m:oMath>
        <m:r>
          <w:rPr>
            <w:rFonts w:ascii="Cambria Math" w:eastAsia="Times New Roman" w:hAnsi="Cambria Math" w:cs="Times New Roman"/>
            <w:color w:val="000000"/>
            <w:sz w:val="28"/>
            <w:szCs w:val="28"/>
            <w:shd w:val="clear" w:color="auto" w:fill="FFFFFF"/>
          </w:rPr>
          <m:t>0&lt;</m:t>
        </m:r>
        <m:r>
          <w:rPr>
            <w:rFonts w:ascii="Cambria Math" w:eastAsia="Times New Roman" w:hAnsi="Cambria Math" w:cs="Times New Roman"/>
            <w:color w:val="000000"/>
            <w:sz w:val="28"/>
            <w:szCs w:val="28"/>
            <w:shd w:val="clear" w:color="auto" w:fill="FFFFFF"/>
            <w:lang w:val="en-US"/>
          </w:rPr>
          <m:t>α</m:t>
        </m:r>
        <m:r>
          <w:rPr>
            <w:rFonts w:ascii="Cambria Math" w:eastAsia="Times New Roman" w:hAnsi="Cambria Math" w:cs="Times New Roman"/>
            <w:color w:val="000000"/>
            <w:sz w:val="28"/>
            <w:szCs w:val="28"/>
            <w:shd w:val="clear" w:color="auto" w:fill="FFFFFF"/>
          </w:rPr>
          <m:t>&lt;1</m:t>
        </m:r>
      </m:oMath>
      <w:r>
        <w:rPr>
          <w:rFonts w:ascii="Times New Roman" w:eastAsia="Times New Roman" w:hAnsi="Times New Roman" w:cs="Times New Roman"/>
          <w:iCs/>
          <w:color w:val="000000"/>
          <w:sz w:val="28"/>
          <w:szCs w:val="28"/>
          <w:shd w:val="clear" w:color="auto" w:fill="FFFFFF"/>
        </w:rPr>
        <w:t xml:space="preserve"> расходится, хотя </w:t>
      </w:r>
      <m:oMath>
        <m:func>
          <m:funcPr>
            <m:ctrlPr>
              <w:rPr>
                <w:rFonts w:ascii="Cambria Math" w:eastAsia="Times New Roman" w:hAnsi="Cambria Math" w:cs="Times New Roman"/>
                <w:i/>
                <w:iCs/>
                <w:color w:val="000000"/>
                <w:sz w:val="28"/>
                <w:szCs w:val="28"/>
                <w:shd w:val="clear" w:color="auto" w:fill="FFFFFF"/>
              </w:rPr>
            </m:ctrlPr>
          </m:funcPr>
          <m:fName>
            <m:limLow>
              <m:limLowPr>
                <m:ctrlPr>
                  <w:rPr>
                    <w:rFonts w:ascii="Cambria Math" w:eastAsia="Times New Roman" w:hAnsi="Cambria Math" w:cs="Times New Roman"/>
                    <w:i/>
                    <w:iCs/>
                    <w:color w:val="000000"/>
                    <w:sz w:val="28"/>
                    <w:szCs w:val="28"/>
                    <w:shd w:val="clear" w:color="auto" w:fill="FFFFFF"/>
                  </w:rPr>
                </m:ctrlPr>
              </m:limLowPr>
              <m:e>
                <m:r>
                  <m:rPr>
                    <m:sty m:val="p"/>
                  </m:rPr>
                  <w:rPr>
                    <w:rFonts w:ascii="Cambria Math" w:eastAsia="Times New Roman" w:hAnsi="Cambria Math" w:cs="Times New Roman"/>
                    <w:color w:val="000000"/>
                    <w:sz w:val="28"/>
                    <w:szCs w:val="28"/>
                    <w:shd w:val="clear" w:color="auto" w:fill="FFFFFF"/>
                  </w:rPr>
                  <m:t>lim</m:t>
                </m:r>
              </m:e>
              <m:lim>
                <m:r>
                  <w:rPr>
                    <w:rFonts w:ascii="Cambria Math" w:eastAsia="Times New Roman" w:hAnsi="Cambria Math" w:cs="Times New Roman"/>
                    <w:color w:val="000000"/>
                    <w:sz w:val="28"/>
                    <w:szCs w:val="28"/>
                    <w:shd w:val="clear" w:color="auto" w:fill="FFFFFF"/>
                  </w:rPr>
                  <m:t>n→∞</m:t>
                </m:r>
              </m:lim>
            </m:limLow>
          </m:fName>
          <m:e>
            <m:f>
              <m:fPr>
                <m:ctrlPr>
                  <w:rPr>
                    <w:rFonts w:ascii="Cambria Math" w:eastAsia="Times New Roman" w:hAnsi="Cambria Math" w:cs="Times New Roman"/>
                    <w:i/>
                    <w:iCs/>
                    <w:color w:val="000000"/>
                    <w:sz w:val="28"/>
                    <w:szCs w:val="28"/>
                    <w:shd w:val="clear" w:color="auto" w:fill="FFFFFF"/>
                  </w:rPr>
                </m:ctrlPr>
              </m:fPr>
              <m:num>
                <m:r>
                  <w:rPr>
                    <w:rFonts w:ascii="Cambria Math" w:eastAsia="Times New Roman" w:hAnsi="Cambria Math" w:cs="Times New Roman"/>
                    <w:color w:val="000000"/>
                    <w:sz w:val="28"/>
                    <w:szCs w:val="28"/>
                    <w:shd w:val="clear" w:color="auto" w:fill="FFFFFF"/>
                  </w:rPr>
                  <m:t>1</m:t>
                </m:r>
              </m:num>
              <m:den>
                <m:sSup>
                  <m:sSupPr>
                    <m:ctrlPr>
                      <w:rPr>
                        <w:rFonts w:ascii="Cambria Math" w:eastAsia="Times New Roman" w:hAnsi="Cambria Math" w:cs="Times New Roman"/>
                        <w:i/>
                        <w:iCs/>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n</m:t>
                    </m:r>
                  </m:e>
                  <m:sup>
                    <m:r>
                      <w:rPr>
                        <w:rFonts w:ascii="Cambria Math" w:eastAsia="Times New Roman" w:hAnsi="Cambria Math" w:cs="Times New Roman"/>
                        <w:color w:val="000000"/>
                        <w:sz w:val="28"/>
                        <w:szCs w:val="28"/>
                        <w:shd w:val="clear" w:color="auto" w:fill="FFFFFF"/>
                      </w:rPr>
                      <m:t>α</m:t>
                    </m:r>
                  </m:sup>
                </m:sSup>
              </m:den>
            </m:f>
          </m:e>
        </m:func>
        <m:r>
          <w:rPr>
            <w:rFonts w:ascii="Cambria Math" w:eastAsia="Times New Roman" w:hAnsi="Cambria Math" w:cs="Times New Roman"/>
            <w:color w:val="000000"/>
            <w:sz w:val="28"/>
            <w:szCs w:val="28"/>
            <w:shd w:val="clear" w:color="auto" w:fill="FFFFFF"/>
          </w:rPr>
          <m:t>=0</m:t>
        </m:r>
      </m:oMath>
      <w:r w:rsidRPr="00F26EF0">
        <w:rPr>
          <w:rFonts w:ascii="Times New Roman" w:eastAsia="Times New Roman" w:hAnsi="Times New Roman" w:cs="Times New Roman"/>
          <w:iCs/>
          <w:color w:val="000000"/>
          <w:sz w:val="28"/>
          <w:szCs w:val="28"/>
          <w:shd w:val="clear" w:color="auto" w:fill="FFFFFF"/>
        </w:rPr>
        <w:t>.</w:t>
      </w:r>
      <w:r w:rsidR="0095457E" w:rsidRPr="0095457E">
        <w:rPr>
          <w:rFonts w:ascii="Times New Roman" w:eastAsia="Times New Roman" w:hAnsi="Times New Roman" w:cs="Times New Roman"/>
          <w:iCs/>
          <w:color w:val="000000"/>
          <w:sz w:val="28"/>
          <w:szCs w:val="28"/>
          <w:shd w:val="clear" w:color="auto" w:fill="FFFFFF"/>
        </w:rPr>
        <w:t xml:space="preserve"> </w:t>
      </w:r>
      <w:r w:rsidR="0095457E" w:rsidRPr="007D463D">
        <w:rPr>
          <w:rFonts w:ascii="Times New Roman" w:eastAsia="Times New Roman" w:hAnsi="Times New Roman" w:cs="Times New Roman"/>
          <w:b/>
          <w:bCs/>
          <w:iCs/>
          <w:color w:val="000000"/>
          <w:sz w:val="28"/>
          <w:szCs w:val="28"/>
          <w:shd w:val="clear" w:color="auto" w:fill="FFFFFF"/>
        </w:rPr>
        <w:t>[1]</w:t>
      </w:r>
    </w:p>
    <w:p w14:paraId="70A82C59" w14:textId="6AC5EE95" w:rsidR="0095457E" w:rsidRPr="00725297" w:rsidRDefault="0095457E" w:rsidP="00725297">
      <w:pPr>
        <w:pStyle w:val="2"/>
        <w:numPr>
          <w:ilvl w:val="2"/>
          <w:numId w:val="9"/>
        </w:numPr>
        <w:rPr>
          <w:rFonts w:ascii="Times New Roman" w:eastAsia="Times New Roman" w:hAnsi="Times New Roman" w:cs="Times New Roman"/>
          <w:b/>
          <w:bCs/>
          <w:color w:val="auto"/>
          <w:shd w:val="clear" w:color="auto" w:fill="FFFFFF"/>
        </w:rPr>
      </w:pPr>
      <w:bookmarkStart w:id="11" w:name="_Toc154634836"/>
      <w:r w:rsidRPr="00725297">
        <w:rPr>
          <w:rFonts w:ascii="Times New Roman" w:eastAsia="Times New Roman" w:hAnsi="Times New Roman" w:cs="Times New Roman"/>
          <w:b/>
          <w:bCs/>
          <w:color w:val="auto"/>
          <w:shd w:val="clear" w:color="auto" w:fill="FFFFFF"/>
        </w:rPr>
        <w:t>Свойства сходящихся рядов, подобные свойствам сумм.</w:t>
      </w:r>
      <w:bookmarkEnd w:id="11"/>
    </w:p>
    <w:p w14:paraId="7087BB28" w14:textId="6E64B04E" w:rsidR="0095457E" w:rsidRDefault="0095457E" w:rsidP="0083473F">
      <w:pPr>
        <w:spacing w:before="240" w:after="240" w:line="240" w:lineRule="auto"/>
        <w:ind w:firstLine="708"/>
        <w:rPr>
          <w:rFonts w:ascii="Times New Roman" w:eastAsia="Times New Roman" w:hAnsi="Times New Roman" w:cs="Times New Roman"/>
          <w:iCs/>
          <w:color w:val="000000"/>
          <w:sz w:val="28"/>
          <w:szCs w:val="28"/>
          <w:shd w:val="clear" w:color="auto" w:fill="FFFFFF"/>
        </w:rPr>
      </w:pPr>
      <w:r w:rsidRPr="00DA4E85">
        <w:rPr>
          <w:rFonts w:ascii="Times New Roman" w:eastAsia="Times New Roman" w:hAnsi="Times New Roman" w:cs="Times New Roman"/>
          <w:b/>
          <w:bCs/>
          <w:iCs/>
          <w:color w:val="000000"/>
          <w:sz w:val="28"/>
          <w:szCs w:val="28"/>
          <w:shd w:val="clear" w:color="auto" w:fill="FFFFFF"/>
        </w:rPr>
        <w:t>Теорема 1</w:t>
      </w:r>
      <w:r>
        <w:rPr>
          <w:rFonts w:ascii="Times New Roman" w:eastAsia="Times New Roman" w:hAnsi="Times New Roman" w:cs="Times New Roman"/>
          <w:iCs/>
          <w:color w:val="000000"/>
          <w:sz w:val="28"/>
          <w:szCs w:val="28"/>
          <w:shd w:val="clear" w:color="auto" w:fill="FFFFFF"/>
        </w:rPr>
        <w:t xml:space="preserve"> (ассоциативный закон для сходящихся рядов). Если в сходящемся ряде </w:t>
      </w:r>
    </w:p>
    <w:p w14:paraId="1CEF53B9" w14:textId="5E7EB5D1" w:rsidR="0095457E" w:rsidRPr="00FC7573" w:rsidRDefault="0095457E" w:rsidP="009B316B">
      <w:pPr>
        <w:spacing w:before="240" w:after="240" w:line="240" w:lineRule="auto"/>
        <w:rPr>
          <w:rFonts w:ascii="Times New Roman" w:eastAsia="Times New Roman" w:hAnsi="Times New Roman" w:cs="Times New Roman"/>
          <w:iCs/>
          <w:color w:val="000000"/>
          <w:sz w:val="28"/>
          <w:szCs w:val="28"/>
          <w:shd w:val="clear" w:color="auto" w:fill="FFFFFF"/>
        </w:rPr>
      </w:pPr>
      <w:r>
        <w:rPr>
          <w:rFonts w:ascii="Times New Roman" w:eastAsia="Times New Roman" w:hAnsi="Times New Roman" w:cs="Times New Roman"/>
          <w:iCs/>
          <w:color w:val="000000"/>
          <w:sz w:val="28"/>
          <w:szCs w:val="28"/>
          <w:shd w:val="clear" w:color="auto" w:fill="FFFFFF"/>
        </w:rPr>
        <w:tab/>
      </w:r>
      <w:r>
        <w:rPr>
          <w:rFonts w:ascii="Times New Roman" w:eastAsia="Times New Roman" w:hAnsi="Times New Roman" w:cs="Times New Roman"/>
          <w:iCs/>
          <w:color w:val="000000"/>
          <w:sz w:val="28"/>
          <w:szCs w:val="28"/>
          <w:shd w:val="clear" w:color="auto" w:fill="FFFFFF"/>
        </w:rPr>
        <w:tab/>
      </w:r>
      <m:oMath>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u</m:t>
            </m:r>
          </m:e>
          <m:sub>
            <m:r>
              <w:rPr>
                <w:rFonts w:ascii="Cambria Math" w:eastAsia="Times New Roman" w:hAnsi="Cambria Math" w:cs="Times New Roman"/>
                <w:color w:val="000000"/>
                <w:sz w:val="28"/>
                <w:szCs w:val="28"/>
                <w:shd w:val="clear" w:color="auto" w:fill="FFFFFF"/>
              </w:rPr>
              <m:t>1</m:t>
            </m:r>
          </m:sub>
        </m:sSub>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u</m:t>
            </m:r>
          </m:e>
          <m:sub>
            <m:r>
              <w:rPr>
                <w:rFonts w:ascii="Cambria Math" w:eastAsia="Times New Roman" w:hAnsi="Cambria Math" w:cs="Times New Roman"/>
                <w:color w:val="000000"/>
                <w:sz w:val="28"/>
                <w:szCs w:val="28"/>
                <w:shd w:val="clear" w:color="auto" w:fill="FFFFFF"/>
              </w:rPr>
              <m:t>2</m:t>
            </m:r>
          </m:sub>
        </m:sSub>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u</m:t>
            </m:r>
          </m:e>
          <m:sub>
            <m:r>
              <w:rPr>
                <w:rFonts w:ascii="Cambria Math" w:eastAsia="Times New Roman" w:hAnsi="Cambria Math" w:cs="Times New Roman"/>
                <w:color w:val="000000"/>
                <w:sz w:val="28"/>
                <w:szCs w:val="28"/>
                <w:shd w:val="clear" w:color="auto" w:fill="FFFFFF"/>
              </w:rPr>
              <m:t>n</m:t>
            </m:r>
          </m:sub>
        </m:sSub>
        <m:r>
          <w:rPr>
            <w:rFonts w:ascii="Cambria Math" w:eastAsia="Times New Roman" w:hAnsi="Cambria Math" w:cs="Times New Roman"/>
            <w:color w:val="000000"/>
            <w:sz w:val="28"/>
            <w:szCs w:val="28"/>
            <w:shd w:val="clear" w:color="auto" w:fill="FFFFFF"/>
          </w:rPr>
          <m:t>+…</m:t>
        </m:r>
        <m:d>
          <m:dPr>
            <m:ctrlPr>
              <w:rPr>
                <w:rFonts w:ascii="Cambria Math" w:eastAsia="Times New Roman" w:hAnsi="Cambria Math" w:cs="Times New Roman"/>
                <w:i/>
                <w:iCs/>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1</m:t>
            </m:r>
          </m:e>
        </m:d>
      </m:oMath>
      <w:r w:rsidR="00DA4E85">
        <w:rPr>
          <w:rFonts w:ascii="Times New Roman" w:eastAsia="Times New Roman" w:hAnsi="Times New Roman" w:cs="Times New Roman"/>
          <w:iCs/>
          <w:color w:val="000000"/>
          <w:sz w:val="28"/>
          <w:szCs w:val="28"/>
          <w:shd w:val="clear" w:color="auto" w:fill="FFFFFF"/>
        </w:rPr>
        <w:t xml:space="preserve"> </w:t>
      </w:r>
    </w:p>
    <w:p w14:paraId="3F26BC96" w14:textId="20C342E9" w:rsidR="00DA4E85" w:rsidRDefault="00DA4E85" w:rsidP="009B316B">
      <w:pPr>
        <w:spacing w:before="240" w:after="240" w:line="240" w:lineRule="auto"/>
        <w:rPr>
          <w:rFonts w:ascii="Times New Roman" w:eastAsia="Times New Roman" w:hAnsi="Times New Roman" w:cs="Times New Roman"/>
          <w:iCs/>
          <w:color w:val="000000"/>
          <w:sz w:val="28"/>
          <w:szCs w:val="28"/>
          <w:shd w:val="clear" w:color="auto" w:fill="FFFFFF"/>
        </w:rPr>
      </w:pPr>
      <w:r>
        <w:rPr>
          <w:rFonts w:ascii="Times New Roman" w:eastAsia="Times New Roman" w:hAnsi="Times New Roman" w:cs="Times New Roman"/>
          <w:iCs/>
          <w:color w:val="000000"/>
          <w:sz w:val="28"/>
          <w:szCs w:val="28"/>
          <w:shd w:val="clear" w:color="auto" w:fill="FFFFFF"/>
        </w:rPr>
        <w:lastRenderedPageBreak/>
        <w:t>Произвольно объединить соседние члены в группы, не нарушая порядка членов</w:t>
      </w:r>
      <w:r w:rsidRPr="00DA4E85">
        <w:rPr>
          <w:rFonts w:ascii="Times New Roman" w:eastAsia="Times New Roman" w:hAnsi="Times New Roman" w:cs="Times New Roman"/>
          <w:iCs/>
          <w:color w:val="000000"/>
          <w:sz w:val="28"/>
          <w:szCs w:val="28"/>
          <w:shd w:val="clear" w:color="auto" w:fill="FFFFFF"/>
        </w:rPr>
        <w:t>:</w:t>
      </w:r>
    </w:p>
    <w:p w14:paraId="7DEAA095" w14:textId="76E1CBFB" w:rsidR="00DA4E85" w:rsidRPr="00DA4E85" w:rsidRDefault="00000000" w:rsidP="009B316B">
      <w:pPr>
        <w:spacing w:before="240" w:after="240" w:line="240" w:lineRule="auto"/>
        <w:rPr>
          <w:rFonts w:ascii="Times New Roman" w:eastAsia="Times New Roman" w:hAnsi="Times New Roman" w:cs="Times New Roman"/>
          <w:iCs/>
          <w:color w:val="000000"/>
          <w:sz w:val="28"/>
          <w:szCs w:val="28"/>
          <w:shd w:val="clear" w:color="auto" w:fill="FFFFFF"/>
        </w:rPr>
      </w:pPr>
      <m:oMathPara>
        <m:oMath>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(u</m:t>
              </m:r>
            </m:e>
            <m:sub>
              <m:r>
                <w:rPr>
                  <w:rFonts w:ascii="Cambria Math" w:eastAsia="Times New Roman" w:hAnsi="Cambria Math" w:cs="Times New Roman"/>
                  <w:color w:val="000000"/>
                  <w:sz w:val="28"/>
                  <w:szCs w:val="28"/>
                  <w:shd w:val="clear" w:color="auto" w:fill="FFFFFF"/>
                </w:rPr>
                <m:t>1</m:t>
              </m:r>
            </m:sub>
          </m:sSub>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u</m:t>
              </m:r>
            </m:e>
            <m:sub>
              <m:r>
                <w:rPr>
                  <w:rFonts w:ascii="Cambria Math" w:eastAsia="Times New Roman" w:hAnsi="Cambria Math" w:cs="Times New Roman"/>
                  <w:color w:val="000000"/>
                  <w:sz w:val="28"/>
                  <w:szCs w:val="28"/>
                  <w:shd w:val="clear" w:color="auto" w:fill="FFFFFF"/>
                </w:rPr>
                <m:t>n</m:t>
              </m:r>
            </m:sub>
          </m:sSub>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u</m:t>
              </m:r>
            </m:e>
            <m:sub>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n</m:t>
                  </m:r>
                </m:e>
                <m:sub>
                  <m:r>
                    <w:rPr>
                      <w:rFonts w:ascii="Cambria Math" w:eastAsia="Times New Roman" w:hAnsi="Cambria Math" w:cs="Times New Roman"/>
                      <w:color w:val="000000"/>
                      <w:sz w:val="28"/>
                      <w:szCs w:val="28"/>
                      <w:shd w:val="clear" w:color="auto" w:fill="FFFFFF"/>
                    </w:rPr>
                    <m:t>1</m:t>
                  </m:r>
                </m:sub>
              </m:sSub>
              <m:r>
                <w:rPr>
                  <w:rFonts w:ascii="Cambria Math" w:eastAsia="Times New Roman" w:hAnsi="Cambria Math" w:cs="Times New Roman"/>
                  <w:color w:val="000000"/>
                  <w:sz w:val="28"/>
                  <w:szCs w:val="28"/>
                  <w:shd w:val="clear" w:color="auto" w:fill="FFFFFF"/>
                </w:rPr>
                <m:t>+1</m:t>
              </m:r>
            </m:sub>
          </m:sSub>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u</m:t>
              </m:r>
            </m:e>
            <m:sub>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n</m:t>
                  </m:r>
                </m:e>
                <m:sub>
                  <m:r>
                    <w:rPr>
                      <w:rFonts w:ascii="Cambria Math" w:eastAsia="Times New Roman" w:hAnsi="Cambria Math" w:cs="Times New Roman"/>
                      <w:color w:val="000000"/>
                      <w:sz w:val="28"/>
                      <w:szCs w:val="28"/>
                      <w:shd w:val="clear" w:color="auto" w:fill="FFFFFF"/>
                    </w:rPr>
                    <m:t>2</m:t>
                  </m:r>
                </m:sub>
              </m:sSub>
            </m:sub>
          </m:sSub>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u</m:t>
              </m:r>
            </m:e>
            <m:sub>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n</m:t>
                  </m:r>
                </m:e>
                <m:sub>
                  <m:r>
                    <w:rPr>
                      <w:rFonts w:ascii="Cambria Math" w:eastAsia="Times New Roman" w:hAnsi="Cambria Math" w:cs="Times New Roman"/>
                      <w:color w:val="000000"/>
                      <w:sz w:val="28"/>
                      <w:szCs w:val="28"/>
                      <w:shd w:val="clear" w:color="auto" w:fill="FFFFFF"/>
                    </w:rPr>
                    <m:t>2</m:t>
                  </m:r>
                </m:sub>
              </m:sSub>
              <m:r>
                <w:rPr>
                  <w:rFonts w:ascii="Cambria Math" w:eastAsia="Times New Roman" w:hAnsi="Cambria Math" w:cs="Times New Roman"/>
                  <w:color w:val="000000"/>
                  <w:sz w:val="28"/>
                  <w:szCs w:val="28"/>
                  <w:shd w:val="clear" w:color="auto" w:fill="FFFFFF"/>
                </w:rPr>
                <m:t>+1</m:t>
              </m:r>
            </m:sub>
          </m:sSub>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u</m:t>
              </m:r>
            </m:e>
            <m:sub>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n</m:t>
                  </m:r>
                </m:e>
                <m:sub>
                  <m:r>
                    <w:rPr>
                      <w:rFonts w:ascii="Cambria Math" w:eastAsia="Times New Roman" w:hAnsi="Cambria Math" w:cs="Times New Roman"/>
                      <w:color w:val="000000"/>
                      <w:sz w:val="28"/>
                      <w:szCs w:val="28"/>
                      <w:shd w:val="clear" w:color="auto" w:fill="FFFFFF"/>
                    </w:rPr>
                    <m:t>3</m:t>
                  </m:r>
                </m:sub>
              </m:sSub>
            </m:sub>
          </m:sSub>
          <m:r>
            <w:rPr>
              <w:rFonts w:ascii="Cambria Math" w:eastAsia="Times New Roman" w:hAnsi="Cambria Math" w:cs="Times New Roman"/>
              <w:color w:val="000000"/>
              <w:sz w:val="28"/>
              <w:szCs w:val="28"/>
              <w:shd w:val="clear" w:color="auto" w:fill="FFFFFF"/>
            </w:rPr>
            <m:t>)+…</m:t>
          </m:r>
        </m:oMath>
      </m:oMathPara>
    </w:p>
    <w:p w14:paraId="4F5B4E13" w14:textId="786C41BB" w:rsidR="00DA4E85" w:rsidRDefault="00DA4E85" w:rsidP="009B316B">
      <w:pPr>
        <w:spacing w:before="240" w:after="240" w:line="240" w:lineRule="auto"/>
        <w:rPr>
          <w:rFonts w:ascii="Times New Roman" w:eastAsia="Times New Roman" w:hAnsi="Times New Roman" w:cs="Times New Roman"/>
          <w:iCs/>
          <w:color w:val="000000"/>
          <w:sz w:val="28"/>
          <w:szCs w:val="28"/>
          <w:shd w:val="clear" w:color="auto" w:fill="FFFFFF"/>
        </w:rPr>
      </w:pPr>
      <w:r w:rsidRPr="00DA4E85">
        <w:rPr>
          <w:rFonts w:ascii="Times New Roman" w:eastAsia="Times New Roman" w:hAnsi="Times New Roman" w:cs="Times New Roman"/>
          <w:iCs/>
          <w:color w:val="000000"/>
          <w:sz w:val="28"/>
          <w:szCs w:val="28"/>
          <w:shd w:val="clear" w:color="auto" w:fill="FFFFFF"/>
        </w:rPr>
        <w:t>(</w:t>
      </w:r>
      <w:r>
        <w:rPr>
          <w:rFonts w:ascii="Times New Roman" w:eastAsia="Times New Roman" w:hAnsi="Times New Roman" w:cs="Times New Roman"/>
          <w:iCs/>
          <w:color w:val="000000"/>
          <w:sz w:val="28"/>
          <w:szCs w:val="28"/>
          <w:shd w:val="clear" w:color="auto" w:fill="FFFFFF"/>
        </w:rPr>
        <w:t>разумеется, каждый член при этом должен входить только в одну группу</w:t>
      </w:r>
      <w:r w:rsidRPr="00DA4E85">
        <w:rPr>
          <w:rFonts w:ascii="Times New Roman" w:eastAsia="Times New Roman" w:hAnsi="Times New Roman" w:cs="Times New Roman"/>
          <w:iCs/>
          <w:color w:val="000000"/>
          <w:sz w:val="28"/>
          <w:szCs w:val="28"/>
          <w:shd w:val="clear" w:color="auto" w:fill="FFFFFF"/>
        </w:rPr>
        <w:t>)</w:t>
      </w:r>
      <w:r>
        <w:rPr>
          <w:rFonts w:ascii="Times New Roman" w:eastAsia="Times New Roman" w:hAnsi="Times New Roman" w:cs="Times New Roman"/>
          <w:iCs/>
          <w:color w:val="000000"/>
          <w:sz w:val="28"/>
          <w:szCs w:val="28"/>
          <w:shd w:val="clear" w:color="auto" w:fill="FFFFFF"/>
        </w:rPr>
        <w:t xml:space="preserve"> и найти суммы </w:t>
      </w:r>
      <m:oMath>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v</m:t>
            </m:r>
          </m:e>
          <m:sub>
            <m:r>
              <w:rPr>
                <w:rFonts w:ascii="Cambria Math" w:eastAsia="Times New Roman" w:hAnsi="Cambria Math" w:cs="Times New Roman"/>
                <w:color w:val="000000"/>
                <w:sz w:val="28"/>
                <w:szCs w:val="28"/>
                <w:shd w:val="clear" w:color="auto" w:fill="FFFFFF"/>
              </w:rPr>
              <m:t>1</m:t>
            </m:r>
          </m:sub>
        </m:sSub>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 xml:space="preserve"> v</m:t>
            </m:r>
          </m:e>
          <m:sub>
            <m:r>
              <w:rPr>
                <w:rFonts w:ascii="Cambria Math" w:eastAsia="Times New Roman" w:hAnsi="Cambria Math" w:cs="Times New Roman"/>
                <w:color w:val="000000"/>
                <w:sz w:val="28"/>
                <w:szCs w:val="28"/>
                <w:shd w:val="clear" w:color="auto" w:fill="FFFFFF"/>
              </w:rPr>
              <m:t>2</m:t>
            </m:r>
          </m:sub>
        </m:sSub>
        <m:r>
          <w:rPr>
            <w:rFonts w:ascii="Cambria Math" w:eastAsia="Times New Roman" w:hAnsi="Cambria Math" w:cs="Times New Roman"/>
            <w:color w:val="000000"/>
            <w:sz w:val="28"/>
            <w:szCs w:val="28"/>
            <w:shd w:val="clear" w:color="auto" w:fill="FFFFFF"/>
          </w:rPr>
          <m:t xml:space="preserve">, </m:t>
        </m:r>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v</m:t>
            </m:r>
          </m:e>
          <m:sub>
            <m:r>
              <w:rPr>
                <w:rFonts w:ascii="Cambria Math" w:eastAsia="Times New Roman" w:hAnsi="Cambria Math" w:cs="Times New Roman"/>
                <w:color w:val="000000"/>
                <w:sz w:val="28"/>
                <w:szCs w:val="28"/>
                <w:shd w:val="clear" w:color="auto" w:fill="FFFFFF"/>
              </w:rPr>
              <m:t>3</m:t>
            </m:r>
          </m:sub>
        </m:sSub>
        <m:r>
          <w:rPr>
            <w:rFonts w:ascii="Cambria Math" w:eastAsia="Times New Roman" w:hAnsi="Cambria Math" w:cs="Times New Roman"/>
            <w:color w:val="000000"/>
            <w:sz w:val="28"/>
            <w:szCs w:val="28"/>
            <w:shd w:val="clear" w:color="auto" w:fill="FFFFFF"/>
          </w:rPr>
          <m:t>, …</m:t>
        </m:r>
      </m:oMath>
      <w:r>
        <w:rPr>
          <w:rFonts w:ascii="Times New Roman" w:eastAsia="Times New Roman" w:hAnsi="Times New Roman" w:cs="Times New Roman"/>
          <w:iCs/>
          <w:color w:val="000000"/>
          <w:sz w:val="28"/>
          <w:szCs w:val="28"/>
          <w:shd w:val="clear" w:color="auto" w:fill="FFFFFF"/>
        </w:rPr>
        <w:t xml:space="preserve"> членов, входящих в каждую из групп, то составленный из этих сумм ряд</w:t>
      </w:r>
    </w:p>
    <w:p w14:paraId="3A1A77EA" w14:textId="3E11EAD1" w:rsidR="00FC7573" w:rsidRPr="00FC7573" w:rsidRDefault="00DA4E85" w:rsidP="009B316B">
      <w:pPr>
        <w:spacing w:before="240" w:after="240" w:line="240" w:lineRule="auto"/>
        <w:rPr>
          <w:rFonts w:ascii="Times New Roman" w:eastAsia="Times New Roman" w:hAnsi="Times New Roman" w:cs="Times New Roman"/>
          <w:iCs/>
          <w:color w:val="000000"/>
          <w:sz w:val="28"/>
          <w:szCs w:val="28"/>
          <w:shd w:val="clear" w:color="auto" w:fill="FFFFFF"/>
        </w:rPr>
      </w:pPr>
      <w:r>
        <w:rPr>
          <w:rFonts w:ascii="Times New Roman" w:eastAsia="Times New Roman" w:hAnsi="Times New Roman" w:cs="Times New Roman"/>
          <w:iCs/>
          <w:color w:val="000000"/>
          <w:sz w:val="28"/>
          <w:szCs w:val="28"/>
          <w:shd w:val="clear" w:color="auto" w:fill="FFFFFF"/>
        </w:rPr>
        <w:tab/>
      </w:r>
      <w:r>
        <w:rPr>
          <w:rFonts w:ascii="Times New Roman" w:eastAsia="Times New Roman" w:hAnsi="Times New Roman" w:cs="Times New Roman"/>
          <w:iCs/>
          <w:color w:val="000000"/>
          <w:sz w:val="28"/>
          <w:szCs w:val="28"/>
          <w:shd w:val="clear" w:color="auto" w:fill="FFFFFF"/>
        </w:rPr>
        <w:tab/>
      </w:r>
      <m:oMath>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v</m:t>
            </m:r>
          </m:e>
          <m:sub>
            <m:r>
              <w:rPr>
                <w:rFonts w:ascii="Cambria Math" w:eastAsia="Times New Roman" w:hAnsi="Cambria Math" w:cs="Times New Roman"/>
                <w:color w:val="000000"/>
                <w:sz w:val="28"/>
                <w:szCs w:val="28"/>
                <w:shd w:val="clear" w:color="auto" w:fill="FFFFFF"/>
              </w:rPr>
              <m:t>1</m:t>
            </m:r>
          </m:sub>
        </m:sSub>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v</m:t>
            </m:r>
          </m:e>
          <m:sub>
            <m:r>
              <w:rPr>
                <w:rFonts w:ascii="Cambria Math" w:eastAsia="Times New Roman" w:hAnsi="Cambria Math" w:cs="Times New Roman"/>
                <w:color w:val="000000"/>
                <w:sz w:val="28"/>
                <w:szCs w:val="28"/>
                <w:shd w:val="clear" w:color="auto" w:fill="FFFFFF"/>
              </w:rPr>
              <m:t>2</m:t>
            </m:r>
          </m:sub>
        </m:sSub>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v</m:t>
            </m:r>
          </m:e>
          <m:sub>
            <m:r>
              <w:rPr>
                <w:rFonts w:ascii="Cambria Math" w:eastAsia="Times New Roman" w:hAnsi="Cambria Math" w:cs="Times New Roman"/>
                <w:color w:val="000000"/>
                <w:sz w:val="28"/>
                <w:szCs w:val="28"/>
                <w:shd w:val="clear" w:color="auto" w:fill="FFFFFF"/>
              </w:rPr>
              <m:t>3</m:t>
            </m:r>
          </m:sub>
        </m:sSub>
        <m:r>
          <w:rPr>
            <w:rFonts w:ascii="Cambria Math" w:eastAsia="Times New Roman" w:hAnsi="Cambria Math" w:cs="Times New Roman"/>
            <w:color w:val="000000"/>
            <w:sz w:val="28"/>
            <w:szCs w:val="28"/>
            <w:shd w:val="clear" w:color="auto" w:fill="FFFFFF"/>
          </w:rPr>
          <m:t>+…</m:t>
        </m:r>
        <m:d>
          <m:dPr>
            <m:ctrlPr>
              <w:rPr>
                <w:rFonts w:ascii="Cambria Math" w:eastAsia="Times New Roman" w:hAnsi="Cambria Math" w:cs="Times New Roman"/>
                <w:i/>
                <w:iCs/>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2</m:t>
            </m:r>
          </m:e>
        </m:d>
      </m:oMath>
    </w:p>
    <w:p w14:paraId="3985BBCB" w14:textId="2F390E0B" w:rsidR="00DA4E85" w:rsidRDefault="00DA4E85" w:rsidP="009B316B">
      <w:pPr>
        <w:spacing w:before="240" w:after="240" w:line="240" w:lineRule="auto"/>
        <w:rPr>
          <w:rFonts w:ascii="Times New Roman" w:eastAsia="Times New Roman" w:hAnsi="Times New Roman" w:cs="Times New Roman"/>
          <w:iCs/>
          <w:color w:val="000000"/>
          <w:sz w:val="28"/>
          <w:szCs w:val="28"/>
          <w:shd w:val="clear" w:color="auto" w:fill="FFFFFF"/>
        </w:rPr>
      </w:pPr>
      <w:r>
        <w:rPr>
          <w:rFonts w:ascii="Times New Roman" w:eastAsia="Times New Roman" w:hAnsi="Times New Roman" w:cs="Times New Roman"/>
          <w:iCs/>
          <w:color w:val="000000"/>
          <w:sz w:val="28"/>
          <w:szCs w:val="28"/>
          <w:shd w:val="clear" w:color="auto" w:fill="FFFFFF"/>
        </w:rPr>
        <w:t>Будет сходиться и иметь ту же сумму, что и первоначальный ряд (</w:t>
      </w:r>
      <w:r w:rsidR="009A4DBB">
        <w:rPr>
          <w:rFonts w:ascii="Times New Roman" w:eastAsia="Times New Roman" w:hAnsi="Times New Roman" w:cs="Times New Roman"/>
          <w:iCs/>
          <w:color w:val="000000"/>
          <w:sz w:val="28"/>
          <w:szCs w:val="28"/>
          <w:shd w:val="clear" w:color="auto" w:fill="FFFFFF"/>
        </w:rPr>
        <w:t>1</w:t>
      </w:r>
      <w:r>
        <w:rPr>
          <w:rFonts w:ascii="Times New Roman" w:eastAsia="Times New Roman" w:hAnsi="Times New Roman" w:cs="Times New Roman"/>
          <w:iCs/>
          <w:color w:val="000000"/>
          <w:sz w:val="28"/>
          <w:szCs w:val="28"/>
          <w:shd w:val="clear" w:color="auto" w:fill="FFFFFF"/>
        </w:rPr>
        <w:t>)</w:t>
      </w:r>
    </w:p>
    <w:p w14:paraId="618171BE" w14:textId="376232F9" w:rsidR="00DA4E85" w:rsidRDefault="00DA4E85" w:rsidP="0083473F">
      <w:pPr>
        <w:spacing w:before="240" w:after="240" w:line="240" w:lineRule="auto"/>
        <w:ind w:firstLine="708"/>
        <w:rPr>
          <w:rFonts w:ascii="Times New Roman" w:eastAsia="Times New Roman" w:hAnsi="Times New Roman" w:cs="Times New Roman"/>
          <w:iCs/>
          <w:color w:val="000000"/>
          <w:sz w:val="28"/>
          <w:szCs w:val="28"/>
          <w:shd w:val="clear" w:color="auto" w:fill="FFFFFF"/>
        </w:rPr>
      </w:pPr>
      <w:r w:rsidRPr="00DA4E85">
        <w:rPr>
          <w:rFonts w:ascii="Times New Roman" w:eastAsia="Times New Roman" w:hAnsi="Times New Roman" w:cs="Times New Roman"/>
          <w:b/>
          <w:bCs/>
          <w:iCs/>
          <w:color w:val="000000"/>
          <w:sz w:val="28"/>
          <w:szCs w:val="28"/>
          <w:shd w:val="clear" w:color="auto" w:fill="FFFFFF"/>
        </w:rPr>
        <w:t>Доказательство</w:t>
      </w:r>
      <w:r>
        <w:rPr>
          <w:rFonts w:ascii="Times New Roman" w:eastAsia="Times New Roman" w:hAnsi="Times New Roman" w:cs="Times New Roman"/>
          <w:b/>
          <w:bCs/>
          <w:iCs/>
          <w:color w:val="000000"/>
          <w:sz w:val="28"/>
          <w:szCs w:val="28"/>
          <w:shd w:val="clear" w:color="auto" w:fill="FFFFFF"/>
        </w:rPr>
        <w:t xml:space="preserve">. </w:t>
      </w:r>
      <w:r>
        <w:rPr>
          <w:rFonts w:ascii="Times New Roman" w:eastAsia="Times New Roman" w:hAnsi="Times New Roman" w:cs="Times New Roman"/>
          <w:iCs/>
          <w:color w:val="000000"/>
          <w:sz w:val="28"/>
          <w:szCs w:val="28"/>
          <w:shd w:val="clear" w:color="auto" w:fill="FFFFFF"/>
        </w:rPr>
        <w:t>Составим последовательность частичных сумм ряда (1)</w:t>
      </w:r>
    </w:p>
    <w:p w14:paraId="4655E566" w14:textId="77777777" w:rsidR="00DA4E85" w:rsidRDefault="00000000" w:rsidP="009B316B">
      <w:pPr>
        <w:spacing w:before="240" w:after="240" w:line="240" w:lineRule="auto"/>
        <w:rPr>
          <w:rFonts w:ascii="Times New Roman" w:eastAsia="Times New Roman" w:hAnsi="Times New Roman" w:cs="Times New Roman"/>
          <w:iCs/>
          <w:color w:val="000000"/>
          <w:sz w:val="28"/>
          <w:szCs w:val="28"/>
          <w:shd w:val="clear" w:color="auto" w:fill="FFFFFF"/>
        </w:rPr>
      </w:pPr>
      <m:oMath>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s</m:t>
            </m:r>
          </m:e>
          <m:sub>
            <m:r>
              <w:rPr>
                <w:rFonts w:ascii="Cambria Math" w:eastAsia="Times New Roman" w:hAnsi="Cambria Math" w:cs="Times New Roman"/>
                <w:color w:val="000000"/>
                <w:sz w:val="28"/>
                <w:szCs w:val="28"/>
                <w:shd w:val="clear" w:color="auto" w:fill="FFFFFF"/>
              </w:rPr>
              <m:t>1</m:t>
            </m:r>
          </m:sub>
        </m:sSub>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u</m:t>
            </m:r>
          </m:e>
          <m:sub>
            <m:r>
              <w:rPr>
                <w:rFonts w:ascii="Cambria Math" w:eastAsia="Times New Roman" w:hAnsi="Cambria Math" w:cs="Times New Roman"/>
                <w:color w:val="000000"/>
                <w:sz w:val="28"/>
                <w:szCs w:val="28"/>
                <w:shd w:val="clear" w:color="auto" w:fill="FFFFFF"/>
              </w:rPr>
              <m:t>1</m:t>
            </m:r>
          </m:sub>
        </m:sSub>
      </m:oMath>
      <w:r w:rsidR="00DA4E85">
        <w:rPr>
          <w:rFonts w:ascii="Times New Roman" w:eastAsia="Times New Roman" w:hAnsi="Times New Roman" w:cs="Times New Roman"/>
          <w:iCs/>
          <w:color w:val="000000"/>
          <w:sz w:val="28"/>
          <w:szCs w:val="28"/>
          <w:shd w:val="clear" w:color="auto" w:fill="FFFFFF"/>
        </w:rPr>
        <w:t>,</w:t>
      </w:r>
    </w:p>
    <w:p w14:paraId="68488045" w14:textId="77777777" w:rsidR="00DA4E85" w:rsidRPr="00282863" w:rsidRDefault="00000000" w:rsidP="009B316B">
      <w:pPr>
        <w:spacing w:before="240" w:after="240" w:line="240" w:lineRule="auto"/>
        <w:rPr>
          <w:rFonts w:ascii="Times New Roman" w:eastAsia="Times New Roman" w:hAnsi="Times New Roman" w:cs="Times New Roman"/>
          <w:iCs/>
          <w:color w:val="000000"/>
          <w:sz w:val="28"/>
          <w:szCs w:val="28"/>
          <w:shd w:val="clear" w:color="auto" w:fill="FFFFFF"/>
        </w:rPr>
      </w:pPr>
      <m:oMath>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s</m:t>
            </m:r>
          </m:e>
          <m:sub>
            <m:r>
              <w:rPr>
                <w:rFonts w:ascii="Cambria Math" w:eastAsia="Times New Roman" w:hAnsi="Cambria Math" w:cs="Times New Roman"/>
                <w:color w:val="000000"/>
                <w:sz w:val="28"/>
                <w:szCs w:val="28"/>
                <w:shd w:val="clear" w:color="auto" w:fill="FFFFFF"/>
              </w:rPr>
              <m:t>2</m:t>
            </m:r>
          </m:sub>
        </m:sSub>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u</m:t>
            </m:r>
          </m:e>
          <m:sub>
            <m:r>
              <w:rPr>
                <w:rFonts w:ascii="Cambria Math" w:eastAsia="Times New Roman" w:hAnsi="Cambria Math" w:cs="Times New Roman"/>
                <w:color w:val="000000"/>
                <w:sz w:val="28"/>
                <w:szCs w:val="28"/>
                <w:shd w:val="clear" w:color="auto" w:fill="FFFFFF"/>
              </w:rPr>
              <m:t>1</m:t>
            </m:r>
          </m:sub>
        </m:sSub>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u</m:t>
            </m:r>
          </m:e>
          <m:sub>
            <m:r>
              <w:rPr>
                <w:rFonts w:ascii="Cambria Math" w:eastAsia="Times New Roman" w:hAnsi="Cambria Math" w:cs="Times New Roman"/>
                <w:color w:val="000000"/>
                <w:sz w:val="28"/>
                <w:szCs w:val="28"/>
                <w:shd w:val="clear" w:color="auto" w:fill="FFFFFF"/>
              </w:rPr>
              <m:t>2</m:t>
            </m:r>
          </m:sub>
        </m:sSub>
      </m:oMath>
      <w:r w:rsidR="00DA4E85" w:rsidRPr="00282863">
        <w:rPr>
          <w:rFonts w:ascii="Times New Roman" w:eastAsia="Times New Roman" w:hAnsi="Times New Roman" w:cs="Times New Roman"/>
          <w:iCs/>
          <w:color w:val="000000"/>
          <w:sz w:val="28"/>
          <w:szCs w:val="28"/>
          <w:shd w:val="clear" w:color="auto" w:fill="FFFFFF"/>
        </w:rPr>
        <w:t>,</w:t>
      </w:r>
    </w:p>
    <w:p w14:paraId="75F6D16F" w14:textId="77777777" w:rsidR="00DA4E85" w:rsidRPr="00282863" w:rsidRDefault="00000000" w:rsidP="009B316B">
      <w:pPr>
        <w:spacing w:before="240" w:after="240" w:line="240" w:lineRule="auto"/>
        <w:rPr>
          <w:rFonts w:ascii="Times New Roman" w:eastAsia="Times New Roman" w:hAnsi="Times New Roman" w:cs="Times New Roman"/>
          <w:iCs/>
          <w:color w:val="000000"/>
          <w:sz w:val="28"/>
          <w:szCs w:val="28"/>
          <w:shd w:val="clear" w:color="auto" w:fill="FFFFFF"/>
        </w:rPr>
      </w:pPr>
      <m:oMath>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s</m:t>
            </m:r>
          </m:e>
          <m:sub>
            <m:r>
              <w:rPr>
                <w:rFonts w:ascii="Cambria Math" w:eastAsia="Times New Roman" w:hAnsi="Cambria Math" w:cs="Times New Roman"/>
                <w:color w:val="000000"/>
                <w:sz w:val="28"/>
                <w:szCs w:val="28"/>
                <w:shd w:val="clear" w:color="auto" w:fill="FFFFFF"/>
              </w:rPr>
              <m:t>3</m:t>
            </m:r>
          </m:sub>
        </m:sSub>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u</m:t>
            </m:r>
          </m:e>
          <m:sub>
            <m:r>
              <w:rPr>
                <w:rFonts w:ascii="Cambria Math" w:eastAsia="Times New Roman" w:hAnsi="Cambria Math" w:cs="Times New Roman"/>
                <w:color w:val="000000"/>
                <w:sz w:val="28"/>
                <w:szCs w:val="28"/>
                <w:shd w:val="clear" w:color="auto" w:fill="FFFFFF"/>
              </w:rPr>
              <m:t>1</m:t>
            </m:r>
          </m:sub>
        </m:sSub>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u</m:t>
            </m:r>
          </m:e>
          <m:sub>
            <m:r>
              <w:rPr>
                <w:rFonts w:ascii="Cambria Math" w:eastAsia="Times New Roman" w:hAnsi="Cambria Math" w:cs="Times New Roman"/>
                <w:color w:val="000000"/>
                <w:sz w:val="28"/>
                <w:szCs w:val="28"/>
                <w:shd w:val="clear" w:color="auto" w:fill="FFFFFF"/>
              </w:rPr>
              <m:t>2</m:t>
            </m:r>
          </m:sub>
        </m:sSub>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u</m:t>
            </m:r>
          </m:e>
          <m:sub>
            <m:r>
              <w:rPr>
                <w:rFonts w:ascii="Cambria Math" w:eastAsia="Times New Roman" w:hAnsi="Cambria Math" w:cs="Times New Roman"/>
                <w:color w:val="000000"/>
                <w:sz w:val="28"/>
                <w:szCs w:val="28"/>
                <w:shd w:val="clear" w:color="auto" w:fill="FFFFFF"/>
              </w:rPr>
              <m:t>3</m:t>
            </m:r>
          </m:sub>
        </m:sSub>
      </m:oMath>
      <w:r w:rsidR="00DA4E85" w:rsidRPr="00282863">
        <w:rPr>
          <w:rFonts w:ascii="Times New Roman" w:eastAsia="Times New Roman" w:hAnsi="Times New Roman" w:cs="Times New Roman"/>
          <w:iCs/>
          <w:color w:val="000000"/>
          <w:sz w:val="28"/>
          <w:szCs w:val="28"/>
          <w:shd w:val="clear" w:color="auto" w:fill="FFFFFF"/>
        </w:rPr>
        <w:t>,</w:t>
      </w:r>
    </w:p>
    <w:p w14:paraId="2F3C94D5" w14:textId="77777777" w:rsidR="00DA4E85" w:rsidRPr="00282863" w:rsidRDefault="00DA4E85" w:rsidP="009B316B">
      <w:pPr>
        <w:spacing w:before="240" w:after="240" w:line="240" w:lineRule="auto"/>
        <w:rPr>
          <w:rFonts w:ascii="Times New Roman" w:eastAsia="Times New Roman" w:hAnsi="Times New Roman" w:cs="Times New Roman"/>
          <w:iCs/>
          <w:color w:val="000000"/>
          <w:sz w:val="28"/>
          <w:szCs w:val="28"/>
          <w:shd w:val="clear" w:color="auto" w:fill="FFFFFF"/>
        </w:rPr>
      </w:pPr>
      <w:r w:rsidRPr="00282863">
        <w:rPr>
          <w:rFonts w:ascii="Times New Roman" w:eastAsia="Times New Roman" w:hAnsi="Times New Roman" w:cs="Times New Roman"/>
          <w:iCs/>
          <w:color w:val="000000"/>
          <w:sz w:val="28"/>
          <w:szCs w:val="28"/>
          <w:shd w:val="clear" w:color="auto" w:fill="FFFFFF"/>
        </w:rPr>
        <w:t>……….</w:t>
      </w:r>
    </w:p>
    <w:p w14:paraId="5710F5B1" w14:textId="77777777" w:rsidR="00F054E1" w:rsidRDefault="00F054E1" w:rsidP="009B316B">
      <w:pPr>
        <w:spacing w:before="240" w:after="240" w:line="240" w:lineRule="auto"/>
        <w:rPr>
          <w:rFonts w:ascii="Times New Roman" w:eastAsia="Times New Roman" w:hAnsi="Times New Roman" w:cs="Times New Roman"/>
          <w:iCs/>
          <w:color w:val="000000"/>
          <w:sz w:val="28"/>
          <w:szCs w:val="28"/>
          <w:shd w:val="clear" w:color="auto" w:fill="FFFFFF"/>
        </w:rPr>
      </w:pPr>
      <w:r>
        <w:rPr>
          <w:rFonts w:ascii="Times New Roman" w:eastAsia="Times New Roman" w:hAnsi="Times New Roman" w:cs="Times New Roman"/>
          <w:iCs/>
          <w:color w:val="000000"/>
          <w:sz w:val="28"/>
          <w:szCs w:val="28"/>
          <w:shd w:val="clear" w:color="auto" w:fill="FFFFFF"/>
        </w:rPr>
        <w:t>Среди них, в частности, окажутся и все суммы вида</w:t>
      </w:r>
    </w:p>
    <w:p w14:paraId="70027C16" w14:textId="77777777" w:rsidR="00A61738" w:rsidRPr="00282863" w:rsidRDefault="00000000" w:rsidP="009B316B">
      <w:pPr>
        <w:spacing w:before="240" w:after="240" w:line="240" w:lineRule="auto"/>
        <w:rPr>
          <w:rFonts w:ascii="Times New Roman" w:eastAsia="Times New Roman" w:hAnsi="Times New Roman" w:cs="Times New Roman"/>
          <w:iCs/>
          <w:color w:val="000000"/>
          <w:sz w:val="28"/>
          <w:szCs w:val="28"/>
          <w:shd w:val="clear" w:color="auto" w:fill="FFFFFF"/>
        </w:rPr>
      </w:pPr>
      <m:oMath>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s</m:t>
            </m:r>
          </m:e>
          <m:sub>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n</m:t>
                </m:r>
              </m:e>
              <m:sub>
                <m:r>
                  <w:rPr>
                    <w:rFonts w:ascii="Cambria Math" w:eastAsia="Times New Roman" w:hAnsi="Cambria Math" w:cs="Times New Roman"/>
                    <w:color w:val="000000"/>
                    <w:sz w:val="28"/>
                    <w:szCs w:val="28"/>
                    <w:shd w:val="clear" w:color="auto" w:fill="FFFFFF"/>
                  </w:rPr>
                  <m:t>1</m:t>
                </m:r>
              </m:sub>
            </m:sSub>
          </m:sub>
        </m:sSub>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u</m:t>
            </m:r>
          </m:e>
          <m:sub>
            <m:r>
              <w:rPr>
                <w:rFonts w:ascii="Cambria Math" w:eastAsia="Times New Roman" w:hAnsi="Cambria Math" w:cs="Times New Roman"/>
                <w:color w:val="000000"/>
                <w:sz w:val="28"/>
                <w:szCs w:val="28"/>
                <w:shd w:val="clear" w:color="auto" w:fill="FFFFFF"/>
              </w:rPr>
              <m:t>1</m:t>
            </m:r>
          </m:sub>
        </m:sSub>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u</m:t>
            </m:r>
          </m:e>
          <m:sub>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n</m:t>
                </m:r>
              </m:e>
              <m:sub>
                <m:r>
                  <w:rPr>
                    <w:rFonts w:ascii="Cambria Math" w:eastAsia="Times New Roman" w:hAnsi="Cambria Math" w:cs="Times New Roman"/>
                    <w:color w:val="000000"/>
                    <w:sz w:val="28"/>
                    <w:szCs w:val="28"/>
                    <w:shd w:val="clear" w:color="auto" w:fill="FFFFFF"/>
                  </w:rPr>
                  <m:t>1</m:t>
                </m:r>
              </m:sub>
            </m:sSub>
          </m:sub>
        </m:sSub>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v</m:t>
            </m:r>
          </m:e>
          <m:sub>
            <m:r>
              <w:rPr>
                <w:rFonts w:ascii="Cambria Math" w:eastAsia="Times New Roman" w:hAnsi="Cambria Math" w:cs="Times New Roman"/>
                <w:color w:val="000000"/>
                <w:sz w:val="28"/>
                <w:szCs w:val="28"/>
                <w:shd w:val="clear" w:color="auto" w:fill="FFFFFF"/>
              </w:rPr>
              <m:t>1</m:t>
            </m:r>
          </m:sub>
        </m:sSub>
      </m:oMath>
      <w:r w:rsidR="00F054E1" w:rsidRPr="00282863">
        <w:rPr>
          <w:rFonts w:ascii="Times New Roman" w:eastAsia="Times New Roman" w:hAnsi="Times New Roman" w:cs="Times New Roman"/>
          <w:iCs/>
          <w:color w:val="000000"/>
          <w:sz w:val="28"/>
          <w:szCs w:val="28"/>
          <w:shd w:val="clear" w:color="auto" w:fill="FFFFFF"/>
        </w:rPr>
        <w:t>,</w:t>
      </w:r>
    </w:p>
    <w:p w14:paraId="32E73C7E" w14:textId="77777777" w:rsidR="001A0F0E" w:rsidRPr="00282863" w:rsidRDefault="00000000" w:rsidP="009B316B">
      <w:pPr>
        <w:spacing w:before="240" w:after="240" w:line="240" w:lineRule="auto"/>
        <w:rPr>
          <w:rFonts w:ascii="Times New Roman" w:eastAsia="Times New Roman" w:hAnsi="Times New Roman" w:cs="Times New Roman"/>
          <w:iCs/>
          <w:color w:val="000000"/>
          <w:sz w:val="28"/>
          <w:szCs w:val="28"/>
          <w:shd w:val="clear" w:color="auto" w:fill="FFFFFF"/>
        </w:rPr>
      </w:pPr>
      <m:oMath>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s</m:t>
            </m:r>
          </m:e>
          <m:sub>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n</m:t>
                </m:r>
              </m:e>
              <m:sub>
                <m:r>
                  <w:rPr>
                    <w:rFonts w:ascii="Cambria Math" w:eastAsia="Times New Roman" w:hAnsi="Cambria Math" w:cs="Times New Roman"/>
                    <w:color w:val="000000"/>
                    <w:sz w:val="28"/>
                    <w:szCs w:val="28"/>
                    <w:shd w:val="clear" w:color="auto" w:fill="FFFFFF"/>
                  </w:rPr>
                  <m:t>2</m:t>
                </m:r>
              </m:sub>
            </m:sSub>
          </m:sub>
        </m:sSub>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u</m:t>
            </m:r>
          </m:e>
          <m:sub>
            <m:r>
              <w:rPr>
                <w:rFonts w:ascii="Cambria Math" w:eastAsia="Times New Roman" w:hAnsi="Cambria Math" w:cs="Times New Roman"/>
                <w:color w:val="000000"/>
                <w:sz w:val="28"/>
                <w:szCs w:val="28"/>
                <w:shd w:val="clear" w:color="auto" w:fill="FFFFFF"/>
              </w:rPr>
              <m:t>1</m:t>
            </m:r>
          </m:sub>
        </m:sSub>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u</m:t>
            </m:r>
          </m:e>
          <m:sub>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n</m:t>
                </m:r>
              </m:e>
              <m:sub>
                <m:r>
                  <w:rPr>
                    <w:rFonts w:ascii="Cambria Math" w:eastAsia="Times New Roman" w:hAnsi="Cambria Math" w:cs="Times New Roman"/>
                    <w:color w:val="000000"/>
                    <w:sz w:val="28"/>
                    <w:szCs w:val="28"/>
                    <w:shd w:val="clear" w:color="auto" w:fill="FFFFFF"/>
                  </w:rPr>
                  <m:t>1</m:t>
                </m:r>
              </m:sub>
            </m:sSub>
          </m:sub>
        </m:sSub>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lang w:val="en-US"/>
              </w:rPr>
              <m:t>u</m:t>
            </m:r>
          </m:e>
          <m:sub>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n</m:t>
                </m:r>
              </m:e>
              <m:sub>
                <m:r>
                  <w:rPr>
                    <w:rFonts w:ascii="Cambria Math" w:eastAsia="Times New Roman" w:hAnsi="Cambria Math" w:cs="Times New Roman"/>
                    <w:color w:val="000000"/>
                    <w:sz w:val="28"/>
                    <w:szCs w:val="28"/>
                    <w:shd w:val="clear" w:color="auto" w:fill="FFFFFF"/>
                  </w:rPr>
                  <m:t>1</m:t>
                </m:r>
              </m:sub>
            </m:sSub>
            <m:r>
              <w:rPr>
                <w:rFonts w:ascii="Cambria Math" w:eastAsia="Times New Roman" w:hAnsi="Cambria Math" w:cs="Times New Roman"/>
                <w:color w:val="000000"/>
                <w:sz w:val="28"/>
                <w:szCs w:val="28"/>
                <w:shd w:val="clear" w:color="auto" w:fill="FFFFFF"/>
              </w:rPr>
              <m:t>+1</m:t>
            </m:r>
          </m:sub>
        </m:sSub>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u</m:t>
            </m:r>
          </m:e>
          <m:sub>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n</m:t>
                </m:r>
              </m:e>
              <m:sub>
                <m:r>
                  <w:rPr>
                    <w:rFonts w:ascii="Cambria Math" w:eastAsia="Times New Roman" w:hAnsi="Cambria Math" w:cs="Times New Roman"/>
                    <w:color w:val="000000"/>
                    <w:sz w:val="28"/>
                    <w:szCs w:val="28"/>
                    <w:shd w:val="clear" w:color="auto" w:fill="FFFFFF"/>
                  </w:rPr>
                  <m:t>2</m:t>
                </m:r>
              </m:sub>
            </m:sSub>
          </m:sub>
        </m:sSub>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v</m:t>
            </m:r>
          </m:e>
          <m:sub>
            <m:r>
              <w:rPr>
                <w:rFonts w:ascii="Cambria Math" w:eastAsia="Times New Roman" w:hAnsi="Cambria Math" w:cs="Times New Roman"/>
                <w:color w:val="000000"/>
                <w:sz w:val="28"/>
                <w:szCs w:val="28"/>
                <w:shd w:val="clear" w:color="auto" w:fill="FFFFFF"/>
              </w:rPr>
              <m:t>1</m:t>
            </m:r>
          </m:sub>
        </m:sSub>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v</m:t>
            </m:r>
          </m:e>
          <m:sub>
            <m:r>
              <w:rPr>
                <w:rFonts w:ascii="Cambria Math" w:eastAsia="Times New Roman" w:hAnsi="Cambria Math" w:cs="Times New Roman"/>
                <w:color w:val="000000"/>
                <w:sz w:val="28"/>
                <w:szCs w:val="28"/>
                <w:shd w:val="clear" w:color="auto" w:fill="FFFFFF"/>
              </w:rPr>
              <m:t>2</m:t>
            </m:r>
          </m:sub>
        </m:sSub>
      </m:oMath>
      <w:r w:rsidR="00A61738" w:rsidRPr="00282863">
        <w:rPr>
          <w:rFonts w:ascii="Times New Roman" w:eastAsia="Times New Roman" w:hAnsi="Times New Roman" w:cs="Times New Roman"/>
          <w:iCs/>
          <w:color w:val="000000"/>
          <w:sz w:val="28"/>
          <w:szCs w:val="28"/>
          <w:shd w:val="clear" w:color="auto" w:fill="FFFFFF"/>
        </w:rPr>
        <w:t>,</w:t>
      </w:r>
    </w:p>
    <w:p w14:paraId="4CF305B2" w14:textId="77777777" w:rsidR="001A0F0E" w:rsidRPr="00282863" w:rsidRDefault="00000000" w:rsidP="009B316B">
      <w:pPr>
        <w:spacing w:before="240" w:after="240" w:line="240" w:lineRule="auto"/>
        <w:rPr>
          <w:rFonts w:ascii="Times New Roman" w:eastAsia="Times New Roman" w:hAnsi="Times New Roman" w:cs="Times New Roman"/>
          <w:iCs/>
          <w:color w:val="000000"/>
          <w:sz w:val="28"/>
          <w:szCs w:val="28"/>
          <w:shd w:val="clear" w:color="auto" w:fill="FFFFFF"/>
        </w:rPr>
      </w:pPr>
      <m:oMath>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s</m:t>
            </m:r>
          </m:e>
          <m:sub>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n</m:t>
                </m:r>
              </m:e>
              <m:sub>
                <m:r>
                  <w:rPr>
                    <w:rFonts w:ascii="Cambria Math" w:eastAsia="Times New Roman" w:hAnsi="Cambria Math" w:cs="Times New Roman"/>
                    <w:color w:val="000000"/>
                    <w:sz w:val="28"/>
                    <w:szCs w:val="28"/>
                    <w:shd w:val="clear" w:color="auto" w:fill="FFFFFF"/>
                  </w:rPr>
                  <m:t>3</m:t>
                </m:r>
              </m:sub>
            </m:sSub>
          </m:sub>
        </m:sSub>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u</m:t>
            </m:r>
          </m:e>
          <m:sub>
            <m:r>
              <w:rPr>
                <w:rFonts w:ascii="Cambria Math" w:eastAsia="Times New Roman" w:hAnsi="Cambria Math" w:cs="Times New Roman"/>
                <w:color w:val="000000"/>
                <w:sz w:val="28"/>
                <w:szCs w:val="28"/>
                <w:shd w:val="clear" w:color="auto" w:fill="FFFFFF"/>
              </w:rPr>
              <m:t>1</m:t>
            </m:r>
          </m:sub>
        </m:sSub>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u</m:t>
            </m:r>
          </m:e>
          <m:sub>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n</m:t>
                </m:r>
              </m:e>
              <m:sub>
                <m:r>
                  <w:rPr>
                    <w:rFonts w:ascii="Cambria Math" w:eastAsia="Times New Roman" w:hAnsi="Cambria Math" w:cs="Times New Roman"/>
                    <w:color w:val="000000"/>
                    <w:sz w:val="28"/>
                    <w:szCs w:val="28"/>
                    <w:shd w:val="clear" w:color="auto" w:fill="FFFFFF"/>
                  </w:rPr>
                  <m:t>3</m:t>
                </m:r>
              </m:sub>
            </m:sSub>
          </m:sub>
        </m:sSub>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u</m:t>
            </m:r>
          </m:e>
          <m:sub>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n</m:t>
                </m:r>
              </m:e>
              <m:sub>
                <m:r>
                  <w:rPr>
                    <w:rFonts w:ascii="Cambria Math" w:eastAsia="Times New Roman" w:hAnsi="Cambria Math" w:cs="Times New Roman"/>
                    <w:color w:val="000000"/>
                    <w:sz w:val="28"/>
                    <w:szCs w:val="28"/>
                    <w:shd w:val="clear" w:color="auto" w:fill="FFFFFF"/>
                  </w:rPr>
                  <m:t>1</m:t>
                </m:r>
              </m:sub>
            </m:sSub>
            <m:r>
              <w:rPr>
                <w:rFonts w:ascii="Cambria Math" w:eastAsia="Times New Roman" w:hAnsi="Cambria Math" w:cs="Times New Roman"/>
                <w:color w:val="000000"/>
                <w:sz w:val="28"/>
                <w:szCs w:val="28"/>
                <w:shd w:val="clear" w:color="auto" w:fill="FFFFFF"/>
              </w:rPr>
              <m:t>+1</m:t>
            </m:r>
          </m:sub>
        </m:sSub>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u</m:t>
            </m:r>
          </m:e>
          <m:sub>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n</m:t>
                </m:r>
              </m:e>
              <m:sub>
                <m:r>
                  <w:rPr>
                    <w:rFonts w:ascii="Cambria Math" w:eastAsia="Times New Roman" w:hAnsi="Cambria Math" w:cs="Times New Roman"/>
                    <w:color w:val="000000"/>
                    <w:sz w:val="28"/>
                    <w:szCs w:val="28"/>
                    <w:shd w:val="clear" w:color="auto" w:fill="FFFFFF"/>
                  </w:rPr>
                  <m:t>2</m:t>
                </m:r>
              </m:sub>
            </m:sSub>
          </m:sub>
        </m:sSub>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u</m:t>
            </m:r>
          </m:e>
          <m:sub>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n</m:t>
                </m:r>
              </m:e>
              <m:sub>
                <m:r>
                  <w:rPr>
                    <w:rFonts w:ascii="Cambria Math" w:eastAsia="Times New Roman" w:hAnsi="Cambria Math" w:cs="Times New Roman"/>
                    <w:color w:val="000000"/>
                    <w:sz w:val="28"/>
                    <w:szCs w:val="28"/>
                    <w:shd w:val="clear" w:color="auto" w:fill="FFFFFF"/>
                  </w:rPr>
                  <m:t>2</m:t>
                </m:r>
              </m:sub>
            </m:sSub>
            <m:r>
              <w:rPr>
                <w:rFonts w:ascii="Cambria Math" w:eastAsia="Times New Roman" w:hAnsi="Cambria Math" w:cs="Times New Roman"/>
                <w:color w:val="000000"/>
                <w:sz w:val="28"/>
                <w:szCs w:val="28"/>
                <w:shd w:val="clear" w:color="auto" w:fill="FFFFFF"/>
              </w:rPr>
              <m:t>+1</m:t>
            </m:r>
          </m:sub>
        </m:sSub>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u</m:t>
            </m:r>
          </m:e>
          <m:sub>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n</m:t>
                </m:r>
              </m:e>
              <m:sub>
                <m:r>
                  <w:rPr>
                    <w:rFonts w:ascii="Cambria Math" w:eastAsia="Times New Roman" w:hAnsi="Cambria Math" w:cs="Times New Roman"/>
                    <w:color w:val="000000"/>
                    <w:sz w:val="28"/>
                    <w:szCs w:val="28"/>
                    <w:shd w:val="clear" w:color="auto" w:fill="FFFFFF"/>
                  </w:rPr>
                  <m:t>3</m:t>
                </m:r>
              </m:sub>
            </m:sSub>
          </m:sub>
        </m:sSub>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v</m:t>
            </m:r>
          </m:e>
          <m:sub>
            <m:r>
              <w:rPr>
                <w:rFonts w:ascii="Cambria Math" w:eastAsia="Times New Roman" w:hAnsi="Cambria Math" w:cs="Times New Roman"/>
                <w:color w:val="000000"/>
                <w:sz w:val="28"/>
                <w:szCs w:val="28"/>
                <w:shd w:val="clear" w:color="auto" w:fill="FFFFFF"/>
              </w:rPr>
              <m:t>1</m:t>
            </m:r>
          </m:sub>
        </m:sSub>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v</m:t>
            </m:r>
          </m:e>
          <m:sub>
            <m:r>
              <w:rPr>
                <w:rFonts w:ascii="Cambria Math" w:eastAsia="Times New Roman" w:hAnsi="Cambria Math" w:cs="Times New Roman"/>
                <w:color w:val="000000"/>
                <w:sz w:val="28"/>
                <w:szCs w:val="28"/>
                <w:shd w:val="clear" w:color="auto" w:fill="FFFFFF"/>
              </w:rPr>
              <m:t>2</m:t>
            </m:r>
          </m:sub>
        </m:sSub>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v</m:t>
            </m:r>
          </m:e>
          <m:sub>
            <m:r>
              <w:rPr>
                <w:rFonts w:ascii="Cambria Math" w:eastAsia="Times New Roman" w:hAnsi="Cambria Math" w:cs="Times New Roman"/>
                <w:color w:val="000000"/>
                <w:sz w:val="28"/>
                <w:szCs w:val="28"/>
                <w:shd w:val="clear" w:color="auto" w:fill="FFFFFF"/>
              </w:rPr>
              <m:t>3</m:t>
            </m:r>
          </m:sub>
        </m:sSub>
      </m:oMath>
      <w:r w:rsidR="001A0F0E" w:rsidRPr="00282863">
        <w:rPr>
          <w:rFonts w:ascii="Times New Roman" w:eastAsia="Times New Roman" w:hAnsi="Times New Roman" w:cs="Times New Roman"/>
          <w:iCs/>
          <w:color w:val="000000"/>
          <w:sz w:val="28"/>
          <w:szCs w:val="28"/>
          <w:shd w:val="clear" w:color="auto" w:fill="FFFFFF"/>
        </w:rPr>
        <w:t>,</w:t>
      </w:r>
    </w:p>
    <w:p w14:paraId="335EEB7F" w14:textId="633A55A4" w:rsidR="0095457E" w:rsidRDefault="00377D14" w:rsidP="009B316B">
      <w:pPr>
        <w:spacing w:before="240" w:after="240" w:line="240" w:lineRule="auto"/>
        <w:rPr>
          <w:rFonts w:ascii="Times New Roman" w:eastAsia="Times New Roman" w:hAnsi="Times New Roman" w:cs="Times New Roman"/>
          <w:iCs/>
          <w:color w:val="000000"/>
          <w:sz w:val="28"/>
          <w:szCs w:val="28"/>
          <w:shd w:val="clear" w:color="auto" w:fill="FFFFFF"/>
        </w:rPr>
      </w:pPr>
      <w:r>
        <w:rPr>
          <w:rFonts w:ascii="Times New Roman" w:eastAsia="Times New Roman" w:hAnsi="Times New Roman" w:cs="Times New Roman"/>
          <w:iCs/>
          <w:color w:val="000000"/>
          <w:sz w:val="28"/>
          <w:szCs w:val="28"/>
          <w:shd w:val="clear" w:color="auto" w:fill="FFFFFF"/>
        </w:rPr>
        <w:t>т. е. все частичные суммы ряда (2). Таким образом, последовательность частичных сумм ряда (2) оказывается подпоследовательностью последовательности частичных сумм ряда (1). Но раз последовательность</w:t>
      </w:r>
    </w:p>
    <w:p w14:paraId="4943A9D7" w14:textId="7DAAE35E" w:rsidR="00377D14" w:rsidRPr="00377D14" w:rsidRDefault="00000000" w:rsidP="009B316B">
      <w:pPr>
        <w:spacing w:before="240" w:after="240" w:line="240" w:lineRule="auto"/>
        <w:rPr>
          <w:rFonts w:ascii="Times New Roman" w:eastAsia="Times New Roman" w:hAnsi="Times New Roman" w:cs="Times New Roman"/>
          <w:iCs/>
          <w:color w:val="000000"/>
          <w:sz w:val="28"/>
          <w:szCs w:val="28"/>
          <w:shd w:val="clear" w:color="auto" w:fill="FFFFFF"/>
        </w:rPr>
      </w:pPr>
      <m:oMathPara>
        <m:oMath>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s</m:t>
              </m:r>
            </m:e>
            <m:sub>
              <m:r>
                <w:rPr>
                  <w:rFonts w:ascii="Cambria Math" w:eastAsia="Times New Roman" w:hAnsi="Cambria Math" w:cs="Times New Roman"/>
                  <w:color w:val="000000"/>
                  <w:sz w:val="28"/>
                  <w:szCs w:val="28"/>
                  <w:shd w:val="clear" w:color="auto" w:fill="FFFFFF"/>
                </w:rPr>
                <m:t>1</m:t>
              </m:r>
            </m:sub>
          </m:sSub>
          <m:r>
            <w:rPr>
              <w:rFonts w:ascii="Cambria Math" w:eastAsia="Times New Roman" w:hAnsi="Cambria Math" w:cs="Times New Roman"/>
              <w:color w:val="000000"/>
              <w:sz w:val="28"/>
              <w:szCs w:val="28"/>
              <w:shd w:val="clear" w:color="auto" w:fill="FFFFFF"/>
            </w:rPr>
            <m:t xml:space="preserve">, </m:t>
          </m:r>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s</m:t>
              </m:r>
            </m:e>
            <m:sub>
              <m:r>
                <w:rPr>
                  <w:rFonts w:ascii="Cambria Math" w:eastAsia="Times New Roman" w:hAnsi="Cambria Math" w:cs="Times New Roman"/>
                  <w:color w:val="000000"/>
                  <w:sz w:val="28"/>
                  <w:szCs w:val="28"/>
                  <w:shd w:val="clear" w:color="auto" w:fill="FFFFFF"/>
                </w:rPr>
                <m:t>2</m:t>
              </m:r>
            </m:sub>
          </m:sSub>
          <m:r>
            <w:rPr>
              <w:rFonts w:ascii="Cambria Math" w:eastAsia="Times New Roman" w:hAnsi="Cambria Math" w:cs="Times New Roman"/>
              <w:color w:val="000000"/>
              <w:sz w:val="28"/>
              <w:szCs w:val="28"/>
              <w:shd w:val="clear" w:color="auto" w:fill="FFFFFF"/>
            </w:rPr>
            <m:t xml:space="preserve">, </m:t>
          </m:r>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s</m:t>
              </m:r>
            </m:e>
            <m:sub>
              <m:r>
                <w:rPr>
                  <w:rFonts w:ascii="Cambria Math" w:eastAsia="Times New Roman" w:hAnsi="Cambria Math" w:cs="Times New Roman"/>
                  <w:color w:val="000000"/>
                  <w:sz w:val="28"/>
                  <w:szCs w:val="28"/>
                  <w:shd w:val="clear" w:color="auto" w:fill="FFFFFF"/>
                </w:rPr>
                <m:t>3</m:t>
              </m:r>
            </m:sub>
          </m:sSub>
          <m:r>
            <w:rPr>
              <w:rFonts w:ascii="Cambria Math" w:eastAsia="Times New Roman" w:hAnsi="Cambria Math" w:cs="Times New Roman"/>
              <w:color w:val="000000"/>
              <w:sz w:val="28"/>
              <w:szCs w:val="28"/>
              <w:shd w:val="clear" w:color="auto" w:fill="FFFFFF"/>
            </w:rPr>
            <m:t>, …(3)</m:t>
          </m:r>
        </m:oMath>
      </m:oMathPara>
    </w:p>
    <w:p w14:paraId="1679C4EC" w14:textId="524F6DE3" w:rsidR="00377D14" w:rsidRDefault="00377D14" w:rsidP="009B316B">
      <w:pPr>
        <w:spacing w:before="240" w:after="240" w:line="240" w:lineRule="auto"/>
        <w:rPr>
          <w:rFonts w:ascii="Times New Roman" w:eastAsia="Times New Roman" w:hAnsi="Times New Roman" w:cs="Times New Roman"/>
          <w:iCs/>
          <w:color w:val="000000"/>
          <w:sz w:val="28"/>
          <w:szCs w:val="28"/>
          <w:shd w:val="clear" w:color="auto" w:fill="FFFFFF"/>
        </w:rPr>
      </w:pPr>
      <w:r>
        <w:rPr>
          <w:rFonts w:ascii="Times New Roman" w:eastAsia="Times New Roman" w:hAnsi="Times New Roman" w:cs="Times New Roman"/>
          <w:iCs/>
          <w:color w:val="000000"/>
          <w:sz w:val="28"/>
          <w:szCs w:val="28"/>
          <w:shd w:val="clear" w:color="auto" w:fill="FFFFFF"/>
        </w:rPr>
        <w:t xml:space="preserve">по условию сходится и имеет предел </w:t>
      </w:r>
      <w:r>
        <w:rPr>
          <w:rFonts w:ascii="Times New Roman" w:eastAsia="Times New Roman" w:hAnsi="Times New Roman" w:cs="Times New Roman"/>
          <w:iCs/>
          <w:color w:val="000000"/>
          <w:sz w:val="28"/>
          <w:szCs w:val="28"/>
          <w:shd w:val="clear" w:color="auto" w:fill="FFFFFF"/>
          <w:lang w:val="en-US"/>
        </w:rPr>
        <w:t>s</w:t>
      </w:r>
      <w:r w:rsidRPr="00377D14">
        <w:rPr>
          <w:rFonts w:ascii="Times New Roman" w:eastAsia="Times New Roman" w:hAnsi="Times New Roman" w:cs="Times New Roman"/>
          <w:iCs/>
          <w:color w:val="000000"/>
          <w:sz w:val="28"/>
          <w:szCs w:val="28"/>
          <w:shd w:val="clear" w:color="auto" w:fill="FFFFFF"/>
        </w:rPr>
        <w:t xml:space="preserve">, </w:t>
      </w:r>
      <w:r>
        <w:rPr>
          <w:rFonts w:ascii="Times New Roman" w:eastAsia="Times New Roman" w:hAnsi="Times New Roman" w:cs="Times New Roman"/>
          <w:iCs/>
          <w:color w:val="000000"/>
          <w:sz w:val="28"/>
          <w:szCs w:val="28"/>
          <w:shd w:val="clear" w:color="auto" w:fill="FFFFFF"/>
        </w:rPr>
        <w:t>ее подпоследовательность</w:t>
      </w:r>
    </w:p>
    <w:p w14:paraId="4C37876A" w14:textId="4D7626E3" w:rsidR="00377D14" w:rsidRPr="00377D14" w:rsidRDefault="00000000" w:rsidP="009B316B">
      <w:pPr>
        <w:spacing w:before="240" w:after="240" w:line="240" w:lineRule="auto"/>
        <w:rPr>
          <w:rFonts w:ascii="Times New Roman" w:eastAsia="Times New Roman" w:hAnsi="Times New Roman" w:cs="Times New Roman"/>
          <w:iCs/>
          <w:color w:val="000000"/>
          <w:sz w:val="28"/>
          <w:szCs w:val="28"/>
          <w:shd w:val="clear" w:color="auto" w:fill="FFFFFF"/>
        </w:rPr>
      </w:pPr>
      <m:oMathPara>
        <m:oMath>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s</m:t>
              </m:r>
            </m:e>
            <m:sub>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n</m:t>
                  </m:r>
                </m:e>
                <m:sub>
                  <m:r>
                    <w:rPr>
                      <w:rFonts w:ascii="Cambria Math" w:eastAsia="Times New Roman" w:hAnsi="Cambria Math" w:cs="Times New Roman"/>
                      <w:color w:val="000000"/>
                      <w:sz w:val="28"/>
                      <w:szCs w:val="28"/>
                      <w:shd w:val="clear" w:color="auto" w:fill="FFFFFF"/>
                    </w:rPr>
                    <m:t>1</m:t>
                  </m:r>
                </m:sub>
              </m:sSub>
            </m:sub>
          </m:sSub>
          <m:r>
            <w:rPr>
              <w:rFonts w:ascii="Cambria Math" w:eastAsia="Times New Roman" w:hAnsi="Cambria Math" w:cs="Times New Roman"/>
              <w:color w:val="000000"/>
              <w:sz w:val="28"/>
              <w:szCs w:val="28"/>
              <w:shd w:val="clear" w:color="auto" w:fill="FFFFFF"/>
            </w:rPr>
            <m:t xml:space="preserve">, </m:t>
          </m:r>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s</m:t>
              </m:r>
            </m:e>
            <m:sub>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n</m:t>
                  </m:r>
                </m:e>
                <m:sub>
                  <m:r>
                    <w:rPr>
                      <w:rFonts w:ascii="Cambria Math" w:eastAsia="Times New Roman" w:hAnsi="Cambria Math" w:cs="Times New Roman"/>
                      <w:color w:val="000000"/>
                      <w:sz w:val="28"/>
                      <w:szCs w:val="28"/>
                      <w:shd w:val="clear" w:color="auto" w:fill="FFFFFF"/>
                    </w:rPr>
                    <m:t>2</m:t>
                  </m:r>
                </m:sub>
              </m:sSub>
            </m:sub>
          </m:sSub>
          <m:r>
            <w:rPr>
              <w:rFonts w:ascii="Cambria Math" w:eastAsia="Times New Roman" w:hAnsi="Cambria Math" w:cs="Times New Roman"/>
              <w:color w:val="000000"/>
              <w:sz w:val="28"/>
              <w:szCs w:val="28"/>
              <w:shd w:val="clear" w:color="auto" w:fill="FFFFFF"/>
            </w:rPr>
            <m:t xml:space="preserve">, </m:t>
          </m:r>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s</m:t>
              </m:r>
            </m:e>
            <m:sub>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n</m:t>
                  </m:r>
                </m:e>
                <m:sub>
                  <m:r>
                    <w:rPr>
                      <w:rFonts w:ascii="Cambria Math" w:eastAsia="Times New Roman" w:hAnsi="Cambria Math" w:cs="Times New Roman"/>
                      <w:color w:val="000000"/>
                      <w:sz w:val="28"/>
                      <w:szCs w:val="28"/>
                      <w:shd w:val="clear" w:color="auto" w:fill="FFFFFF"/>
                    </w:rPr>
                    <m:t>3</m:t>
                  </m:r>
                </m:sub>
              </m:sSub>
            </m:sub>
          </m:sSub>
          <m:r>
            <w:rPr>
              <w:rFonts w:ascii="Cambria Math" w:eastAsia="Times New Roman" w:hAnsi="Cambria Math" w:cs="Times New Roman"/>
              <w:color w:val="000000"/>
              <w:sz w:val="28"/>
              <w:szCs w:val="28"/>
              <w:shd w:val="clear" w:color="auto" w:fill="FFFFFF"/>
            </w:rPr>
            <m:t>, …(4)</m:t>
          </m:r>
        </m:oMath>
      </m:oMathPara>
    </w:p>
    <w:p w14:paraId="15E77700" w14:textId="0A8A0FD0" w:rsidR="00446514" w:rsidRDefault="00377D14" w:rsidP="009B316B">
      <w:pPr>
        <w:spacing w:before="240" w:after="240" w:line="240" w:lineRule="auto"/>
        <w:rPr>
          <w:rFonts w:ascii="Times New Roman" w:eastAsia="Times New Roman" w:hAnsi="Times New Roman" w:cs="Times New Roman"/>
          <w:iCs/>
          <w:color w:val="000000"/>
          <w:sz w:val="28"/>
          <w:szCs w:val="28"/>
          <w:shd w:val="clear" w:color="auto" w:fill="FFFFFF"/>
        </w:rPr>
      </w:pPr>
      <w:r>
        <w:rPr>
          <w:rFonts w:ascii="Times New Roman" w:eastAsia="Times New Roman" w:hAnsi="Times New Roman" w:cs="Times New Roman"/>
          <w:iCs/>
          <w:color w:val="000000"/>
          <w:sz w:val="28"/>
          <w:szCs w:val="28"/>
          <w:shd w:val="clear" w:color="auto" w:fill="FFFFFF"/>
        </w:rPr>
        <w:t xml:space="preserve">Также должна сходиться и иметь тот же предел. Это и означает, что </w:t>
      </w:r>
      <w:r w:rsidRPr="00377D14">
        <w:rPr>
          <w:rFonts w:ascii="Times New Roman" w:eastAsia="Times New Roman" w:hAnsi="Times New Roman" w:cs="Times New Roman"/>
          <w:iCs/>
          <w:color w:val="000000"/>
          <w:sz w:val="28"/>
          <w:szCs w:val="28"/>
          <w:shd w:val="clear" w:color="auto" w:fill="FFFFFF"/>
        </w:rPr>
        <w:t>“</w:t>
      </w:r>
      <w:r>
        <w:rPr>
          <w:rFonts w:ascii="Times New Roman" w:eastAsia="Times New Roman" w:hAnsi="Times New Roman" w:cs="Times New Roman"/>
          <w:iCs/>
          <w:color w:val="000000"/>
          <w:sz w:val="28"/>
          <w:szCs w:val="28"/>
          <w:shd w:val="clear" w:color="auto" w:fill="FFFFFF"/>
        </w:rPr>
        <w:t>сконцентрированный</w:t>
      </w:r>
      <w:r w:rsidRPr="00377D14">
        <w:rPr>
          <w:rFonts w:ascii="Times New Roman" w:eastAsia="Times New Roman" w:hAnsi="Times New Roman" w:cs="Times New Roman"/>
          <w:iCs/>
          <w:color w:val="000000"/>
          <w:sz w:val="28"/>
          <w:szCs w:val="28"/>
          <w:shd w:val="clear" w:color="auto" w:fill="FFFFFF"/>
        </w:rPr>
        <w:t>”</w:t>
      </w:r>
      <w:r>
        <w:rPr>
          <w:rFonts w:ascii="Times New Roman" w:eastAsia="Times New Roman" w:hAnsi="Times New Roman" w:cs="Times New Roman"/>
          <w:iCs/>
          <w:color w:val="000000"/>
          <w:sz w:val="28"/>
          <w:szCs w:val="28"/>
          <w:shd w:val="clear" w:color="auto" w:fill="FFFFFF"/>
        </w:rPr>
        <w:t xml:space="preserve"> ряд </w:t>
      </w:r>
      <w:r w:rsidRPr="00377D14">
        <w:rPr>
          <w:rFonts w:ascii="Times New Roman" w:eastAsia="Times New Roman" w:hAnsi="Times New Roman" w:cs="Times New Roman"/>
          <w:iCs/>
          <w:color w:val="000000"/>
          <w:sz w:val="28"/>
          <w:szCs w:val="28"/>
          <w:shd w:val="clear" w:color="auto" w:fill="FFFFFF"/>
        </w:rPr>
        <w:t xml:space="preserve">(2) </w:t>
      </w:r>
      <w:r>
        <w:rPr>
          <w:rFonts w:ascii="Times New Roman" w:eastAsia="Times New Roman" w:hAnsi="Times New Roman" w:cs="Times New Roman"/>
          <w:iCs/>
          <w:color w:val="000000"/>
          <w:sz w:val="28"/>
          <w:szCs w:val="28"/>
          <w:shd w:val="clear" w:color="auto" w:fill="FFFFFF"/>
        </w:rPr>
        <w:t xml:space="preserve">сходится и имеет ту же сумму, что и </w:t>
      </w:r>
      <w:r w:rsidRPr="00377D14">
        <w:rPr>
          <w:rFonts w:ascii="Times New Roman" w:eastAsia="Times New Roman" w:hAnsi="Times New Roman" w:cs="Times New Roman"/>
          <w:iCs/>
          <w:color w:val="000000"/>
          <w:sz w:val="28"/>
          <w:szCs w:val="28"/>
          <w:shd w:val="clear" w:color="auto" w:fill="FFFFFF"/>
        </w:rPr>
        <w:t>“</w:t>
      </w:r>
      <w:r>
        <w:rPr>
          <w:rFonts w:ascii="Times New Roman" w:eastAsia="Times New Roman" w:hAnsi="Times New Roman" w:cs="Times New Roman"/>
          <w:iCs/>
          <w:color w:val="000000"/>
          <w:sz w:val="28"/>
          <w:szCs w:val="28"/>
          <w:shd w:val="clear" w:color="auto" w:fill="FFFFFF"/>
        </w:rPr>
        <w:t>редкий</w:t>
      </w:r>
      <w:r w:rsidRPr="00377D14">
        <w:rPr>
          <w:rFonts w:ascii="Times New Roman" w:eastAsia="Times New Roman" w:hAnsi="Times New Roman" w:cs="Times New Roman"/>
          <w:iCs/>
          <w:color w:val="000000"/>
          <w:sz w:val="28"/>
          <w:szCs w:val="28"/>
          <w:shd w:val="clear" w:color="auto" w:fill="FFFFFF"/>
        </w:rPr>
        <w:t xml:space="preserve">” </w:t>
      </w:r>
      <w:r>
        <w:rPr>
          <w:rFonts w:ascii="Times New Roman" w:eastAsia="Times New Roman" w:hAnsi="Times New Roman" w:cs="Times New Roman"/>
          <w:iCs/>
          <w:color w:val="000000"/>
          <w:sz w:val="28"/>
          <w:szCs w:val="28"/>
          <w:shd w:val="clear" w:color="auto" w:fill="FFFFFF"/>
        </w:rPr>
        <w:t>ряд</w:t>
      </w:r>
      <w:r w:rsidRPr="00377D14">
        <w:rPr>
          <w:rFonts w:ascii="Times New Roman" w:eastAsia="Times New Roman" w:hAnsi="Times New Roman" w:cs="Times New Roman"/>
          <w:iCs/>
          <w:color w:val="000000"/>
          <w:sz w:val="28"/>
          <w:szCs w:val="28"/>
          <w:shd w:val="clear" w:color="auto" w:fill="FFFFFF"/>
        </w:rPr>
        <w:t xml:space="preserve"> (</w:t>
      </w:r>
      <w:r w:rsidR="00446514" w:rsidRPr="00446514">
        <w:rPr>
          <w:rFonts w:ascii="Times New Roman" w:eastAsia="Times New Roman" w:hAnsi="Times New Roman" w:cs="Times New Roman"/>
          <w:iCs/>
          <w:color w:val="000000"/>
          <w:sz w:val="28"/>
          <w:szCs w:val="28"/>
          <w:shd w:val="clear" w:color="auto" w:fill="FFFFFF"/>
        </w:rPr>
        <w:t>1</w:t>
      </w:r>
      <w:r w:rsidRPr="00377D14">
        <w:rPr>
          <w:rFonts w:ascii="Times New Roman" w:eastAsia="Times New Roman" w:hAnsi="Times New Roman" w:cs="Times New Roman"/>
          <w:iCs/>
          <w:color w:val="000000"/>
          <w:sz w:val="28"/>
          <w:szCs w:val="28"/>
          <w:shd w:val="clear" w:color="auto" w:fill="FFFFFF"/>
        </w:rPr>
        <w:t>).</w:t>
      </w:r>
    </w:p>
    <w:p w14:paraId="6D8D62AB" w14:textId="58FF5F0C" w:rsidR="00FC7573" w:rsidRPr="00FC7573" w:rsidRDefault="00FC7573" w:rsidP="0083473F">
      <w:pPr>
        <w:spacing w:before="240" w:after="240" w:line="240" w:lineRule="auto"/>
        <w:ind w:firstLine="708"/>
        <w:rPr>
          <w:rFonts w:ascii="Times New Roman" w:eastAsia="Times New Roman" w:hAnsi="Times New Roman" w:cs="Times New Roman"/>
          <w:iCs/>
          <w:color w:val="000000"/>
          <w:sz w:val="28"/>
          <w:szCs w:val="28"/>
          <w:shd w:val="clear" w:color="auto" w:fill="FFFFFF"/>
        </w:rPr>
      </w:pPr>
      <w:r w:rsidRPr="00FC7573">
        <w:rPr>
          <w:rFonts w:ascii="Times New Roman" w:eastAsia="Times New Roman" w:hAnsi="Times New Roman" w:cs="Times New Roman"/>
          <w:b/>
          <w:bCs/>
          <w:iCs/>
          <w:color w:val="000000"/>
          <w:sz w:val="28"/>
          <w:szCs w:val="28"/>
          <w:shd w:val="clear" w:color="auto" w:fill="FFFFFF"/>
        </w:rPr>
        <w:lastRenderedPageBreak/>
        <w:t>Следствие</w:t>
      </w:r>
      <w:r w:rsidR="002C545C" w:rsidRPr="000D7F1A">
        <w:rPr>
          <w:rFonts w:ascii="Times New Roman" w:eastAsia="Times New Roman" w:hAnsi="Times New Roman" w:cs="Times New Roman"/>
          <w:b/>
          <w:bCs/>
          <w:iCs/>
          <w:color w:val="000000"/>
          <w:sz w:val="28"/>
          <w:szCs w:val="28"/>
          <w:shd w:val="clear" w:color="auto" w:fill="FFFFFF"/>
        </w:rPr>
        <w:t xml:space="preserve"> 1</w:t>
      </w:r>
      <w:r>
        <w:rPr>
          <w:rFonts w:ascii="Times New Roman" w:eastAsia="Times New Roman" w:hAnsi="Times New Roman" w:cs="Times New Roman"/>
          <w:b/>
          <w:bCs/>
          <w:iCs/>
          <w:color w:val="000000"/>
          <w:sz w:val="28"/>
          <w:szCs w:val="28"/>
          <w:shd w:val="clear" w:color="auto" w:fill="FFFFFF"/>
        </w:rPr>
        <w:t xml:space="preserve">. </w:t>
      </w:r>
      <w:r>
        <w:rPr>
          <w:rFonts w:ascii="Times New Roman" w:eastAsia="Times New Roman" w:hAnsi="Times New Roman" w:cs="Times New Roman"/>
          <w:iCs/>
          <w:color w:val="000000"/>
          <w:sz w:val="28"/>
          <w:szCs w:val="28"/>
          <w:shd w:val="clear" w:color="auto" w:fill="FFFFFF"/>
        </w:rPr>
        <w:t>Если в результате описанного в условии предыдущей теоремы объединения ряд (2), который расходится, то и первоначально взятый ряд</w:t>
      </w:r>
      <w:r w:rsidR="00D64BC0">
        <w:rPr>
          <w:rFonts w:ascii="Times New Roman" w:eastAsia="Times New Roman" w:hAnsi="Times New Roman" w:cs="Times New Roman"/>
          <w:iCs/>
          <w:color w:val="000000"/>
          <w:sz w:val="28"/>
          <w:szCs w:val="28"/>
          <w:shd w:val="clear" w:color="auto" w:fill="FFFFFF"/>
        </w:rPr>
        <w:t xml:space="preserve"> (1) также расходится.</w:t>
      </w:r>
    </w:p>
    <w:p w14:paraId="7ED148C3" w14:textId="6F7428AC" w:rsidR="00377D14" w:rsidRDefault="00446514" w:rsidP="0083473F">
      <w:pPr>
        <w:spacing w:before="240" w:after="240" w:line="240" w:lineRule="auto"/>
        <w:ind w:firstLine="708"/>
        <w:rPr>
          <w:rFonts w:ascii="Times New Roman" w:eastAsia="Times New Roman" w:hAnsi="Times New Roman" w:cs="Times New Roman"/>
          <w:iCs/>
          <w:color w:val="000000"/>
          <w:sz w:val="28"/>
          <w:szCs w:val="28"/>
          <w:shd w:val="clear" w:color="auto" w:fill="FFFFFF"/>
        </w:rPr>
      </w:pPr>
      <w:r w:rsidRPr="00446514">
        <w:rPr>
          <w:rFonts w:ascii="Times New Roman" w:eastAsia="Times New Roman" w:hAnsi="Times New Roman" w:cs="Times New Roman"/>
          <w:b/>
          <w:bCs/>
          <w:iCs/>
          <w:color w:val="000000"/>
          <w:sz w:val="28"/>
          <w:szCs w:val="28"/>
          <w:shd w:val="clear" w:color="auto" w:fill="FFFFFF"/>
        </w:rPr>
        <w:t>Теорема 2</w:t>
      </w:r>
      <w:r w:rsidR="00377D14" w:rsidRPr="00446514">
        <w:rPr>
          <w:rFonts w:ascii="Times New Roman" w:eastAsia="Times New Roman" w:hAnsi="Times New Roman" w:cs="Times New Roman"/>
          <w:b/>
          <w:bCs/>
          <w:iCs/>
          <w:color w:val="000000"/>
          <w:sz w:val="28"/>
          <w:szCs w:val="28"/>
          <w:shd w:val="clear" w:color="auto" w:fill="FFFFFF"/>
        </w:rPr>
        <w:t xml:space="preserve"> </w:t>
      </w:r>
      <w:r>
        <w:rPr>
          <w:rFonts w:ascii="Times New Roman" w:eastAsia="Times New Roman" w:hAnsi="Times New Roman" w:cs="Times New Roman"/>
          <w:iCs/>
          <w:color w:val="000000"/>
          <w:sz w:val="28"/>
          <w:szCs w:val="28"/>
          <w:shd w:val="clear" w:color="auto" w:fill="FFFFFF"/>
        </w:rPr>
        <w:t>(дистрибутивный закон для рядов</w:t>
      </w:r>
      <w:r w:rsidRPr="00446514">
        <w:rPr>
          <w:rFonts w:ascii="Times New Roman" w:eastAsia="Times New Roman" w:hAnsi="Times New Roman" w:cs="Times New Roman"/>
          <w:iCs/>
          <w:color w:val="000000"/>
          <w:sz w:val="28"/>
          <w:szCs w:val="28"/>
          <w:shd w:val="clear" w:color="auto" w:fill="FFFFFF"/>
        </w:rPr>
        <w:t xml:space="preserve">; </w:t>
      </w:r>
      <w:r>
        <w:rPr>
          <w:rFonts w:ascii="Times New Roman" w:eastAsia="Times New Roman" w:hAnsi="Times New Roman" w:cs="Times New Roman"/>
          <w:iCs/>
          <w:color w:val="000000"/>
          <w:sz w:val="28"/>
          <w:szCs w:val="28"/>
          <w:shd w:val="clear" w:color="auto" w:fill="FFFFFF"/>
        </w:rPr>
        <w:t xml:space="preserve">теорема об умножении ряда на число). </w:t>
      </w:r>
      <w:r w:rsidR="009A4DBB">
        <w:rPr>
          <w:rFonts w:ascii="Times New Roman" w:eastAsia="Times New Roman" w:hAnsi="Times New Roman" w:cs="Times New Roman"/>
          <w:iCs/>
          <w:color w:val="000000"/>
          <w:sz w:val="28"/>
          <w:szCs w:val="28"/>
          <w:shd w:val="clear" w:color="auto" w:fill="FFFFFF"/>
        </w:rPr>
        <w:t xml:space="preserve">Пусть </w:t>
      </w:r>
    </w:p>
    <w:p w14:paraId="024C922E" w14:textId="643CA9F6" w:rsidR="009A4DBB" w:rsidRPr="009A4DBB" w:rsidRDefault="00000000" w:rsidP="009B316B">
      <w:pPr>
        <w:spacing w:before="240" w:after="240" w:line="240" w:lineRule="auto"/>
        <w:rPr>
          <w:rFonts w:ascii="Times New Roman" w:eastAsia="Times New Roman" w:hAnsi="Times New Roman" w:cs="Times New Roman"/>
          <w:iCs/>
          <w:color w:val="000000"/>
          <w:sz w:val="28"/>
          <w:szCs w:val="28"/>
          <w:shd w:val="clear" w:color="auto" w:fill="FFFFFF"/>
        </w:rPr>
      </w:pPr>
      <m:oMathPara>
        <m:oMath>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u</m:t>
              </m:r>
            </m:e>
            <m:sub>
              <m:r>
                <w:rPr>
                  <w:rFonts w:ascii="Cambria Math" w:eastAsia="Times New Roman" w:hAnsi="Cambria Math" w:cs="Times New Roman"/>
                  <w:color w:val="000000"/>
                  <w:sz w:val="28"/>
                  <w:szCs w:val="28"/>
                  <w:shd w:val="clear" w:color="auto" w:fill="FFFFFF"/>
                </w:rPr>
                <m:t>1</m:t>
              </m:r>
            </m:sub>
          </m:sSub>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u</m:t>
              </m:r>
            </m:e>
            <m:sub>
              <m:r>
                <w:rPr>
                  <w:rFonts w:ascii="Cambria Math" w:eastAsia="Times New Roman" w:hAnsi="Cambria Math" w:cs="Times New Roman"/>
                  <w:color w:val="000000"/>
                  <w:sz w:val="28"/>
                  <w:szCs w:val="28"/>
                  <w:shd w:val="clear" w:color="auto" w:fill="FFFFFF"/>
                </w:rPr>
                <m:t>2</m:t>
              </m:r>
            </m:sub>
          </m:sSub>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u</m:t>
              </m:r>
            </m:e>
            <m:sub>
              <m:r>
                <w:rPr>
                  <w:rFonts w:ascii="Cambria Math" w:eastAsia="Times New Roman" w:hAnsi="Cambria Math" w:cs="Times New Roman"/>
                  <w:color w:val="000000"/>
                  <w:sz w:val="28"/>
                  <w:szCs w:val="28"/>
                  <w:shd w:val="clear" w:color="auto" w:fill="FFFFFF"/>
                </w:rPr>
                <m:t>n</m:t>
              </m:r>
            </m:sub>
          </m:sSub>
          <m:r>
            <w:rPr>
              <w:rFonts w:ascii="Cambria Math" w:eastAsia="Times New Roman" w:hAnsi="Cambria Math" w:cs="Times New Roman"/>
              <w:color w:val="000000"/>
              <w:sz w:val="28"/>
              <w:szCs w:val="28"/>
              <w:shd w:val="clear" w:color="auto" w:fill="FFFFFF"/>
            </w:rPr>
            <m:t>+…(5)</m:t>
          </m:r>
        </m:oMath>
      </m:oMathPara>
    </w:p>
    <w:p w14:paraId="4120B2C7" w14:textId="720118DC" w:rsidR="009A4DBB" w:rsidRDefault="009A4DBB" w:rsidP="009B316B">
      <w:pPr>
        <w:spacing w:before="240" w:after="240" w:line="240" w:lineRule="auto"/>
        <w:rPr>
          <w:rFonts w:ascii="Times New Roman" w:eastAsia="Times New Roman" w:hAnsi="Times New Roman" w:cs="Times New Roman"/>
          <w:iCs/>
          <w:color w:val="000000"/>
          <w:sz w:val="28"/>
          <w:szCs w:val="28"/>
          <w:shd w:val="clear" w:color="auto" w:fill="FFFFFF"/>
        </w:rPr>
      </w:pPr>
      <w:r>
        <w:rPr>
          <w:rFonts w:ascii="Times New Roman" w:eastAsia="Times New Roman" w:hAnsi="Times New Roman" w:cs="Times New Roman"/>
          <w:iCs/>
          <w:color w:val="000000"/>
          <w:sz w:val="28"/>
          <w:szCs w:val="28"/>
          <w:shd w:val="clear" w:color="auto" w:fill="FFFFFF"/>
        </w:rPr>
        <w:t xml:space="preserve">-некоторый ряд, </w:t>
      </w:r>
      <m:oMath>
        <m:r>
          <w:rPr>
            <w:rFonts w:ascii="Cambria Math" w:eastAsia="Times New Roman" w:hAnsi="Cambria Math" w:cs="Times New Roman"/>
            <w:color w:val="000000"/>
            <w:sz w:val="28"/>
            <w:szCs w:val="28"/>
            <w:shd w:val="clear" w:color="auto" w:fill="FFFFFF"/>
          </w:rPr>
          <m:t>α</m:t>
        </m:r>
      </m:oMath>
      <w:r>
        <w:rPr>
          <w:rFonts w:ascii="Times New Roman" w:eastAsia="Times New Roman" w:hAnsi="Times New Roman" w:cs="Times New Roman"/>
          <w:iCs/>
          <w:color w:val="000000"/>
          <w:sz w:val="28"/>
          <w:szCs w:val="28"/>
          <w:shd w:val="clear" w:color="auto" w:fill="FFFFFF"/>
        </w:rPr>
        <w:t xml:space="preserve"> </w:t>
      </w:r>
      <w:r>
        <w:rPr>
          <w:rFonts w:ascii="Times New Roman" w:eastAsia="Times New Roman" w:hAnsi="Times New Roman" w:cs="Times New Roman"/>
          <w:iCs/>
          <w:color w:val="000000"/>
          <w:sz w:val="28"/>
          <w:szCs w:val="28"/>
          <w:shd w:val="clear" w:color="auto" w:fill="FFFFFF"/>
          <w:lang w:val="en-US"/>
        </w:rPr>
        <w:t>c</w:t>
      </w:r>
      <w:r>
        <w:rPr>
          <w:rFonts w:ascii="Times New Roman" w:eastAsia="Times New Roman" w:hAnsi="Times New Roman" w:cs="Times New Roman"/>
          <w:iCs/>
          <w:color w:val="000000"/>
          <w:sz w:val="28"/>
          <w:szCs w:val="28"/>
          <w:shd w:val="clear" w:color="auto" w:fill="FFFFFF"/>
        </w:rPr>
        <w:t xml:space="preserve"> – произвольное число, отличное от нуля. Тогда ряд</w:t>
      </w:r>
    </w:p>
    <w:p w14:paraId="2F239E98" w14:textId="28A483FA" w:rsidR="009A4DBB" w:rsidRPr="009A4DBB" w:rsidRDefault="00587A1B" w:rsidP="009B316B">
      <w:pPr>
        <w:spacing w:before="240" w:after="240" w:line="240" w:lineRule="auto"/>
        <w:rPr>
          <w:rFonts w:ascii="Times New Roman" w:eastAsia="Times New Roman" w:hAnsi="Times New Roman" w:cs="Times New Roman"/>
          <w:iCs/>
          <w:color w:val="000000"/>
          <w:sz w:val="28"/>
          <w:szCs w:val="28"/>
          <w:shd w:val="clear" w:color="auto" w:fill="FFFFFF"/>
        </w:rPr>
      </w:pPr>
      <m:oMathPara>
        <m:oMath>
          <m:r>
            <w:rPr>
              <w:rFonts w:ascii="Cambria Math" w:eastAsia="Times New Roman" w:hAnsi="Cambria Math" w:cs="Times New Roman"/>
              <w:color w:val="000000"/>
              <w:sz w:val="28"/>
              <w:szCs w:val="28"/>
              <w:shd w:val="clear" w:color="auto" w:fill="FFFFFF"/>
            </w:rPr>
            <m:t>c</m:t>
          </m:r>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u</m:t>
              </m:r>
            </m:e>
            <m:sub>
              <m:r>
                <w:rPr>
                  <w:rFonts w:ascii="Cambria Math" w:eastAsia="Times New Roman" w:hAnsi="Cambria Math" w:cs="Times New Roman"/>
                  <w:color w:val="000000"/>
                  <w:sz w:val="28"/>
                  <w:szCs w:val="28"/>
                  <w:shd w:val="clear" w:color="auto" w:fill="FFFFFF"/>
                </w:rPr>
                <m:t>1</m:t>
              </m:r>
            </m:sub>
          </m:sSub>
          <m:r>
            <w:rPr>
              <w:rFonts w:ascii="Cambria Math" w:eastAsia="Times New Roman" w:hAnsi="Cambria Math" w:cs="Times New Roman"/>
              <w:color w:val="000000"/>
              <w:sz w:val="28"/>
              <w:szCs w:val="28"/>
              <w:shd w:val="clear" w:color="auto" w:fill="FFFFFF"/>
            </w:rPr>
            <m:t>+c</m:t>
          </m:r>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u</m:t>
              </m:r>
            </m:e>
            <m:sub>
              <m:r>
                <w:rPr>
                  <w:rFonts w:ascii="Cambria Math" w:eastAsia="Times New Roman" w:hAnsi="Cambria Math" w:cs="Times New Roman"/>
                  <w:color w:val="000000"/>
                  <w:sz w:val="28"/>
                  <w:szCs w:val="28"/>
                  <w:shd w:val="clear" w:color="auto" w:fill="FFFFFF"/>
                </w:rPr>
                <m:t>2</m:t>
              </m:r>
            </m:sub>
          </m:sSub>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u</m:t>
              </m:r>
            </m:e>
            <m:sub>
              <m:r>
                <w:rPr>
                  <w:rFonts w:ascii="Cambria Math" w:eastAsia="Times New Roman" w:hAnsi="Cambria Math" w:cs="Times New Roman"/>
                  <w:color w:val="000000"/>
                  <w:sz w:val="28"/>
                  <w:szCs w:val="28"/>
                  <w:shd w:val="clear" w:color="auto" w:fill="FFFFFF"/>
                </w:rPr>
                <m:t>n</m:t>
              </m:r>
            </m:sub>
          </m:sSub>
          <m:r>
            <w:rPr>
              <w:rFonts w:ascii="Cambria Math" w:eastAsia="Times New Roman" w:hAnsi="Cambria Math" w:cs="Times New Roman"/>
              <w:color w:val="000000"/>
              <w:sz w:val="28"/>
              <w:szCs w:val="28"/>
              <w:shd w:val="clear" w:color="auto" w:fill="FFFFFF"/>
            </w:rPr>
            <m:t>+…(6)</m:t>
          </m:r>
        </m:oMath>
      </m:oMathPara>
    </w:p>
    <w:p w14:paraId="7C79EC35" w14:textId="3704006E" w:rsidR="005B5BCA" w:rsidRDefault="00587A1B" w:rsidP="009B316B">
      <w:pPr>
        <w:spacing w:before="240" w:after="240" w:line="240" w:lineRule="auto"/>
        <w:rPr>
          <w:rFonts w:ascii="Times New Roman" w:eastAsia="Times New Roman" w:hAnsi="Times New Roman" w:cs="Times New Roman"/>
          <w:iCs/>
          <w:color w:val="000000"/>
          <w:sz w:val="28"/>
          <w:szCs w:val="28"/>
          <w:shd w:val="clear" w:color="auto" w:fill="FFFFFF"/>
        </w:rPr>
      </w:pPr>
      <w:r>
        <w:rPr>
          <w:rFonts w:ascii="Times New Roman" w:eastAsia="Times New Roman" w:hAnsi="Times New Roman" w:cs="Times New Roman"/>
          <w:iCs/>
          <w:color w:val="000000"/>
          <w:sz w:val="28"/>
          <w:szCs w:val="28"/>
          <w:shd w:val="clear" w:color="auto" w:fill="FFFFFF"/>
          <w:lang w:val="en-US"/>
        </w:rPr>
        <w:t>c</w:t>
      </w:r>
      <w:proofErr w:type="spellStart"/>
      <w:r w:rsidR="009A4DBB">
        <w:rPr>
          <w:rFonts w:ascii="Times New Roman" w:eastAsia="Times New Roman" w:hAnsi="Times New Roman" w:cs="Times New Roman"/>
          <w:iCs/>
          <w:color w:val="000000"/>
          <w:sz w:val="28"/>
          <w:szCs w:val="28"/>
          <w:shd w:val="clear" w:color="auto" w:fill="FFFFFF"/>
        </w:rPr>
        <w:t>ходится</w:t>
      </w:r>
      <w:proofErr w:type="spellEnd"/>
      <w:r w:rsidR="009A4DBB">
        <w:rPr>
          <w:rFonts w:ascii="Times New Roman" w:eastAsia="Times New Roman" w:hAnsi="Times New Roman" w:cs="Times New Roman"/>
          <w:iCs/>
          <w:color w:val="000000"/>
          <w:sz w:val="28"/>
          <w:szCs w:val="28"/>
          <w:shd w:val="clear" w:color="auto" w:fill="FFFFFF"/>
        </w:rPr>
        <w:t xml:space="preserve"> тогда и только тогда, когда сходится ряд</w:t>
      </w:r>
      <w:r w:rsidR="005B5BCA">
        <w:rPr>
          <w:rFonts w:ascii="Times New Roman" w:eastAsia="Times New Roman" w:hAnsi="Times New Roman" w:cs="Times New Roman"/>
          <w:iCs/>
          <w:color w:val="000000"/>
          <w:sz w:val="28"/>
          <w:szCs w:val="28"/>
          <w:shd w:val="clear" w:color="auto" w:fill="FFFFFF"/>
        </w:rPr>
        <w:t xml:space="preserve"> (5). Если ряд (5) сходится, и сумма его рано </w:t>
      </w:r>
      <w:r w:rsidR="005B5BCA">
        <w:rPr>
          <w:rFonts w:ascii="Times New Roman" w:eastAsia="Times New Roman" w:hAnsi="Times New Roman" w:cs="Times New Roman"/>
          <w:iCs/>
          <w:color w:val="000000"/>
          <w:sz w:val="28"/>
          <w:szCs w:val="28"/>
          <w:shd w:val="clear" w:color="auto" w:fill="FFFFFF"/>
          <w:lang w:val="en-US"/>
        </w:rPr>
        <w:t>s</w:t>
      </w:r>
      <w:r w:rsidR="005B5BCA" w:rsidRPr="005B5BCA">
        <w:rPr>
          <w:rFonts w:ascii="Times New Roman" w:eastAsia="Times New Roman" w:hAnsi="Times New Roman" w:cs="Times New Roman"/>
          <w:iCs/>
          <w:color w:val="000000"/>
          <w:sz w:val="28"/>
          <w:szCs w:val="28"/>
          <w:shd w:val="clear" w:color="auto" w:fill="FFFFFF"/>
        </w:rPr>
        <w:t xml:space="preserve">, </w:t>
      </w:r>
      <w:r w:rsidR="005B5BCA">
        <w:rPr>
          <w:rFonts w:ascii="Times New Roman" w:eastAsia="Times New Roman" w:hAnsi="Times New Roman" w:cs="Times New Roman"/>
          <w:iCs/>
          <w:color w:val="000000"/>
          <w:sz w:val="28"/>
          <w:szCs w:val="28"/>
          <w:shd w:val="clear" w:color="auto" w:fill="FFFFFF"/>
        </w:rPr>
        <w:t xml:space="preserve">то сумма его равна </w:t>
      </w:r>
      <w:r w:rsidR="005B5BCA">
        <w:rPr>
          <w:rFonts w:ascii="Times New Roman" w:eastAsia="Times New Roman" w:hAnsi="Times New Roman" w:cs="Times New Roman"/>
          <w:iCs/>
          <w:color w:val="000000"/>
          <w:sz w:val="28"/>
          <w:szCs w:val="28"/>
          <w:shd w:val="clear" w:color="auto" w:fill="FFFFFF"/>
          <w:lang w:val="en-US"/>
        </w:rPr>
        <w:t>s</w:t>
      </w:r>
      <w:r w:rsidR="005B5BCA" w:rsidRPr="005B5BCA">
        <w:rPr>
          <w:rFonts w:ascii="Times New Roman" w:eastAsia="Times New Roman" w:hAnsi="Times New Roman" w:cs="Times New Roman"/>
          <w:iCs/>
          <w:color w:val="000000"/>
          <w:sz w:val="28"/>
          <w:szCs w:val="28"/>
          <w:shd w:val="clear" w:color="auto" w:fill="FFFFFF"/>
        </w:rPr>
        <w:t xml:space="preserve">, </w:t>
      </w:r>
      <w:r w:rsidR="005B5BCA">
        <w:rPr>
          <w:rFonts w:ascii="Times New Roman" w:eastAsia="Times New Roman" w:hAnsi="Times New Roman" w:cs="Times New Roman"/>
          <w:iCs/>
          <w:color w:val="000000"/>
          <w:sz w:val="28"/>
          <w:szCs w:val="28"/>
          <w:shd w:val="clear" w:color="auto" w:fill="FFFFFF"/>
        </w:rPr>
        <w:t xml:space="preserve">то сумма ряда </w:t>
      </w:r>
      <w:r w:rsidR="005B5BCA" w:rsidRPr="005B5BCA">
        <w:rPr>
          <w:rFonts w:ascii="Times New Roman" w:eastAsia="Times New Roman" w:hAnsi="Times New Roman" w:cs="Times New Roman"/>
          <w:iCs/>
          <w:color w:val="000000"/>
          <w:sz w:val="28"/>
          <w:szCs w:val="28"/>
          <w:shd w:val="clear" w:color="auto" w:fill="FFFFFF"/>
        </w:rPr>
        <w:t>(6)</w:t>
      </w:r>
      <w:r w:rsidR="005B5BCA">
        <w:rPr>
          <w:rFonts w:ascii="Times New Roman" w:eastAsia="Times New Roman" w:hAnsi="Times New Roman" w:cs="Times New Roman"/>
          <w:iCs/>
          <w:color w:val="000000"/>
          <w:sz w:val="28"/>
          <w:szCs w:val="28"/>
          <w:shd w:val="clear" w:color="auto" w:fill="FFFFFF"/>
        </w:rPr>
        <w:t xml:space="preserve"> равна </w:t>
      </w:r>
      <m:oMath>
        <m:r>
          <w:rPr>
            <w:rFonts w:ascii="Cambria Math" w:eastAsia="Times New Roman" w:hAnsi="Cambria Math" w:cs="Times New Roman"/>
            <w:color w:val="000000"/>
            <w:sz w:val="28"/>
            <w:szCs w:val="28"/>
            <w:shd w:val="clear" w:color="auto" w:fill="FFFFFF"/>
          </w:rPr>
          <m:t>cs</m:t>
        </m:r>
      </m:oMath>
      <w:r w:rsidR="005B5BCA" w:rsidRPr="005B5BCA">
        <w:rPr>
          <w:rFonts w:ascii="Times New Roman" w:eastAsia="Times New Roman" w:hAnsi="Times New Roman" w:cs="Times New Roman"/>
          <w:iCs/>
          <w:color w:val="000000"/>
          <w:sz w:val="28"/>
          <w:szCs w:val="28"/>
          <w:shd w:val="clear" w:color="auto" w:fill="FFFFFF"/>
        </w:rPr>
        <w:t>.</w:t>
      </w:r>
    </w:p>
    <w:p w14:paraId="2F914AC9" w14:textId="6E055B29" w:rsidR="005B5BCA" w:rsidRDefault="005B5BCA" w:rsidP="0083473F">
      <w:pPr>
        <w:spacing w:before="240" w:after="240" w:line="240" w:lineRule="auto"/>
        <w:ind w:firstLine="708"/>
        <w:rPr>
          <w:rFonts w:ascii="Times New Roman" w:eastAsia="Times New Roman" w:hAnsi="Times New Roman" w:cs="Times New Roman"/>
          <w:iCs/>
          <w:color w:val="000000"/>
          <w:sz w:val="28"/>
          <w:szCs w:val="28"/>
          <w:shd w:val="clear" w:color="auto" w:fill="FFFFFF"/>
        </w:rPr>
      </w:pPr>
      <w:r w:rsidRPr="00FE0060">
        <w:rPr>
          <w:rFonts w:ascii="Times New Roman" w:eastAsia="Times New Roman" w:hAnsi="Times New Roman" w:cs="Times New Roman"/>
          <w:b/>
          <w:bCs/>
          <w:iCs/>
          <w:color w:val="000000"/>
          <w:sz w:val="28"/>
          <w:szCs w:val="28"/>
          <w:shd w:val="clear" w:color="auto" w:fill="FFFFFF"/>
        </w:rPr>
        <w:t>Доказательство</w:t>
      </w:r>
      <w:r w:rsidR="00FE0060">
        <w:rPr>
          <w:rFonts w:ascii="Times New Roman" w:eastAsia="Times New Roman" w:hAnsi="Times New Roman" w:cs="Times New Roman"/>
          <w:iCs/>
          <w:color w:val="000000"/>
          <w:sz w:val="28"/>
          <w:szCs w:val="28"/>
          <w:shd w:val="clear" w:color="auto" w:fill="FFFFFF"/>
        </w:rPr>
        <w:t>. Если последовательность частичных сумм ряда (5) есть</w:t>
      </w:r>
    </w:p>
    <w:p w14:paraId="5E872D5A" w14:textId="233D0861" w:rsidR="00FE0060" w:rsidRPr="00FE0060" w:rsidRDefault="00000000" w:rsidP="009B316B">
      <w:pPr>
        <w:spacing w:before="240" w:after="240" w:line="240" w:lineRule="auto"/>
        <w:rPr>
          <w:rFonts w:ascii="Times New Roman" w:eastAsia="Times New Roman" w:hAnsi="Times New Roman" w:cs="Times New Roman"/>
          <w:iCs/>
          <w:color w:val="000000"/>
          <w:sz w:val="28"/>
          <w:szCs w:val="28"/>
          <w:shd w:val="clear" w:color="auto" w:fill="FFFFFF"/>
        </w:rPr>
      </w:pPr>
      <m:oMathPara>
        <m:oMath>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s</m:t>
              </m:r>
            </m:e>
            <m:sub>
              <m:r>
                <w:rPr>
                  <w:rFonts w:ascii="Cambria Math" w:eastAsia="Times New Roman" w:hAnsi="Cambria Math" w:cs="Times New Roman"/>
                  <w:color w:val="000000"/>
                  <w:sz w:val="28"/>
                  <w:szCs w:val="28"/>
                  <w:shd w:val="clear" w:color="auto" w:fill="FFFFFF"/>
                </w:rPr>
                <m:t>1</m:t>
              </m:r>
            </m:sub>
          </m:sSub>
          <m:r>
            <w:rPr>
              <w:rFonts w:ascii="Cambria Math" w:eastAsia="Times New Roman" w:hAnsi="Cambria Math" w:cs="Times New Roman"/>
              <w:color w:val="000000"/>
              <w:sz w:val="28"/>
              <w:szCs w:val="28"/>
              <w:shd w:val="clear" w:color="auto" w:fill="FFFFFF"/>
            </w:rPr>
            <m:t xml:space="preserve">, </m:t>
          </m:r>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s</m:t>
              </m:r>
            </m:e>
            <m:sub>
              <m:r>
                <w:rPr>
                  <w:rFonts w:ascii="Cambria Math" w:eastAsia="Times New Roman" w:hAnsi="Cambria Math" w:cs="Times New Roman"/>
                  <w:color w:val="000000"/>
                  <w:sz w:val="28"/>
                  <w:szCs w:val="28"/>
                  <w:shd w:val="clear" w:color="auto" w:fill="FFFFFF"/>
                </w:rPr>
                <m:t>2</m:t>
              </m:r>
            </m:sub>
          </m:sSub>
          <m:r>
            <w:rPr>
              <w:rFonts w:ascii="Cambria Math" w:eastAsia="Times New Roman" w:hAnsi="Cambria Math" w:cs="Times New Roman"/>
              <w:color w:val="000000"/>
              <w:sz w:val="28"/>
              <w:szCs w:val="28"/>
              <w:shd w:val="clear" w:color="auto" w:fill="FFFFFF"/>
            </w:rPr>
            <m:t xml:space="preserve">,…, </m:t>
          </m:r>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s</m:t>
              </m:r>
            </m:e>
            <m:sub>
              <m:r>
                <w:rPr>
                  <w:rFonts w:ascii="Cambria Math" w:eastAsia="Times New Roman" w:hAnsi="Cambria Math" w:cs="Times New Roman"/>
                  <w:color w:val="000000"/>
                  <w:sz w:val="28"/>
                  <w:szCs w:val="28"/>
                  <w:shd w:val="clear" w:color="auto" w:fill="FFFFFF"/>
                </w:rPr>
                <m:t>n</m:t>
              </m:r>
            </m:sub>
          </m:sSub>
          <m:r>
            <w:rPr>
              <w:rFonts w:ascii="Cambria Math" w:eastAsia="Times New Roman" w:hAnsi="Cambria Math" w:cs="Times New Roman"/>
              <w:color w:val="000000"/>
              <w:sz w:val="28"/>
              <w:szCs w:val="28"/>
              <w:shd w:val="clear" w:color="auto" w:fill="FFFFFF"/>
            </w:rPr>
            <m:t>, …,</m:t>
          </m:r>
        </m:oMath>
      </m:oMathPara>
    </w:p>
    <w:p w14:paraId="77772B74" w14:textId="487D891C" w:rsidR="00FE0060" w:rsidRDefault="00FE0060" w:rsidP="009B316B">
      <w:pPr>
        <w:spacing w:before="240" w:after="240" w:line="240" w:lineRule="auto"/>
        <w:rPr>
          <w:rFonts w:ascii="Times New Roman" w:eastAsia="Times New Roman" w:hAnsi="Times New Roman" w:cs="Times New Roman"/>
          <w:iCs/>
          <w:color w:val="000000"/>
          <w:sz w:val="28"/>
          <w:szCs w:val="28"/>
          <w:shd w:val="clear" w:color="auto" w:fill="FFFFFF"/>
        </w:rPr>
      </w:pPr>
      <w:r>
        <w:rPr>
          <w:rFonts w:ascii="Times New Roman" w:eastAsia="Times New Roman" w:hAnsi="Times New Roman" w:cs="Times New Roman"/>
          <w:iCs/>
          <w:color w:val="000000"/>
          <w:sz w:val="28"/>
          <w:szCs w:val="28"/>
          <w:shd w:val="clear" w:color="auto" w:fill="FFFFFF"/>
        </w:rPr>
        <w:t>То последовательность частичных сумм ряда (6), очевидно, будет</w:t>
      </w:r>
    </w:p>
    <w:p w14:paraId="1301D0DD" w14:textId="64720767" w:rsidR="00FE0060" w:rsidRPr="00FE0060" w:rsidRDefault="00FE0060" w:rsidP="009B316B">
      <w:pPr>
        <w:spacing w:before="240" w:after="240" w:line="240" w:lineRule="auto"/>
        <w:rPr>
          <w:rFonts w:ascii="Times New Roman" w:eastAsia="Times New Roman" w:hAnsi="Times New Roman" w:cs="Times New Roman"/>
          <w:iCs/>
          <w:color w:val="000000"/>
          <w:sz w:val="28"/>
          <w:szCs w:val="28"/>
          <w:shd w:val="clear" w:color="auto" w:fill="FFFFFF"/>
        </w:rPr>
      </w:pPr>
      <m:oMathPara>
        <m:oMath>
          <m:r>
            <w:rPr>
              <w:rFonts w:ascii="Cambria Math" w:eastAsia="Times New Roman" w:hAnsi="Cambria Math" w:cs="Times New Roman"/>
              <w:color w:val="000000"/>
              <w:sz w:val="28"/>
              <w:szCs w:val="28"/>
              <w:shd w:val="clear" w:color="auto" w:fill="FFFFFF"/>
            </w:rPr>
            <m:t>c</m:t>
          </m:r>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s</m:t>
              </m:r>
            </m:e>
            <m:sub>
              <m:r>
                <w:rPr>
                  <w:rFonts w:ascii="Cambria Math" w:eastAsia="Times New Roman" w:hAnsi="Cambria Math" w:cs="Times New Roman"/>
                  <w:color w:val="000000"/>
                  <w:sz w:val="28"/>
                  <w:szCs w:val="28"/>
                  <w:shd w:val="clear" w:color="auto" w:fill="FFFFFF"/>
                </w:rPr>
                <m:t>1</m:t>
              </m:r>
            </m:sub>
          </m:sSub>
          <m:r>
            <w:rPr>
              <w:rFonts w:ascii="Cambria Math" w:eastAsia="Times New Roman" w:hAnsi="Cambria Math" w:cs="Times New Roman"/>
              <w:color w:val="000000"/>
              <w:sz w:val="28"/>
              <w:szCs w:val="28"/>
              <w:shd w:val="clear" w:color="auto" w:fill="FFFFFF"/>
            </w:rPr>
            <m:t xml:space="preserve">, </m:t>
          </m:r>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cs</m:t>
              </m:r>
            </m:e>
            <m:sub>
              <m:r>
                <w:rPr>
                  <w:rFonts w:ascii="Cambria Math" w:eastAsia="Times New Roman" w:hAnsi="Cambria Math" w:cs="Times New Roman"/>
                  <w:color w:val="000000"/>
                  <w:sz w:val="28"/>
                  <w:szCs w:val="28"/>
                  <w:shd w:val="clear" w:color="auto" w:fill="FFFFFF"/>
                </w:rPr>
                <m:t>2</m:t>
              </m:r>
            </m:sub>
          </m:sSub>
          <m:r>
            <w:rPr>
              <w:rFonts w:ascii="Cambria Math" w:eastAsia="Times New Roman" w:hAnsi="Cambria Math" w:cs="Times New Roman"/>
              <w:color w:val="000000"/>
              <w:sz w:val="28"/>
              <w:szCs w:val="28"/>
              <w:shd w:val="clear" w:color="auto" w:fill="FFFFFF"/>
            </w:rPr>
            <m:t xml:space="preserve">, …, </m:t>
          </m:r>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cs</m:t>
              </m:r>
            </m:e>
            <m:sub>
              <m:r>
                <w:rPr>
                  <w:rFonts w:ascii="Cambria Math" w:eastAsia="Times New Roman" w:hAnsi="Cambria Math" w:cs="Times New Roman"/>
                  <w:color w:val="000000"/>
                  <w:sz w:val="28"/>
                  <w:szCs w:val="28"/>
                  <w:shd w:val="clear" w:color="auto" w:fill="FFFFFF"/>
                </w:rPr>
                <m:t>n</m:t>
              </m:r>
            </m:sub>
          </m:sSub>
          <m:r>
            <w:rPr>
              <w:rFonts w:ascii="Cambria Math" w:eastAsia="Times New Roman" w:hAnsi="Cambria Math" w:cs="Times New Roman"/>
              <w:color w:val="000000"/>
              <w:sz w:val="28"/>
              <w:szCs w:val="28"/>
              <w:shd w:val="clear" w:color="auto" w:fill="FFFFFF"/>
            </w:rPr>
            <m:t>, …</m:t>
          </m:r>
        </m:oMath>
      </m:oMathPara>
    </w:p>
    <w:p w14:paraId="0592F5AE" w14:textId="3BEAA240" w:rsidR="00FE0060" w:rsidRDefault="00FE0060" w:rsidP="009B316B">
      <w:pPr>
        <w:spacing w:before="240" w:after="240" w:line="240" w:lineRule="auto"/>
        <w:rPr>
          <w:rFonts w:ascii="Times New Roman" w:eastAsia="Times New Roman" w:hAnsi="Times New Roman" w:cs="Times New Roman"/>
          <w:iCs/>
          <w:color w:val="000000"/>
          <w:sz w:val="28"/>
          <w:szCs w:val="28"/>
          <w:shd w:val="clear" w:color="auto" w:fill="FFFFFF"/>
        </w:rPr>
      </w:pPr>
      <w:r>
        <w:rPr>
          <w:rFonts w:ascii="Times New Roman" w:eastAsia="Times New Roman" w:hAnsi="Times New Roman" w:cs="Times New Roman"/>
          <w:iCs/>
          <w:color w:val="000000"/>
          <w:sz w:val="28"/>
          <w:szCs w:val="28"/>
          <w:shd w:val="clear" w:color="auto" w:fill="FFFFFF"/>
        </w:rPr>
        <w:t>Так как</w:t>
      </w:r>
    </w:p>
    <w:p w14:paraId="335F50B6" w14:textId="7726C290" w:rsidR="00FE0060" w:rsidRPr="00972CCB" w:rsidRDefault="00FE0060" w:rsidP="009B316B">
      <w:pPr>
        <w:spacing w:before="240" w:after="240" w:line="240" w:lineRule="auto"/>
        <w:rPr>
          <w:rFonts w:ascii="Times New Roman" w:eastAsia="Times New Roman" w:hAnsi="Times New Roman" w:cs="Times New Roman"/>
          <w:i/>
          <w:iCs/>
          <w:color w:val="000000"/>
          <w:sz w:val="28"/>
          <w:szCs w:val="28"/>
          <w:shd w:val="clear" w:color="auto" w:fill="FFFFFF"/>
        </w:rPr>
      </w:pPr>
      <m:oMathPara>
        <m:oMath>
          <m:r>
            <w:rPr>
              <w:rFonts w:ascii="Cambria Math" w:eastAsia="Times New Roman" w:hAnsi="Cambria Math" w:cs="Times New Roman"/>
              <w:color w:val="000000"/>
              <w:sz w:val="28"/>
              <w:szCs w:val="28"/>
              <w:shd w:val="clear" w:color="auto" w:fill="FFFFFF"/>
            </w:rPr>
            <m:t>c</m:t>
          </m:r>
          <m:func>
            <m:funcPr>
              <m:ctrlPr>
                <w:rPr>
                  <w:rFonts w:ascii="Cambria Math" w:eastAsia="Times New Roman" w:hAnsi="Cambria Math" w:cs="Times New Roman"/>
                  <w:i/>
                  <w:iCs/>
                  <w:color w:val="000000"/>
                  <w:sz w:val="28"/>
                  <w:szCs w:val="28"/>
                  <w:shd w:val="clear" w:color="auto" w:fill="FFFFFF"/>
                </w:rPr>
              </m:ctrlPr>
            </m:funcPr>
            <m:fName>
              <m:limLow>
                <m:limLowPr>
                  <m:ctrlPr>
                    <w:rPr>
                      <w:rFonts w:ascii="Cambria Math" w:eastAsia="Times New Roman" w:hAnsi="Cambria Math" w:cs="Times New Roman"/>
                      <w:i/>
                      <w:iCs/>
                      <w:color w:val="000000"/>
                      <w:sz w:val="28"/>
                      <w:szCs w:val="28"/>
                      <w:shd w:val="clear" w:color="auto" w:fill="FFFFFF"/>
                    </w:rPr>
                  </m:ctrlPr>
                </m:limLowPr>
                <m:e>
                  <m:r>
                    <m:rPr>
                      <m:sty m:val="p"/>
                    </m:rPr>
                    <w:rPr>
                      <w:rFonts w:ascii="Cambria Math" w:eastAsia="Times New Roman" w:hAnsi="Cambria Math" w:cs="Times New Roman"/>
                      <w:color w:val="000000"/>
                      <w:sz w:val="28"/>
                      <w:szCs w:val="28"/>
                      <w:shd w:val="clear" w:color="auto" w:fill="FFFFFF"/>
                    </w:rPr>
                    <m:t>lim</m:t>
                  </m:r>
                </m:e>
                <m:lim>
                  <m:r>
                    <w:rPr>
                      <w:rFonts w:ascii="Cambria Math" w:eastAsia="Times New Roman" w:hAnsi="Cambria Math" w:cs="Times New Roman"/>
                      <w:color w:val="000000"/>
                      <w:sz w:val="28"/>
                      <w:szCs w:val="28"/>
                      <w:shd w:val="clear" w:color="auto" w:fill="FFFFFF"/>
                    </w:rPr>
                    <m:t>n→∞</m:t>
                  </m:r>
                </m:lim>
              </m:limLow>
            </m:fName>
            <m:e>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c</m:t>
                  </m:r>
                </m:e>
                <m:sub>
                  <m:r>
                    <w:rPr>
                      <w:rFonts w:ascii="Cambria Math" w:eastAsia="Times New Roman" w:hAnsi="Cambria Math" w:cs="Times New Roman"/>
                      <w:color w:val="000000"/>
                      <w:sz w:val="28"/>
                      <w:szCs w:val="28"/>
                      <w:shd w:val="clear" w:color="auto" w:fill="FFFFFF"/>
                    </w:rPr>
                    <m:t>n</m:t>
                  </m:r>
                </m:sub>
              </m:sSub>
              <m:r>
                <w:rPr>
                  <w:rFonts w:ascii="Cambria Math" w:eastAsia="Times New Roman" w:hAnsi="Cambria Math" w:cs="Times New Roman"/>
                  <w:color w:val="000000"/>
                  <w:sz w:val="28"/>
                  <w:szCs w:val="28"/>
                  <w:shd w:val="clear" w:color="auto" w:fill="FFFFFF"/>
                </w:rPr>
                <m:t>=</m:t>
              </m:r>
              <m:func>
                <m:funcPr>
                  <m:ctrlPr>
                    <w:rPr>
                      <w:rFonts w:ascii="Cambria Math" w:eastAsia="Times New Roman" w:hAnsi="Cambria Math" w:cs="Times New Roman"/>
                      <w:i/>
                      <w:iCs/>
                      <w:color w:val="000000"/>
                      <w:sz w:val="28"/>
                      <w:szCs w:val="28"/>
                      <w:shd w:val="clear" w:color="auto" w:fill="FFFFFF"/>
                    </w:rPr>
                  </m:ctrlPr>
                </m:funcPr>
                <m:fName>
                  <m:limLow>
                    <m:limLowPr>
                      <m:ctrlPr>
                        <w:rPr>
                          <w:rFonts w:ascii="Cambria Math" w:eastAsia="Times New Roman" w:hAnsi="Cambria Math" w:cs="Times New Roman"/>
                          <w:i/>
                          <w:iCs/>
                          <w:color w:val="000000"/>
                          <w:sz w:val="28"/>
                          <w:szCs w:val="28"/>
                          <w:shd w:val="clear" w:color="auto" w:fill="FFFFFF"/>
                        </w:rPr>
                      </m:ctrlPr>
                    </m:limLowPr>
                    <m:e>
                      <m:r>
                        <m:rPr>
                          <m:sty m:val="p"/>
                        </m:rPr>
                        <w:rPr>
                          <w:rFonts w:ascii="Cambria Math" w:eastAsia="Times New Roman" w:hAnsi="Cambria Math" w:cs="Times New Roman"/>
                          <w:color w:val="000000"/>
                          <w:sz w:val="28"/>
                          <w:szCs w:val="28"/>
                          <w:shd w:val="clear" w:color="auto" w:fill="FFFFFF"/>
                        </w:rPr>
                        <m:t>lim</m:t>
                      </m:r>
                    </m:e>
                    <m:lim>
                      <m:r>
                        <w:rPr>
                          <w:rFonts w:ascii="Cambria Math" w:eastAsia="Times New Roman" w:hAnsi="Cambria Math" w:cs="Times New Roman"/>
                          <w:color w:val="000000"/>
                          <w:sz w:val="28"/>
                          <w:szCs w:val="28"/>
                          <w:shd w:val="clear" w:color="auto" w:fill="FFFFFF"/>
                        </w:rPr>
                        <m:t>n→∞</m:t>
                      </m:r>
                    </m:lim>
                  </m:limLow>
                </m:fName>
                <m:e>
                  <m:r>
                    <w:rPr>
                      <w:rFonts w:ascii="Cambria Math" w:eastAsia="Times New Roman" w:hAnsi="Cambria Math" w:cs="Times New Roman"/>
                      <w:color w:val="000000"/>
                      <w:sz w:val="28"/>
                      <w:szCs w:val="28"/>
                      <w:shd w:val="clear" w:color="auto" w:fill="FFFFFF"/>
                    </w:rPr>
                    <m:t>c</m:t>
                  </m:r>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s</m:t>
                      </m:r>
                    </m:e>
                    <m:sub>
                      <m:r>
                        <w:rPr>
                          <w:rFonts w:ascii="Cambria Math" w:eastAsia="Times New Roman" w:hAnsi="Cambria Math" w:cs="Times New Roman"/>
                          <w:color w:val="000000"/>
                          <w:sz w:val="28"/>
                          <w:szCs w:val="28"/>
                          <w:shd w:val="clear" w:color="auto" w:fill="FFFFFF"/>
                        </w:rPr>
                        <m:t>n</m:t>
                      </m:r>
                    </m:sub>
                  </m:sSub>
                  <m:r>
                    <w:rPr>
                      <w:rFonts w:ascii="Cambria Math" w:eastAsia="Times New Roman" w:hAnsi="Cambria Math" w:cs="Times New Roman"/>
                      <w:color w:val="000000"/>
                      <w:sz w:val="28"/>
                      <w:szCs w:val="28"/>
                      <w:shd w:val="clear" w:color="auto" w:fill="FFFFFF"/>
                    </w:rPr>
                    <m:t>,</m:t>
                  </m:r>
                </m:e>
              </m:func>
            </m:e>
          </m:func>
          <m:r>
            <w:rPr>
              <w:rFonts w:ascii="Cambria Math" w:eastAsia="Times New Roman" w:hAnsi="Cambria Math" w:cs="Times New Roman"/>
              <w:color w:val="000000"/>
              <w:sz w:val="28"/>
              <w:szCs w:val="28"/>
              <w:shd w:val="clear" w:color="auto" w:fill="FFFFFF"/>
            </w:rPr>
            <m:t>(7)</m:t>
          </m:r>
        </m:oMath>
      </m:oMathPara>
    </w:p>
    <w:p w14:paraId="13B14CEE" w14:textId="460EA931" w:rsidR="00FE0060" w:rsidRDefault="00FE0060" w:rsidP="009B316B">
      <w:pPr>
        <w:spacing w:before="240" w:after="240" w:line="240" w:lineRule="auto"/>
        <w:rPr>
          <w:rFonts w:ascii="Times New Roman" w:eastAsia="Times New Roman" w:hAnsi="Times New Roman" w:cs="Times New Roman"/>
          <w:iCs/>
          <w:color w:val="000000"/>
          <w:sz w:val="28"/>
          <w:szCs w:val="28"/>
          <w:shd w:val="clear" w:color="auto" w:fill="FFFFFF"/>
        </w:rPr>
      </w:pPr>
      <w:r>
        <w:rPr>
          <w:rFonts w:ascii="Times New Roman" w:eastAsia="Times New Roman" w:hAnsi="Times New Roman" w:cs="Times New Roman"/>
          <w:iCs/>
          <w:color w:val="000000"/>
          <w:sz w:val="28"/>
          <w:szCs w:val="28"/>
          <w:shd w:val="clear" w:color="auto" w:fill="FFFFFF"/>
        </w:rPr>
        <w:t xml:space="preserve">из существования предела слева (которое означает сходимость ряда (5) при </w:t>
      </w:r>
      <m:oMath>
        <m:r>
          <w:rPr>
            <w:rFonts w:ascii="Cambria Math" w:eastAsia="Times New Roman" w:hAnsi="Cambria Math" w:cs="Times New Roman"/>
            <w:color w:val="000000"/>
            <w:sz w:val="28"/>
            <w:szCs w:val="28"/>
            <w:shd w:val="clear" w:color="auto" w:fill="FFFFFF"/>
          </w:rPr>
          <m:t>c≠0</m:t>
        </m:r>
      </m:oMath>
      <w:r>
        <w:rPr>
          <w:rFonts w:ascii="Times New Roman" w:eastAsia="Times New Roman" w:hAnsi="Times New Roman" w:cs="Times New Roman"/>
          <w:iCs/>
          <w:color w:val="000000"/>
          <w:sz w:val="28"/>
          <w:szCs w:val="28"/>
          <w:shd w:val="clear" w:color="auto" w:fill="FFFFFF"/>
        </w:rPr>
        <w:t>)</w:t>
      </w:r>
      <w:r w:rsidRPr="00FE0060">
        <w:rPr>
          <w:rFonts w:ascii="Times New Roman" w:eastAsia="Times New Roman" w:hAnsi="Times New Roman" w:cs="Times New Roman"/>
          <w:iCs/>
          <w:color w:val="000000"/>
          <w:sz w:val="28"/>
          <w:szCs w:val="28"/>
          <w:shd w:val="clear" w:color="auto" w:fill="FFFFFF"/>
        </w:rPr>
        <w:t xml:space="preserve"> </w:t>
      </w:r>
      <w:r>
        <w:rPr>
          <w:rFonts w:ascii="Times New Roman" w:eastAsia="Times New Roman" w:hAnsi="Times New Roman" w:cs="Times New Roman"/>
          <w:iCs/>
          <w:color w:val="000000"/>
          <w:sz w:val="28"/>
          <w:szCs w:val="28"/>
          <w:shd w:val="clear" w:color="auto" w:fill="FFFFFF"/>
        </w:rPr>
        <w:t>следует существование предела справа (т. е. сходимость ряда (6)) и равенство (7). Наоборот, из существования предела справа следуют существование предела слева и опять-таки равенство (7).</w:t>
      </w:r>
    </w:p>
    <w:p w14:paraId="3B7D9105" w14:textId="1233DE84" w:rsidR="00FE0060" w:rsidRDefault="00FE0060" w:rsidP="0083473F">
      <w:pPr>
        <w:spacing w:before="240" w:after="240" w:line="240" w:lineRule="auto"/>
        <w:ind w:firstLine="708"/>
        <w:rPr>
          <w:rFonts w:ascii="Times New Roman" w:eastAsia="Times New Roman" w:hAnsi="Times New Roman" w:cs="Times New Roman"/>
          <w:iCs/>
          <w:color w:val="000000"/>
          <w:sz w:val="28"/>
          <w:szCs w:val="28"/>
          <w:shd w:val="clear" w:color="auto" w:fill="FFFFFF"/>
        </w:rPr>
      </w:pPr>
      <w:r w:rsidRPr="00FE0060">
        <w:rPr>
          <w:rFonts w:ascii="Times New Roman" w:eastAsia="Times New Roman" w:hAnsi="Times New Roman" w:cs="Times New Roman"/>
          <w:b/>
          <w:bCs/>
          <w:iCs/>
          <w:color w:val="000000"/>
          <w:sz w:val="28"/>
          <w:szCs w:val="28"/>
          <w:shd w:val="clear" w:color="auto" w:fill="FFFFFF"/>
        </w:rPr>
        <w:t>Теорема 3</w:t>
      </w:r>
      <w:r>
        <w:rPr>
          <w:rFonts w:ascii="Times New Roman" w:eastAsia="Times New Roman" w:hAnsi="Times New Roman" w:cs="Times New Roman"/>
          <w:b/>
          <w:bCs/>
          <w:iCs/>
          <w:color w:val="000000"/>
          <w:sz w:val="28"/>
          <w:szCs w:val="28"/>
          <w:shd w:val="clear" w:color="auto" w:fill="FFFFFF"/>
        </w:rPr>
        <w:t xml:space="preserve"> </w:t>
      </w:r>
      <w:r>
        <w:rPr>
          <w:rFonts w:ascii="Times New Roman" w:eastAsia="Times New Roman" w:hAnsi="Times New Roman" w:cs="Times New Roman"/>
          <w:iCs/>
          <w:color w:val="000000"/>
          <w:sz w:val="28"/>
          <w:szCs w:val="28"/>
          <w:shd w:val="clear" w:color="auto" w:fill="FFFFFF"/>
        </w:rPr>
        <w:t>(Дирихле). Пусть дан ряд</w:t>
      </w:r>
    </w:p>
    <w:p w14:paraId="6AEC386E" w14:textId="4833A67E" w:rsidR="00FE0060" w:rsidRPr="00FE0060" w:rsidRDefault="00000000" w:rsidP="009B316B">
      <w:pPr>
        <w:spacing w:before="240" w:after="240" w:line="240" w:lineRule="auto"/>
        <w:rPr>
          <w:rFonts w:ascii="Times New Roman" w:eastAsia="Times New Roman" w:hAnsi="Times New Roman" w:cs="Times New Roman"/>
          <w:i/>
          <w:iCs/>
          <w:color w:val="000000"/>
          <w:sz w:val="28"/>
          <w:szCs w:val="28"/>
          <w:shd w:val="clear" w:color="auto" w:fill="FFFFFF"/>
        </w:rPr>
      </w:pPr>
      <m:oMathPara>
        <m:oMath>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u</m:t>
              </m:r>
            </m:e>
            <m:sub>
              <m:r>
                <w:rPr>
                  <w:rFonts w:ascii="Cambria Math" w:eastAsia="Times New Roman" w:hAnsi="Cambria Math" w:cs="Times New Roman"/>
                  <w:color w:val="000000"/>
                  <w:sz w:val="28"/>
                  <w:szCs w:val="28"/>
                  <w:shd w:val="clear" w:color="auto" w:fill="FFFFFF"/>
                </w:rPr>
                <m:t>1</m:t>
              </m:r>
            </m:sub>
          </m:sSub>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u</m:t>
              </m:r>
            </m:e>
            <m:sub>
              <m:r>
                <w:rPr>
                  <w:rFonts w:ascii="Cambria Math" w:eastAsia="Times New Roman" w:hAnsi="Cambria Math" w:cs="Times New Roman"/>
                  <w:color w:val="000000"/>
                  <w:sz w:val="28"/>
                  <w:szCs w:val="28"/>
                  <w:shd w:val="clear" w:color="auto" w:fill="FFFFFF"/>
                </w:rPr>
                <m:t>2</m:t>
              </m:r>
            </m:sub>
          </m:sSub>
          <m:r>
            <w:rPr>
              <w:rFonts w:ascii="Cambria Math" w:eastAsia="Times New Roman" w:hAnsi="Cambria Math" w:cs="Times New Roman"/>
              <w:color w:val="000000"/>
              <w:sz w:val="28"/>
              <w:szCs w:val="28"/>
              <w:shd w:val="clear" w:color="auto" w:fill="FFFFFF"/>
            </w:rPr>
            <m:t>+</m:t>
          </m:r>
          <m:r>
            <w:rPr>
              <w:rFonts w:ascii="Cambria Math" w:eastAsia="Times New Roman" w:hAnsi="Cambria Math" w:cs="Times New Roman"/>
              <w:color w:val="000000"/>
              <w:sz w:val="28"/>
              <w:szCs w:val="28"/>
              <w:shd w:val="clear" w:color="auto" w:fill="FFFFFF"/>
              <w:lang w:val="en-US"/>
            </w:rPr>
            <m:t>…+</m:t>
          </m:r>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u</m:t>
              </m:r>
            </m:e>
            <m:sub>
              <m:r>
                <w:rPr>
                  <w:rFonts w:ascii="Cambria Math" w:eastAsia="Times New Roman" w:hAnsi="Cambria Math" w:cs="Times New Roman"/>
                  <w:color w:val="000000"/>
                  <w:sz w:val="28"/>
                  <w:szCs w:val="28"/>
                  <w:shd w:val="clear" w:color="auto" w:fill="FFFFFF"/>
                </w:rPr>
                <m:t>n</m:t>
              </m:r>
            </m:sub>
          </m:sSub>
          <m:r>
            <w:rPr>
              <w:rFonts w:ascii="Cambria Math" w:eastAsia="Times New Roman" w:hAnsi="Cambria Math" w:cs="Times New Roman"/>
              <w:color w:val="000000"/>
              <w:sz w:val="28"/>
              <w:szCs w:val="28"/>
              <w:shd w:val="clear" w:color="auto" w:fill="FFFFFF"/>
            </w:rPr>
            <m:t>+…(8)</m:t>
          </m:r>
        </m:oMath>
      </m:oMathPara>
    </w:p>
    <w:p w14:paraId="0954F611" w14:textId="776EAE2D" w:rsidR="00FE0060" w:rsidRDefault="00972CCB" w:rsidP="009B316B">
      <w:pPr>
        <w:spacing w:before="240" w:after="240" w:line="24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с неотрицательными членами, а ряд</w:t>
      </w:r>
    </w:p>
    <w:p w14:paraId="6C1CF094" w14:textId="6369D766" w:rsidR="00972CCB" w:rsidRPr="00972CCB" w:rsidRDefault="00000000" w:rsidP="009B316B">
      <w:pPr>
        <w:spacing w:before="240" w:after="240" w:line="240" w:lineRule="auto"/>
        <w:rPr>
          <w:rFonts w:ascii="Times New Roman" w:eastAsia="Times New Roman" w:hAnsi="Times New Roman" w:cs="Times New Roman"/>
          <w:iCs/>
          <w:color w:val="000000"/>
          <w:sz w:val="28"/>
          <w:szCs w:val="28"/>
          <w:shd w:val="clear" w:color="auto" w:fill="FFFFFF"/>
          <w:lang w:val="en-US"/>
        </w:rPr>
      </w:pPr>
      <m:oMathPara>
        <m:oMath>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lang w:val="en-US"/>
                </w:rPr>
                <m:t>v</m:t>
              </m:r>
            </m:e>
            <m:sub>
              <m:r>
                <w:rPr>
                  <w:rFonts w:ascii="Cambria Math" w:eastAsia="Times New Roman" w:hAnsi="Cambria Math" w:cs="Times New Roman"/>
                  <w:color w:val="000000"/>
                  <w:sz w:val="28"/>
                  <w:szCs w:val="28"/>
                  <w:shd w:val="clear" w:color="auto" w:fill="FFFFFF"/>
                </w:rPr>
                <m:t>1</m:t>
              </m:r>
            </m:sub>
          </m:sSub>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v</m:t>
              </m:r>
            </m:e>
            <m:sub>
              <m:r>
                <w:rPr>
                  <w:rFonts w:ascii="Cambria Math" w:eastAsia="Times New Roman" w:hAnsi="Cambria Math" w:cs="Times New Roman"/>
                  <w:color w:val="000000"/>
                  <w:sz w:val="28"/>
                  <w:szCs w:val="28"/>
                  <w:shd w:val="clear" w:color="auto" w:fill="FFFFFF"/>
                </w:rPr>
                <m:t>2</m:t>
              </m:r>
            </m:sub>
          </m:sSub>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v</m:t>
              </m:r>
            </m:e>
            <m:sub>
              <m:r>
                <w:rPr>
                  <w:rFonts w:ascii="Cambria Math" w:eastAsia="Times New Roman" w:hAnsi="Cambria Math" w:cs="Times New Roman"/>
                  <w:color w:val="000000"/>
                  <w:sz w:val="28"/>
                  <w:szCs w:val="28"/>
                  <w:shd w:val="clear" w:color="auto" w:fill="FFFFFF"/>
                </w:rPr>
                <m:t>n</m:t>
              </m:r>
            </m:sub>
          </m:sSub>
          <m:r>
            <w:rPr>
              <w:rFonts w:ascii="Cambria Math" w:eastAsia="Times New Roman" w:hAnsi="Cambria Math" w:cs="Times New Roman"/>
              <w:color w:val="000000"/>
              <w:sz w:val="28"/>
              <w:szCs w:val="28"/>
              <w:shd w:val="clear" w:color="auto" w:fill="FFFFFF"/>
            </w:rPr>
            <m:t>+…(9)</m:t>
          </m:r>
        </m:oMath>
      </m:oMathPara>
    </w:p>
    <w:p w14:paraId="6830EBDA" w14:textId="38221867" w:rsidR="00972CCB" w:rsidRDefault="00972CCB" w:rsidP="009B316B">
      <w:pPr>
        <w:spacing w:before="240" w:after="240" w:line="240" w:lineRule="auto"/>
        <w:rPr>
          <w:rFonts w:ascii="Times New Roman" w:eastAsia="Times New Roman" w:hAnsi="Times New Roman" w:cs="Times New Roman"/>
          <w:iCs/>
          <w:color w:val="000000"/>
          <w:sz w:val="28"/>
          <w:szCs w:val="28"/>
          <w:shd w:val="clear" w:color="auto" w:fill="FFFFFF"/>
        </w:rPr>
      </w:pPr>
      <w:r>
        <w:rPr>
          <w:rFonts w:ascii="Times New Roman" w:eastAsia="Times New Roman" w:hAnsi="Times New Roman" w:cs="Times New Roman"/>
          <w:iCs/>
          <w:color w:val="000000"/>
          <w:sz w:val="28"/>
          <w:szCs w:val="28"/>
          <w:shd w:val="clear" w:color="auto" w:fill="FFFFFF"/>
        </w:rPr>
        <w:t>Получается из ряда (8) произвольной перестановкой его членов.</w:t>
      </w:r>
      <w:r w:rsidRPr="00972CCB">
        <w:rPr>
          <w:rFonts w:ascii="Times New Roman" w:eastAsia="Times New Roman" w:hAnsi="Times New Roman" w:cs="Times New Roman"/>
          <w:iCs/>
          <w:color w:val="000000"/>
          <w:sz w:val="28"/>
          <w:szCs w:val="28"/>
          <w:shd w:val="clear" w:color="auto" w:fill="FFFFFF"/>
        </w:rPr>
        <w:t xml:space="preserve"> </w:t>
      </w:r>
      <w:r>
        <w:rPr>
          <w:rFonts w:ascii="Times New Roman" w:eastAsia="Times New Roman" w:hAnsi="Times New Roman" w:cs="Times New Roman"/>
          <w:iCs/>
          <w:color w:val="000000"/>
          <w:sz w:val="28"/>
          <w:szCs w:val="28"/>
          <w:shd w:val="clear" w:color="auto" w:fill="FFFFFF"/>
        </w:rPr>
        <w:t>Тогда, если ряд (8) сходится, то ряд (9) также сходится и имеет ту же сумму, что и ряд (8).</w:t>
      </w:r>
    </w:p>
    <w:p w14:paraId="0F0EFF50" w14:textId="0D8058A8" w:rsidR="00972CCB" w:rsidRDefault="00972CCB" w:rsidP="0083473F">
      <w:pPr>
        <w:spacing w:before="240" w:after="240" w:line="240" w:lineRule="auto"/>
        <w:ind w:firstLine="708"/>
        <w:rPr>
          <w:rFonts w:ascii="Times New Roman" w:eastAsia="Times New Roman" w:hAnsi="Times New Roman" w:cs="Times New Roman"/>
          <w:iCs/>
          <w:color w:val="000000"/>
          <w:sz w:val="28"/>
          <w:szCs w:val="28"/>
          <w:shd w:val="clear" w:color="auto" w:fill="FFFFFF"/>
        </w:rPr>
      </w:pPr>
      <w:r w:rsidRPr="00972CCB">
        <w:rPr>
          <w:rFonts w:ascii="Times New Roman" w:eastAsia="Times New Roman" w:hAnsi="Times New Roman" w:cs="Times New Roman"/>
          <w:b/>
          <w:bCs/>
          <w:iCs/>
          <w:color w:val="000000"/>
          <w:sz w:val="28"/>
          <w:szCs w:val="28"/>
          <w:shd w:val="clear" w:color="auto" w:fill="FFFFFF"/>
        </w:rPr>
        <w:t>Доказательство</w:t>
      </w:r>
      <w:r>
        <w:rPr>
          <w:rFonts w:ascii="Times New Roman" w:eastAsia="Times New Roman" w:hAnsi="Times New Roman" w:cs="Times New Roman"/>
          <w:iCs/>
          <w:color w:val="000000"/>
          <w:sz w:val="28"/>
          <w:szCs w:val="28"/>
          <w:shd w:val="clear" w:color="auto" w:fill="FFFFFF"/>
        </w:rPr>
        <w:t xml:space="preserve">. Пусть ряд (8) сходится и сумма его равна </w:t>
      </w:r>
      <m:oMath>
        <m:r>
          <w:rPr>
            <w:rFonts w:ascii="Cambria Math" w:eastAsia="Times New Roman" w:hAnsi="Cambria Math" w:cs="Times New Roman"/>
            <w:color w:val="000000"/>
            <w:sz w:val="28"/>
            <w:szCs w:val="28"/>
            <w:shd w:val="clear" w:color="auto" w:fill="FFFFFF"/>
          </w:rPr>
          <m:t>s</m:t>
        </m:r>
      </m:oMath>
      <w:r w:rsidRPr="00972CCB">
        <w:rPr>
          <w:rFonts w:ascii="Times New Roman" w:eastAsia="Times New Roman" w:hAnsi="Times New Roman" w:cs="Times New Roman"/>
          <w:iCs/>
          <w:color w:val="000000"/>
          <w:sz w:val="28"/>
          <w:szCs w:val="28"/>
          <w:shd w:val="clear" w:color="auto" w:fill="FFFFFF"/>
        </w:rPr>
        <w:t xml:space="preserve">. </w:t>
      </w:r>
      <w:r>
        <w:rPr>
          <w:rFonts w:ascii="Times New Roman" w:eastAsia="Times New Roman" w:hAnsi="Times New Roman" w:cs="Times New Roman"/>
          <w:iCs/>
          <w:color w:val="000000"/>
          <w:sz w:val="28"/>
          <w:szCs w:val="28"/>
          <w:shd w:val="clear" w:color="auto" w:fill="FFFFFF"/>
        </w:rPr>
        <w:t>Рассмотрим частичную сумму ряда (9)</w:t>
      </w:r>
    </w:p>
    <w:p w14:paraId="0FD5CF12" w14:textId="1E89CC7C" w:rsidR="00972CCB" w:rsidRPr="00972CCB" w:rsidRDefault="00000000" w:rsidP="009B316B">
      <w:pPr>
        <w:spacing w:before="240" w:after="240" w:line="240" w:lineRule="auto"/>
        <w:rPr>
          <w:rFonts w:ascii="Times New Roman" w:eastAsia="Times New Roman" w:hAnsi="Times New Roman" w:cs="Times New Roman"/>
          <w:iCs/>
          <w:color w:val="000000"/>
          <w:sz w:val="28"/>
          <w:szCs w:val="28"/>
          <w:shd w:val="clear" w:color="auto" w:fill="FFFFFF"/>
        </w:rPr>
      </w:pPr>
      <m:oMathPara>
        <m:oMath>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t</m:t>
              </m:r>
            </m:e>
            <m:sub>
              <m:r>
                <w:rPr>
                  <w:rFonts w:ascii="Cambria Math" w:eastAsia="Times New Roman" w:hAnsi="Cambria Math" w:cs="Times New Roman"/>
                  <w:color w:val="000000"/>
                  <w:sz w:val="28"/>
                  <w:szCs w:val="28"/>
                  <w:shd w:val="clear" w:color="auto" w:fill="FFFFFF"/>
                </w:rPr>
                <m:t>n</m:t>
              </m:r>
            </m:sub>
          </m:sSub>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v</m:t>
              </m:r>
            </m:e>
            <m:sub>
              <m:r>
                <w:rPr>
                  <w:rFonts w:ascii="Cambria Math" w:eastAsia="Times New Roman" w:hAnsi="Cambria Math" w:cs="Times New Roman"/>
                  <w:color w:val="000000"/>
                  <w:sz w:val="28"/>
                  <w:szCs w:val="28"/>
                  <w:shd w:val="clear" w:color="auto" w:fill="FFFFFF"/>
                </w:rPr>
                <m:t>1</m:t>
              </m:r>
            </m:sub>
          </m:sSub>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v</m:t>
              </m:r>
            </m:e>
            <m:sub>
              <m:r>
                <w:rPr>
                  <w:rFonts w:ascii="Cambria Math" w:eastAsia="Times New Roman" w:hAnsi="Cambria Math" w:cs="Times New Roman"/>
                  <w:color w:val="000000"/>
                  <w:sz w:val="28"/>
                  <w:szCs w:val="28"/>
                  <w:shd w:val="clear" w:color="auto" w:fill="FFFFFF"/>
                </w:rPr>
                <m:t>2</m:t>
              </m:r>
            </m:sub>
          </m:sSub>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v</m:t>
              </m:r>
            </m:e>
            <m:sub>
              <m:r>
                <w:rPr>
                  <w:rFonts w:ascii="Cambria Math" w:eastAsia="Times New Roman" w:hAnsi="Cambria Math" w:cs="Times New Roman"/>
                  <w:color w:val="000000"/>
                  <w:sz w:val="28"/>
                  <w:szCs w:val="28"/>
                  <w:shd w:val="clear" w:color="auto" w:fill="FFFFFF"/>
                </w:rPr>
                <m:t>n</m:t>
              </m:r>
            </m:sub>
          </m:sSub>
          <m:r>
            <w:rPr>
              <w:rFonts w:ascii="Cambria Math" w:eastAsia="Times New Roman" w:hAnsi="Cambria Math" w:cs="Times New Roman"/>
              <w:color w:val="000000"/>
              <w:sz w:val="28"/>
              <w:szCs w:val="28"/>
              <w:shd w:val="clear" w:color="auto" w:fill="FFFFFF"/>
            </w:rPr>
            <m:t>.</m:t>
          </m:r>
        </m:oMath>
      </m:oMathPara>
    </w:p>
    <w:p w14:paraId="27767E3A" w14:textId="37190002" w:rsidR="00972CCB" w:rsidRDefault="00972CCB" w:rsidP="009B316B">
      <w:pPr>
        <w:spacing w:before="240" w:after="240" w:line="240" w:lineRule="auto"/>
        <w:rPr>
          <w:rFonts w:ascii="Times New Roman" w:eastAsia="Times New Roman" w:hAnsi="Times New Roman" w:cs="Times New Roman"/>
          <w:iCs/>
          <w:color w:val="000000"/>
          <w:sz w:val="28"/>
          <w:szCs w:val="28"/>
          <w:shd w:val="clear" w:color="auto" w:fill="FFFFFF"/>
        </w:rPr>
      </w:pPr>
      <w:r>
        <w:rPr>
          <w:rFonts w:ascii="Times New Roman" w:eastAsia="Times New Roman" w:hAnsi="Times New Roman" w:cs="Times New Roman"/>
          <w:iCs/>
          <w:color w:val="000000"/>
          <w:sz w:val="28"/>
          <w:szCs w:val="28"/>
          <w:shd w:val="clear" w:color="auto" w:fill="FFFFFF"/>
        </w:rPr>
        <w:t xml:space="preserve">Каждое из слагаемых этой суммы входит в ряд (8). Возьмем в ряде (8) столь большое число </w:t>
      </w:r>
      <m:oMath>
        <m:r>
          <w:rPr>
            <w:rFonts w:ascii="Cambria Math" w:eastAsia="Times New Roman" w:hAnsi="Cambria Math" w:cs="Times New Roman"/>
            <w:color w:val="000000"/>
            <w:sz w:val="28"/>
            <w:szCs w:val="28"/>
            <w:shd w:val="clear" w:color="auto" w:fill="FFFFFF"/>
          </w:rPr>
          <m:t>m</m:t>
        </m:r>
      </m:oMath>
      <w:r w:rsidRPr="00972CCB">
        <w:rPr>
          <w:rFonts w:ascii="Times New Roman" w:eastAsia="Times New Roman" w:hAnsi="Times New Roman" w:cs="Times New Roman"/>
          <w:iCs/>
          <w:color w:val="000000"/>
          <w:sz w:val="28"/>
          <w:szCs w:val="28"/>
          <w:shd w:val="clear" w:color="auto" w:fill="FFFFFF"/>
        </w:rPr>
        <w:t xml:space="preserve"> </w:t>
      </w:r>
      <w:r>
        <w:rPr>
          <w:rFonts w:ascii="Times New Roman" w:eastAsia="Times New Roman" w:hAnsi="Times New Roman" w:cs="Times New Roman"/>
          <w:iCs/>
          <w:color w:val="000000"/>
          <w:sz w:val="28"/>
          <w:szCs w:val="28"/>
          <w:shd w:val="clear" w:color="auto" w:fill="FFFFFF"/>
        </w:rPr>
        <w:t xml:space="preserve">первых членов, чтобы среди них оказались все слагаемые </w:t>
      </w:r>
      <m:oMath>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t</m:t>
            </m:r>
          </m:e>
          <m:sub>
            <m:r>
              <w:rPr>
                <w:rFonts w:ascii="Cambria Math" w:eastAsia="Times New Roman" w:hAnsi="Cambria Math" w:cs="Times New Roman"/>
                <w:color w:val="000000"/>
                <w:sz w:val="28"/>
                <w:szCs w:val="28"/>
                <w:shd w:val="clear" w:color="auto" w:fill="FFFFFF"/>
              </w:rPr>
              <m:t>n</m:t>
            </m:r>
          </m:sub>
        </m:sSub>
      </m:oMath>
      <w:r w:rsidRPr="00972CCB">
        <w:rPr>
          <w:rFonts w:ascii="Times New Roman" w:eastAsia="Times New Roman" w:hAnsi="Times New Roman" w:cs="Times New Roman"/>
          <w:iCs/>
          <w:color w:val="000000"/>
          <w:sz w:val="28"/>
          <w:szCs w:val="28"/>
          <w:shd w:val="clear" w:color="auto" w:fill="FFFFFF"/>
        </w:rPr>
        <w:t xml:space="preserve">, </w:t>
      </w:r>
      <w:r>
        <w:rPr>
          <w:rFonts w:ascii="Times New Roman" w:eastAsia="Times New Roman" w:hAnsi="Times New Roman" w:cs="Times New Roman"/>
          <w:iCs/>
          <w:color w:val="000000"/>
          <w:sz w:val="28"/>
          <w:szCs w:val="28"/>
          <w:shd w:val="clear" w:color="auto" w:fill="FFFFFF"/>
        </w:rPr>
        <w:t xml:space="preserve">и составим </w:t>
      </w:r>
      <m:oMath>
        <m:r>
          <w:rPr>
            <w:rFonts w:ascii="Cambria Math" w:eastAsia="Times New Roman" w:hAnsi="Cambria Math" w:cs="Times New Roman"/>
            <w:color w:val="000000"/>
            <w:sz w:val="28"/>
            <w:szCs w:val="28"/>
            <w:shd w:val="clear" w:color="auto" w:fill="FFFFFF"/>
          </w:rPr>
          <m:t>m</m:t>
        </m:r>
      </m:oMath>
      <w:r w:rsidRPr="00972CCB">
        <w:rPr>
          <w:rFonts w:ascii="Times New Roman" w:eastAsia="Times New Roman" w:hAnsi="Times New Roman" w:cs="Times New Roman"/>
          <w:iCs/>
          <w:color w:val="000000"/>
          <w:sz w:val="28"/>
          <w:szCs w:val="28"/>
          <w:shd w:val="clear" w:color="auto" w:fill="FFFFFF"/>
        </w:rPr>
        <w:t>-</w:t>
      </w:r>
      <w:r>
        <w:rPr>
          <w:rFonts w:ascii="Times New Roman" w:eastAsia="Times New Roman" w:hAnsi="Times New Roman" w:cs="Times New Roman"/>
          <w:iCs/>
          <w:color w:val="000000"/>
          <w:sz w:val="28"/>
          <w:szCs w:val="28"/>
          <w:shd w:val="clear" w:color="auto" w:fill="FFFFFF"/>
        </w:rPr>
        <w:t>ю частичную сумму ряда (8)</w:t>
      </w:r>
      <w:r w:rsidRPr="00972CCB">
        <w:rPr>
          <w:rFonts w:ascii="Times New Roman" w:eastAsia="Times New Roman" w:hAnsi="Times New Roman" w:cs="Times New Roman"/>
          <w:iCs/>
          <w:color w:val="000000"/>
          <w:sz w:val="28"/>
          <w:szCs w:val="28"/>
          <w:shd w:val="clear" w:color="auto" w:fill="FFFFFF"/>
        </w:rPr>
        <w:t>:</w:t>
      </w:r>
    </w:p>
    <w:p w14:paraId="55222B83" w14:textId="6FA53DDD" w:rsidR="00972CCB" w:rsidRPr="00972CCB" w:rsidRDefault="00000000" w:rsidP="009B316B">
      <w:pPr>
        <w:spacing w:before="240" w:after="240" w:line="240" w:lineRule="auto"/>
        <w:rPr>
          <w:rFonts w:ascii="Times New Roman" w:eastAsia="Times New Roman" w:hAnsi="Times New Roman" w:cs="Times New Roman"/>
          <w:iCs/>
          <w:color w:val="000000"/>
          <w:sz w:val="28"/>
          <w:szCs w:val="28"/>
          <w:shd w:val="clear" w:color="auto" w:fill="FFFFFF"/>
          <w:lang w:val="en-US"/>
        </w:rPr>
      </w:pPr>
      <m:oMathPara>
        <m:oMath>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t</m:t>
              </m:r>
            </m:e>
            <m:sub>
              <m:r>
                <w:rPr>
                  <w:rFonts w:ascii="Cambria Math" w:eastAsia="Times New Roman" w:hAnsi="Cambria Math" w:cs="Times New Roman"/>
                  <w:color w:val="000000"/>
                  <w:sz w:val="28"/>
                  <w:szCs w:val="28"/>
                  <w:shd w:val="clear" w:color="auto" w:fill="FFFFFF"/>
                </w:rPr>
                <m:t>n</m:t>
              </m:r>
            </m:sub>
          </m:sSub>
          <m:r>
            <w:rPr>
              <w:rFonts w:ascii="Cambria Math" w:eastAsia="Times New Roman" w:hAnsi="Cambria Math" w:cs="Times New Roman"/>
              <w:color w:val="000000"/>
              <w:sz w:val="28"/>
              <w:szCs w:val="28"/>
              <w:shd w:val="clear" w:color="auto" w:fill="FFFFFF"/>
              <w:lang w:val="en-US"/>
            </w:rPr>
            <m:t>≤</m:t>
          </m:r>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s</m:t>
              </m:r>
            </m:e>
            <m:sub>
              <m:r>
                <w:rPr>
                  <w:rFonts w:ascii="Cambria Math" w:eastAsia="Times New Roman" w:hAnsi="Cambria Math" w:cs="Times New Roman"/>
                  <w:color w:val="000000"/>
                  <w:sz w:val="28"/>
                  <w:szCs w:val="28"/>
                  <w:shd w:val="clear" w:color="auto" w:fill="FFFFFF"/>
                </w:rPr>
                <m:t>m</m:t>
              </m:r>
            </m:sub>
          </m:sSub>
          <m:r>
            <w:rPr>
              <w:rFonts w:ascii="Cambria Math" w:eastAsia="Times New Roman" w:hAnsi="Cambria Math" w:cs="Times New Roman"/>
              <w:color w:val="000000"/>
              <w:sz w:val="28"/>
              <w:szCs w:val="28"/>
              <w:shd w:val="clear" w:color="auto" w:fill="FFFFFF"/>
              <w:lang w:val="en-US"/>
            </w:rPr>
            <m:t>.</m:t>
          </m:r>
        </m:oMath>
      </m:oMathPara>
    </w:p>
    <w:p w14:paraId="27A258D9" w14:textId="757CC4EA" w:rsidR="00972CCB" w:rsidRDefault="00972CCB" w:rsidP="009B316B">
      <w:pPr>
        <w:spacing w:before="240" w:after="240" w:line="240" w:lineRule="auto"/>
        <w:rPr>
          <w:rFonts w:ascii="Times New Roman" w:eastAsia="Times New Roman" w:hAnsi="Times New Roman" w:cs="Times New Roman"/>
          <w:iCs/>
          <w:color w:val="000000"/>
          <w:sz w:val="28"/>
          <w:szCs w:val="28"/>
          <w:shd w:val="clear" w:color="auto" w:fill="FFFFFF"/>
        </w:rPr>
      </w:pPr>
      <w:r>
        <w:rPr>
          <w:rFonts w:ascii="Times New Roman" w:eastAsia="Times New Roman" w:hAnsi="Times New Roman" w:cs="Times New Roman"/>
          <w:iCs/>
          <w:color w:val="000000"/>
          <w:sz w:val="28"/>
          <w:szCs w:val="28"/>
          <w:shd w:val="clear" w:color="auto" w:fill="FFFFFF"/>
        </w:rPr>
        <w:t xml:space="preserve">Но частичные суммы ряда (8), ввиду </w:t>
      </w:r>
      <w:proofErr w:type="spellStart"/>
      <w:r>
        <w:rPr>
          <w:rFonts w:ascii="Times New Roman" w:eastAsia="Times New Roman" w:hAnsi="Times New Roman" w:cs="Times New Roman"/>
          <w:iCs/>
          <w:color w:val="000000"/>
          <w:sz w:val="28"/>
          <w:szCs w:val="28"/>
          <w:shd w:val="clear" w:color="auto" w:fill="FFFFFF"/>
        </w:rPr>
        <w:t>неотрицательности</w:t>
      </w:r>
      <w:proofErr w:type="spellEnd"/>
      <w:r>
        <w:rPr>
          <w:rFonts w:ascii="Times New Roman" w:eastAsia="Times New Roman" w:hAnsi="Times New Roman" w:cs="Times New Roman"/>
          <w:iCs/>
          <w:color w:val="000000"/>
          <w:sz w:val="28"/>
          <w:szCs w:val="28"/>
          <w:shd w:val="clear" w:color="auto" w:fill="FFFFFF"/>
        </w:rPr>
        <w:t xml:space="preserve"> членов ряд</w:t>
      </w:r>
      <w:r w:rsidR="008956CF">
        <w:rPr>
          <w:rFonts w:ascii="Times New Roman" w:eastAsia="Times New Roman" w:hAnsi="Times New Roman" w:cs="Times New Roman"/>
          <w:iCs/>
          <w:color w:val="000000"/>
          <w:sz w:val="28"/>
          <w:szCs w:val="28"/>
          <w:shd w:val="clear" w:color="auto" w:fill="FFFFFF"/>
        </w:rPr>
        <w:t xml:space="preserve">а, не превосходят его суммы </w:t>
      </w:r>
      <m:oMath>
        <m:r>
          <w:rPr>
            <w:rFonts w:ascii="Cambria Math" w:eastAsia="Times New Roman" w:hAnsi="Cambria Math" w:cs="Times New Roman"/>
            <w:color w:val="000000"/>
            <w:sz w:val="28"/>
            <w:szCs w:val="28"/>
            <w:shd w:val="clear" w:color="auto" w:fill="FFFFFF"/>
          </w:rPr>
          <m:t>s</m:t>
        </m:r>
      </m:oMath>
      <w:r w:rsidR="008956CF" w:rsidRPr="008956CF">
        <w:rPr>
          <w:rFonts w:ascii="Times New Roman" w:eastAsia="Times New Roman" w:hAnsi="Times New Roman" w:cs="Times New Roman"/>
          <w:iCs/>
          <w:color w:val="000000"/>
          <w:sz w:val="28"/>
          <w:szCs w:val="28"/>
          <w:shd w:val="clear" w:color="auto" w:fill="FFFFFF"/>
        </w:rPr>
        <w:t>:</w:t>
      </w:r>
    </w:p>
    <w:p w14:paraId="4E9B4B81" w14:textId="1D4DF790" w:rsidR="008956CF" w:rsidRPr="008956CF" w:rsidRDefault="00000000" w:rsidP="009B316B">
      <w:pPr>
        <w:spacing w:before="240" w:after="240" w:line="240" w:lineRule="auto"/>
        <w:rPr>
          <w:rFonts w:ascii="Times New Roman" w:eastAsia="Times New Roman" w:hAnsi="Times New Roman" w:cs="Times New Roman"/>
          <w:iCs/>
          <w:color w:val="000000"/>
          <w:sz w:val="28"/>
          <w:szCs w:val="28"/>
          <w:shd w:val="clear" w:color="auto" w:fill="FFFFFF"/>
        </w:rPr>
      </w:pPr>
      <m:oMathPara>
        <m:oMath>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s</m:t>
              </m:r>
            </m:e>
            <m:sub>
              <m:r>
                <w:rPr>
                  <w:rFonts w:ascii="Cambria Math" w:eastAsia="Times New Roman" w:hAnsi="Cambria Math" w:cs="Times New Roman"/>
                  <w:color w:val="000000"/>
                  <w:sz w:val="28"/>
                  <w:szCs w:val="28"/>
                  <w:shd w:val="clear" w:color="auto" w:fill="FFFFFF"/>
                </w:rPr>
                <m:t>m</m:t>
              </m:r>
            </m:sub>
          </m:sSub>
          <m:r>
            <w:rPr>
              <w:rFonts w:ascii="Cambria Math" w:eastAsia="Times New Roman" w:hAnsi="Cambria Math" w:cs="Times New Roman"/>
              <w:color w:val="000000"/>
              <w:sz w:val="28"/>
              <w:szCs w:val="28"/>
              <w:shd w:val="clear" w:color="auto" w:fill="FFFFFF"/>
            </w:rPr>
            <m:t>≤s.</m:t>
          </m:r>
        </m:oMath>
      </m:oMathPara>
    </w:p>
    <w:p w14:paraId="531F18E4" w14:textId="448FB33C" w:rsidR="008956CF" w:rsidRDefault="008956CF" w:rsidP="009B316B">
      <w:pPr>
        <w:spacing w:before="240" w:after="240" w:line="240" w:lineRule="auto"/>
        <w:rPr>
          <w:rFonts w:ascii="Times New Roman" w:eastAsia="Times New Roman" w:hAnsi="Times New Roman" w:cs="Times New Roman"/>
          <w:iCs/>
          <w:color w:val="000000"/>
          <w:sz w:val="28"/>
          <w:szCs w:val="28"/>
          <w:shd w:val="clear" w:color="auto" w:fill="FFFFFF"/>
        </w:rPr>
      </w:pPr>
      <w:r>
        <w:rPr>
          <w:rFonts w:ascii="Times New Roman" w:eastAsia="Times New Roman" w:hAnsi="Times New Roman" w:cs="Times New Roman"/>
          <w:iCs/>
          <w:color w:val="000000"/>
          <w:sz w:val="28"/>
          <w:szCs w:val="28"/>
          <w:shd w:val="clear" w:color="auto" w:fill="FFFFFF"/>
        </w:rPr>
        <w:t xml:space="preserve">Следовательно, </w:t>
      </w:r>
    </w:p>
    <w:p w14:paraId="57DBE0E2" w14:textId="6EC5A3F6" w:rsidR="008956CF" w:rsidRPr="008956CF" w:rsidRDefault="00000000" w:rsidP="009B316B">
      <w:pPr>
        <w:spacing w:before="240" w:after="240" w:line="240" w:lineRule="auto"/>
        <w:rPr>
          <w:rFonts w:ascii="Times New Roman" w:eastAsia="Times New Roman" w:hAnsi="Times New Roman" w:cs="Times New Roman"/>
          <w:i/>
          <w:iCs/>
          <w:color w:val="000000"/>
          <w:sz w:val="28"/>
          <w:szCs w:val="28"/>
          <w:shd w:val="clear" w:color="auto" w:fill="FFFFFF"/>
        </w:rPr>
      </w:pPr>
      <m:oMathPara>
        <m:oMath>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t</m:t>
              </m:r>
            </m:e>
            <m:sub>
              <m:r>
                <w:rPr>
                  <w:rFonts w:ascii="Cambria Math" w:eastAsia="Times New Roman" w:hAnsi="Cambria Math" w:cs="Times New Roman"/>
                  <w:color w:val="000000"/>
                  <w:sz w:val="28"/>
                  <w:szCs w:val="28"/>
                  <w:shd w:val="clear" w:color="auto" w:fill="FFFFFF"/>
                </w:rPr>
                <m:t>n</m:t>
              </m:r>
            </m:sub>
          </m:sSub>
          <m:r>
            <w:rPr>
              <w:rFonts w:ascii="Cambria Math" w:eastAsia="Times New Roman" w:hAnsi="Cambria Math" w:cs="Times New Roman"/>
              <w:color w:val="000000"/>
              <w:sz w:val="28"/>
              <w:szCs w:val="28"/>
              <w:shd w:val="clear" w:color="auto" w:fill="FFFFFF"/>
            </w:rPr>
            <m:t>≤s.</m:t>
          </m:r>
        </m:oMath>
      </m:oMathPara>
    </w:p>
    <w:p w14:paraId="2F3000A4" w14:textId="67A57C66" w:rsidR="008956CF" w:rsidRDefault="008956CF" w:rsidP="009B316B">
      <w:pPr>
        <w:spacing w:before="240" w:after="240" w:line="24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 xml:space="preserve">Так как теперь в наших рассуждениях ряды (8) и (9) стали равноправными, должно быть и </w:t>
      </w:r>
    </w:p>
    <w:p w14:paraId="52A2540F" w14:textId="48E88E8A" w:rsidR="008956CF" w:rsidRPr="008956CF" w:rsidRDefault="008956CF" w:rsidP="009B316B">
      <w:pPr>
        <w:spacing w:before="240" w:after="240" w:line="240" w:lineRule="auto"/>
        <w:rPr>
          <w:rFonts w:ascii="Times New Roman" w:eastAsia="Times New Roman" w:hAnsi="Times New Roman" w:cs="Times New Roman"/>
          <w:color w:val="000000"/>
          <w:sz w:val="28"/>
          <w:szCs w:val="28"/>
          <w:shd w:val="clear" w:color="auto" w:fill="FFFFFF"/>
        </w:rPr>
      </w:pPr>
      <m:oMathPara>
        <m:oMath>
          <m:r>
            <w:rPr>
              <w:rFonts w:ascii="Cambria Math" w:eastAsia="Times New Roman" w:hAnsi="Cambria Math" w:cs="Times New Roman"/>
              <w:color w:val="000000"/>
              <w:sz w:val="28"/>
              <w:szCs w:val="28"/>
              <w:shd w:val="clear" w:color="auto" w:fill="FFFFFF"/>
            </w:rPr>
            <m:t>s≤t,</m:t>
          </m:r>
        </m:oMath>
      </m:oMathPara>
    </w:p>
    <w:p w14:paraId="1CB132CE" w14:textId="51C718B9" w:rsidR="008956CF" w:rsidRDefault="008956CF" w:rsidP="009B316B">
      <w:pPr>
        <w:spacing w:before="240" w:after="240" w:line="24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 xml:space="preserve">Откуда следует, что </w:t>
      </w:r>
      <m:oMath>
        <m:r>
          <w:rPr>
            <w:rFonts w:ascii="Cambria Math" w:eastAsia="Times New Roman" w:hAnsi="Cambria Math" w:cs="Times New Roman"/>
            <w:color w:val="000000"/>
            <w:sz w:val="28"/>
            <w:szCs w:val="28"/>
            <w:shd w:val="clear" w:color="auto" w:fill="FFFFFF"/>
          </w:rPr>
          <m:t>s=t</m:t>
        </m:r>
      </m:oMath>
      <w:r w:rsidRPr="008956CF">
        <w:rPr>
          <w:rFonts w:ascii="Times New Roman" w:eastAsia="Times New Roman" w:hAnsi="Times New Roman" w:cs="Times New Roman"/>
          <w:color w:val="000000"/>
          <w:sz w:val="28"/>
          <w:szCs w:val="28"/>
          <w:shd w:val="clear" w:color="auto" w:fill="FFFFFF"/>
        </w:rPr>
        <w:t>.</w:t>
      </w:r>
    </w:p>
    <w:p w14:paraId="5E0C645F" w14:textId="22E5AFA6" w:rsidR="008956CF" w:rsidRDefault="008956CF" w:rsidP="0083473F">
      <w:pPr>
        <w:spacing w:before="240" w:after="240" w:line="240" w:lineRule="auto"/>
        <w:ind w:firstLine="708"/>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b/>
          <w:bCs/>
          <w:color w:val="000000"/>
          <w:sz w:val="28"/>
          <w:szCs w:val="28"/>
          <w:shd w:val="clear" w:color="auto" w:fill="FFFFFF"/>
        </w:rPr>
        <w:t xml:space="preserve">Теорема 4 </w:t>
      </w:r>
      <w:r>
        <w:rPr>
          <w:rFonts w:ascii="Times New Roman" w:eastAsia="Times New Roman" w:hAnsi="Times New Roman" w:cs="Times New Roman"/>
          <w:color w:val="000000"/>
          <w:sz w:val="28"/>
          <w:szCs w:val="28"/>
          <w:shd w:val="clear" w:color="auto" w:fill="FFFFFF"/>
        </w:rPr>
        <w:t xml:space="preserve">(теорема о сложении рядов). Пусть </w:t>
      </w:r>
    </w:p>
    <w:p w14:paraId="60903BAF" w14:textId="1DB35498" w:rsidR="008956CF" w:rsidRPr="008956CF" w:rsidRDefault="00000000" w:rsidP="009B316B">
      <w:pPr>
        <w:spacing w:before="240" w:after="240" w:line="240" w:lineRule="auto"/>
        <w:rPr>
          <w:rFonts w:ascii="Times New Roman" w:eastAsia="Times New Roman" w:hAnsi="Times New Roman" w:cs="Times New Roman"/>
          <w:iCs/>
          <w:color w:val="000000"/>
          <w:sz w:val="28"/>
          <w:szCs w:val="28"/>
          <w:shd w:val="clear" w:color="auto" w:fill="FFFFFF"/>
        </w:rPr>
      </w:pPr>
      <m:oMathPara>
        <m:oMath>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u</m:t>
              </m:r>
            </m:e>
            <m:sub>
              <m:r>
                <w:rPr>
                  <w:rFonts w:ascii="Cambria Math" w:eastAsia="Times New Roman" w:hAnsi="Cambria Math" w:cs="Times New Roman"/>
                  <w:color w:val="000000"/>
                  <w:sz w:val="28"/>
                  <w:szCs w:val="28"/>
                  <w:shd w:val="clear" w:color="auto" w:fill="FFFFFF"/>
                </w:rPr>
                <m:t>1</m:t>
              </m:r>
            </m:sub>
          </m:sSub>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u</m:t>
              </m:r>
            </m:e>
            <m:sub>
              <m:r>
                <w:rPr>
                  <w:rFonts w:ascii="Cambria Math" w:eastAsia="Times New Roman" w:hAnsi="Cambria Math" w:cs="Times New Roman"/>
                  <w:color w:val="000000"/>
                  <w:sz w:val="28"/>
                  <w:szCs w:val="28"/>
                  <w:shd w:val="clear" w:color="auto" w:fill="FFFFFF"/>
                </w:rPr>
                <m:t>2</m:t>
              </m:r>
            </m:sub>
          </m:sSub>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u</m:t>
              </m:r>
            </m:e>
            <m:sub>
              <m:r>
                <w:rPr>
                  <w:rFonts w:ascii="Cambria Math" w:eastAsia="Times New Roman" w:hAnsi="Cambria Math" w:cs="Times New Roman"/>
                  <w:color w:val="000000"/>
                  <w:sz w:val="28"/>
                  <w:szCs w:val="28"/>
                  <w:shd w:val="clear" w:color="auto" w:fill="FFFFFF"/>
                  <w:lang w:val="en-US"/>
                </w:rPr>
                <m:t>n</m:t>
              </m:r>
            </m:sub>
          </m:sSub>
          <m:r>
            <w:rPr>
              <w:rFonts w:ascii="Cambria Math" w:eastAsia="Times New Roman" w:hAnsi="Cambria Math" w:cs="Times New Roman"/>
              <w:color w:val="000000"/>
              <w:sz w:val="28"/>
              <w:szCs w:val="28"/>
              <w:shd w:val="clear" w:color="auto" w:fill="FFFFFF"/>
            </w:rPr>
            <m:t>+…,</m:t>
          </m:r>
        </m:oMath>
      </m:oMathPara>
    </w:p>
    <w:p w14:paraId="03C0FEEC" w14:textId="7B9E23A2" w:rsidR="008956CF" w:rsidRPr="008956CF" w:rsidRDefault="00000000" w:rsidP="009B316B">
      <w:pPr>
        <w:spacing w:before="240" w:after="240" w:line="240" w:lineRule="auto"/>
        <w:rPr>
          <w:rFonts w:ascii="Times New Roman" w:eastAsia="Times New Roman" w:hAnsi="Times New Roman" w:cs="Times New Roman"/>
          <w:iCs/>
          <w:color w:val="000000"/>
          <w:sz w:val="28"/>
          <w:szCs w:val="28"/>
          <w:shd w:val="clear" w:color="auto" w:fill="FFFFFF"/>
        </w:rPr>
      </w:pPr>
      <m:oMathPara>
        <m:oMath>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v</m:t>
              </m:r>
            </m:e>
            <m:sub>
              <m:r>
                <w:rPr>
                  <w:rFonts w:ascii="Cambria Math" w:eastAsia="Times New Roman" w:hAnsi="Cambria Math" w:cs="Times New Roman"/>
                  <w:color w:val="000000"/>
                  <w:sz w:val="28"/>
                  <w:szCs w:val="28"/>
                  <w:shd w:val="clear" w:color="auto" w:fill="FFFFFF"/>
                </w:rPr>
                <m:t>1</m:t>
              </m:r>
            </m:sub>
          </m:sSub>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v</m:t>
              </m:r>
            </m:e>
            <m:sub>
              <m:r>
                <w:rPr>
                  <w:rFonts w:ascii="Cambria Math" w:eastAsia="Times New Roman" w:hAnsi="Cambria Math" w:cs="Times New Roman"/>
                  <w:color w:val="000000"/>
                  <w:sz w:val="28"/>
                  <w:szCs w:val="28"/>
                  <w:shd w:val="clear" w:color="auto" w:fill="FFFFFF"/>
                </w:rPr>
                <m:t>2</m:t>
              </m:r>
            </m:sub>
          </m:sSub>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v</m:t>
              </m:r>
            </m:e>
            <m:sub>
              <m:r>
                <w:rPr>
                  <w:rFonts w:ascii="Cambria Math" w:eastAsia="Times New Roman" w:hAnsi="Cambria Math" w:cs="Times New Roman"/>
                  <w:color w:val="000000"/>
                  <w:sz w:val="28"/>
                  <w:szCs w:val="28"/>
                  <w:shd w:val="clear" w:color="auto" w:fill="FFFFFF"/>
                </w:rPr>
                <m:t>n</m:t>
              </m:r>
            </m:sub>
          </m:sSub>
          <m:r>
            <w:rPr>
              <w:rFonts w:ascii="Cambria Math" w:eastAsia="Times New Roman" w:hAnsi="Cambria Math" w:cs="Times New Roman"/>
              <w:color w:val="000000"/>
              <w:sz w:val="28"/>
              <w:szCs w:val="28"/>
              <w:shd w:val="clear" w:color="auto" w:fill="FFFFFF"/>
            </w:rPr>
            <m:t>+…</m:t>
          </m:r>
        </m:oMath>
      </m:oMathPara>
    </w:p>
    <w:p w14:paraId="7CC9F549" w14:textId="32CA7FB6" w:rsidR="008956CF" w:rsidRDefault="008956CF" w:rsidP="009B316B">
      <w:pPr>
        <w:spacing w:before="240" w:after="240" w:line="24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 xml:space="preserve">-два сходящихся ряда соответственно с суммами </w:t>
      </w:r>
      <m:oMath>
        <m:r>
          <w:rPr>
            <w:rFonts w:ascii="Cambria Math" w:eastAsia="Times New Roman" w:hAnsi="Cambria Math" w:cs="Times New Roman"/>
            <w:color w:val="000000"/>
            <w:sz w:val="28"/>
            <w:szCs w:val="28"/>
            <w:shd w:val="clear" w:color="auto" w:fill="FFFFFF"/>
          </w:rPr>
          <m:t>s</m:t>
        </m:r>
      </m:oMath>
      <w:r w:rsidRPr="008956CF">
        <w:rPr>
          <w:rFonts w:ascii="Times New Roman" w:eastAsia="Times New Roman" w:hAnsi="Times New Roman" w:cs="Times New Roman"/>
          <w:color w:val="000000"/>
          <w:sz w:val="28"/>
          <w:szCs w:val="28"/>
          <w:shd w:val="clear" w:color="auto" w:fill="FFFFFF"/>
        </w:rPr>
        <w:t xml:space="preserve"> </w:t>
      </w:r>
      <w:r>
        <w:rPr>
          <w:rFonts w:ascii="Times New Roman" w:eastAsia="Times New Roman" w:hAnsi="Times New Roman" w:cs="Times New Roman"/>
          <w:color w:val="000000"/>
          <w:sz w:val="28"/>
          <w:szCs w:val="28"/>
          <w:shd w:val="clear" w:color="auto" w:fill="FFFFFF"/>
        </w:rPr>
        <w:t xml:space="preserve">и </w:t>
      </w:r>
      <m:oMath>
        <m:r>
          <w:rPr>
            <w:rFonts w:ascii="Cambria Math" w:eastAsia="Times New Roman" w:hAnsi="Cambria Math" w:cs="Times New Roman"/>
            <w:color w:val="000000"/>
            <w:sz w:val="28"/>
            <w:szCs w:val="28"/>
            <w:shd w:val="clear" w:color="auto" w:fill="FFFFFF"/>
          </w:rPr>
          <m:t>t</m:t>
        </m:r>
      </m:oMath>
      <w:r w:rsidRPr="008956CF">
        <w:rPr>
          <w:rFonts w:ascii="Times New Roman" w:eastAsia="Times New Roman" w:hAnsi="Times New Roman" w:cs="Times New Roman"/>
          <w:color w:val="000000"/>
          <w:sz w:val="28"/>
          <w:szCs w:val="28"/>
          <w:shd w:val="clear" w:color="auto" w:fill="FFFFFF"/>
        </w:rPr>
        <w:t>.</w:t>
      </w:r>
    </w:p>
    <w:p w14:paraId="1D923D44" w14:textId="0B2BB733" w:rsidR="008956CF" w:rsidRDefault="008956CF" w:rsidP="009B316B">
      <w:pPr>
        <w:spacing w:before="240" w:after="240" w:line="24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Тогда ряд</w:t>
      </w:r>
    </w:p>
    <w:p w14:paraId="271FCA50" w14:textId="6E7956FE" w:rsidR="008956CF" w:rsidRPr="00C05519" w:rsidRDefault="00000000" w:rsidP="009B316B">
      <w:pPr>
        <w:spacing w:before="240" w:after="240" w:line="240" w:lineRule="auto"/>
        <w:rPr>
          <w:rFonts w:ascii="Times New Roman" w:eastAsia="Times New Roman" w:hAnsi="Times New Roman" w:cs="Times New Roman"/>
          <w:color w:val="000000"/>
          <w:sz w:val="28"/>
          <w:szCs w:val="28"/>
          <w:shd w:val="clear" w:color="auto" w:fill="FFFFFF"/>
        </w:rPr>
      </w:pPr>
      <m:oMathPara>
        <m:oMath>
          <m:d>
            <m:dPr>
              <m:ctrlPr>
                <w:rPr>
                  <w:rFonts w:ascii="Cambria Math" w:eastAsia="Times New Roman" w:hAnsi="Cambria Math" w:cs="Times New Roman"/>
                  <w:i/>
                  <w:color w:val="000000"/>
                  <w:sz w:val="28"/>
                  <w:szCs w:val="28"/>
                  <w:shd w:val="clear" w:color="auto" w:fill="FFFFFF"/>
                </w:rPr>
              </m:ctrlPr>
            </m:dPr>
            <m:e>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u</m:t>
                  </m:r>
                </m:e>
                <m:sub>
                  <m:r>
                    <w:rPr>
                      <w:rFonts w:ascii="Cambria Math" w:eastAsia="Times New Roman" w:hAnsi="Cambria Math" w:cs="Times New Roman"/>
                      <w:color w:val="000000"/>
                      <w:sz w:val="28"/>
                      <w:szCs w:val="28"/>
                      <w:shd w:val="clear" w:color="auto" w:fill="FFFFFF"/>
                    </w:rPr>
                    <m:t>1</m:t>
                  </m:r>
                </m:sub>
              </m:sSub>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v</m:t>
                  </m:r>
                </m:e>
                <m:sub>
                  <m:r>
                    <w:rPr>
                      <w:rFonts w:ascii="Cambria Math" w:eastAsia="Times New Roman" w:hAnsi="Cambria Math" w:cs="Times New Roman"/>
                      <w:color w:val="000000"/>
                      <w:sz w:val="28"/>
                      <w:szCs w:val="28"/>
                      <w:shd w:val="clear" w:color="auto" w:fill="FFFFFF"/>
                    </w:rPr>
                    <m:t>1</m:t>
                  </m:r>
                </m:sub>
              </m:sSub>
            </m:e>
          </m:d>
          <m:r>
            <w:rPr>
              <w:rFonts w:ascii="Cambria Math" w:eastAsia="Times New Roman" w:hAnsi="Cambria Math" w:cs="Times New Roman"/>
              <w:color w:val="000000"/>
              <w:sz w:val="28"/>
              <w:szCs w:val="28"/>
              <w:shd w:val="clear" w:color="auto" w:fill="FFFFFF"/>
            </w:rPr>
            <m:t>+</m:t>
          </m:r>
          <m:d>
            <m:dPr>
              <m:ctrlPr>
                <w:rPr>
                  <w:rFonts w:ascii="Cambria Math" w:eastAsia="Times New Roman" w:hAnsi="Cambria Math" w:cs="Times New Roman"/>
                  <w:i/>
                  <w:color w:val="000000"/>
                  <w:sz w:val="28"/>
                  <w:szCs w:val="28"/>
                  <w:shd w:val="clear" w:color="auto" w:fill="FFFFFF"/>
                </w:rPr>
              </m:ctrlPr>
            </m:dPr>
            <m:e>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u</m:t>
                  </m:r>
                </m:e>
                <m:sub>
                  <m:r>
                    <w:rPr>
                      <w:rFonts w:ascii="Cambria Math" w:eastAsia="Times New Roman" w:hAnsi="Cambria Math" w:cs="Times New Roman"/>
                      <w:color w:val="000000"/>
                      <w:sz w:val="28"/>
                      <w:szCs w:val="28"/>
                      <w:shd w:val="clear" w:color="auto" w:fill="FFFFFF"/>
                    </w:rPr>
                    <m:t>2</m:t>
                  </m:r>
                </m:sub>
              </m:sSub>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v</m:t>
                  </m:r>
                </m:e>
                <m:sub>
                  <m:r>
                    <w:rPr>
                      <w:rFonts w:ascii="Cambria Math" w:eastAsia="Times New Roman" w:hAnsi="Cambria Math" w:cs="Times New Roman"/>
                      <w:color w:val="000000"/>
                      <w:sz w:val="28"/>
                      <w:szCs w:val="28"/>
                      <w:shd w:val="clear" w:color="auto" w:fill="FFFFFF"/>
                    </w:rPr>
                    <m:t>2</m:t>
                  </m:r>
                </m:sub>
              </m:sSub>
            </m:e>
          </m:d>
          <m:r>
            <w:rPr>
              <w:rFonts w:ascii="Cambria Math" w:eastAsia="Times New Roman" w:hAnsi="Cambria Math" w:cs="Times New Roman"/>
              <w:color w:val="000000"/>
              <w:sz w:val="28"/>
              <w:szCs w:val="28"/>
              <w:shd w:val="clear" w:color="auto" w:fill="FFFFFF"/>
            </w:rPr>
            <m:t>+…+</m:t>
          </m:r>
          <m:d>
            <m:dPr>
              <m:ctrlPr>
                <w:rPr>
                  <w:rFonts w:ascii="Cambria Math" w:eastAsia="Times New Roman" w:hAnsi="Cambria Math" w:cs="Times New Roman"/>
                  <w:i/>
                  <w:color w:val="000000"/>
                  <w:sz w:val="28"/>
                  <w:szCs w:val="28"/>
                  <w:shd w:val="clear" w:color="auto" w:fill="FFFFFF"/>
                </w:rPr>
              </m:ctrlPr>
            </m:dPr>
            <m:e>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u</m:t>
                  </m:r>
                </m:e>
                <m:sub>
                  <m:r>
                    <w:rPr>
                      <w:rFonts w:ascii="Cambria Math" w:eastAsia="Times New Roman" w:hAnsi="Cambria Math" w:cs="Times New Roman"/>
                      <w:color w:val="000000"/>
                      <w:sz w:val="28"/>
                      <w:szCs w:val="28"/>
                      <w:shd w:val="clear" w:color="auto" w:fill="FFFFFF"/>
                    </w:rPr>
                    <m:t>n</m:t>
                  </m:r>
                </m:sub>
              </m:sSub>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v</m:t>
                  </m:r>
                </m:e>
                <m:sub>
                  <m:r>
                    <w:rPr>
                      <w:rFonts w:ascii="Cambria Math" w:eastAsia="Times New Roman" w:hAnsi="Cambria Math" w:cs="Times New Roman"/>
                      <w:color w:val="000000"/>
                      <w:sz w:val="28"/>
                      <w:szCs w:val="28"/>
                      <w:shd w:val="clear" w:color="auto" w:fill="FFFFFF"/>
                    </w:rPr>
                    <m:t>n</m:t>
                  </m:r>
                </m:sub>
              </m:sSub>
            </m:e>
          </m:d>
          <m:r>
            <w:rPr>
              <w:rFonts w:ascii="Cambria Math" w:eastAsia="Times New Roman" w:hAnsi="Cambria Math" w:cs="Times New Roman"/>
              <w:color w:val="000000"/>
              <w:sz w:val="28"/>
              <w:szCs w:val="28"/>
              <w:shd w:val="clear" w:color="auto" w:fill="FFFFFF"/>
            </w:rPr>
            <m:t>+…</m:t>
          </m:r>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10</m:t>
              </m:r>
            </m:e>
          </m:d>
        </m:oMath>
      </m:oMathPara>
    </w:p>
    <w:p w14:paraId="014623A2" w14:textId="4B3AB497" w:rsidR="00C05519" w:rsidRDefault="00C05519" w:rsidP="009B316B">
      <w:pPr>
        <w:spacing w:before="240" w:after="240" w:line="24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 xml:space="preserve">также сходится и сумма его равна </w:t>
      </w:r>
      <m:oMath>
        <m:r>
          <w:rPr>
            <w:rFonts w:ascii="Cambria Math" w:eastAsia="Times New Roman" w:hAnsi="Cambria Math" w:cs="Times New Roman"/>
            <w:color w:val="000000"/>
            <w:sz w:val="28"/>
            <w:szCs w:val="28"/>
            <w:shd w:val="clear" w:color="auto" w:fill="FFFFFF"/>
          </w:rPr>
          <m:t>s+t</m:t>
        </m:r>
      </m:oMath>
      <w:r w:rsidRPr="00C05519">
        <w:rPr>
          <w:rFonts w:ascii="Times New Roman" w:eastAsia="Times New Roman" w:hAnsi="Times New Roman" w:cs="Times New Roman"/>
          <w:color w:val="000000"/>
          <w:sz w:val="28"/>
          <w:szCs w:val="28"/>
          <w:shd w:val="clear" w:color="auto" w:fill="FFFFFF"/>
        </w:rPr>
        <w:t>.</w:t>
      </w:r>
    </w:p>
    <w:p w14:paraId="1B411E30" w14:textId="466A1336" w:rsidR="00972CCB" w:rsidRDefault="00C05519" w:rsidP="0083473F">
      <w:pPr>
        <w:spacing w:before="240" w:after="240" w:line="240" w:lineRule="auto"/>
        <w:ind w:firstLine="708"/>
        <w:rPr>
          <w:rFonts w:ascii="Times New Roman" w:eastAsia="Times New Roman" w:hAnsi="Times New Roman" w:cs="Times New Roman"/>
          <w:iCs/>
          <w:color w:val="000000"/>
          <w:sz w:val="28"/>
          <w:szCs w:val="28"/>
          <w:shd w:val="clear" w:color="auto" w:fill="FFFFFF"/>
        </w:rPr>
      </w:pPr>
      <w:r w:rsidRPr="00C05519">
        <w:rPr>
          <w:rFonts w:ascii="Times New Roman" w:eastAsia="Times New Roman" w:hAnsi="Times New Roman" w:cs="Times New Roman"/>
          <w:b/>
          <w:bCs/>
          <w:color w:val="000000"/>
          <w:sz w:val="28"/>
          <w:szCs w:val="28"/>
          <w:shd w:val="clear" w:color="auto" w:fill="FFFFFF"/>
        </w:rPr>
        <w:t>Доказательство</w:t>
      </w:r>
      <w:r>
        <w:rPr>
          <w:rFonts w:ascii="Times New Roman" w:eastAsia="Times New Roman" w:hAnsi="Times New Roman" w:cs="Times New Roman"/>
          <w:color w:val="000000"/>
          <w:sz w:val="28"/>
          <w:szCs w:val="28"/>
          <w:shd w:val="clear" w:color="auto" w:fill="FFFFFF"/>
        </w:rPr>
        <w:t xml:space="preserve">. Для частичных сумм </w:t>
      </w:r>
      <m:oMath>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z</m:t>
            </m:r>
          </m:e>
          <m:sub>
            <m:r>
              <w:rPr>
                <w:rFonts w:ascii="Cambria Math" w:eastAsia="Times New Roman" w:hAnsi="Cambria Math" w:cs="Times New Roman"/>
                <w:color w:val="000000"/>
                <w:sz w:val="28"/>
                <w:szCs w:val="28"/>
                <w:shd w:val="clear" w:color="auto" w:fill="FFFFFF"/>
              </w:rPr>
              <m:t>n</m:t>
            </m:r>
          </m:sub>
        </m:sSub>
      </m:oMath>
      <w:r w:rsidRPr="00C05519">
        <w:rPr>
          <w:rFonts w:ascii="Times New Roman" w:eastAsia="Times New Roman" w:hAnsi="Times New Roman" w:cs="Times New Roman"/>
          <w:iCs/>
          <w:color w:val="000000"/>
          <w:sz w:val="28"/>
          <w:szCs w:val="28"/>
          <w:shd w:val="clear" w:color="auto" w:fill="FFFFFF"/>
        </w:rPr>
        <w:t xml:space="preserve"> </w:t>
      </w:r>
      <w:r>
        <w:rPr>
          <w:rFonts w:ascii="Times New Roman" w:eastAsia="Times New Roman" w:hAnsi="Times New Roman" w:cs="Times New Roman"/>
          <w:iCs/>
          <w:color w:val="000000"/>
          <w:sz w:val="28"/>
          <w:szCs w:val="28"/>
          <w:shd w:val="clear" w:color="auto" w:fill="FFFFFF"/>
        </w:rPr>
        <w:t>ряда (10) мы имеем</w:t>
      </w:r>
    </w:p>
    <w:p w14:paraId="6E6FE4BE" w14:textId="32D6697C" w:rsidR="00C05519" w:rsidRPr="00C05519" w:rsidRDefault="00000000" w:rsidP="009B316B">
      <w:pPr>
        <w:spacing w:before="240" w:after="240" w:line="240" w:lineRule="auto"/>
        <w:rPr>
          <w:rFonts w:ascii="Times New Roman" w:eastAsia="Times New Roman" w:hAnsi="Times New Roman" w:cs="Times New Roman"/>
          <w:iCs/>
          <w:color w:val="000000"/>
          <w:sz w:val="28"/>
          <w:szCs w:val="28"/>
          <w:shd w:val="clear" w:color="auto" w:fill="FFFFFF"/>
        </w:rPr>
      </w:pPr>
      <m:oMathPara>
        <m:oMath>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z</m:t>
              </m:r>
            </m:e>
            <m:sub>
              <m:r>
                <w:rPr>
                  <w:rFonts w:ascii="Cambria Math" w:eastAsia="Times New Roman" w:hAnsi="Cambria Math" w:cs="Times New Roman"/>
                  <w:color w:val="000000"/>
                  <w:sz w:val="28"/>
                  <w:szCs w:val="28"/>
                  <w:shd w:val="clear" w:color="auto" w:fill="FFFFFF"/>
                </w:rPr>
                <m:t>n</m:t>
              </m:r>
            </m:sub>
          </m:sSub>
          <m:r>
            <w:rPr>
              <w:rFonts w:ascii="Cambria Math" w:eastAsia="Times New Roman" w:hAnsi="Cambria Math" w:cs="Times New Roman"/>
              <w:color w:val="000000"/>
              <w:sz w:val="28"/>
              <w:szCs w:val="28"/>
              <w:shd w:val="clear" w:color="auto" w:fill="FFFFFF"/>
            </w:rPr>
            <m:t>=</m:t>
          </m:r>
          <m:d>
            <m:dPr>
              <m:ctrlPr>
                <w:rPr>
                  <w:rFonts w:ascii="Cambria Math" w:eastAsia="Times New Roman" w:hAnsi="Cambria Math" w:cs="Times New Roman"/>
                  <w:i/>
                  <w:iCs/>
                  <w:color w:val="000000"/>
                  <w:sz w:val="28"/>
                  <w:szCs w:val="28"/>
                  <w:shd w:val="clear" w:color="auto" w:fill="FFFFFF"/>
                </w:rPr>
              </m:ctrlPr>
            </m:dPr>
            <m:e>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u</m:t>
                  </m:r>
                </m:e>
                <m:sub>
                  <m:r>
                    <w:rPr>
                      <w:rFonts w:ascii="Cambria Math" w:eastAsia="Times New Roman" w:hAnsi="Cambria Math" w:cs="Times New Roman"/>
                      <w:color w:val="000000"/>
                      <w:sz w:val="28"/>
                      <w:szCs w:val="28"/>
                      <w:shd w:val="clear" w:color="auto" w:fill="FFFFFF"/>
                    </w:rPr>
                    <m:t>1</m:t>
                  </m:r>
                </m:sub>
              </m:sSub>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v</m:t>
                  </m:r>
                </m:e>
                <m:sub>
                  <m:r>
                    <w:rPr>
                      <w:rFonts w:ascii="Cambria Math" w:eastAsia="Times New Roman" w:hAnsi="Cambria Math" w:cs="Times New Roman"/>
                      <w:color w:val="000000"/>
                      <w:sz w:val="28"/>
                      <w:szCs w:val="28"/>
                      <w:shd w:val="clear" w:color="auto" w:fill="FFFFFF"/>
                    </w:rPr>
                    <m:t>1</m:t>
                  </m:r>
                </m:sub>
              </m:sSub>
            </m:e>
          </m:d>
          <m:r>
            <w:rPr>
              <w:rFonts w:ascii="Cambria Math" w:eastAsia="Times New Roman" w:hAnsi="Cambria Math" w:cs="Times New Roman"/>
              <w:color w:val="000000"/>
              <w:sz w:val="28"/>
              <w:szCs w:val="28"/>
              <w:shd w:val="clear" w:color="auto" w:fill="FFFFFF"/>
            </w:rPr>
            <m:t>+…+</m:t>
          </m:r>
          <m:d>
            <m:dPr>
              <m:ctrlPr>
                <w:rPr>
                  <w:rFonts w:ascii="Cambria Math" w:eastAsia="Times New Roman" w:hAnsi="Cambria Math" w:cs="Times New Roman"/>
                  <w:i/>
                  <w:iCs/>
                  <w:color w:val="000000"/>
                  <w:sz w:val="28"/>
                  <w:szCs w:val="28"/>
                  <w:shd w:val="clear" w:color="auto" w:fill="FFFFFF"/>
                </w:rPr>
              </m:ctrlPr>
            </m:dPr>
            <m:e>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u</m:t>
                  </m:r>
                </m:e>
                <m:sub>
                  <m:r>
                    <w:rPr>
                      <w:rFonts w:ascii="Cambria Math" w:eastAsia="Times New Roman" w:hAnsi="Cambria Math" w:cs="Times New Roman"/>
                      <w:color w:val="000000"/>
                      <w:sz w:val="28"/>
                      <w:szCs w:val="28"/>
                      <w:shd w:val="clear" w:color="auto" w:fill="FFFFFF"/>
                    </w:rPr>
                    <m:t>n</m:t>
                  </m:r>
                </m:sub>
              </m:sSub>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v</m:t>
                  </m:r>
                </m:e>
                <m:sub>
                  <m:r>
                    <w:rPr>
                      <w:rFonts w:ascii="Cambria Math" w:eastAsia="Times New Roman" w:hAnsi="Cambria Math" w:cs="Times New Roman"/>
                      <w:color w:val="000000"/>
                      <w:sz w:val="28"/>
                      <w:szCs w:val="28"/>
                      <w:shd w:val="clear" w:color="auto" w:fill="FFFFFF"/>
                    </w:rPr>
                    <m:t>n</m:t>
                  </m:r>
                </m:sub>
              </m:sSub>
            </m:e>
          </m:d>
          <m:r>
            <w:rPr>
              <w:rFonts w:ascii="Cambria Math" w:eastAsia="Times New Roman" w:hAnsi="Cambria Math" w:cs="Times New Roman"/>
              <w:color w:val="000000"/>
              <w:sz w:val="28"/>
              <w:szCs w:val="28"/>
              <w:shd w:val="clear" w:color="auto" w:fill="FFFFFF"/>
            </w:rPr>
            <m:t>=</m:t>
          </m:r>
          <m:d>
            <m:dPr>
              <m:ctrlPr>
                <w:rPr>
                  <w:rFonts w:ascii="Cambria Math" w:eastAsia="Times New Roman" w:hAnsi="Cambria Math" w:cs="Times New Roman"/>
                  <w:i/>
                  <w:iCs/>
                  <w:color w:val="000000"/>
                  <w:sz w:val="28"/>
                  <w:szCs w:val="28"/>
                  <w:shd w:val="clear" w:color="auto" w:fill="FFFFFF"/>
                </w:rPr>
              </m:ctrlPr>
            </m:dPr>
            <m:e>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u</m:t>
                  </m:r>
                </m:e>
                <m:sub>
                  <m:r>
                    <w:rPr>
                      <w:rFonts w:ascii="Cambria Math" w:eastAsia="Times New Roman" w:hAnsi="Cambria Math" w:cs="Times New Roman"/>
                      <w:color w:val="000000"/>
                      <w:sz w:val="28"/>
                      <w:szCs w:val="28"/>
                      <w:shd w:val="clear" w:color="auto" w:fill="FFFFFF"/>
                    </w:rPr>
                    <m:t>1</m:t>
                  </m:r>
                </m:sub>
              </m:sSub>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u</m:t>
                  </m:r>
                </m:e>
                <m:sub>
                  <m:r>
                    <w:rPr>
                      <w:rFonts w:ascii="Cambria Math" w:eastAsia="Times New Roman" w:hAnsi="Cambria Math" w:cs="Times New Roman"/>
                      <w:color w:val="000000"/>
                      <w:sz w:val="28"/>
                      <w:szCs w:val="28"/>
                      <w:shd w:val="clear" w:color="auto" w:fill="FFFFFF"/>
                    </w:rPr>
                    <m:t>n</m:t>
                  </m:r>
                </m:sub>
              </m:sSub>
            </m:e>
          </m:d>
          <m:r>
            <w:rPr>
              <w:rFonts w:ascii="Cambria Math" w:eastAsia="Times New Roman" w:hAnsi="Cambria Math" w:cs="Times New Roman"/>
              <w:color w:val="000000"/>
              <w:sz w:val="28"/>
              <w:szCs w:val="28"/>
              <w:shd w:val="clear" w:color="auto" w:fill="FFFFFF"/>
            </w:rPr>
            <m:t>+</m:t>
          </m:r>
          <m:d>
            <m:dPr>
              <m:ctrlPr>
                <w:rPr>
                  <w:rFonts w:ascii="Cambria Math" w:eastAsia="Times New Roman" w:hAnsi="Cambria Math" w:cs="Times New Roman"/>
                  <w:i/>
                  <w:iCs/>
                  <w:color w:val="000000"/>
                  <w:sz w:val="28"/>
                  <w:szCs w:val="28"/>
                  <w:shd w:val="clear" w:color="auto" w:fill="FFFFFF"/>
                </w:rPr>
              </m:ctrlPr>
            </m:dPr>
            <m:e>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v</m:t>
                  </m:r>
                </m:e>
                <m:sub>
                  <m:r>
                    <w:rPr>
                      <w:rFonts w:ascii="Cambria Math" w:eastAsia="Times New Roman" w:hAnsi="Cambria Math" w:cs="Times New Roman"/>
                      <w:color w:val="000000"/>
                      <w:sz w:val="28"/>
                      <w:szCs w:val="28"/>
                      <w:shd w:val="clear" w:color="auto" w:fill="FFFFFF"/>
                    </w:rPr>
                    <m:t>1</m:t>
                  </m:r>
                </m:sub>
              </m:sSub>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v</m:t>
                  </m:r>
                </m:e>
                <m:sub>
                  <m:r>
                    <w:rPr>
                      <w:rFonts w:ascii="Cambria Math" w:eastAsia="Times New Roman" w:hAnsi="Cambria Math" w:cs="Times New Roman"/>
                      <w:color w:val="000000"/>
                      <w:sz w:val="28"/>
                      <w:szCs w:val="28"/>
                      <w:shd w:val="clear" w:color="auto" w:fill="FFFFFF"/>
                    </w:rPr>
                    <m:t>n</m:t>
                  </m:r>
                </m:sub>
              </m:sSub>
            </m:e>
          </m:d>
          <m:r>
            <w:rPr>
              <w:rFonts w:ascii="Cambria Math" w:eastAsia="Times New Roman" w:hAnsi="Cambria Math" w:cs="Times New Roman"/>
              <w:color w:val="000000"/>
              <w:sz w:val="28"/>
              <w:szCs w:val="28"/>
              <w:shd w:val="clear" w:color="auto" w:fill="FFFFFF"/>
            </w:rPr>
            <m:t>.</m:t>
          </m:r>
        </m:oMath>
      </m:oMathPara>
    </w:p>
    <w:p w14:paraId="669975D6" w14:textId="3F1242ED" w:rsidR="00C05519" w:rsidRDefault="00C05519" w:rsidP="009B316B">
      <w:pPr>
        <w:spacing w:before="240" w:after="240" w:line="240" w:lineRule="auto"/>
        <w:rPr>
          <w:rFonts w:ascii="Times New Roman" w:eastAsia="Times New Roman" w:hAnsi="Times New Roman" w:cs="Times New Roman"/>
          <w:iCs/>
          <w:color w:val="000000"/>
          <w:sz w:val="28"/>
          <w:szCs w:val="28"/>
          <w:shd w:val="clear" w:color="auto" w:fill="FFFFFF"/>
        </w:rPr>
      </w:pPr>
      <w:r>
        <w:rPr>
          <w:rFonts w:ascii="Times New Roman" w:eastAsia="Times New Roman" w:hAnsi="Times New Roman" w:cs="Times New Roman"/>
          <w:iCs/>
          <w:color w:val="000000"/>
          <w:sz w:val="28"/>
          <w:szCs w:val="28"/>
          <w:shd w:val="clear" w:color="auto" w:fill="FFFFFF"/>
        </w:rPr>
        <w:t xml:space="preserve">Справа в скобках стоят частичные суммы </w:t>
      </w:r>
      <m:oMath>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s</m:t>
            </m:r>
          </m:e>
          <m:sub>
            <m:r>
              <w:rPr>
                <w:rFonts w:ascii="Cambria Math" w:eastAsia="Times New Roman" w:hAnsi="Cambria Math" w:cs="Times New Roman"/>
                <w:color w:val="000000"/>
                <w:sz w:val="28"/>
                <w:szCs w:val="28"/>
                <w:shd w:val="clear" w:color="auto" w:fill="FFFFFF"/>
                <w:lang w:val="en-US"/>
              </w:rPr>
              <m:t>n</m:t>
            </m:r>
          </m:sub>
        </m:sSub>
      </m:oMath>
      <w:r w:rsidRPr="00C05519">
        <w:rPr>
          <w:rFonts w:ascii="Times New Roman" w:eastAsia="Times New Roman" w:hAnsi="Times New Roman" w:cs="Times New Roman"/>
          <w:iCs/>
          <w:color w:val="000000"/>
          <w:sz w:val="28"/>
          <w:szCs w:val="28"/>
          <w:shd w:val="clear" w:color="auto" w:fill="FFFFFF"/>
        </w:rPr>
        <w:t xml:space="preserve"> </w:t>
      </w:r>
      <w:r>
        <w:rPr>
          <w:rFonts w:ascii="Times New Roman" w:eastAsia="Times New Roman" w:hAnsi="Times New Roman" w:cs="Times New Roman"/>
          <w:iCs/>
          <w:color w:val="000000"/>
          <w:sz w:val="28"/>
          <w:szCs w:val="28"/>
          <w:shd w:val="clear" w:color="auto" w:fill="FFFFFF"/>
        </w:rPr>
        <w:t xml:space="preserve">и </w:t>
      </w:r>
      <m:oMath>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t</m:t>
            </m:r>
          </m:e>
          <m:sub>
            <m:r>
              <w:rPr>
                <w:rFonts w:ascii="Cambria Math" w:eastAsia="Times New Roman" w:hAnsi="Cambria Math" w:cs="Times New Roman"/>
                <w:color w:val="000000"/>
                <w:sz w:val="28"/>
                <w:szCs w:val="28"/>
                <w:shd w:val="clear" w:color="auto" w:fill="FFFFFF"/>
              </w:rPr>
              <m:t>n</m:t>
            </m:r>
          </m:sub>
        </m:sSub>
      </m:oMath>
      <w:r w:rsidRPr="00C05519">
        <w:rPr>
          <w:rFonts w:ascii="Times New Roman" w:eastAsia="Times New Roman" w:hAnsi="Times New Roman" w:cs="Times New Roman"/>
          <w:iCs/>
          <w:color w:val="000000"/>
          <w:sz w:val="28"/>
          <w:szCs w:val="28"/>
          <w:shd w:val="clear" w:color="auto" w:fill="FFFFFF"/>
        </w:rPr>
        <w:t xml:space="preserve"> </w:t>
      </w:r>
      <w:r>
        <w:rPr>
          <w:rFonts w:ascii="Times New Roman" w:eastAsia="Times New Roman" w:hAnsi="Times New Roman" w:cs="Times New Roman"/>
          <w:iCs/>
          <w:color w:val="000000"/>
          <w:sz w:val="28"/>
          <w:szCs w:val="28"/>
          <w:shd w:val="clear" w:color="auto" w:fill="FFFFFF"/>
        </w:rPr>
        <w:t xml:space="preserve">рассматриваемых рядов. Устремляя </w:t>
      </w:r>
      <m:oMath>
        <m:r>
          <w:rPr>
            <w:rFonts w:ascii="Cambria Math" w:eastAsia="Times New Roman" w:hAnsi="Cambria Math" w:cs="Times New Roman"/>
            <w:color w:val="000000"/>
            <w:sz w:val="28"/>
            <w:szCs w:val="28"/>
            <w:shd w:val="clear" w:color="auto" w:fill="FFFFFF"/>
          </w:rPr>
          <m:t>n</m:t>
        </m:r>
      </m:oMath>
      <w:r>
        <w:rPr>
          <w:rFonts w:ascii="Times New Roman" w:eastAsia="Times New Roman" w:hAnsi="Times New Roman" w:cs="Times New Roman"/>
          <w:iCs/>
          <w:color w:val="000000"/>
          <w:sz w:val="28"/>
          <w:szCs w:val="28"/>
          <w:shd w:val="clear" w:color="auto" w:fill="FFFFFF"/>
          <w:lang w:val="en-US"/>
        </w:rPr>
        <w:t xml:space="preserve"> </w:t>
      </w:r>
      <w:r>
        <w:rPr>
          <w:rFonts w:ascii="Times New Roman" w:eastAsia="Times New Roman" w:hAnsi="Times New Roman" w:cs="Times New Roman"/>
          <w:iCs/>
          <w:color w:val="000000"/>
          <w:sz w:val="28"/>
          <w:szCs w:val="28"/>
          <w:shd w:val="clear" w:color="auto" w:fill="FFFFFF"/>
        </w:rPr>
        <w:t>к бесконечности, мы получаем</w:t>
      </w:r>
    </w:p>
    <w:p w14:paraId="3A9E43B5" w14:textId="7FFBA406" w:rsidR="00C05519" w:rsidRPr="00C05519" w:rsidRDefault="00000000" w:rsidP="009B316B">
      <w:pPr>
        <w:spacing w:before="240" w:after="240" w:line="240" w:lineRule="auto"/>
        <w:rPr>
          <w:rFonts w:ascii="Times New Roman" w:eastAsia="Times New Roman" w:hAnsi="Times New Roman" w:cs="Times New Roman"/>
          <w:iCs/>
          <w:color w:val="000000"/>
          <w:sz w:val="28"/>
          <w:szCs w:val="28"/>
          <w:shd w:val="clear" w:color="auto" w:fill="FFFFFF"/>
        </w:rPr>
      </w:pPr>
      <m:oMathPara>
        <m:oMath>
          <m:func>
            <m:funcPr>
              <m:ctrlPr>
                <w:rPr>
                  <w:rFonts w:ascii="Cambria Math" w:eastAsia="Times New Roman" w:hAnsi="Cambria Math" w:cs="Times New Roman"/>
                  <w:i/>
                  <w:iCs/>
                  <w:color w:val="000000"/>
                  <w:sz w:val="28"/>
                  <w:szCs w:val="28"/>
                  <w:shd w:val="clear" w:color="auto" w:fill="FFFFFF"/>
                </w:rPr>
              </m:ctrlPr>
            </m:funcPr>
            <m:fName>
              <m:limLow>
                <m:limLowPr>
                  <m:ctrlPr>
                    <w:rPr>
                      <w:rFonts w:ascii="Cambria Math" w:eastAsia="Times New Roman" w:hAnsi="Cambria Math" w:cs="Times New Roman"/>
                      <w:i/>
                      <w:iCs/>
                      <w:color w:val="000000"/>
                      <w:sz w:val="28"/>
                      <w:szCs w:val="28"/>
                      <w:shd w:val="clear" w:color="auto" w:fill="FFFFFF"/>
                    </w:rPr>
                  </m:ctrlPr>
                </m:limLowPr>
                <m:e>
                  <m:r>
                    <m:rPr>
                      <m:sty m:val="p"/>
                    </m:rPr>
                    <w:rPr>
                      <w:rFonts w:ascii="Cambria Math" w:eastAsia="Times New Roman" w:hAnsi="Cambria Math" w:cs="Times New Roman"/>
                      <w:color w:val="000000"/>
                      <w:sz w:val="28"/>
                      <w:szCs w:val="28"/>
                      <w:shd w:val="clear" w:color="auto" w:fill="FFFFFF"/>
                    </w:rPr>
                    <m:t>lim</m:t>
                  </m:r>
                </m:e>
                <m:lim>
                  <m:r>
                    <w:rPr>
                      <w:rFonts w:ascii="Cambria Math" w:eastAsia="Times New Roman" w:hAnsi="Cambria Math" w:cs="Times New Roman"/>
                      <w:color w:val="000000"/>
                      <w:sz w:val="28"/>
                      <w:szCs w:val="28"/>
                      <w:shd w:val="clear" w:color="auto" w:fill="FFFFFF"/>
                    </w:rPr>
                    <m:t>n→∞</m:t>
                  </m:r>
                </m:lim>
              </m:limLow>
            </m:fName>
            <m:e>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z</m:t>
                  </m:r>
                </m:e>
                <m:sub>
                  <m:r>
                    <w:rPr>
                      <w:rFonts w:ascii="Cambria Math" w:eastAsia="Times New Roman" w:hAnsi="Cambria Math" w:cs="Times New Roman"/>
                      <w:color w:val="000000"/>
                      <w:sz w:val="28"/>
                      <w:szCs w:val="28"/>
                      <w:shd w:val="clear" w:color="auto" w:fill="FFFFFF"/>
                      <w:lang w:val="en-US"/>
                    </w:rPr>
                    <m:t>n</m:t>
                  </m:r>
                </m:sub>
              </m:sSub>
              <m:r>
                <w:rPr>
                  <w:rFonts w:ascii="Cambria Math" w:eastAsia="Times New Roman" w:hAnsi="Cambria Math" w:cs="Times New Roman"/>
                  <w:color w:val="000000"/>
                  <w:sz w:val="28"/>
                  <w:szCs w:val="28"/>
                  <w:shd w:val="clear" w:color="auto" w:fill="FFFFFF"/>
                </w:rPr>
                <m:t>=</m:t>
              </m:r>
              <m:func>
                <m:funcPr>
                  <m:ctrlPr>
                    <w:rPr>
                      <w:rFonts w:ascii="Cambria Math" w:eastAsia="Times New Roman" w:hAnsi="Cambria Math" w:cs="Times New Roman"/>
                      <w:i/>
                      <w:iCs/>
                      <w:color w:val="000000"/>
                      <w:sz w:val="28"/>
                      <w:szCs w:val="28"/>
                      <w:shd w:val="clear" w:color="auto" w:fill="FFFFFF"/>
                    </w:rPr>
                  </m:ctrlPr>
                </m:funcPr>
                <m:fName>
                  <m:limLow>
                    <m:limLowPr>
                      <m:ctrlPr>
                        <w:rPr>
                          <w:rFonts w:ascii="Cambria Math" w:eastAsia="Times New Roman" w:hAnsi="Cambria Math" w:cs="Times New Roman"/>
                          <w:i/>
                          <w:iCs/>
                          <w:color w:val="000000"/>
                          <w:sz w:val="28"/>
                          <w:szCs w:val="28"/>
                          <w:shd w:val="clear" w:color="auto" w:fill="FFFFFF"/>
                        </w:rPr>
                      </m:ctrlPr>
                    </m:limLowPr>
                    <m:e>
                      <m:r>
                        <m:rPr>
                          <m:sty m:val="p"/>
                        </m:rPr>
                        <w:rPr>
                          <w:rFonts w:ascii="Cambria Math" w:eastAsia="Times New Roman" w:hAnsi="Cambria Math" w:cs="Times New Roman"/>
                          <w:color w:val="000000"/>
                          <w:sz w:val="28"/>
                          <w:szCs w:val="28"/>
                          <w:shd w:val="clear" w:color="auto" w:fill="FFFFFF"/>
                        </w:rPr>
                        <m:t>lim</m:t>
                      </m:r>
                    </m:e>
                    <m:lim>
                      <m:r>
                        <w:rPr>
                          <w:rFonts w:ascii="Cambria Math" w:eastAsia="Times New Roman" w:hAnsi="Cambria Math" w:cs="Times New Roman"/>
                          <w:color w:val="000000"/>
                          <w:sz w:val="28"/>
                          <w:szCs w:val="28"/>
                          <w:shd w:val="clear" w:color="auto" w:fill="FFFFFF"/>
                        </w:rPr>
                        <m:t>n→∞</m:t>
                      </m:r>
                    </m:lim>
                  </m:limLow>
                </m:fName>
                <m:e>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s</m:t>
                      </m:r>
                    </m:e>
                    <m:sub>
                      <m:r>
                        <w:rPr>
                          <w:rFonts w:ascii="Cambria Math" w:eastAsia="Times New Roman" w:hAnsi="Cambria Math" w:cs="Times New Roman"/>
                          <w:color w:val="000000"/>
                          <w:sz w:val="28"/>
                          <w:szCs w:val="28"/>
                          <w:shd w:val="clear" w:color="auto" w:fill="FFFFFF"/>
                        </w:rPr>
                        <m:t>n</m:t>
                      </m:r>
                    </m:sub>
                  </m:sSub>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t</m:t>
                      </m:r>
                    </m:e>
                    <m:sub>
                      <m:r>
                        <w:rPr>
                          <w:rFonts w:ascii="Cambria Math" w:eastAsia="Times New Roman" w:hAnsi="Cambria Math" w:cs="Times New Roman"/>
                          <w:color w:val="000000"/>
                          <w:sz w:val="28"/>
                          <w:szCs w:val="28"/>
                          <w:shd w:val="clear" w:color="auto" w:fill="FFFFFF"/>
                        </w:rPr>
                        <m:t>n</m:t>
                      </m:r>
                    </m:sub>
                  </m:sSub>
                  <m:r>
                    <w:rPr>
                      <w:rFonts w:ascii="Cambria Math" w:eastAsia="Times New Roman" w:hAnsi="Cambria Math" w:cs="Times New Roman"/>
                      <w:color w:val="000000"/>
                      <w:sz w:val="28"/>
                      <w:szCs w:val="28"/>
                      <w:shd w:val="clear" w:color="auto" w:fill="FFFFFF"/>
                    </w:rPr>
                    <m:t>)</m:t>
                  </m:r>
                </m:e>
              </m:func>
              <m:r>
                <w:rPr>
                  <w:rFonts w:ascii="Cambria Math" w:eastAsia="Times New Roman" w:hAnsi="Cambria Math" w:cs="Times New Roman"/>
                  <w:color w:val="000000"/>
                  <w:sz w:val="28"/>
                  <w:szCs w:val="28"/>
                  <w:shd w:val="clear" w:color="auto" w:fill="FFFFFF"/>
                </w:rPr>
                <m:t>=</m:t>
              </m:r>
              <m:func>
                <m:funcPr>
                  <m:ctrlPr>
                    <w:rPr>
                      <w:rFonts w:ascii="Cambria Math" w:eastAsia="Times New Roman" w:hAnsi="Cambria Math" w:cs="Times New Roman"/>
                      <w:i/>
                      <w:iCs/>
                      <w:color w:val="000000"/>
                      <w:sz w:val="28"/>
                      <w:szCs w:val="28"/>
                      <w:shd w:val="clear" w:color="auto" w:fill="FFFFFF"/>
                    </w:rPr>
                  </m:ctrlPr>
                </m:funcPr>
                <m:fName>
                  <m:limLow>
                    <m:limLowPr>
                      <m:ctrlPr>
                        <w:rPr>
                          <w:rFonts w:ascii="Cambria Math" w:eastAsia="Times New Roman" w:hAnsi="Cambria Math" w:cs="Times New Roman"/>
                          <w:i/>
                          <w:iCs/>
                          <w:color w:val="000000"/>
                          <w:sz w:val="28"/>
                          <w:szCs w:val="28"/>
                          <w:shd w:val="clear" w:color="auto" w:fill="FFFFFF"/>
                        </w:rPr>
                      </m:ctrlPr>
                    </m:limLowPr>
                    <m:e>
                      <m:r>
                        <m:rPr>
                          <m:sty m:val="p"/>
                        </m:rPr>
                        <w:rPr>
                          <w:rFonts w:ascii="Cambria Math" w:eastAsia="Times New Roman" w:hAnsi="Cambria Math" w:cs="Times New Roman"/>
                          <w:color w:val="000000"/>
                          <w:sz w:val="28"/>
                          <w:szCs w:val="28"/>
                          <w:shd w:val="clear" w:color="auto" w:fill="FFFFFF"/>
                        </w:rPr>
                        <m:t>lim</m:t>
                      </m:r>
                    </m:e>
                    <m:lim>
                      <m:r>
                        <w:rPr>
                          <w:rFonts w:ascii="Cambria Math" w:eastAsia="Times New Roman" w:hAnsi="Cambria Math" w:cs="Times New Roman"/>
                          <w:color w:val="000000"/>
                          <w:sz w:val="28"/>
                          <w:szCs w:val="28"/>
                          <w:shd w:val="clear" w:color="auto" w:fill="FFFFFF"/>
                        </w:rPr>
                        <m:t>n→∞</m:t>
                      </m:r>
                    </m:lim>
                  </m:limLow>
                </m:fName>
                <m:e>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s</m:t>
                      </m:r>
                    </m:e>
                    <m:sub>
                      <m:r>
                        <w:rPr>
                          <w:rFonts w:ascii="Cambria Math" w:eastAsia="Times New Roman" w:hAnsi="Cambria Math" w:cs="Times New Roman"/>
                          <w:color w:val="000000"/>
                          <w:sz w:val="28"/>
                          <w:szCs w:val="28"/>
                          <w:shd w:val="clear" w:color="auto" w:fill="FFFFFF"/>
                        </w:rPr>
                        <m:t>n</m:t>
                      </m:r>
                    </m:sub>
                  </m:sSub>
                  <m:r>
                    <w:rPr>
                      <w:rFonts w:ascii="Cambria Math" w:eastAsia="Times New Roman" w:hAnsi="Cambria Math" w:cs="Times New Roman"/>
                      <w:color w:val="000000"/>
                      <w:sz w:val="28"/>
                      <w:szCs w:val="28"/>
                      <w:shd w:val="clear" w:color="auto" w:fill="FFFFFF"/>
                    </w:rPr>
                    <m:t>+</m:t>
                  </m:r>
                  <m:func>
                    <m:funcPr>
                      <m:ctrlPr>
                        <w:rPr>
                          <w:rFonts w:ascii="Cambria Math" w:eastAsia="Times New Roman" w:hAnsi="Cambria Math" w:cs="Times New Roman"/>
                          <w:i/>
                          <w:iCs/>
                          <w:color w:val="000000"/>
                          <w:sz w:val="28"/>
                          <w:szCs w:val="28"/>
                          <w:shd w:val="clear" w:color="auto" w:fill="FFFFFF"/>
                        </w:rPr>
                      </m:ctrlPr>
                    </m:funcPr>
                    <m:fName>
                      <m:limLow>
                        <m:limLowPr>
                          <m:ctrlPr>
                            <w:rPr>
                              <w:rFonts w:ascii="Cambria Math" w:eastAsia="Times New Roman" w:hAnsi="Cambria Math" w:cs="Times New Roman"/>
                              <w:i/>
                              <w:iCs/>
                              <w:color w:val="000000"/>
                              <w:sz w:val="28"/>
                              <w:szCs w:val="28"/>
                              <w:shd w:val="clear" w:color="auto" w:fill="FFFFFF"/>
                            </w:rPr>
                          </m:ctrlPr>
                        </m:limLowPr>
                        <m:e>
                          <m:r>
                            <m:rPr>
                              <m:sty m:val="p"/>
                            </m:rPr>
                            <w:rPr>
                              <w:rFonts w:ascii="Cambria Math" w:eastAsia="Times New Roman" w:hAnsi="Cambria Math" w:cs="Times New Roman"/>
                              <w:color w:val="000000"/>
                              <w:sz w:val="28"/>
                              <w:szCs w:val="28"/>
                              <w:shd w:val="clear" w:color="auto" w:fill="FFFFFF"/>
                            </w:rPr>
                            <m:t>lim</m:t>
                          </m:r>
                        </m:e>
                        <m:lim>
                          <m:r>
                            <w:rPr>
                              <w:rFonts w:ascii="Cambria Math" w:eastAsia="Times New Roman" w:hAnsi="Cambria Math" w:cs="Times New Roman"/>
                              <w:color w:val="000000"/>
                              <w:sz w:val="28"/>
                              <w:szCs w:val="28"/>
                              <w:shd w:val="clear" w:color="auto" w:fill="FFFFFF"/>
                            </w:rPr>
                            <m:t>n→∞</m:t>
                          </m:r>
                        </m:lim>
                      </m:limLow>
                    </m:fName>
                    <m:e>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t</m:t>
                          </m:r>
                        </m:e>
                        <m:sub>
                          <m:r>
                            <w:rPr>
                              <w:rFonts w:ascii="Cambria Math" w:eastAsia="Times New Roman" w:hAnsi="Cambria Math" w:cs="Times New Roman"/>
                              <w:color w:val="000000"/>
                              <w:sz w:val="28"/>
                              <w:szCs w:val="28"/>
                              <w:shd w:val="clear" w:color="auto" w:fill="FFFFFF"/>
                            </w:rPr>
                            <m:t>n</m:t>
                          </m:r>
                        </m:sub>
                      </m:sSub>
                      <m:r>
                        <w:rPr>
                          <w:rFonts w:ascii="Cambria Math" w:eastAsia="Times New Roman" w:hAnsi="Cambria Math" w:cs="Times New Roman"/>
                          <w:color w:val="000000"/>
                          <w:sz w:val="28"/>
                          <w:szCs w:val="28"/>
                          <w:shd w:val="clear" w:color="auto" w:fill="FFFFFF"/>
                        </w:rPr>
                        <m:t>=s+t,</m:t>
                      </m:r>
                    </m:e>
                  </m:func>
                </m:e>
              </m:func>
            </m:e>
          </m:func>
        </m:oMath>
      </m:oMathPara>
    </w:p>
    <w:p w14:paraId="73D08937" w14:textId="679F9D9E" w:rsidR="00C05519" w:rsidRDefault="00C05519" w:rsidP="009B316B">
      <w:pPr>
        <w:spacing w:before="240" w:after="240" w:line="240" w:lineRule="auto"/>
        <w:rPr>
          <w:rFonts w:ascii="Times New Roman" w:eastAsia="Times New Roman" w:hAnsi="Times New Roman" w:cs="Times New Roman"/>
          <w:iCs/>
          <w:color w:val="000000"/>
          <w:sz w:val="28"/>
          <w:szCs w:val="28"/>
          <w:shd w:val="clear" w:color="auto" w:fill="FFFFFF"/>
        </w:rPr>
      </w:pPr>
      <w:r>
        <w:rPr>
          <w:rFonts w:ascii="Times New Roman" w:eastAsia="Times New Roman" w:hAnsi="Times New Roman" w:cs="Times New Roman"/>
          <w:iCs/>
          <w:color w:val="000000"/>
          <w:sz w:val="28"/>
          <w:szCs w:val="28"/>
          <w:shd w:val="clear" w:color="auto" w:fill="FFFFFF"/>
        </w:rPr>
        <w:t>а это и требовалось.</w:t>
      </w:r>
    </w:p>
    <w:p w14:paraId="716EA8D0" w14:textId="72017C9A" w:rsidR="00C05519" w:rsidRDefault="00C05519" w:rsidP="009B316B">
      <w:pPr>
        <w:spacing w:before="240" w:after="240" w:line="240" w:lineRule="auto"/>
        <w:rPr>
          <w:rFonts w:ascii="Times New Roman" w:eastAsia="Times New Roman" w:hAnsi="Times New Roman" w:cs="Times New Roman"/>
          <w:iCs/>
          <w:color w:val="000000"/>
          <w:sz w:val="28"/>
          <w:szCs w:val="28"/>
          <w:shd w:val="clear" w:color="auto" w:fill="FFFFFF"/>
        </w:rPr>
      </w:pPr>
      <w:r>
        <w:rPr>
          <w:rFonts w:ascii="Times New Roman" w:eastAsia="Times New Roman" w:hAnsi="Times New Roman" w:cs="Times New Roman"/>
          <w:iCs/>
          <w:color w:val="000000"/>
          <w:sz w:val="28"/>
          <w:szCs w:val="28"/>
          <w:shd w:val="clear" w:color="auto" w:fill="FFFFFF"/>
        </w:rPr>
        <w:lastRenderedPageBreak/>
        <w:t xml:space="preserve">Доказанная теорема означает, что сходящиеся ряды можно </w:t>
      </w:r>
      <w:proofErr w:type="spellStart"/>
      <w:r>
        <w:rPr>
          <w:rFonts w:ascii="Times New Roman" w:eastAsia="Times New Roman" w:hAnsi="Times New Roman" w:cs="Times New Roman"/>
          <w:iCs/>
          <w:color w:val="000000"/>
          <w:sz w:val="28"/>
          <w:szCs w:val="28"/>
          <w:shd w:val="clear" w:color="auto" w:fill="FFFFFF"/>
        </w:rPr>
        <w:t>почленно</w:t>
      </w:r>
      <w:proofErr w:type="spellEnd"/>
      <w:r>
        <w:rPr>
          <w:rFonts w:ascii="Times New Roman" w:eastAsia="Times New Roman" w:hAnsi="Times New Roman" w:cs="Times New Roman"/>
          <w:iCs/>
          <w:color w:val="000000"/>
          <w:sz w:val="28"/>
          <w:szCs w:val="28"/>
          <w:shd w:val="clear" w:color="auto" w:fill="FFFFFF"/>
        </w:rPr>
        <w:t xml:space="preserve"> складывать и при этом складываются их суммы.</w:t>
      </w:r>
    </w:p>
    <w:p w14:paraId="3E160CE4" w14:textId="41C8A843" w:rsidR="00C05519" w:rsidRDefault="00C05519" w:rsidP="0083473F">
      <w:pPr>
        <w:spacing w:before="240" w:after="240" w:line="240" w:lineRule="auto"/>
        <w:ind w:firstLine="708"/>
        <w:rPr>
          <w:rFonts w:ascii="Times New Roman" w:eastAsia="Times New Roman" w:hAnsi="Times New Roman" w:cs="Times New Roman"/>
          <w:iCs/>
          <w:color w:val="000000"/>
          <w:sz w:val="28"/>
          <w:szCs w:val="28"/>
          <w:shd w:val="clear" w:color="auto" w:fill="FFFFFF"/>
        </w:rPr>
      </w:pPr>
      <w:r>
        <w:rPr>
          <w:rFonts w:ascii="Times New Roman" w:eastAsia="Times New Roman" w:hAnsi="Times New Roman" w:cs="Times New Roman"/>
          <w:b/>
          <w:bCs/>
          <w:iCs/>
          <w:color w:val="000000"/>
          <w:sz w:val="28"/>
          <w:szCs w:val="28"/>
          <w:shd w:val="clear" w:color="auto" w:fill="FFFFFF"/>
        </w:rPr>
        <w:t>Теорема 5</w:t>
      </w:r>
      <w:r>
        <w:rPr>
          <w:rFonts w:ascii="Times New Roman" w:eastAsia="Times New Roman" w:hAnsi="Times New Roman" w:cs="Times New Roman"/>
          <w:iCs/>
          <w:color w:val="000000"/>
          <w:sz w:val="28"/>
          <w:szCs w:val="28"/>
          <w:shd w:val="clear" w:color="auto" w:fill="FFFFFF"/>
        </w:rPr>
        <w:t>. Если</w:t>
      </w:r>
    </w:p>
    <w:p w14:paraId="49EBE6DC" w14:textId="32B56EB9" w:rsidR="00C05519" w:rsidRPr="00446A16" w:rsidRDefault="00000000" w:rsidP="009B316B">
      <w:pPr>
        <w:spacing w:before="240" w:after="240" w:line="240" w:lineRule="auto"/>
        <w:rPr>
          <w:rFonts w:ascii="Times New Roman" w:eastAsia="Times New Roman" w:hAnsi="Times New Roman" w:cs="Times New Roman"/>
          <w:iCs/>
          <w:color w:val="000000"/>
          <w:sz w:val="28"/>
          <w:szCs w:val="28"/>
          <w:shd w:val="clear" w:color="auto" w:fill="FFFFFF"/>
        </w:rPr>
      </w:pPr>
      <m:oMathPara>
        <m:oMath>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u</m:t>
              </m:r>
            </m:e>
            <m:sub>
              <m:r>
                <w:rPr>
                  <w:rFonts w:ascii="Cambria Math" w:eastAsia="Times New Roman" w:hAnsi="Cambria Math" w:cs="Times New Roman"/>
                  <w:color w:val="000000"/>
                  <w:sz w:val="28"/>
                  <w:szCs w:val="28"/>
                  <w:shd w:val="clear" w:color="auto" w:fill="FFFFFF"/>
                </w:rPr>
                <m:t>1</m:t>
              </m:r>
            </m:sub>
          </m:sSub>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u</m:t>
              </m:r>
            </m:e>
            <m:sub>
              <m:r>
                <w:rPr>
                  <w:rFonts w:ascii="Cambria Math" w:eastAsia="Times New Roman" w:hAnsi="Cambria Math" w:cs="Times New Roman"/>
                  <w:color w:val="000000"/>
                  <w:sz w:val="28"/>
                  <w:szCs w:val="28"/>
                  <w:shd w:val="clear" w:color="auto" w:fill="FFFFFF"/>
                </w:rPr>
                <m:t>2</m:t>
              </m:r>
            </m:sub>
          </m:sSub>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u</m:t>
              </m:r>
            </m:e>
            <m:sub>
              <m:r>
                <w:rPr>
                  <w:rFonts w:ascii="Cambria Math" w:eastAsia="Times New Roman" w:hAnsi="Cambria Math" w:cs="Times New Roman"/>
                  <w:color w:val="000000"/>
                  <w:sz w:val="28"/>
                  <w:szCs w:val="28"/>
                  <w:shd w:val="clear" w:color="auto" w:fill="FFFFFF"/>
                </w:rPr>
                <m:t>n</m:t>
              </m:r>
            </m:sub>
          </m:sSub>
          <m:r>
            <w:rPr>
              <w:rFonts w:ascii="Cambria Math" w:eastAsia="Times New Roman" w:hAnsi="Cambria Math" w:cs="Times New Roman"/>
              <w:color w:val="000000"/>
              <w:sz w:val="28"/>
              <w:szCs w:val="28"/>
              <w:shd w:val="clear" w:color="auto" w:fill="FFFFFF"/>
            </w:rPr>
            <m:t>+…</m:t>
          </m:r>
          <m:d>
            <m:dPr>
              <m:ctrlPr>
                <w:rPr>
                  <w:rFonts w:ascii="Cambria Math" w:eastAsia="Times New Roman" w:hAnsi="Cambria Math" w:cs="Times New Roman"/>
                  <w:i/>
                  <w:iCs/>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11</m:t>
              </m:r>
            </m:e>
          </m:d>
        </m:oMath>
      </m:oMathPara>
    </w:p>
    <w:p w14:paraId="5874B4FB" w14:textId="72123716" w:rsidR="00446A16" w:rsidRPr="00446A16" w:rsidRDefault="00446A16" w:rsidP="009B316B">
      <w:pPr>
        <w:spacing w:before="240" w:after="240" w:line="240" w:lineRule="auto"/>
        <w:rPr>
          <w:rFonts w:ascii="Times New Roman" w:eastAsia="Times New Roman" w:hAnsi="Times New Roman" w:cs="Times New Roman"/>
          <w:iCs/>
          <w:color w:val="000000"/>
          <w:sz w:val="28"/>
          <w:szCs w:val="28"/>
          <w:shd w:val="clear" w:color="auto" w:fill="FFFFFF"/>
        </w:rPr>
      </w:pPr>
      <w:r>
        <w:rPr>
          <w:rFonts w:ascii="Times New Roman" w:eastAsia="Times New Roman" w:hAnsi="Times New Roman" w:cs="Times New Roman"/>
          <w:iCs/>
          <w:color w:val="000000"/>
          <w:sz w:val="28"/>
          <w:szCs w:val="28"/>
          <w:shd w:val="clear" w:color="auto" w:fill="FFFFFF"/>
        </w:rPr>
        <w:t>и</w:t>
      </w:r>
    </w:p>
    <w:p w14:paraId="36BA4EC2" w14:textId="4160AD2E" w:rsidR="00C05519" w:rsidRPr="00C05519" w:rsidRDefault="00000000" w:rsidP="009B316B">
      <w:pPr>
        <w:spacing w:before="240" w:after="240" w:line="240" w:lineRule="auto"/>
        <w:rPr>
          <w:rFonts w:ascii="Times New Roman" w:eastAsia="Times New Roman" w:hAnsi="Times New Roman" w:cs="Times New Roman"/>
          <w:iCs/>
          <w:color w:val="000000"/>
          <w:sz w:val="28"/>
          <w:szCs w:val="28"/>
          <w:shd w:val="clear" w:color="auto" w:fill="FFFFFF"/>
        </w:rPr>
      </w:pPr>
      <m:oMathPara>
        <m:oMath>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v</m:t>
              </m:r>
            </m:e>
            <m:sub>
              <m:r>
                <w:rPr>
                  <w:rFonts w:ascii="Cambria Math" w:eastAsia="Times New Roman" w:hAnsi="Cambria Math" w:cs="Times New Roman"/>
                  <w:color w:val="000000"/>
                  <w:sz w:val="28"/>
                  <w:szCs w:val="28"/>
                  <w:shd w:val="clear" w:color="auto" w:fill="FFFFFF"/>
                </w:rPr>
                <m:t>1</m:t>
              </m:r>
            </m:sub>
          </m:sSub>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v</m:t>
              </m:r>
            </m:e>
            <m:sub>
              <m:r>
                <w:rPr>
                  <w:rFonts w:ascii="Cambria Math" w:eastAsia="Times New Roman" w:hAnsi="Cambria Math" w:cs="Times New Roman"/>
                  <w:color w:val="000000"/>
                  <w:sz w:val="28"/>
                  <w:szCs w:val="28"/>
                  <w:shd w:val="clear" w:color="auto" w:fill="FFFFFF"/>
                </w:rPr>
                <m:t>2</m:t>
              </m:r>
            </m:sub>
          </m:sSub>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v</m:t>
              </m:r>
            </m:e>
            <m:sub>
              <m:r>
                <w:rPr>
                  <w:rFonts w:ascii="Cambria Math" w:eastAsia="Times New Roman" w:hAnsi="Cambria Math" w:cs="Times New Roman"/>
                  <w:color w:val="000000"/>
                  <w:sz w:val="28"/>
                  <w:szCs w:val="28"/>
                  <w:shd w:val="clear" w:color="auto" w:fill="FFFFFF"/>
                </w:rPr>
                <m:t>n</m:t>
              </m:r>
            </m:sub>
          </m:sSub>
          <m:r>
            <w:rPr>
              <w:rFonts w:ascii="Cambria Math" w:eastAsia="Times New Roman" w:hAnsi="Cambria Math" w:cs="Times New Roman"/>
              <w:color w:val="000000"/>
              <w:sz w:val="28"/>
              <w:szCs w:val="28"/>
              <w:shd w:val="clear" w:color="auto" w:fill="FFFFFF"/>
            </w:rPr>
            <m:t>+…(12)</m:t>
          </m:r>
        </m:oMath>
      </m:oMathPara>
    </w:p>
    <w:p w14:paraId="76E3E845" w14:textId="5B86207F" w:rsidR="00C05519" w:rsidRDefault="00446A16" w:rsidP="009B316B">
      <w:pPr>
        <w:spacing w:before="240" w:after="240" w:line="240" w:lineRule="auto"/>
        <w:rPr>
          <w:rFonts w:ascii="Times New Roman" w:eastAsia="Times New Roman" w:hAnsi="Times New Roman" w:cs="Times New Roman"/>
          <w:iCs/>
          <w:color w:val="000000"/>
          <w:sz w:val="28"/>
          <w:szCs w:val="28"/>
          <w:shd w:val="clear" w:color="auto" w:fill="FFFFFF"/>
        </w:rPr>
      </w:pPr>
      <w:r>
        <w:rPr>
          <w:rFonts w:ascii="Times New Roman" w:eastAsia="Times New Roman" w:hAnsi="Times New Roman" w:cs="Times New Roman"/>
          <w:iCs/>
          <w:color w:val="000000"/>
          <w:sz w:val="28"/>
          <w:szCs w:val="28"/>
          <w:shd w:val="clear" w:color="auto" w:fill="FFFFFF"/>
        </w:rPr>
        <w:t xml:space="preserve">-два сходящихся ряда соответственно с суммами </w:t>
      </w:r>
      <m:oMath>
        <m:r>
          <m:rPr>
            <m:sty m:val="p"/>
          </m:rPr>
          <w:rPr>
            <w:rFonts w:ascii="Cambria Math" w:eastAsia="Times New Roman" w:hAnsi="Cambria Math" w:cs="Times New Roman"/>
            <w:color w:val="000000"/>
            <w:sz w:val="28"/>
            <w:szCs w:val="28"/>
            <w:shd w:val="clear" w:color="auto" w:fill="FFFFFF"/>
          </w:rPr>
          <m:t>s</m:t>
        </m:r>
      </m:oMath>
      <w:r w:rsidRPr="00446A16">
        <w:rPr>
          <w:rFonts w:ascii="Times New Roman" w:eastAsia="Times New Roman" w:hAnsi="Times New Roman" w:cs="Times New Roman"/>
          <w:iCs/>
          <w:color w:val="000000"/>
          <w:sz w:val="28"/>
          <w:szCs w:val="28"/>
          <w:shd w:val="clear" w:color="auto" w:fill="FFFFFF"/>
        </w:rPr>
        <w:t xml:space="preserve"> </w:t>
      </w:r>
      <w:r>
        <w:rPr>
          <w:rFonts w:ascii="Times New Roman" w:eastAsia="Times New Roman" w:hAnsi="Times New Roman" w:cs="Times New Roman"/>
          <w:iCs/>
          <w:color w:val="000000"/>
          <w:sz w:val="28"/>
          <w:szCs w:val="28"/>
          <w:shd w:val="clear" w:color="auto" w:fill="FFFFFF"/>
        </w:rPr>
        <w:t xml:space="preserve">и </w:t>
      </w:r>
      <m:oMath>
        <m:r>
          <m:rPr>
            <m:sty m:val="p"/>
          </m:rPr>
          <w:rPr>
            <w:rFonts w:ascii="Cambria Math" w:eastAsia="Times New Roman" w:hAnsi="Cambria Math" w:cs="Times New Roman"/>
            <w:color w:val="000000"/>
            <w:sz w:val="28"/>
            <w:szCs w:val="28"/>
            <w:shd w:val="clear" w:color="auto" w:fill="FFFFFF"/>
          </w:rPr>
          <m:t>t</m:t>
        </m:r>
      </m:oMath>
      <w:r w:rsidRPr="00446A16">
        <w:rPr>
          <w:rFonts w:ascii="Times New Roman" w:eastAsia="Times New Roman" w:hAnsi="Times New Roman" w:cs="Times New Roman"/>
          <w:iCs/>
          <w:color w:val="000000"/>
          <w:sz w:val="28"/>
          <w:szCs w:val="28"/>
          <w:shd w:val="clear" w:color="auto" w:fill="FFFFFF"/>
        </w:rPr>
        <w:t xml:space="preserve">, </w:t>
      </w:r>
      <w:r>
        <w:rPr>
          <w:rFonts w:ascii="Times New Roman" w:eastAsia="Times New Roman" w:hAnsi="Times New Roman" w:cs="Times New Roman"/>
          <w:iCs/>
          <w:color w:val="000000"/>
          <w:sz w:val="28"/>
          <w:szCs w:val="28"/>
          <w:shd w:val="clear" w:color="auto" w:fill="FFFFFF"/>
        </w:rPr>
        <w:t xml:space="preserve">а </w:t>
      </w:r>
      <m:oMath>
        <m:r>
          <w:rPr>
            <w:rFonts w:ascii="Cambria Math" w:eastAsia="Times New Roman" w:hAnsi="Cambria Math" w:cs="Times New Roman"/>
            <w:color w:val="000000"/>
            <w:sz w:val="28"/>
            <w:szCs w:val="28"/>
            <w:shd w:val="clear" w:color="auto" w:fill="FFFFFF"/>
          </w:rPr>
          <m:t>a</m:t>
        </m:r>
      </m:oMath>
      <w:r w:rsidRPr="00446A16">
        <w:rPr>
          <w:rFonts w:ascii="Times New Roman" w:eastAsia="Times New Roman" w:hAnsi="Times New Roman" w:cs="Times New Roman"/>
          <w:iCs/>
          <w:color w:val="000000"/>
          <w:sz w:val="28"/>
          <w:szCs w:val="28"/>
          <w:shd w:val="clear" w:color="auto" w:fill="FFFFFF"/>
        </w:rPr>
        <w:t xml:space="preserve"> </w:t>
      </w:r>
      <w:r>
        <w:rPr>
          <w:rFonts w:ascii="Times New Roman" w:eastAsia="Times New Roman" w:hAnsi="Times New Roman" w:cs="Times New Roman"/>
          <w:iCs/>
          <w:color w:val="000000"/>
          <w:sz w:val="28"/>
          <w:szCs w:val="28"/>
          <w:shd w:val="clear" w:color="auto" w:fill="FFFFFF"/>
        </w:rPr>
        <w:t xml:space="preserve">и </w:t>
      </w:r>
      <m:oMath>
        <m:r>
          <w:rPr>
            <w:rFonts w:ascii="Cambria Math" w:eastAsia="Times New Roman" w:hAnsi="Cambria Math" w:cs="Times New Roman"/>
            <w:color w:val="000000"/>
            <w:sz w:val="28"/>
            <w:szCs w:val="28"/>
            <w:shd w:val="clear" w:color="auto" w:fill="FFFFFF"/>
          </w:rPr>
          <m:t>b</m:t>
        </m:r>
      </m:oMath>
      <w:r w:rsidRPr="00446A16">
        <w:rPr>
          <w:rFonts w:ascii="Times New Roman" w:eastAsia="Times New Roman" w:hAnsi="Times New Roman" w:cs="Times New Roman"/>
          <w:iCs/>
          <w:color w:val="000000"/>
          <w:sz w:val="28"/>
          <w:szCs w:val="28"/>
          <w:shd w:val="clear" w:color="auto" w:fill="FFFFFF"/>
        </w:rPr>
        <w:t xml:space="preserve"> </w:t>
      </w:r>
      <w:r>
        <w:rPr>
          <w:rFonts w:ascii="Times New Roman" w:eastAsia="Times New Roman" w:hAnsi="Times New Roman" w:cs="Times New Roman"/>
          <w:iCs/>
          <w:color w:val="000000"/>
          <w:sz w:val="28"/>
          <w:szCs w:val="28"/>
          <w:shd w:val="clear" w:color="auto" w:fill="FFFFFF"/>
        </w:rPr>
        <w:t>–</w:t>
      </w:r>
      <w:r w:rsidRPr="00446A16">
        <w:rPr>
          <w:rFonts w:ascii="Times New Roman" w:eastAsia="Times New Roman" w:hAnsi="Times New Roman" w:cs="Times New Roman"/>
          <w:iCs/>
          <w:color w:val="000000"/>
          <w:sz w:val="28"/>
          <w:szCs w:val="28"/>
          <w:shd w:val="clear" w:color="auto" w:fill="FFFFFF"/>
        </w:rPr>
        <w:t xml:space="preserve"> </w:t>
      </w:r>
      <w:r>
        <w:rPr>
          <w:rFonts w:ascii="Times New Roman" w:eastAsia="Times New Roman" w:hAnsi="Times New Roman" w:cs="Times New Roman"/>
          <w:iCs/>
          <w:color w:val="000000"/>
          <w:sz w:val="28"/>
          <w:szCs w:val="28"/>
          <w:shd w:val="clear" w:color="auto" w:fill="FFFFFF"/>
        </w:rPr>
        <w:t>произвольные числа, то ряд</w:t>
      </w:r>
    </w:p>
    <w:p w14:paraId="43999C93" w14:textId="78F4FCCE" w:rsidR="00446A16" w:rsidRPr="00446A16" w:rsidRDefault="00000000" w:rsidP="009B316B">
      <w:pPr>
        <w:spacing w:before="240" w:after="240" w:line="240" w:lineRule="auto"/>
        <w:rPr>
          <w:rFonts w:ascii="Times New Roman" w:eastAsia="Times New Roman" w:hAnsi="Times New Roman" w:cs="Times New Roman"/>
          <w:iCs/>
          <w:color w:val="000000"/>
          <w:sz w:val="28"/>
          <w:szCs w:val="28"/>
          <w:shd w:val="clear" w:color="auto" w:fill="FFFFFF"/>
        </w:rPr>
      </w:pPr>
      <m:oMathPara>
        <m:oMath>
          <m:d>
            <m:dPr>
              <m:ctrlPr>
                <w:rPr>
                  <w:rFonts w:ascii="Cambria Math" w:eastAsia="Times New Roman" w:hAnsi="Cambria Math" w:cs="Times New Roman"/>
                  <w:i/>
                  <w:iCs/>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lang w:val="en-US"/>
                </w:rPr>
                <m:t>a</m:t>
              </m:r>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u</m:t>
                  </m:r>
                </m:e>
                <m:sub>
                  <m:r>
                    <w:rPr>
                      <w:rFonts w:ascii="Cambria Math" w:eastAsia="Times New Roman" w:hAnsi="Cambria Math" w:cs="Times New Roman"/>
                      <w:color w:val="000000"/>
                      <w:sz w:val="28"/>
                      <w:szCs w:val="28"/>
                      <w:shd w:val="clear" w:color="auto" w:fill="FFFFFF"/>
                    </w:rPr>
                    <m:t>1</m:t>
                  </m:r>
                </m:sub>
              </m:sSub>
              <m:r>
                <w:rPr>
                  <w:rFonts w:ascii="Cambria Math" w:eastAsia="Times New Roman" w:hAnsi="Cambria Math" w:cs="Times New Roman"/>
                  <w:color w:val="000000"/>
                  <w:sz w:val="28"/>
                  <w:szCs w:val="28"/>
                  <w:shd w:val="clear" w:color="auto" w:fill="FFFFFF"/>
                </w:rPr>
                <m:t>+b</m:t>
              </m:r>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v</m:t>
                  </m:r>
                </m:e>
                <m:sub>
                  <m:r>
                    <w:rPr>
                      <w:rFonts w:ascii="Cambria Math" w:eastAsia="Times New Roman" w:hAnsi="Cambria Math" w:cs="Times New Roman"/>
                      <w:color w:val="000000"/>
                      <w:sz w:val="28"/>
                      <w:szCs w:val="28"/>
                      <w:shd w:val="clear" w:color="auto" w:fill="FFFFFF"/>
                    </w:rPr>
                    <m:t>1</m:t>
                  </m:r>
                </m:sub>
              </m:sSub>
            </m:e>
          </m:d>
          <m:r>
            <w:rPr>
              <w:rFonts w:ascii="Cambria Math" w:eastAsia="Times New Roman" w:hAnsi="Cambria Math" w:cs="Times New Roman"/>
              <w:color w:val="000000"/>
              <w:sz w:val="28"/>
              <w:szCs w:val="28"/>
              <w:shd w:val="clear" w:color="auto" w:fill="FFFFFF"/>
            </w:rPr>
            <m:t>+</m:t>
          </m:r>
          <m:d>
            <m:dPr>
              <m:ctrlPr>
                <w:rPr>
                  <w:rFonts w:ascii="Cambria Math" w:eastAsia="Times New Roman" w:hAnsi="Cambria Math" w:cs="Times New Roman"/>
                  <w:i/>
                  <w:iCs/>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a</m:t>
              </m:r>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u</m:t>
                  </m:r>
                </m:e>
                <m:sub>
                  <m:r>
                    <w:rPr>
                      <w:rFonts w:ascii="Cambria Math" w:eastAsia="Times New Roman" w:hAnsi="Cambria Math" w:cs="Times New Roman"/>
                      <w:color w:val="000000"/>
                      <w:sz w:val="28"/>
                      <w:szCs w:val="28"/>
                      <w:shd w:val="clear" w:color="auto" w:fill="FFFFFF"/>
                    </w:rPr>
                    <m:t>2</m:t>
                  </m:r>
                </m:sub>
              </m:sSub>
              <m:r>
                <w:rPr>
                  <w:rFonts w:ascii="Cambria Math" w:eastAsia="Times New Roman" w:hAnsi="Cambria Math" w:cs="Times New Roman"/>
                  <w:color w:val="000000"/>
                  <w:sz w:val="28"/>
                  <w:szCs w:val="28"/>
                  <w:shd w:val="clear" w:color="auto" w:fill="FFFFFF"/>
                </w:rPr>
                <m:t>+b</m:t>
              </m:r>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v</m:t>
                  </m:r>
                </m:e>
                <m:sub>
                  <m:r>
                    <w:rPr>
                      <w:rFonts w:ascii="Cambria Math" w:eastAsia="Times New Roman" w:hAnsi="Cambria Math" w:cs="Times New Roman"/>
                      <w:color w:val="000000"/>
                      <w:sz w:val="28"/>
                      <w:szCs w:val="28"/>
                      <w:shd w:val="clear" w:color="auto" w:fill="FFFFFF"/>
                    </w:rPr>
                    <m:t>2</m:t>
                  </m:r>
                </m:sub>
              </m:sSub>
            </m:e>
          </m:d>
          <m:r>
            <w:rPr>
              <w:rFonts w:ascii="Cambria Math" w:eastAsia="Times New Roman" w:hAnsi="Cambria Math" w:cs="Times New Roman"/>
              <w:color w:val="000000"/>
              <w:sz w:val="28"/>
              <w:szCs w:val="28"/>
              <w:shd w:val="clear" w:color="auto" w:fill="FFFFFF"/>
            </w:rPr>
            <m:t>+…+</m:t>
          </m:r>
          <m:d>
            <m:dPr>
              <m:ctrlPr>
                <w:rPr>
                  <w:rFonts w:ascii="Cambria Math" w:eastAsia="Times New Roman" w:hAnsi="Cambria Math" w:cs="Times New Roman"/>
                  <w:i/>
                  <w:iCs/>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a</m:t>
              </m:r>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u</m:t>
                  </m:r>
                </m:e>
                <m:sub>
                  <m:r>
                    <w:rPr>
                      <w:rFonts w:ascii="Cambria Math" w:eastAsia="Times New Roman" w:hAnsi="Cambria Math" w:cs="Times New Roman"/>
                      <w:color w:val="000000"/>
                      <w:sz w:val="28"/>
                      <w:szCs w:val="28"/>
                      <w:shd w:val="clear" w:color="auto" w:fill="FFFFFF"/>
                    </w:rPr>
                    <m:t>n</m:t>
                  </m:r>
                </m:sub>
              </m:sSub>
              <m:r>
                <w:rPr>
                  <w:rFonts w:ascii="Cambria Math" w:eastAsia="Times New Roman" w:hAnsi="Cambria Math" w:cs="Times New Roman"/>
                  <w:color w:val="000000"/>
                  <w:sz w:val="28"/>
                  <w:szCs w:val="28"/>
                  <w:shd w:val="clear" w:color="auto" w:fill="FFFFFF"/>
                </w:rPr>
                <m:t>+b</m:t>
              </m:r>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v</m:t>
                  </m:r>
                </m:e>
                <m:sub>
                  <m:r>
                    <w:rPr>
                      <w:rFonts w:ascii="Cambria Math" w:eastAsia="Times New Roman" w:hAnsi="Cambria Math" w:cs="Times New Roman"/>
                      <w:color w:val="000000"/>
                      <w:sz w:val="28"/>
                      <w:szCs w:val="28"/>
                      <w:shd w:val="clear" w:color="auto" w:fill="FFFFFF"/>
                    </w:rPr>
                    <m:t>n</m:t>
                  </m:r>
                </m:sub>
              </m:sSub>
            </m:e>
          </m:d>
          <m:r>
            <w:rPr>
              <w:rFonts w:ascii="Cambria Math" w:eastAsia="Times New Roman" w:hAnsi="Cambria Math" w:cs="Times New Roman"/>
              <w:color w:val="000000"/>
              <w:sz w:val="28"/>
              <w:szCs w:val="28"/>
              <w:shd w:val="clear" w:color="auto" w:fill="FFFFFF"/>
            </w:rPr>
            <m:t>+…(13)</m:t>
          </m:r>
        </m:oMath>
      </m:oMathPara>
    </w:p>
    <w:p w14:paraId="670763A4" w14:textId="77777777" w:rsidR="00446A16" w:rsidRDefault="00446A16" w:rsidP="009B316B">
      <w:pPr>
        <w:spacing w:before="240" w:after="240" w:line="240" w:lineRule="auto"/>
        <w:rPr>
          <w:rFonts w:ascii="Times New Roman" w:eastAsia="Times New Roman" w:hAnsi="Times New Roman" w:cs="Times New Roman"/>
          <w:iCs/>
          <w:color w:val="000000"/>
          <w:sz w:val="28"/>
          <w:szCs w:val="28"/>
          <w:shd w:val="clear" w:color="auto" w:fill="FFFFFF"/>
        </w:rPr>
      </w:pPr>
      <w:r>
        <w:rPr>
          <w:rFonts w:ascii="Times New Roman" w:eastAsia="Times New Roman" w:hAnsi="Times New Roman" w:cs="Times New Roman"/>
          <w:iCs/>
          <w:color w:val="000000"/>
          <w:sz w:val="28"/>
          <w:szCs w:val="28"/>
          <w:shd w:val="clear" w:color="auto" w:fill="FFFFFF"/>
        </w:rPr>
        <w:t xml:space="preserve">также сходится и сумма его равна </w:t>
      </w:r>
      <m:oMath>
        <m:r>
          <w:rPr>
            <w:rFonts w:ascii="Cambria Math" w:eastAsia="Times New Roman" w:hAnsi="Cambria Math" w:cs="Times New Roman"/>
            <w:color w:val="000000"/>
            <w:sz w:val="28"/>
            <w:szCs w:val="28"/>
            <w:shd w:val="clear" w:color="auto" w:fill="FFFFFF"/>
          </w:rPr>
          <m:t>as+bt</m:t>
        </m:r>
      </m:oMath>
      <w:r w:rsidRPr="00446A16">
        <w:rPr>
          <w:rFonts w:ascii="Times New Roman" w:eastAsia="Times New Roman" w:hAnsi="Times New Roman" w:cs="Times New Roman"/>
          <w:iCs/>
          <w:color w:val="000000"/>
          <w:sz w:val="28"/>
          <w:szCs w:val="28"/>
          <w:shd w:val="clear" w:color="auto" w:fill="FFFFFF"/>
        </w:rPr>
        <w:t>.</w:t>
      </w:r>
    </w:p>
    <w:p w14:paraId="031CEA45" w14:textId="77777777" w:rsidR="000E5173" w:rsidRDefault="00446A16" w:rsidP="0083473F">
      <w:pPr>
        <w:spacing w:before="240" w:after="240" w:line="240" w:lineRule="auto"/>
        <w:ind w:firstLine="708"/>
        <w:rPr>
          <w:rFonts w:ascii="Times New Roman" w:eastAsia="Times New Roman" w:hAnsi="Times New Roman" w:cs="Times New Roman"/>
          <w:iCs/>
          <w:color w:val="000000"/>
          <w:sz w:val="28"/>
          <w:szCs w:val="28"/>
          <w:shd w:val="clear" w:color="auto" w:fill="FFFFFF"/>
        </w:rPr>
      </w:pPr>
      <w:r w:rsidRPr="00446A16">
        <w:rPr>
          <w:rFonts w:ascii="Times New Roman" w:eastAsia="Times New Roman" w:hAnsi="Times New Roman" w:cs="Times New Roman"/>
          <w:b/>
          <w:bCs/>
          <w:iCs/>
          <w:color w:val="000000"/>
          <w:sz w:val="28"/>
          <w:szCs w:val="28"/>
          <w:shd w:val="clear" w:color="auto" w:fill="FFFFFF"/>
        </w:rPr>
        <w:t>Доказательство</w:t>
      </w:r>
      <w:r>
        <w:rPr>
          <w:rFonts w:ascii="Times New Roman" w:eastAsia="Times New Roman" w:hAnsi="Times New Roman" w:cs="Times New Roman"/>
          <w:iCs/>
          <w:color w:val="000000"/>
          <w:sz w:val="28"/>
          <w:szCs w:val="28"/>
          <w:shd w:val="clear" w:color="auto" w:fill="FFFFFF"/>
        </w:rPr>
        <w:t xml:space="preserve">. Если </w:t>
      </w:r>
      <m:oMath>
        <m:r>
          <w:rPr>
            <w:rFonts w:ascii="Cambria Math" w:eastAsia="Times New Roman" w:hAnsi="Cambria Math" w:cs="Times New Roman"/>
            <w:color w:val="000000"/>
            <w:sz w:val="28"/>
            <w:szCs w:val="28"/>
            <w:shd w:val="clear" w:color="auto" w:fill="FFFFFF"/>
          </w:rPr>
          <m:t>a=0</m:t>
        </m:r>
      </m:oMath>
      <w:r w:rsidR="000E5173" w:rsidRPr="000E5173">
        <w:rPr>
          <w:rFonts w:ascii="Times New Roman" w:eastAsia="Times New Roman" w:hAnsi="Times New Roman" w:cs="Times New Roman"/>
          <w:iCs/>
          <w:color w:val="000000"/>
          <w:sz w:val="28"/>
          <w:szCs w:val="28"/>
          <w:shd w:val="clear" w:color="auto" w:fill="FFFFFF"/>
        </w:rPr>
        <w:t xml:space="preserve">, </w:t>
      </w:r>
      <w:r w:rsidR="000E5173">
        <w:rPr>
          <w:rFonts w:ascii="Times New Roman" w:eastAsia="Times New Roman" w:hAnsi="Times New Roman" w:cs="Times New Roman"/>
          <w:iCs/>
          <w:color w:val="000000"/>
          <w:sz w:val="28"/>
          <w:szCs w:val="28"/>
          <w:shd w:val="clear" w:color="auto" w:fill="FFFFFF"/>
        </w:rPr>
        <w:t>то ряд (13) превращается в (12)</w:t>
      </w:r>
      <w:r w:rsidR="000E5173" w:rsidRPr="000E5173">
        <w:rPr>
          <w:rFonts w:ascii="Times New Roman" w:eastAsia="Times New Roman" w:hAnsi="Times New Roman" w:cs="Times New Roman"/>
          <w:iCs/>
          <w:color w:val="000000"/>
          <w:sz w:val="28"/>
          <w:szCs w:val="28"/>
          <w:shd w:val="clear" w:color="auto" w:fill="FFFFFF"/>
        </w:rPr>
        <w:t>;</w:t>
      </w:r>
      <w:r w:rsidR="000E5173">
        <w:rPr>
          <w:rFonts w:ascii="Times New Roman" w:eastAsia="Times New Roman" w:hAnsi="Times New Roman" w:cs="Times New Roman"/>
          <w:iCs/>
          <w:color w:val="000000"/>
          <w:sz w:val="28"/>
          <w:szCs w:val="28"/>
          <w:shd w:val="clear" w:color="auto" w:fill="FFFFFF"/>
        </w:rPr>
        <w:t xml:space="preserve"> если </w:t>
      </w:r>
      <m:oMath>
        <m:r>
          <w:rPr>
            <w:rFonts w:ascii="Cambria Math" w:eastAsia="Times New Roman" w:hAnsi="Cambria Math" w:cs="Times New Roman"/>
            <w:color w:val="000000"/>
            <w:sz w:val="28"/>
            <w:szCs w:val="28"/>
            <w:shd w:val="clear" w:color="auto" w:fill="FFFFFF"/>
          </w:rPr>
          <m:t>b=0</m:t>
        </m:r>
      </m:oMath>
      <w:r w:rsidR="000E5173" w:rsidRPr="000E5173">
        <w:rPr>
          <w:rFonts w:ascii="Times New Roman" w:eastAsia="Times New Roman" w:hAnsi="Times New Roman" w:cs="Times New Roman"/>
          <w:iCs/>
          <w:color w:val="000000"/>
          <w:sz w:val="28"/>
          <w:szCs w:val="28"/>
          <w:shd w:val="clear" w:color="auto" w:fill="FFFFFF"/>
        </w:rPr>
        <w:t xml:space="preserve">, </w:t>
      </w:r>
      <w:r w:rsidR="000E5173">
        <w:rPr>
          <w:rFonts w:ascii="Times New Roman" w:eastAsia="Times New Roman" w:hAnsi="Times New Roman" w:cs="Times New Roman"/>
          <w:iCs/>
          <w:color w:val="000000"/>
          <w:sz w:val="28"/>
          <w:szCs w:val="28"/>
          <w:shd w:val="clear" w:color="auto" w:fill="FFFFFF"/>
        </w:rPr>
        <w:t xml:space="preserve">то ряд (13) превращается в (11), и теорема доказана. Предположим теперь, что </w:t>
      </w:r>
      <m:oMath>
        <m:r>
          <w:rPr>
            <w:rFonts w:ascii="Cambria Math" w:eastAsia="Times New Roman" w:hAnsi="Cambria Math" w:cs="Times New Roman"/>
            <w:color w:val="000000"/>
            <w:sz w:val="28"/>
            <w:szCs w:val="28"/>
            <w:shd w:val="clear" w:color="auto" w:fill="FFFFFF"/>
          </w:rPr>
          <m:t>a≠0</m:t>
        </m:r>
      </m:oMath>
      <w:r w:rsidR="000E5173" w:rsidRPr="000E5173">
        <w:rPr>
          <w:rFonts w:ascii="Times New Roman" w:eastAsia="Times New Roman" w:hAnsi="Times New Roman" w:cs="Times New Roman"/>
          <w:iCs/>
          <w:color w:val="000000"/>
          <w:sz w:val="28"/>
          <w:szCs w:val="28"/>
          <w:shd w:val="clear" w:color="auto" w:fill="FFFFFF"/>
        </w:rPr>
        <w:t xml:space="preserve"> </w:t>
      </w:r>
      <w:r w:rsidR="000E5173">
        <w:rPr>
          <w:rFonts w:ascii="Times New Roman" w:eastAsia="Times New Roman" w:hAnsi="Times New Roman" w:cs="Times New Roman"/>
          <w:iCs/>
          <w:color w:val="000000"/>
          <w:sz w:val="28"/>
          <w:szCs w:val="28"/>
          <w:shd w:val="clear" w:color="auto" w:fill="FFFFFF"/>
        </w:rPr>
        <w:t xml:space="preserve">и </w:t>
      </w:r>
      <m:oMath>
        <m:r>
          <w:rPr>
            <w:rFonts w:ascii="Cambria Math" w:eastAsia="Times New Roman" w:hAnsi="Cambria Math" w:cs="Times New Roman"/>
            <w:color w:val="000000"/>
            <w:sz w:val="28"/>
            <w:szCs w:val="28"/>
            <w:shd w:val="clear" w:color="auto" w:fill="FFFFFF"/>
          </w:rPr>
          <m:t>b≠0</m:t>
        </m:r>
      </m:oMath>
      <w:r w:rsidR="000E5173" w:rsidRPr="000E5173">
        <w:rPr>
          <w:rFonts w:ascii="Times New Roman" w:eastAsia="Times New Roman" w:hAnsi="Times New Roman" w:cs="Times New Roman"/>
          <w:iCs/>
          <w:color w:val="000000"/>
          <w:sz w:val="28"/>
          <w:szCs w:val="28"/>
          <w:shd w:val="clear" w:color="auto" w:fill="FFFFFF"/>
        </w:rPr>
        <w:t xml:space="preserve">. </w:t>
      </w:r>
      <w:r w:rsidR="000E5173">
        <w:rPr>
          <w:rFonts w:ascii="Times New Roman" w:eastAsia="Times New Roman" w:hAnsi="Times New Roman" w:cs="Times New Roman"/>
          <w:iCs/>
          <w:color w:val="000000"/>
          <w:sz w:val="28"/>
          <w:szCs w:val="28"/>
          <w:shd w:val="clear" w:color="auto" w:fill="FFFFFF"/>
        </w:rPr>
        <w:t>Тогда теорема 2 сходятся ряды</w:t>
      </w:r>
    </w:p>
    <w:p w14:paraId="60E32BFD" w14:textId="77777777" w:rsidR="000E5173" w:rsidRPr="000E5173" w:rsidRDefault="000E5173" w:rsidP="009B316B">
      <w:pPr>
        <w:spacing w:before="240" w:after="240" w:line="240" w:lineRule="auto"/>
        <w:rPr>
          <w:rFonts w:ascii="Times New Roman" w:eastAsia="Times New Roman" w:hAnsi="Times New Roman" w:cs="Times New Roman"/>
          <w:iCs/>
          <w:color w:val="000000"/>
          <w:sz w:val="28"/>
          <w:szCs w:val="28"/>
          <w:shd w:val="clear" w:color="auto" w:fill="FFFFFF"/>
        </w:rPr>
      </w:pPr>
      <m:oMathPara>
        <m:oMath>
          <m:r>
            <w:rPr>
              <w:rFonts w:ascii="Cambria Math" w:eastAsia="Times New Roman" w:hAnsi="Cambria Math" w:cs="Times New Roman"/>
              <w:color w:val="000000"/>
              <w:sz w:val="28"/>
              <w:szCs w:val="28"/>
              <w:shd w:val="clear" w:color="auto" w:fill="FFFFFF"/>
            </w:rPr>
            <m:t>a</m:t>
          </m:r>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u</m:t>
              </m:r>
            </m:e>
            <m:sub>
              <m:r>
                <w:rPr>
                  <w:rFonts w:ascii="Cambria Math" w:eastAsia="Times New Roman" w:hAnsi="Cambria Math" w:cs="Times New Roman"/>
                  <w:color w:val="000000"/>
                  <w:sz w:val="28"/>
                  <w:szCs w:val="28"/>
                  <w:shd w:val="clear" w:color="auto" w:fill="FFFFFF"/>
                </w:rPr>
                <m:t>1</m:t>
              </m:r>
            </m:sub>
          </m:sSub>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au</m:t>
              </m:r>
            </m:e>
            <m:sub>
              <m:r>
                <w:rPr>
                  <w:rFonts w:ascii="Cambria Math" w:eastAsia="Times New Roman" w:hAnsi="Cambria Math" w:cs="Times New Roman"/>
                  <w:color w:val="000000"/>
                  <w:sz w:val="28"/>
                  <w:szCs w:val="28"/>
                  <w:shd w:val="clear" w:color="auto" w:fill="FFFFFF"/>
                </w:rPr>
                <m:t>2</m:t>
              </m:r>
            </m:sub>
          </m:sSub>
          <m:r>
            <w:rPr>
              <w:rFonts w:ascii="Cambria Math" w:eastAsia="Times New Roman" w:hAnsi="Cambria Math" w:cs="Times New Roman"/>
              <w:color w:val="000000"/>
              <w:sz w:val="28"/>
              <w:szCs w:val="28"/>
              <w:shd w:val="clear" w:color="auto" w:fill="FFFFFF"/>
            </w:rPr>
            <m:t>+…+a</m:t>
          </m:r>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u</m:t>
              </m:r>
            </m:e>
            <m:sub>
              <m:r>
                <w:rPr>
                  <w:rFonts w:ascii="Cambria Math" w:eastAsia="Times New Roman" w:hAnsi="Cambria Math" w:cs="Times New Roman"/>
                  <w:color w:val="000000"/>
                  <w:sz w:val="28"/>
                  <w:szCs w:val="28"/>
                  <w:shd w:val="clear" w:color="auto" w:fill="FFFFFF"/>
                </w:rPr>
                <m:t>n</m:t>
              </m:r>
            </m:sub>
          </m:sSub>
          <m:r>
            <w:rPr>
              <w:rFonts w:ascii="Cambria Math" w:eastAsia="Times New Roman" w:hAnsi="Cambria Math" w:cs="Times New Roman"/>
              <w:color w:val="000000"/>
              <w:sz w:val="28"/>
              <w:szCs w:val="28"/>
              <w:shd w:val="clear" w:color="auto" w:fill="FFFFFF"/>
            </w:rPr>
            <m:t>+…,</m:t>
          </m:r>
        </m:oMath>
      </m:oMathPara>
    </w:p>
    <w:p w14:paraId="0C086BAA" w14:textId="77777777" w:rsidR="000E5173" w:rsidRPr="000E5173" w:rsidRDefault="000E5173" w:rsidP="009B316B">
      <w:pPr>
        <w:spacing w:before="240" w:after="240" w:line="240" w:lineRule="auto"/>
        <w:rPr>
          <w:rFonts w:ascii="Times New Roman" w:eastAsia="Times New Roman" w:hAnsi="Times New Roman" w:cs="Times New Roman"/>
          <w:iCs/>
          <w:color w:val="000000"/>
          <w:sz w:val="28"/>
          <w:szCs w:val="28"/>
          <w:shd w:val="clear" w:color="auto" w:fill="FFFFFF"/>
        </w:rPr>
      </w:pPr>
      <m:oMathPara>
        <m:oMath>
          <m:r>
            <w:rPr>
              <w:rFonts w:ascii="Cambria Math" w:eastAsia="Times New Roman" w:hAnsi="Cambria Math" w:cs="Times New Roman"/>
              <w:color w:val="000000"/>
              <w:sz w:val="28"/>
              <w:szCs w:val="28"/>
              <w:shd w:val="clear" w:color="auto" w:fill="FFFFFF"/>
            </w:rPr>
            <m:t>b</m:t>
          </m:r>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v</m:t>
              </m:r>
            </m:e>
            <m:sub>
              <m:r>
                <w:rPr>
                  <w:rFonts w:ascii="Cambria Math" w:eastAsia="Times New Roman" w:hAnsi="Cambria Math" w:cs="Times New Roman"/>
                  <w:color w:val="000000"/>
                  <w:sz w:val="28"/>
                  <w:szCs w:val="28"/>
                  <w:shd w:val="clear" w:color="auto" w:fill="FFFFFF"/>
                </w:rPr>
                <m:t>1</m:t>
              </m:r>
            </m:sub>
          </m:sSub>
          <m:r>
            <w:rPr>
              <w:rFonts w:ascii="Cambria Math" w:eastAsia="Times New Roman" w:hAnsi="Cambria Math" w:cs="Times New Roman"/>
              <w:color w:val="000000"/>
              <w:sz w:val="28"/>
              <w:szCs w:val="28"/>
              <w:shd w:val="clear" w:color="auto" w:fill="FFFFFF"/>
            </w:rPr>
            <m:t>+b</m:t>
          </m:r>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v</m:t>
              </m:r>
            </m:e>
            <m:sub>
              <m:r>
                <w:rPr>
                  <w:rFonts w:ascii="Cambria Math" w:eastAsia="Times New Roman" w:hAnsi="Cambria Math" w:cs="Times New Roman"/>
                  <w:color w:val="000000"/>
                  <w:sz w:val="28"/>
                  <w:szCs w:val="28"/>
                  <w:shd w:val="clear" w:color="auto" w:fill="FFFFFF"/>
                </w:rPr>
                <m:t>2</m:t>
              </m:r>
            </m:sub>
          </m:sSub>
          <m:r>
            <w:rPr>
              <w:rFonts w:ascii="Cambria Math" w:eastAsia="Times New Roman" w:hAnsi="Cambria Math" w:cs="Times New Roman"/>
              <w:color w:val="000000"/>
              <w:sz w:val="28"/>
              <w:szCs w:val="28"/>
              <w:shd w:val="clear" w:color="auto" w:fill="FFFFFF"/>
            </w:rPr>
            <m:t>+…+b</m:t>
          </m:r>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v</m:t>
              </m:r>
            </m:e>
            <m:sub>
              <m:r>
                <w:rPr>
                  <w:rFonts w:ascii="Cambria Math" w:eastAsia="Times New Roman" w:hAnsi="Cambria Math" w:cs="Times New Roman"/>
                  <w:color w:val="000000"/>
                  <w:sz w:val="28"/>
                  <w:szCs w:val="28"/>
                  <w:shd w:val="clear" w:color="auto" w:fill="FFFFFF"/>
                </w:rPr>
                <m:t>n</m:t>
              </m:r>
            </m:sub>
          </m:sSub>
          <m:r>
            <w:rPr>
              <w:rFonts w:ascii="Cambria Math" w:eastAsia="Times New Roman" w:hAnsi="Cambria Math" w:cs="Times New Roman"/>
              <w:color w:val="000000"/>
              <w:sz w:val="28"/>
              <w:szCs w:val="28"/>
              <w:shd w:val="clear" w:color="auto" w:fill="FFFFFF"/>
            </w:rPr>
            <m:t>+…,</m:t>
          </m:r>
        </m:oMath>
      </m:oMathPara>
    </w:p>
    <w:p w14:paraId="7F56A058" w14:textId="77777777" w:rsidR="006C1784" w:rsidRDefault="000E5173" w:rsidP="009B316B">
      <w:pPr>
        <w:spacing w:before="240" w:after="240" w:line="240" w:lineRule="auto"/>
        <w:rPr>
          <w:rFonts w:ascii="Times New Roman" w:eastAsia="Times New Roman" w:hAnsi="Times New Roman" w:cs="Times New Roman"/>
          <w:iCs/>
          <w:color w:val="000000"/>
          <w:sz w:val="28"/>
          <w:szCs w:val="28"/>
          <w:shd w:val="clear" w:color="auto" w:fill="FFFFFF"/>
        </w:rPr>
      </w:pPr>
      <w:r>
        <w:rPr>
          <w:rFonts w:ascii="Times New Roman" w:eastAsia="Times New Roman" w:hAnsi="Times New Roman" w:cs="Times New Roman"/>
          <w:iCs/>
          <w:color w:val="000000"/>
          <w:sz w:val="28"/>
          <w:szCs w:val="28"/>
          <w:shd w:val="clear" w:color="auto" w:fill="FFFFFF"/>
        </w:rPr>
        <w:t>а по теорему 4 – ряд (13), причем его сумма равна</w:t>
      </w:r>
      <w:r w:rsidR="008831D5" w:rsidRPr="008831D5">
        <w:rPr>
          <w:rFonts w:ascii="Times New Roman" w:eastAsia="Times New Roman" w:hAnsi="Times New Roman" w:cs="Times New Roman"/>
          <w:iCs/>
          <w:color w:val="000000"/>
          <w:sz w:val="28"/>
          <w:szCs w:val="28"/>
          <w:shd w:val="clear" w:color="auto" w:fill="FFFFFF"/>
        </w:rPr>
        <w:t xml:space="preserve"> </w:t>
      </w:r>
      <m:oMath>
        <m:r>
          <w:rPr>
            <w:rFonts w:ascii="Cambria Math" w:eastAsia="Times New Roman" w:hAnsi="Cambria Math" w:cs="Times New Roman"/>
            <w:color w:val="000000"/>
            <w:sz w:val="28"/>
            <w:szCs w:val="28"/>
            <w:shd w:val="clear" w:color="auto" w:fill="FFFFFF"/>
            <w:lang w:val="en-US"/>
          </w:rPr>
          <m:t>as</m:t>
        </m:r>
        <m:r>
          <w:rPr>
            <w:rFonts w:ascii="Cambria Math" w:eastAsia="Times New Roman" w:hAnsi="Cambria Math" w:cs="Times New Roman"/>
            <w:color w:val="000000"/>
            <w:sz w:val="28"/>
            <w:szCs w:val="28"/>
            <w:shd w:val="clear" w:color="auto" w:fill="FFFFFF"/>
          </w:rPr>
          <m:t>+</m:t>
        </m:r>
        <m:r>
          <w:rPr>
            <w:rFonts w:ascii="Cambria Math" w:eastAsia="Times New Roman" w:hAnsi="Cambria Math" w:cs="Times New Roman"/>
            <w:color w:val="000000"/>
            <w:sz w:val="28"/>
            <w:szCs w:val="28"/>
            <w:shd w:val="clear" w:color="auto" w:fill="FFFFFF"/>
            <w:lang w:val="en-US"/>
          </w:rPr>
          <m:t>bt</m:t>
        </m:r>
      </m:oMath>
      <w:r w:rsidR="008831D5" w:rsidRPr="008831D5">
        <w:rPr>
          <w:rFonts w:ascii="Times New Roman" w:eastAsia="Times New Roman" w:hAnsi="Times New Roman" w:cs="Times New Roman"/>
          <w:iCs/>
          <w:color w:val="000000"/>
          <w:sz w:val="28"/>
          <w:szCs w:val="28"/>
          <w:shd w:val="clear" w:color="auto" w:fill="FFFFFF"/>
        </w:rPr>
        <w:t>.</w:t>
      </w:r>
    </w:p>
    <w:p w14:paraId="77481C50" w14:textId="6B2487DB" w:rsidR="00AD5F9B" w:rsidRDefault="006C1784" w:rsidP="0083473F">
      <w:pPr>
        <w:spacing w:before="240" w:after="240" w:line="240" w:lineRule="auto"/>
        <w:ind w:firstLine="708"/>
        <w:rPr>
          <w:rFonts w:ascii="Times New Roman" w:eastAsia="Times New Roman" w:hAnsi="Times New Roman" w:cs="Times New Roman"/>
          <w:iCs/>
          <w:color w:val="000000"/>
          <w:sz w:val="28"/>
          <w:szCs w:val="28"/>
          <w:shd w:val="clear" w:color="auto" w:fill="FFFFFF"/>
        </w:rPr>
      </w:pPr>
      <w:r>
        <w:rPr>
          <w:rFonts w:ascii="Times New Roman" w:eastAsia="Times New Roman" w:hAnsi="Times New Roman" w:cs="Times New Roman"/>
          <w:b/>
          <w:bCs/>
          <w:iCs/>
          <w:color w:val="000000"/>
          <w:sz w:val="28"/>
          <w:szCs w:val="28"/>
          <w:shd w:val="clear" w:color="auto" w:fill="FFFFFF"/>
        </w:rPr>
        <w:t>Следствие</w:t>
      </w:r>
      <w:r>
        <w:rPr>
          <w:rFonts w:ascii="Times New Roman" w:eastAsia="Times New Roman" w:hAnsi="Times New Roman" w:cs="Times New Roman"/>
          <w:iCs/>
          <w:color w:val="000000"/>
          <w:sz w:val="28"/>
          <w:szCs w:val="28"/>
          <w:shd w:val="clear" w:color="auto" w:fill="FFFFFF"/>
        </w:rPr>
        <w:t xml:space="preserve"> </w:t>
      </w:r>
      <w:r w:rsidR="002C545C" w:rsidRPr="002C545C">
        <w:rPr>
          <w:rFonts w:ascii="Times New Roman" w:eastAsia="Times New Roman" w:hAnsi="Times New Roman" w:cs="Times New Roman"/>
          <w:b/>
          <w:bCs/>
          <w:iCs/>
          <w:color w:val="000000"/>
          <w:sz w:val="28"/>
          <w:szCs w:val="28"/>
          <w:shd w:val="clear" w:color="auto" w:fill="FFFFFF"/>
        </w:rPr>
        <w:t>2</w:t>
      </w:r>
      <w:r w:rsidR="002C545C" w:rsidRPr="002C545C">
        <w:rPr>
          <w:rFonts w:ascii="Times New Roman" w:eastAsia="Times New Roman" w:hAnsi="Times New Roman" w:cs="Times New Roman"/>
          <w:iCs/>
          <w:color w:val="000000"/>
          <w:sz w:val="28"/>
          <w:szCs w:val="28"/>
          <w:shd w:val="clear" w:color="auto" w:fill="FFFFFF"/>
        </w:rPr>
        <w:t xml:space="preserve"> </w:t>
      </w:r>
      <w:r>
        <w:rPr>
          <w:rFonts w:ascii="Times New Roman" w:eastAsia="Times New Roman" w:hAnsi="Times New Roman" w:cs="Times New Roman"/>
          <w:iCs/>
          <w:color w:val="000000"/>
          <w:sz w:val="28"/>
          <w:szCs w:val="28"/>
          <w:shd w:val="clear" w:color="auto" w:fill="FFFFFF"/>
        </w:rPr>
        <w:t>(теорема о вычитании рядов). Если сходятся ряды</w:t>
      </w:r>
    </w:p>
    <w:p w14:paraId="1FAB0698" w14:textId="77777777" w:rsidR="00AD5F9B" w:rsidRPr="00AD5F9B" w:rsidRDefault="00000000" w:rsidP="009B316B">
      <w:pPr>
        <w:spacing w:before="240" w:after="240" w:line="240" w:lineRule="auto"/>
        <w:rPr>
          <w:rFonts w:ascii="Times New Roman" w:eastAsia="Times New Roman" w:hAnsi="Times New Roman" w:cs="Times New Roman"/>
          <w:iCs/>
          <w:color w:val="000000"/>
          <w:sz w:val="28"/>
          <w:szCs w:val="28"/>
          <w:shd w:val="clear" w:color="auto" w:fill="FFFFFF"/>
        </w:rPr>
      </w:pPr>
      <m:oMathPara>
        <m:oMath>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u</m:t>
              </m:r>
            </m:e>
            <m:sub>
              <m:r>
                <w:rPr>
                  <w:rFonts w:ascii="Cambria Math" w:eastAsia="Times New Roman" w:hAnsi="Cambria Math" w:cs="Times New Roman"/>
                  <w:color w:val="000000"/>
                  <w:sz w:val="28"/>
                  <w:szCs w:val="28"/>
                  <w:shd w:val="clear" w:color="auto" w:fill="FFFFFF"/>
                </w:rPr>
                <m:t>1</m:t>
              </m:r>
            </m:sub>
          </m:sSub>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u</m:t>
              </m:r>
            </m:e>
            <m:sub>
              <m:r>
                <w:rPr>
                  <w:rFonts w:ascii="Cambria Math" w:eastAsia="Times New Roman" w:hAnsi="Cambria Math" w:cs="Times New Roman"/>
                  <w:color w:val="000000"/>
                  <w:sz w:val="28"/>
                  <w:szCs w:val="28"/>
                  <w:shd w:val="clear" w:color="auto" w:fill="FFFFFF"/>
                </w:rPr>
                <m:t>2</m:t>
              </m:r>
            </m:sub>
          </m:sSub>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u</m:t>
              </m:r>
            </m:e>
            <m:sub>
              <m:r>
                <w:rPr>
                  <w:rFonts w:ascii="Cambria Math" w:eastAsia="Times New Roman" w:hAnsi="Cambria Math" w:cs="Times New Roman"/>
                  <w:color w:val="000000"/>
                  <w:sz w:val="28"/>
                  <w:szCs w:val="28"/>
                  <w:shd w:val="clear" w:color="auto" w:fill="FFFFFF"/>
                </w:rPr>
                <m:t>n</m:t>
              </m:r>
            </m:sub>
          </m:sSub>
          <m:r>
            <w:rPr>
              <w:rFonts w:ascii="Cambria Math" w:eastAsia="Times New Roman" w:hAnsi="Cambria Math" w:cs="Times New Roman"/>
              <w:color w:val="000000"/>
              <w:sz w:val="28"/>
              <w:szCs w:val="28"/>
              <w:shd w:val="clear" w:color="auto" w:fill="FFFFFF"/>
            </w:rPr>
            <m:t>+…</m:t>
          </m:r>
        </m:oMath>
      </m:oMathPara>
    </w:p>
    <w:p w14:paraId="5B01FF95" w14:textId="562BE893" w:rsidR="00AD5F9B" w:rsidRDefault="00446A16" w:rsidP="009B316B">
      <w:pPr>
        <w:spacing w:before="240" w:after="240" w:line="240" w:lineRule="auto"/>
        <w:rPr>
          <w:rFonts w:ascii="Times New Roman" w:eastAsia="Times New Roman" w:hAnsi="Times New Roman" w:cs="Times New Roman"/>
          <w:iCs/>
          <w:color w:val="000000"/>
          <w:sz w:val="28"/>
          <w:szCs w:val="28"/>
          <w:shd w:val="clear" w:color="auto" w:fill="FFFFFF"/>
        </w:rPr>
      </w:pPr>
      <w:r>
        <w:rPr>
          <w:rFonts w:ascii="Times New Roman" w:eastAsia="Times New Roman" w:hAnsi="Times New Roman" w:cs="Times New Roman"/>
          <w:iCs/>
          <w:color w:val="000000"/>
          <w:sz w:val="28"/>
          <w:szCs w:val="28"/>
          <w:shd w:val="clear" w:color="auto" w:fill="FFFFFF"/>
        </w:rPr>
        <w:t xml:space="preserve"> </w:t>
      </w:r>
      <w:r w:rsidR="00AD5F9B">
        <w:rPr>
          <w:rFonts w:ascii="Times New Roman" w:eastAsia="Times New Roman" w:hAnsi="Times New Roman" w:cs="Times New Roman"/>
          <w:iCs/>
          <w:color w:val="000000"/>
          <w:sz w:val="28"/>
          <w:szCs w:val="28"/>
          <w:shd w:val="clear" w:color="auto" w:fill="FFFFFF"/>
        </w:rPr>
        <w:t>и</w:t>
      </w:r>
    </w:p>
    <w:p w14:paraId="6D8634ED" w14:textId="7250DB1D" w:rsidR="00AD5F9B" w:rsidRPr="00AD5F9B" w:rsidRDefault="00000000" w:rsidP="009B316B">
      <w:pPr>
        <w:spacing w:before="240" w:after="240" w:line="240" w:lineRule="auto"/>
        <w:rPr>
          <w:rFonts w:ascii="Times New Roman" w:eastAsia="Times New Roman" w:hAnsi="Times New Roman" w:cs="Times New Roman"/>
          <w:iCs/>
          <w:color w:val="000000"/>
          <w:sz w:val="28"/>
          <w:szCs w:val="28"/>
          <w:shd w:val="clear" w:color="auto" w:fill="FFFFFF"/>
        </w:rPr>
      </w:pPr>
      <m:oMathPara>
        <m:oMath>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v</m:t>
              </m:r>
            </m:e>
            <m:sub>
              <m:r>
                <w:rPr>
                  <w:rFonts w:ascii="Cambria Math" w:eastAsia="Times New Roman" w:hAnsi="Cambria Math" w:cs="Times New Roman"/>
                  <w:color w:val="000000"/>
                  <w:sz w:val="28"/>
                  <w:szCs w:val="28"/>
                  <w:shd w:val="clear" w:color="auto" w:fill="FFFFFF"/>
                </w:rPr>
                <m:t>1</m:t>
              </m:r>
            </m:sub>
          </m:sSub>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v</m:t>
              </m:r>
            </m:e>
            <m:sub>
              <m:r>
                <w:rPr>
                  <w:rFonts w:ascii="Cambria Math" w:eastAsia="Times New Roman" w:hAnsi="Cambria Math" w:cs="Times New Roman"/>
                  <w:color w:val="000000"/>
                  <w:sz w:val="28"/>
                  <w:szCs w:val="28"/>
                  <w:shd w:val="clear" w:color="auto" w:fill="FFFFFF"/>
                </w:rPr>
                <m:t>2</m:t>
              </m:r>
            </m:sub>
          </m:sSub>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v</m:t>
              </m:r>
            </m:e>
            <m:sub>
              <m:r>
                <w:rPr>
                  <w:rFonts w:ascii="Cambria Math" w:eastAsia="Times New Roman" w:hAnsi="Cambria Math" w:cs="Times New Roman"/>
                  <w:color w:val="000000"/>
                  <w:sz w:val="28"/>
                  <w:szCs w:val="28"/>
                  <w:shd w:val="clear" w:color="auto" w:fill="FFFFFF"/>
                </w:rPr>
                <m:t>n</m:t>
              </m:r>
            </m:sub>
          </m:sSub>
          <m:r>
            <w:rPr>
              <w:rFonts w:ascii="Cambria Math" w:eastAsia="Times New Roman" w:hAnsi="Cambria Math" w:cs="Times New Roman"/>
              <w:color w:val="000000"/>
              <w:sz w:val="28"/>
              <w:szCs w:val="28"/>
              <w:shd w:val="clear" w:color="auto" w:fill="FFFFFF"/>
            </w:rPr>
            <m:t>+…</m:t>
          </m:r>
        </m:oMath>
      </m:oMathPara>
    </w:p>
    <w:p w14:paraId="22F2EE1C" w14:textId="7FB3ECAA" w:rsidR="00AD5F9B" w:rsidRDefault="00AD5F9B" w:rsidP="009B316B">
      <w:pPr>
        <w:spacing w:before="240" w:after="240" w:line="240" w:lineRule="auto"/>
        <w:rPr>
          <w:rFonts w:ascii="Times New Roman" w:eastAsia="Times New Roman" w:hAnsi="Times New Roman" w:cs="Times New Roman"/>
          <w:iCs/>
          <w:color w:val="000000"/>
          <w:sz w:val="28"/>
          <w:szCs w:val="28"/>
          <w:shd w:val="clear" w:color="auto" w:fill="FFFFFF"/>
        </w:rPr>
      </w:pPr>
      <w:r>
        <w:rPr>
          <w:rFonts w:ascii="Times New Roman" w:eastAsia="Times New Roman" w:hAnsi="Times New Roman" w:cs="Times New Roman"/>
          <w:iCs/>
          <w:color w:val="000000"/>
          <w:sz w:val="28"/>
          <w:szCs w:val="28"/>
          <w:shd w:val="clear" w:color="auto" w:fill="FFFFFF"/>
        </w:rPr>
        <w:t xml:space="preserve">и имеют суммы </w:t>
      </w:r>
      <m:oMath>
        <m:r>
          <w:rPr>
            <w:rFonts w:ascii="Cambria Math" w:eastAsia="Times New Roman" w:hAnsi="Cambria Math" w:cs="Times New Roman"/>
            <w:color w:val="000000"/>
            <w:sz w:val="28"/>
            <w:szCs w:val="28"/>
            <w:shd w:val="clear" w:color="auto" w:fill="FFFFFF"/>
          </w:rPr>
          <m:t>s</m:t>
        </m:r>
      </m:oMath>
      <w:r w:rsidRPr="00AD5F9B">
        <w:rPr>
          <w:rFonts w:ascii="Times New Roman" w:eastAsia="Times New Roman" w:hAnsi="Times New Roman" w:cs="Times New Roman"/>
          <w:iCs/>
          <w:color w:val="000000"/>
          <w:sz w:val="28"/>
          <w:szCs w:val="28"/>
          <w:shd w:val="clear" w:color="auto" w:fill="FFFFFF"/>
        </w:rPr>
        <w:t xml:space="preserve"> </w:t>
      </w:r>
      <w:r>
        <w:rPr>
          <w:rFonts w:ascii="Times New Roman" w:eastAsia="Times New Roman" w:hAnsi="Times New Roman" w:cs="Times New Roman"/>
          <w:iCs/>
          <w:color w:val="000000"/>
          <w:sz w:val="28"/>
          <w:szCs w:val="28"/>
          <w:shd w:val="clear" w:color="auto" w:fill="FFFFFF"/>
        </w:rPr>
        <w:t xml:space="preserve">и </w:t>
      </w:r>
      <m:oMath>
        <m:r>
          <w:rPr>
            <w:rFonts w:ascii="Cambria Math" w:eastAsia="Times New Roman" w:hAnsi="Cambria Math" w:cs="Times New Roman"/>
            <w:color w:val="000000"/>
            <w:sz w:val="28"/>
            <w:szCs w:val="28"/>
            <w:shd w:val="clear" w:color="auto" w:fill="FFFFFF"/>
          </w:rPr>
          <m:t>t</m:t>
        </m:r>
      </m:oMath>
      <w:r w:rsidRPr="00AD5F9B">
        <w:rPr>
          <w:rFonts w:ascii="Times New Roman" w:eastAsia="Times New Roman" w:hAnsi="Times New Roman" w:cs="Times New Roman"/>
          <w:iCs/>
          <w:color w:val="000000"/>
          <w:sz w:val="28"/>
          <w:szCs w:val="28"/>
          <w:shd w:val="clear" w:color="auto" w:fill="FFFFFF"/>
        </w:rPr>
        <w:t xml:space="preserve">, </w:t>
      </w:r>
      <w:r>
        <w:rPr>
          <w:rFonts w:ascii="Times New Roman" w:eastAsia="Times New Roman" w:hAnsi="Times New Roman" w:cs="Times New Roman"/>
          <w:iCs/>
          <w:color w:val="000000"/>
          <w:sz w:val="28"/>
          <w:szCs w:val="28"/>
          <w:shd w:val="clear" w:color="auto" w:fill="FFFFFF"/>
        </w:rPr>
        <w:t>то сходится ряд</w:t>
      </w:r>
    </w:p>
    <w:p w14:paraId="348B2C5F" w14:textId="0E211F9B" w:rsidR="00AD5F9B" w:rsidRPr="00AD5F9B" w:rsidRDefault="00000000" w:rsidP="009B316B">
      <w:pPr>
        <w:spacing w:before="240" w:after="240" w:line="240" w:lineRule="auto"/>
        <w:rPr>
          <w:rFonts w:ascii="Times New Roman" w:eastAsia="Times New Roman" w:hAnsi="Times New Roman" w:cs="Times New Roman"/>
          <w:iCs/>
          <w:color w:val="000000"/>
          <w:sz w:val="28"/>
          <w:szCs w:val="28"/>
          <w:shd w:val="clear" w:color="auto" w:fill="FFFFFF"/>
        </w:rPr>
      </w:pPr>
      <m:oMathPara>
        <m:oMath>
          <m:d>
            <m:dPr>
              <m:ctrlPr>
                <w:rPr>
                  <w:rFonts w:ascii="Cambria Math" w:eastAsia="Times New Roman" w:hAnsi="Cambria Math" w:cs="Times New Roman"/>
                  <w:i/>
                  <w:iCs/>
                  <w:color w:val="000000"/>
                  <w:sz w:val="28"/>
                  <w:szCs w:val="28"/>
                  <w:shd w:val="clear" w:color="auto" w:fill="FFFFFF"/>
                </w:rPr>
              </m:ctrlPr>
            </m:dPr>
            <m:e>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u</m:t>
                  </m:r>
                </m:e>
                <m:sub>
                  <m:r>
                    <w:rPr>
                      <w:rFonts w:ascii="Cambria Math" w:eastAsia="Times New Roman" w:hAnsi="Cambria Math" w:cs="Times New Roman"/>
                      <w:color w:val="000000"/>
                      <w:sz w:val="28"/>
                      <w:szCs w:val="28"/>
                      <w:shd w:val="clear" w:color="auto" w:fill="FFFFFF"/>
                    </w:rPr>
                    <m:t>1</m:t>
                  </m:r>
                </m:sub>
              </m:sSub>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v</m:t>
                  </m:r>
                </m:e>
                <m:sub>
                  <m:r>
                    <w:rPr>
                      <w:rFonts w:ascii="Cambria Math" w:eastAsia="Times New Roman" w:hAnsi="Cambria Math" w:cs="Times New Roman"/>
                      <w:color w:val="000000"/>
                      <w:sz w:val="28"/>
                      <w:szCs w:val="28"/>
                      <w:shd w:val="clear" w:color="auto" w:fill="FFFFFF"/>
                    </w:rPr>
                    <m:t>1</m:t>
                  </m:r>
                </m:sub>
              </m:sSub>
            </m:e>
          </m:d>
          <m:r>
            <w:rPr>
              <w:rFonts w:ascii="Cambria Math" w:eastAsia="Times New Roman" w:hAnsi="Cambria Math" w:cs="Times New Roman"/>
              <w:color w:val="000000"/>
              <w:sz w:val="28"/>
              <w:szCs w:val="28"/>
              <w:shd w:val="clear" w:color="auto" w:fill="FFFFFF"/>
            </w:rPr>
            <m:t>+</m:t>
          </m:r>
          <m:d>
            <m:dPr>
              <m:ctrlPr>
                <w:rPr>
                  <w:rFonts w:ascii="Cambria Math" w:eastAsia="Times New Roman" w:hAnsi="Cambria Math" w:cs="Times New Roman"/>
                  <w:i/>
                  <w:iCs/>
                  <w:color w:val="000000"/>
                  <w:sz w:val="28"/>
                  <w:szCs w:val="28"/>
                  <w:shd w:val="clear" w:color="auto" w:fill="FFFFFF"/>
                </w:rPr>
              </m:ctrlPr>
            </m:dPr>
            <m:e>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u</m:t>
                  </m:r>
                </m:e>
                <m:sub>
                  <m:r>
                    <w:rPr>
                      <w:rFonts w:ascii="Cambria Math" w:eastAsia="Times New Roman" w:hAnsi="Cambria Math" w:cs="Times New Roman"/>
                      <w:color w:val="000000"/>
                      <w:sz w:val="28"/>
                      <w:szCs w:val="28"/>
                      <w:shd w:val="clear" w:color="auto" w:fill="FFFFFF"/>
                    </w:rPr>
                    <m:t>2</m:t>
                  </m:r>
                </m:sub>
              </m:sSub>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v</m:t>
                  </m:r>
                </m:e>
                <m:sub>
                  <m:r>
                    <w:rPr>
                      <w:rFonts w:ascii="Cambria Math" w:eastAsia="Times New Roman" w:hAnsi="Cambria Math" w:cs="Times New Roman"/>
                      <w:color w:val="000000"/>
                      <w:sz w:val="28"/>
                      <w:szCs w:val="28"/>
                      <w:shd w:val="clear" w:color="auto" w:fill="FFFFFF"/>
                    </w:rPr>
                    <m:t>2</m:t>
                  </m:r>
                </m:sub>
              </m:sSub>
            </m:e>
          </m:d>
          <m:r>
            <w:rPr>
              <w:rFonts w:ascii="Cambria Math" w:eastAsia="Times New Roman" w:hAnsi="Cambria Math" w:cs="Times New Roman"/>
              <w:color w:val="000000"/>
              <w:sz w:val="28"/>
              <w:szCs w:val="28"/>
              <w:shd w:val="clear" w:color="auto" w:fill="FFFFFF"/>
            </w:rPr>
            <m:t>+…+</m:t>
          </m:r>
          <m:d>
            <m:dPr>
              <m:ctrlPr>
                <w:rPr>
                  <w:rFonts w:ascii="Cambria Math" w:eastAsia="Times New Roman" w:hAnsi="Cambria Math" w:cs="Times New Roman"/>
                  <w:i/>
                  <w:iCs/>
                  <w:color w:val="000000"/>
                  <w:sz w:val="28"/>
                  <w:szCs w:val="28"/>
                  <w:shd w:val="clear" w:color="auto" w:fill="FFFFFF"/>
                </w:rPr>
              </m:ctrlPr>
            </m:dPr>
            <m:e>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u</m:t>
                  </m:r>
                </m:e>
                <m:sub>
                  <m:r>
                    <w:rPr>
                      <w:rFonts w:ascii="Cambria Math" w:eastAsia="Times New Roman" w:hAnsi="Cambria Math" w:cs="Times New Roman"/>
                      <w:color w:val="000000"/>
                      <w:sz w:val="28"/>
                      <w:szCs w:val="28"/>
                      <w:shd w:val="clear" w:color="auto" w:fill="FFFFFF"/>
                    </w:rPr>
                    <m:t>n</m:t>
                  </m:r>
                </m:sub>
              </m:sSub>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v</m:t>
                  </m:r>
                </m:e>
                <m:sub>
                  <m:r>
                    <w:rPr>
                      <w:rFonts w:ascii="Cambria Math" w:eastAsia="Times New Roman" w:hAnsi="Cambria Math" w:cs="Times New Roman"/>
                      <w:color w:val="000000"/>
                      <w:sz w:val="28"/>
                      <w:szCs w:val="28"/>
                      <w:shd w:val="clear" w:color="auto" w:fill="FFFFFF"/>
                    </w:rPr>
                    <m:t>n</m:t>
                  </m:r>
                </m:sub>
              </m:sSub>
            </m:e>
          </m:d>
          <m:r>
            <w:rPr>
              <w:rFonts w:ascii="Cambria Math" w:eastAsia="Times New Roman" w:hAnsi="Cambria Math" w:cs="Times New Roman"/>
              <w:color w:val="000000"/>
              <w:sz w:val="28"/>
              <w:szCs w:val="28"/>
              <w:shd w:val="clear" w:color="auto" w:fill="FFFFFF"/>
            </w:rPr>
            <m:t>+…</m:t>
          </m:r>
        </m:oMath>
      </m:oMathPara>
    </w:p>
    <w:p w14:paraId="27C63AD4" w14:textId="0C931E9E" w:rsidR="00AD5F9B" w:rsidRDefault="00AD5F9B" w:rsidP="009B316B">
      <w:pPr>
        <w:spacing w:before="240" w:after="240" w:line="240" w:lineRule="auto"/>
        <w:rPr>
          <w:rFonts w:ascii="Times New Roman" w:eastAsia="Times New Roman" w:hAnsi="Times New Roman" w:cs="Times New Roman"/>
          <w:iCs/>
          <w:color w:val="000000"/>
          <w:sz w:val="28"/>
          <w:szCs w:val="28"/>
          <w:shd w:val="clear" w:color="auto" w:fill="FFFFFF"/>
        </w:rPr>
      </w:pPr>
      <w:r>
        <w:rPr>
          <w:rFonts w:ascii="Times New Roman" w:eastAsia="Times New Roman" w:hAnsi="Times New Roman" w:cs="Times New Roman"/>
          <w:iCs/>
          <w:color w:val="000000"/>
          <w:sz w:val="28"/>
          <w:szCs w:val="28"/>
          <w:shd w:val="clear" w:color="auto" w:fill="FFFFFF"/>
        </w:rPr>
        <w:t xml:space="preserve">и сумма его равна </w:t>
      </w:r>
      <m:oMath>
        <m:r>
          <w:rPr>
            <w:rFonts w:ascii="Cambria Math" w:eastAsia="Times New Roman" w:hAnsi="Cambria Math" w:cs="Times New Roman"/>
            <w:color w:val="000000"/>
            <w:sz w:val="28"/>
            <w:szCs w:val="28"/>
            <w:shd w:val="clear" w:color="auto" w:fill="FFFFFF"/>
          </w:rPr>
          <m:t>s-t</m:t>
        </m:r>
      </m:oMath>
      <w:r w:rsidRPr="00AD5F9B">
        <w:rPr>
          <w:rFonts w:ascii="Times New Roman" w:eastAsia="Times New Roman" w:hAnsi="Times New Roman" w:cs="Times New Roman"/>
          <w:iCs/>
          <w:color w:val="000000"/>
          <w:sz w:val="28"/>
          <w:szCs w:val="28"/>
          <w:shd w:val="clear" w:color="auto" w:fill="FFFFFF"/>
        </w:rPr>
        <w:t>.</w:t>
      </w:r>
    </w:p>
    <w:p w14:paraId="030A5890" w14:textId="389B117C" w:rsidR="00AD5F9B" w:rsidRDefault="00AD5F9B" w:rsidP="009B316B">
      <w:pPr>
        <w:spacing w:before="240" w:after="240" w:line="240" w:lineRule="auto"/>
        <w:rPr>
          <w:rFonts w:ascii="Times New Roman" w:eastAsia="Times New Roman" w:hAnsi="Times New Roman" w:cs="Times New Roman"/>
          <w:iCs/>
          <w:color w:val="000000"/>
          <w:sz w:val="28"/>
          <w:szCs w:val="28"/>
          <w:shd w:val="clear" w:color="auto" w:fill="FFFFFF"/>
        </w:rPr>
      </w:pPr>
      <w:r>
        <w:rPr>
          <w:rFonts w:ascii="Times New Roman" w:eastAsia="Times New Roman" w:hAnsi="Times New Roman" w:cs="Times New Roman"/>
          <w:iCs/>
          <w:color w:val="000000"/>
          <w:sz w:val="28"/>
          <w:szCs w:val="28"/>
          <w:shd w:val="clear" w:color="auto" w:fill="FFFFFF"/>
        </w:rPr>
        <w:t xml:space="preserve">В самом деле, полагая в предыдущей теореме </w:t>
      </w:r>
      <m:oMath>
        <m:r>
          <w:rPr>
            <w:rFonts w:ascii="Cambria Math" w:eastAsia="Times New Roman" w:hAnsi="Cambria Math" w:cs="Times New Roman"/>
            <w:color w:val="000000"/>
            <w:sz w:val="28"/>
            <w:szCs w:val="28"/>
            <w:shd w:val="clear" w:color="auto" w:fill="FFFFFF"/>
          </w:rPr>
          <m:t>a=1</m:t>
        </m:r>
      </m:oMath>
      <w:r w:rsidRPr="00AD5F9B">
        <w:rPr>
          <w:rFonts w:ascii="Times New Roman" w:eastAsia="Times New Roman" w:hAnsi="Times New Roman" w:cs="Times New Roman"/>
          <w:iCs/>
          <w:color w:val="000000"/>
          <w:sz w:val="28"/>
          <w:szCs w:val="28"/>
          <w:shd w:val="clear" w:color="auto" w:fill="FFFFFF"/>
        </w:rPr>
        <w:t xml:space="preserve">, </w:t>
      </w:r>
      <w:r>
        <w:rPr>
          <w:rFonts w:ascii="Times New Roman" w:eastAsia="Times New Roman" w:hAnsi="Times New Roman" w:cs="Times New Roman"/>
          <w:iCs/>
          <w:color w:val="000000"/>
          <w:sz w:val="28"/>
          <w:szCs w:val="28"/>
          <w:shd w:val="clear" w:color="auto" w:fill="FFFFFF"/>
        </w:rPr>
        <w:t xml:space="preserve">а </w:t>
      </w:r>
      <m:oMath>
        <m:r>
          <w:rPr>
            <w:rFonts w:ascii="Cambria Math" w:eastAsia="Times New Roman" w:hAnsi="Cambria Math" w:cs="Times New Roman"/>
            <w:color w:val="000000"/>
            <w:sz w:val="28"/>
            <w:szCs w:val="28"/>
            <w:shd w:val="clear" w:color="auto" w:fill="FFFFFF"/>
          </w:rPr>
          <m:t>b=-1</m:t>
        </m:r>
      </m:oMath>
      <w:r w:rsidRPr="00AD5F9B">
        <w:rPr>
          <w:rFonts w:ascii="Times New Roman" w:eastAsia="Times New Roman" w:hAnsi="Times New Roman" w:cs="Times New Roman"/>
          <w:iCs/>
          <w:color w:val="000000"/>
          <w:sz w:val="28"/>
          <w:szCs w:val="28"/>
          <w:shd w:val="clear" w:color="auto" w:fill="FFFFFF"/>
        </w:rPr>
        <w:t xml:space="preserve">, </w:t>
      </w:r>
      <w:r>
        <w:rPr>
          <w:rFonts w:ascii="Times New Roman" w:eastAsia="Times New Roman" w:hAnsi="Times New Roman" w:cs="Times New Roman"/>
          <w:iCs/>
          <w:color w:val="000000"/>
          <w:sz w:val="28"/>
          <w:szCs w:val="28"/>
          <w:shd w:val="clear" w:color="auto" w:fill="FFFFFF"/>
        </w:rPr>
        <w:t>мы получаем требуемое.</w:t>
      </w:r>
      <w:r w:rsidRPr="00AD5F9B">
        <w:rPr>
          <w:rFonts w:ascii="Times New Roman" w:eastAsia="Times New Roman" w:hAnsi="Times New Roman" w:cs="Times New Roman"/>
          <w:iCs/>
          <w:color w:val="000000"/>
          <w:sz w:val="28"/>
          <w:szCs w:val="28"/>
          <w:shd w:val="clear" w:color="auto" w:fill="FFFFFF"/>
        </w:rPr>
        <w:t xml:space="preserve"> </w:t>
      </w:r>
      <w:r w:rsidRPr="007D463D">
        <w:rPr>
          <w:rFonts w:ascii="Times New Roman" w:eastAsia="Times New Roman" w:hAnsi="Times New Roman" w:cs="Times New Roman"/>
          <w:b/>
          <w:bCs/>
          <w:iCs/>
          <w:color w:val="000000"/>
          <w:sz w:val="28"/>
          <w:szCs w:val="28"/>
          <w:shd w:val="clear" w:color="auto" w:fill="FFFFFF"/>
        </w:rPr>
        <w:t>[2]</w:t>
      </w:r>
    </w:p>
    <w:p w14:paraId="22B19799" w14:textId="16D1759F" w:rsidR="005F43B6" w:rsidRPr="00725297" w:rsidRDefault="005F43B6" w:rsidP="00725297">
      <w:pPr>
        <w:pStyle w:val="2"/>
        <w:numPr>
          <w:ilvl w:val="2"/>
          <w:numId w:val="9"/>
        </w:numPr>
        <w:rPr>
          <w:rFonts w:ascii="Times New Roman" w:eastAsia="Times New Roman" w:hAnsi="Times New Roman" w:cs="Times New Roman"/>
          <w:b/>
          <w:bCs/>
          <w:color w:val="auto"/>
          <w:shd w:val="clear" w:color="auto" w:fill="FFFFFF"/>
        </w:rPr>
      </w:pPr>
      <w:bookmarkStart w:id="12" w:name="_Toc154634837"/>
      <w:r w:rsidRPr="00725297">
        <w:rPr>
          <w:rFonts w:ascii="Times New Roman" w:eastAsia="Times New Roman" w:hAnsi="Times New Roman" w:cs="Times New Roman"/>
          <w:b/>
          <w:bCs/>
          <w:color w:val="auto"/>
          <w:shd w:val="clear" w:color="auto" w:fill="FFFFFF"/>
        </w:rPr>
        <w:t>Остаток ряда</w:t>
      </w:r>
      <w:bookmarkEnd w:id="12"/>
    </w:p>
    <w:p w14:paraId="7C9A01DD" w14:textId="04198461" w:rsidR="005F43B6" w:rsidRDefault="005F43B6" w:rsidP="009B316B">
      <w:pPr>
        <w:spacing w:before="240" w:after="240" w:line="240" w:lineRule="auto"/>
        <w:rPr>
          <w:rFonts w:ascii="Times New Roman" w:eastAsia="Times New Roman" w:hAnsi="Times New Roman" w:cs="Times New Roman"/>
          <w:iCs/>
          <w:color w:val="000000"/>
          <w:sz w:val="28"/>
          <w:szCs w:val="28"/>
          <w:shd w:val="clear" w:color="auto" w:fill="FFFFFF"/>
        </w:rPr>
      </w:pPr>
      <w:r>
        <w:rPr>
          <w:rFonts w:ascii="Times New Roman" w:eastAsia="Times New Roman" w:hAnsi="Times New Roman" w:cs="Times New Roman"/>
          <w:iCs/>
          <w:color w:val="000000"/>
          <w:sz w:val="28"/>
          <w:szCs w:val="28"/>
          <w:shd w:val="clear" w:color="auto" w:fill="FFFFFF"/>
        </w:rPr>
        <w:tab/>
        <w:t xml:space="preserve">Если отбросить первые </w:t>
      </w:r>
      <m:oMath>
        <m:r>
          <w:rPr>
            <w:rFonts w:ascii="Cambria Math" w:eastAsia="Times New Roman" w:hAnsi="Cambria Math" w:cs="Times New Roman"/>
            <w:color w:val="000000"/>
            <w:sz w:val="28"/>
            <w:szCs w:val="28"/>
            <w:shd w:val="clear" w:color="auto" w:fill="FFFFFF"/>
          </w:rPr>
          <m:t>m</m:t>
        </m:r>
      </m:oMath>
      <w:r w:rsidRPr="005F43B6">
        <w:rPr>
          <w:rFonts w:ascii="Times New Roman" w:eastAsia="Times New Roman" w:hAnsi="Times New Roman" w:cs="Times New Roman"/>
          <w:iCs/>
          <w:color w:val="000000"/>
          <w:sz w:val="28"/>
          <w:szCs w:val="28"/>
          <w:shd w:val="clear" w:color="auto" w:fill="FFFFFF"/>
        </w:rPr>
        <w:t xml:space="preserve"> </w:t>
      </w:r>
      <w:r>
        <w:rPr>
          <w:rFonts w:ascii="Times New Roman" w:eastAsia="Times New Roman" w:hAnsi="Times New Roman" w:cs="Times New Roman"/>
          <w:iCs/>
          <w:color w:val="000000"/>
          <w:sz w:val="28"/>
          <w:szCs w:val="28"/>
          <w:shd w:val="clear" w:color="auto" w:fill="FFFFFF"/>
        </w:rPr>
        <w:t>членов ряда</w:t>
      </w:r>
    </w:p>
    <w:p w14:paraId="61F837FB" w14:textId="50605E05" w:rsidR="005F43B6" w:rsidRPr="005F43B6" w:rsidRDefault="00000000" w:rsidP="009B316B">
      <w:pPr>
        <w:spacing w:before="240" w:after="240" w:line="240" w:lineRule="auto"/>
        <w:rPr>
          <w:rFonts w:ascii="Times New Roman" w:eastAsia="Times New Roman" w:hAnsi="Times New Roman" w:cs="Times New Roman"/>
          <w:iCs/>
          <w:color w:val="000000"/>
          <w:sz w:val="28"/>
          <w:szCs w:val="28"/>
          <w:shd w:val="clear" w:color="auto" w:fill="FFFFFF"/>
          <w:lang w:val="en-US"/>
        </w:rPr>
      </w:pPr>
      <m:oMathPara>
        <m:oMath>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u</m:t>
              </m:r>
            </m:e>
            <m:sub>
              <m:r>
                <w:rPr>
                  <w:rFonts w:ascii="Cambria Math" w:eastAsia="Times New Roman" w:hAnsi="Cambria Math" w:cs="Times New Roman"/>
                  <w:color w:val="000000"/>
                  <w:sz w:val="28"/>
                  <w:szCs w:val="28"/>
                  <w:shd w:val="clear" w:color="auto" w:fill="FFFFFF"/>
                </w:rPr>
                <m:t>1</m:t>
              </m:r>
            </m:sub>
          </m:sSub>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u</m:t>
              </m:r>
            </m:e>
            <m:sub>
              <m:r>
                <w:rPr>
                  <w:rFonts w:ascii="Cambria Math" w:eastAsia="Times New Roman" w:hAnsi="Cambria Math" w:cs="Times New Roman"/>
                  <w:color w:val="000000"/>
                  <w:sz w:val="28"/>
                  <w:szCs w:val="28"/>
                  <w:shd w:val="clear" w:color="auto" w:fill="FFFFFF"/>
                </w:rPr>
                <m:t>2</m:t>
              </m:r>
            </m:sub>
          </m:sSub>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u</m:t>
              </m:r>
            </m:e>
            <m:sub>
              <m:r>
                <w:rPr>
                  <w:rFonts w:ascii="Cambria Math" w:eastAsia="Times New Roman" w:hAnsi="Cambria Math" w:cs="Times New Roman"/>
                  <w:color w:val="000000"/>
                  <w:sz w:val="28"/>
                  <w:szCs w:val="28"/>
                  <w:shd w:val="clear" w:color="auto" w:fill="FFFFFF"/>
                </w:rPr>
                <m:t>m</m:t>
              </m:r>
            </m:sub>
          </m:sSub>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u</m:t>
              </m:r>
            </m:e>
            <m:sub>
              <m:r>
                <w:rPr>
                  <w:rFonts w:ascii="Cambria Math" w:eastAsia="Times New Roman" w:hAnsi="Cambria Math" w:cs="Times New Roman"/>
                  <w:color w:val="000000"/>
                  <w:sz w:val="28"/>
                  <w:szCs w:val="28"/>
                  <w:shd w:val="clear" w:color="auto" w:fill="FFFFFF"/>
                </w:rPr>
                <m:t>m+1</m:t>
              </m:r>
            </m:sub>
          </m:sSub>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u</m:t>
              </m:r>
            </m:e>
            <m:sub>
              <m:r>
                <w:rPr>
                  <w:rFonts w:ascii="Cambria Math" w:eastAsia="Times New Roman" w:hAnsi="Cambria Math" w:cs="Times New Roman"/>
                  <w:color w:val="000000"/>
                  <w:sz w:val="28"/>
                  <w:szCs w:val="28"/>
                  <w:shd w:val="clear" w:color="auto" w:fill="FFFFFF"/>
                </w:rPr>
                <m:t>m+2</m:t>
              </m:r>
            </m:sub>
          </m:sSub>
          <m:r>
            <w:rPr>
              <w:rFonts w:ascii="Cambria Math" w:eastAsia="Times New Roman" w:hAnsi="Cambria Math" w:cs="Times New Roman"/>
              <w:color w:val="000000"/>
              <w:sz w:val="28"/>
              <w:szCs w:val="28"/>
              <w:shd w:val="clear" w:color="auto" w:fill="FFFFFF"/>
            </w:rPr>
            <m:t>+…</m:t>
          </m:r>
          <m:r>
            <w:rPr>
              <w:rFonts w:ascii="Cambria Math" w:eastAsia="Times New Roman" w:hAnsi="Cambria Math" w:cs="Times New Roman"/>
              <w:color w:val="000000"/>
              <w:sz w:val="28"/>
              <w:szCs w:val="28"/>
              <w:shd w:val="clear" w:color="auto" w:fill="FFFFFF"/>
              <w:lang w:val="en-US"/>
            </w:rPr>
            <m:t>,(1)</m:t>
          </m:r>
        </m:oMath>
      </m:oMathPara>
    </w:p>
    <w:p w14:paraId="2D033B9D" w14:textId="1B033173" w:rsidR="005F43B6" w:rsidRDefault="005F43B6" w:rsidP="009B316B">
      <w:pPr>
        <w:spacing w:before="240" w:after="240" w:line="240" w:lineRule="auto"/>
        <w:rPr>
          <w:rFonts w:ascii="Times New Roman" w:eastAsia="Times New Roman" w:hAnsi="Times New Roman" w:cs="Times New Roman"/>
          <w:iCs/>
          <w:color w:val="000000"/>
          <w:sz w:val="28"/>
          <w:szCs w:val="28"/>
          <w:shd w:val="clear" w:color="auto" w:fill="FFFFFF"/>
        </w:rPr>
      </w:pPr>
      <w:r>
        <w:rPr>
          <w:rFonts w:ascii="Times New Roman" w:eastAsia="Times New Roman" w:hAnsi="Times New Roman" w:cs="Times New Roman"/>
          <w:iCs/>
          <w:color w:val="000000"/>
          <w:sz w:val="28"/>
          <w:szCs w:val="28"/>
          <w:shd w:val="clear" w:color="auto" w:fill="FFFFFF"/>
        </w:rPr>
        <w:lastRenderedPageBreak/>
        <w:t>то получим ряд</w:t>
      </w:r>
    </w:p>
    <w:p w14:paraId="648CC1A5" w14:textId="34959101" w:rsidR="005F43B6" w:rsidRPr="005F43B6" w:rsidRDefault="00000000" w:rsidP="009B316B">
      <w:pPr>
        <w:spacing w:before="240" w:after="240" w:line="240" w:lineRule="auto"/>
        <w:rPr>
          <w:rFonts w:ascii="Times New Roman" w:eastAsia="Times New Roman" w:hAnsi="Times New Roman" w:cs="Times New Roman"/>
          <w:iCs/>
          <w:color w:val="000000"/>
          <w:sz w:val="28"/>
          <w:szCs w:val="28"/>
          <w:shd w:val="clear" w:color="auto" w:fill="FFFFFF"/>
        </w:rPr>
      </w:pPr>
      <m:oMathPara>
        <m:oMath>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u</m:t>
              </m:r>
            </m:e>
            <m:sub>
              <m:r>
                <w:rPr>
                  <w:rFonts w:ascii="Cambria Math" w:eastAsia="Times New Roman" w:hAnsi="Cambria Math" w:cs="Times New Roman"/>
                  <w:color w:val="000000"/>
                  <w:sz w:val="28"/>
                  <w:szCs w:val="28"/>
                  <w:shd w:val="clear" w:color="auto" w:fill="FFFFFF"/>
                </w:rPr>
                <m:t>m+1</m:t>
              </m:r>
            </m:sub>
          </m:sSub>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u</m:t>
              </m:r>
            </m:e>
            <m:sub>
              <m:r>
                <w:rPr>
                  <w:rFonts w:ascii="Cambria Math" w:eastAsia="Times New Roman" w:hAnsi="Cambria Math" w:cs="Times New Roman"/>
                  <w:color w:val="000000"/>
                  <w:sz w:val="28"/>
                  <w:szCs w:val="28"/>
                  <w:shd w:val="clear" w:color="auto" w:fill="FFFFFF"/>
                </w:rPr>
                <m:t>m+2</m:t>
              </m:r>
            </m:sub>
          </m:sSub>
          <m:r>
            <w:rPr>
              <w:rFonts w:ascii="Cambria Math" w:eastAsia="Times New Roman" w:hAnsi="Cambria Math" w:cs="Times New Roman"/>
              <w:color w:val="000000"/>
              <w:sz w:val="28"/>
              <w:szCs w:val="28"/>
              <w:shd w:val="clear" w:color="auto" w:fill="FFFFFF"/>
            </w:rPr>
            <m:t>+…,(2)</m:t>
          </m:r>
        </m:oMath>
      </m:oMathPara>
    </w:p>
    <w:p w14:paraId="63040C4D" w14:textId="45E36EB8" w:rsidR="005F43B6" w:rsidRDefault="006A21F2" w:rsidP="009B316B">
      <w:pPr>
        <w:spacing w:before="240" w:after="240" w:line="240" w:lineRule="auto"/>
        <w:rPr>
          <w:rFonts w:ascii="Times New Roman" w:eastAsia="Times New Roman" w:hAnsi="Times New Roman" w:cs="Times New Roman"/>
          <w:iCs/>
          <w:color w:val="000000"/>
          <w:sz w:val="28"/>
          <w:szCs w:val="28"/>
          <w:shd w:val="clear" w:color="auto" w:fill="FFFFFF"/>
        </w:rPr>
      </w:pPr>
      <w:r>
        <w:rPr>
          <w:rFonts w:ascii="Times New Roman" w:eastAsia="Times New Roman" w:hAnsi="Times New Roman" w:cs="Times New Roman"/>
          <w:iCs/>
          <w:color w:val="000000"/>
          <w:sz w:val="28"/>
          <w:szCs w:val="28"/>
          <w:shd w:val="clear" w:color="auto" w:fill="FFFFFF"/>
        </w:rPr>
        <w:t>к</w:t>
      </w:r>
      <w:r w:rsidR="005F43B6">
        <w:rPr>
          <w:rFonts w:ascii="Times New Roman" w:eastAsia="Times New Roman" w:hAnsi="Times New Roman" w:cs="Times New Roman"/>
          <w:iCs/>
          <w:color w:val="000000"/>
          <w:sz w:val="28"/>
          <w:szCs w:val="28"/>
          <w:shd w:val="clear" w:color="auto" w:fill="FFFFFF"/>
        </w:rPr>
        <w:t xml:space="preserve">оторый сходится </w:t>
      </w:r>
      <w:r>
        <w:rPr>
          <w:rFonts w:ascii="Times New Roman" w:eastAsia="Times New Roman" w:hAnsi="Times New Roman" w:cs="Times New Roman"/>
          <w:iCs/>
          <w:color w:val="000000"/>
          <w:sz w:val="28"/>
          <w:szCs w:val="28"/>
          <w:shd w:val="clear" w:color="auto" w:fill="FFFFFF"/>
        </w:rPr>
        <w:t>(</w:t>
      </w:r>
      <w:r w:rsidR="005F43B6">
        <w:rPr>
          <w:rFonts w:ascii="Times New Roman" w:eastAsia="Times New Roman" w:hAnsi="Times New Roman" w:cs="Times New Roman"/>
          <w:iCs/>
          <w:color w:val="000000"/>
          <w:sz w:val="28"/>
          <w:szCs w:val="28"/>
          <w:shd w:val="clear" w:color="auto" w:fill="FFFFFF"/>
        </w:rPr>
        <w:t>ил</w:t>
      </w:r>
      <w:r>
        <w:rPr>
          <w:rFonts w:ascii="Times New Roman" w:eastAsia="Times New Roman" w:hAnsi="Times New Roman" w:cs="Times New Roman"/>
          <w:iCs/>
          <w:color w:val="000000"/>
          <w:sz w:val="28"/>
          <w:szCs w:val="28"/>
          <w:shd w:val="clear" w:color="auto" w:fill="FFFFFF"/>
        </w:rPr>
        <w:t>и расходится), если сходится (или расходится) ряд (1). Поэтому пот исследовании сходимости ряда можно оставить без внимания несколько начальных членов.</w:t>
      </w:r>
    </w:p>
    <w:p w14:paraId="411B5007" w14:textId="183DE63C" w:rsidR="006A21F2" w:rsidRDefault="006A21F2" w:rsidP="009B316B">
      <w:pPr>
        <w:spacing w:before="240" w:after="240" w:line="240" w:lineRule="auto"/>
        <w:rPr>
          <w:rFonts w:ascii="Times New Roman" w:eastAsia="Times New Roman" w:hAnsi="Times New Roman" w:cs="Times New Roman"/>
          <w:iCs/>
          <w:color w:val="000000"/>
          <w:sz w:val="28"/>
          <w:szCs w:val="28"/>
          <w:shd w:val="clear" w:color="auto" w:fill="FFFFFF"/>
        </w:rPr>
      </w:pPr>
      <w:r>
        <w:rPr>
          <w:rFonts w:ascii="Times New Roman" w:eastAsia="Times New Roman" w:hAnsi="Times New Roman" w:cs="Times New Roman"/>
          <w:iCs/>
          <w:color w:val="000000"/>
          <w:sz w:val="28"/>
          <w:szCs w:val="28"/>
          <w:shd w:val="clear" w:color="auto" w:fill="FFFFFF"/>
        </w:rPr>
        <w:tab/>
        <w:t>В случае, когда ряд (1) сходится, сумма</w:t>
      </w:r>
    </w:p>
    <w:p w14:paraId="19B63768" w14:textId="77A1241C" w:rsidR="006A21F2" w:rsidRPr="006A21F2" w:rsidRDefault="00000000" w:rsidP="009B316B">
      <w:pPr>
        <w:spacing w:before="240" w:after="240" w:line="240" w:lineRule="auto"/>
        <w:rPr>
          <w:rFonts w:ascii="Times New Roman" w:eastAsia="Times New Roman" w:hAnsi="Times New Roman" w:cs="Times New Roman"/>
          <w:iCs/>
          <w:color w:val="000000"/>
          <w:sz w:val="28"/>
          <w:szCs w:val="28"/>
          <w:shd w:val="clear" w:color="auto" w:fill="FFFFFF"/>
        </w:rPr>
      </w:pPr>
      <m:oMathPara>
        <m:oMath>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R</m:t>
              </m:r>
            </m:e>
            <m:sub>
              <m:r>
                <w:rPr>
                  <w:rFonts w:ascii="Cambria Math" w:eastAsia="Times New Roman" w:hAnsi="Cambria Math" w:cs="Times New Roman"/>
                  <w:color w:val="000000"/>
                  <w:sz w:val="28"/>
                  <w:szCs w:val="28"/>
                  <w:shd w:val="clear" w:color="auto" w:fill="FFFFFF"/>
                </w:rPr>
                <m:t>m</m:t>
              </m:r>
            </m:sub>
          </m:sSub>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u</m:t>
              </m:r>
            </m:e>
            <m:sub>
              <m:r>
                <w:rPr>
                  <w:rFonts w:ascii="Cambria Math" w:eastAsia="Times New Roman" w:hAnsi="Cambria Math" w:cs="Times New Roman"/>
                  <w:color w:val="000000"/>
                  <w:sz w:val="28"/>
                  <w:szCs w:val="28"/>
                  <w:shd w:val="clear" w:color="auto" w:fill="FFFFFF"/>
                </w:rPr>
                <m:t>m+1</m:t>
              </m:r>
            </m:sub>
          </m:sSub>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u</m:t>
              </m:r>
            </m:e>
            <m:sub>
              <m:r>
                <w:rPr>
                  <w:rFonts w:ascii="Cambria Math" w:eastAsia="Times New Roman" w:hAnsi="Cambria Math" w:cs="Times New Roman"/>
                  <w:color w:val="000000"/>
                  <w:sz w:val="28"/>
                  <w:szCs w:val="28"/>
                  <w:shd w:val="clear" w:color="auto" w:fill="FFFFFF"/>
                </w:rPr>
                <m:t>m+2</m:t>
              </m:r>
            </m:sub>
          </m:sSub>
          <m:r>
            <w:rPr>
              <w:rFonts w:ascii="Cambria Math" w:eastAsia="Times New Roman" w:hAnsi="Cambria Math" w:cs="Times New Roman"/>
              <w:color w:val="000000"/>
              <w:sz w:val="28"/>
              <w:szCs w:val="28"/>
              <w:shd w:val="clear" w:color="auto" w:fill="FFFFFF"/>
            </w:rPr>
            <m:t>+…(3)</m:t>
          </m:r>
        </m:oMath>
      </m:oMathPara>
    </w:p>
    <w:p w14:paraId="7BF341E0" w14:textId="5A0AEDE5" w:rsidR="006A21F2" w:rsidRPr="00B41BBA" w:rsidRDefault="006A21F2" w:rsidP="009B316B">
      <w:pPr>
        <w:spacing w:before="240" w:after="240" w:line="240" w:lineRule="auto"/>
        <w:rPr>
          <w:rFonts w:ascii="Times New Roman" w:eastAsia="Times New Roman" w:hAnsi="Times New Roman" w:cs="Times New Roman"/>
          <w:i/>
          <w:iCs/>
          <w:color w:val="000000"/>
          <w:sz w:val="28"/>
          <w:szCs w:val="28"/>
          <w:shd w:val="clear" w:color="auto" w:fill="FFFFFF"/>
        </w:rPr>
      </w:pPr>
      <w:r>
        <w:rPr>
          <w:rFonts w:ascii="Times New Roman" w:eastAsia="Times New Roman" w:hAnsi="Times New Roman" w:cs="Times New Roman"/>
          <w:iCs/>
          <w:color w:val="000000"/>
          <w:sz w:val="28"/>
          <w:szCs w:val="28"/>
          <w:shd w:val="clear" w:color="auto" w:fill="FFFFFF"/>
        </w:rPr>
        <w:t>ряда (2) называется остатком (или остаточным членом) первого ряда (</w:t>
      </w:r>
      <m:oMath>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R</m:t>
            </m:r>
          </m:e>
          <m:sub>
            <m:r>
              <w:rPr>
                <w:rFonts w:ascii="Cambria Math" w:eastAsia="Times New Roman" w:hAnsi="Cambria Math" w:cs="Times New Roman"/>
                <w:color w:val="000000"/>
                <w:sz w:val="28"/>
                <w:szCs w:val="28"/>
                <w:shd w:val="clear" w:color="auto" w:fill="FFFFFF"/>
              </w:rPr>
              <m:t>1</m:t>
            </m:r>
          </m:sub>
        </m:sSub>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u</m:t>
            </m:r>
          </m:e>
          <m:sub>
            <m:r>
              <w:rPr>
                <w:rFonts w:ascii="Cambria Math" w:eastAsia="Times New Roman" w:hAnsi="Cambria Math" w:cs="Times New Roman"/>
                <w:color w:val="000000"/>
                <w:sz w:val="28"/>
                <w:szCs w:val="28"/>
                <w:shd w:val="clear" w:color="auto" w:fill="FFFFFF"/>
              </w:rPr>
              <m:t>1</m:t>
            </m:r>
          </m:sub>
        </m:sSub>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u</m:t>
            </m:r>
          </m:e>
          <m:sub>
            <m:r>
              <w:rPr>
                <w:rFonts w:ascii="Cambria Math" w:eastAsia="Times New Roman" w:hAnsi="Cambria Math" w:cs="Times New Roman"/>
                <w:color w:val="000000"/>
                <w:sz w:val="28"/>
                <w:szCs w:val="28"/>
                <w:shd w:val="clear" w:color="auto" w:fill="FFFFFF"/>
              </w:rPr>
              <m:t>3</m:t>
            </m:r>
          </m:sub>
        </m:sSub>
        <m:r>
          <w:rPr>
            <w:rFonts w:ascii="Cambria Math" w:eastAsia="Times New Roman" w:hAnsi="Cambria Math" w:cs="Times New Roman"/>
            <w:color w:val="000000"/>
            <w:sz w:val="28"/>
            <w:szCs w:val="28"/>
            <w:shd w:val="clear" w:color="auto" w:fill="FFFFFF"/>
          </w:rPr>
          <m:t>+…</m:t>
        </m:r>
      </m:oMath>
      <w:r w:rsidRPr="006A21F2">
        <w:rPr>
          <w:rFonts w:ascii="Times New Roman" w:eastAsia="Times New Roman" w:hAnsi="Times New Roman" w:cs="Times New Roman"/>
          <w:iCs/>
          <w:color w:val="000000"/>
          <w:sz w:val="28"/>
          <w:szCs w:val="28"/>
          <w:shd w:val="clear" w:color="auto" w:fill="FFFFFF"/>
        </w:rPr>
        <w:t xml:space="preserve"> -</w:t>
      </w:r>
      <w:r>
        <w:rPr>
          <w:rFonts w:ascii="Times New Roman" w:eastAsia="Times New Roman" w:hAnsi="Times New Roman" w:cs="Times New Roman"/>
          <w:iCs/>
          <w:color w:val="000000"/>
          <w:sz w:val="28"/>
          <w:szCs w:val="28"/>
          <w:shd w:val="clear" w:color="auto" w:fill="FFFFFF"/>
        </w:rPr>
        <w:t xml:space="preserve"> первый остаток, </w:t>
      </w:r>
      <m:oMath>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R</m:t>
            </m:r>
          </m:e>
          <m:sub>
            <m:r>
              <w:rPr>
                <w:rFonts w:ascii="Cambria Math" w:eastAsia="Times New Roman" w:hAnsi="Cambria Math" w:cs="Times New Roman"/>
                <w:color w:val="000000"/>
                <w:sz w:val="28"/>
                <w:szCs w:val="28"/>
                <w:shd w:val="clear" w:color="auto" w:fill="FFFFFF"/>
              </w:rPr>
              <m:t>2</m:t>
            </m:r>
          </m:sub>
        </m:sSub>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u</m:t>
            </m:r>
          </m:e>
          <m:sub>
            <m:r>
              <w:rPr>
                <w:rFonts w:ascii="Cambria Math" w:eastAsia="Times New Roman" w:hAnsi="Cambria Math" w:cs="Times New Roman"/>
                <w:color w:val="000000"/>
                <w:sz w:val="28"/>
                <w:szCs w:val="28"/>
                <w:shd w:val="clear" w:color="auto" w:fill="FFFFFF"/>
              </w:rPr>
              <m:t>3</m:t>
            </m:r>
          </m:sub>
        </m:sSub>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u</m:t>
            </m:r>
          </m:e>
          <m:sub>
            <m:r>
              <w:rPr>
                <w:rFonts w:ascii="Cambria Math" w:eastAsia="Times New Roman" w:hAnsi="Cambria Math" w:cs="Times New Roman"/>
                <w:color w:val="000000"/>
                <w:sz w:val="28"/>
                <w:szCs w:val="28"/>
                <w:shd w:val="clear" w:color="auto" w:fill="FFFFFF"/>
              </w:rPr>
              <m:t>4</m:t>
            </m:r>
          </m:sub>
        </m:sSub>
        <m:r>
          <w:rPr>
            <w:rFonts w:ascii="Cambria Math" w:eastAsia="Times New Roman" w:hAnsi="Cambria Math" w:cs="Times New Roman"/>
            <w:color w:val="000000"/>
            <w:sz w:val="28"/>
            <w:szCs w:val="28"/>
            <w:shd w:val="clear" w:color="auto" w:fill="FFFFFF"/>
          </w:rPr>
          <m:t>+…</m:t>
        </m:r>
      </m:oMath>
      <w:r w:rsidR="00B41BBA">
        <w:rPr>
          <w:rFonts w:ascii="Times New Roman" w:eastAsia="Times New Roman" w:hAnsi="Times New Roman" w:cs="Times New Roman"/>
          <w:iCs/>
          <w:color w:val="000000"/>
          <w:sz w:val="28"/>
          <w:szCs w:val="28"/>
          <w:shd w:val="clear" w:color="auto" w:fill="FFFFFF"/>
        </w:rPr>
        <w:t xml:space="preserve"> </w:t>
      </w:r>
      <w:r w:rsidR="00B41BBA" w:rsidRPr="00B41BBA">
        <w:rPr>
          <w:rFonts w:ascii="Times New Roman" w:eastAsia="Times New Roman" w:hAnsi="Times New Roman" w:cs="Times New Roman"/>
          <w:iCs/>
          <w:color w:val="000000"/>
          <w:sz w:val="28"/>
          <w:szCs w:val="28"/>
          <w:shd w:val="clear" w:color="auto" w:fill="FFFFFF"/>
        </w:rPr>
        <w:t xml:space="preserve">- </w:t>
      </w:r>
      <w:r w:rsidR="00B41BBA">
        <w:rPr>
          <w:rFonts w:ascii="Times New Roman" w:eastAsia="Times New Roman" w:hAnsi="Times New Roman" w:cs="Times New Roman"/>
          <w:iCs/>
          <w:color w:val="000000"/>
          <w:sz w:val="28"/>
          <w:szCs w:val="28"/>
          <w:shd w:val="clear" w:color="auto" w:fill="FFFFFF"/>
        </w:rPr>
        <w:t>второй и т. д.</w:t>
      </w:r>
      <w:r>
        <w:rPr>
          <w:rFonts w:ascii="Times New Roman" w:eastAsia="Times New Roman" w:hAnsi="Times New Roman" w:cs="Times New Roman"/>
          <w:iCs/>
          <w:color w:val="000000"/>
          <w:sz w:val="28"/>
          <w:szCs w:val="28"/>
          <w:shd w:val="clear" w:color="auto" w:fill="FFFFFF"/>
        </w:rPr>
        <w:t>)</w:t>
      </w:r>
      <w:r w:rsidR="00B41BBA">
        <w:rPr>
          <w:rFonts w:ascii="Times New Roman" w:eastAsia="Times New Roman" w:hAnsi="Times New Roman" w:cs="Times New Roman"/>
          <w:iCs/>
          <w:color w:val="000000"/>
          <w:sz w:val="28"/>
          <w:szCs w:val="28"/>
          <w:shd w:val="clear" w:color="auto" w:fill="FFFFFF"/>
        </w:rPr>
        <w:t xml:space="preserve">. Остаток </w:t>
      </w:r>
      <m:oMath>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R</m:t>
            </m:r>
          </m:e>
          <m:sub>
            <m:r>
              <w:rPr>
                <w:rFonts w:ascii="Cambria Math" w:eastAsia="Times New Roman" w:hAnsi="Cambria Math" w:cs="Times New Roman"/>
                <w:color w:val="000000"/>
                <w:sz w:val="28"/>
                <w:szCs w:val="28"/>
                <w:shd w:val="clear" w:color="auto" w:fill="FFFFFF"/>
              </w:rPr>
              <m:t>m</m:t>
            </m:r>
          </m:sub>
        </m:sSub>
      </m:oMath>
    </w:p>
    <w:p w14:paraId="534DF81E" w14:textId="221FC06A" w:rsidR="00B41BBA" w:rsidRDefault="00B41BBA" w:rsidP="009B316B">
      <w:pPr>
        <w:spacing w:before="240" w:after="240" w:line="240" w:lineRule="auto"/>
        <w:rPr>
          <w:rFonts w:ascii="Times New Roman" w:eastAsia="Times New Roman" w:hAnsi="Times New Roman" w:cs="Times New Roman"/>
          <w:iCs/>
          <w:color w:val="000000"/>
          <w:sz w:val="28"/>
          <w:szCs w:val="28"/>
          <w:shd w:val="clear" w:color="auto" w:fill="FFFFFF"/>
        </w:rPr>
      </w:pPr>
      <w:r>
        <w:rPr>
          <w:rFonts w:ascii="Times New Roman" w:eastAsia="Times New Roman" w:hAnsi="Times New Roman" w:cs="Times New Roman"/>
          <w:iCs/>
          <w:color w:val="000000"/>
          <w:sz w:val="28"/>
          <w:szCs w:val="28"/>
          <w:shd w:val="clear" w:color="auto" w:fill="FFFFFF"/>
        </w:rPr>
        <w:t xml:space="preserve">есть погрешность при замене суммы </w:t>
      </w:r>
      <m:oMath>
        <m:r>
          <w:rPr>
            <w:rFonts w:ascii="Cambria Math" w:eastAsia="Times New Roman" w:hAnsi="Cambria Math" w:cs="Times New Roman"/>
            <w:color w:val="000000"/>
            <w:sz w:val="28"/>
            <w:szCs w:val="28"/>
            <w:shd w:val="clear" w:color="auto" w:fill="FFFFFF"/>
          </w:rPr>
          <m:t>S</m:t>
        </m:r>
      </m:oMath>
      <w:r w:rsidRPr="00B41BBA">
        <w:rPr>
          <w:rFonts w:ascii="Times New Roman" w:eastAsia="Times New Roman" w:hAnsi="Times New Roman" w:cs="Times New Roman"/>
          <w:iCs/>
          <w:color w:val="000000"/>
          <w:sz w:val="28"/>
          <w:szCs w:val="28"/>
          <w:shd w:val="clear" w:color="auto" w:fill="FFFFFF"/>
        </w:rPr>
        <w:t xml:space="preserve"> </w:t>
      </w:r>
      <w:r>
        <w:rPr>
          <w:rFonts w:ascii="Times New Roman" w:eastAsia="Times New Roman" w:hAnsi="Times New Roman" w:cs="Times New Roman"/>
          <w:iCs/>
          <w:color w:val="000000"/>
          <w:sz w:val="28"/>
          <w:szCs w:val="28"/>
          <w:shd w:val="clear" w:color="auto" w:fill="FFFFFF"/>
        </w:rPr>
        <w:t xml:space="preserve">ряда (1) частичной суммы </w:t>
      </w:r>
      <m:oMath>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s</m:t>
            </m:r>
          </m:e>
          <m:sub>
            <m:r>
              <w:rPr>
                <w:rFonts w:ascii="Cambria Math" w:eastAsia="Times New Roman" w:hAnsi="Cambria Math" w:cs="Times New Roman"/>
                <w:color w:val="000000"/>
                <w:sz w:val="28"/>
                <w:szCs w:val="28"/>
                <w:shd w:val="clear" w:color="auto" w:fill="FFFFFF"/>
                <w:lang w:val="en-US"/>
              </w:rPr>
              <m:t>m</m:t>
            </m:r>
          </m:sub>
        </m:sSub>
      </m:oMath>
      <w:r w:rsidRPr="00B41BBA">
        <w:rPr>
          <w:rFonts w:ascii="Times New Roman" w:eastAsia="Times New Roman" w:hAnsi="Times New Roman" w:cs="Times New Roman"/>
          <w:iCs/>
          <w:color w:val="000000"/>
          <w:sz w:val="28"/>
          <w:szCs w:val="28"/>
          <w:shd w:val="clear" w:color="auto" w:fill="FFFFFF"/>
        </w:rPr>
        <w:t xml:space="preserve">. </w:t>
      </w:r>
      <w:r>
        <w:rPr>
          <w:rFonts w:ascii="Times New Roman" w:eastAsia="Times New Roman" w:hAnsi="Times New Roman" w:cs="Times New Roman"/>
          <w:iCs/>
          <w:color w:val="000000"/>
          <w:sz w:val="28"/>
          <w:szCs w:val="28"/>
          <w:shd w:val="clear" w:color="auto" w:fill="FFFFFF"/>
        </w:rPr>
        <w:t xml:space="preserve">Сумма ряда </w:t>
      </w:r>
      <m:oMath>
        <m:r>
          <w:rPr>
            <w:rFonts w:ascii="Cambria Math" w:eastAsia="Times New Roman" w:hAnsi="Cambria Math" w:cs="Times New Roman"/>
            <w:color w:val="000000"/>
            <w:sz w:val="28"/>
            <w:szCs w:val="28"/>
            <w:shd w:val="clear" w:color="auto" w:fill="FFFFFF"/>
          </w:rPr>
          <m:t>S</m:t>
        </m:r>
      </m:oMath>
      <w:r w:rsidRPr="00B41BBA">
        <w:rPr>
          <w:rFonts w:ascii="Times New Roman" w:eastAsia="Times New Roman" w:hAnsi="Times New Roman" w:cs="Times New Roman"/>
          <w:iCs/>
          <w:color w:val="000000"/>
          <w:sz w:val="28"/>
          <w:szCs w:val="28"/>
          <w:shd w:val="clear" w:color="auto" w:fill="FFFFFF"/>
        </w:rPr>
        <w:t xml:space="preserve"> </w:t>
      </w:r>
      <w:r>
        <w:rPr>
          <w:rFonts w:ascii="Times New Roman" w:eastAsia="Times New Roman" w:hAnsi="Times New Roman" w:cs="Times New Roman"/>
          <w:iCs/>
          <w:color w:val="000000"/>
          <w:sz w:val="28"/>
          <w:szCs w:val="28"/>
          <w:shd w:val="clear" w:color="auto" w:fill="FFFFFF"/>
        </w:rPr>
        <w:t xml:space="preserve">и остаток </w:t>
      </w:r>
      <m:oMath>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R</m:t>
            </m:r>
          </m:e>
          <m:sub>
            <m:r>
              <w:rPr>
                <w:rFonts w:ascii="Cambria Math" w:eastAsia="Times New Roman" w:hAnsi="Cambria Math" w:cs="Times New Roman"/>
                <w:color w:val="000000"/>
                <w:sz w:val="28"/>
                <w:szCs w:val="28"/>
                <w:shd w:val="clear" w:color="auto" w:fill="FFFFFF"/>
              </w:rPr>
              <m:t>m</m:t>
            </m:r>
          </m:sub>
        </m:sSub>
      </m:oMath>
      <w:r w:rsidRPr="00B41BBA">
        <w:rPr>
          <w:rFonts w:ascii="Times New Roman" w:eastAsia="Times New Roman" w:hAnsi="Times New Roman" w:cs="Times New Roman"/>
          <w:iCs/>
          <w:color w:val="000000"/>
          <w:sz w:val="28"/>
          <w:szCs w:val="28"/>
          <w:shd w:val="clear" w:color="auto" w:fill="FFFFFF"/>
        </w:rPr>
        <w:t xml:space="preserve"> </w:t>
      </w:r>
      <w:r>
        <w:rPr>
          <w:rFonts w:ascii="Times New Roman" w:eastAsia="Times New Roman" w:hAnsi="Times New Roman" w:cs="Times New Roman"/>
          <w:iCs/>
          <w:color w:val="000000"/>
          <w:sz w:val="28"/>
          <w:szCs w:val="28"/>
          <w:shd w:val="clear" w:color="auto" w:fill="FFFFFF"/>
        </w:rPr>
        <w:t xml:space="preserve">связаны соотношением </w:t>
      </w:r>
    </w:p>
    <w:p w14:paraId="37255982" w14:textId="5C15B9A3" w:rsidR="00B41BBA" w:rsidRPr="00B41BBA" w:rsidRDefault="00B41BBA" w:rsidP="009B316B">
      <w:pPr>
        <w:spacing w:before="240" w:after="240" w:line="240" w:lineRule="auto"/>
        <w:rPr>
          <w:rFonts w:ascii="Times New Roman" w:eastAsia="Times New Roman" w:hAnsi="Times New Roman" w:cs="Times New Roman"/>
          <w:i/>
          <w:iCs/>
          <w:color w:val="000000"/>
          <w:sz w:val="28"/>
          <w:szCs w:val="28"/>
          <w:shd w:val="clear" w:color="auto" w:fill="FFFFFF"/>
        </w:rPr>
      </w:pPr>
      <m:oMathPara>
        <m:oMath>
          <m:r>
            <w:rPr>
              <w:rFonts w:ascii="Cambria Math" w:eastAsia="Times New Roman" w:hAnsi="Cambria Math" w:cs="Times New Roman"/>
              <w:color w:val="000000"/>
              <w:sz w:val="28"/>
              <w:szCs w:val="28"/>
              <w:shd w:val="clear" w:color="auto" w:fill="FFFFFF"/>
            </w:rPr>
            <m:t>S=</m:t>
          </m:r>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s</m:t>
              </m:r>
            </m:e>
            <m:sub>
              <m:r>
                <w:rPr>
                  <w:rFonts w:ascii="Cambria Math" w:eastAsia="Times New Roman" w:hAnsi="Cambria Math" w:cs="Times New Roman"/>
                  <w:color w:val="000000"/>
                  <w:sz w:val="28"/>
                  <w:szCs w:val="28"/>
                  <w:shd w:val="clear" w:color="auto" w:fill="FFFFFF"/>
                </w:rPr>
                <m:t>m</m:t>
              </m:r>
            </m:sub>
          </m:sSub>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R</m:t>
              </m:r>
            </m:e>
            <m:sub>
              <m:r>
                <w:rPr>
                  <w:rFonts w:ascii="Cambria Math" w:eastAsia="Times New Roman" w:hAnsi="Cambria Math" w:cs="Times New Roman"/>
                  <w:color w:val="000000"/>
                  <w:sz w:val="28"/>
                  <w:szCs w:val="28"/>
                  <w:shd w:val="clear" w:color="auto" w:fill="FFFFFF"/>
                </w:rPr>
                <m:t>m</m:t>
              </m:r>
            </m:sub>
          </m:sSub>
          <m:r>
            <w:rPr>
              <w:rFonts w:ascii="Cambria Math" w:eastAsia="Times New Roman" w:hAnsi="Cambria Math" w:cs="Times New Roman"/>
              <w:color w:val="000000"/>
              <w:sz w:val="28"/>
              <w:szCs w:val="28"/>
              <w:shd w:val="clear" w:color="auto" w:fill="FFFFFF"/>
            </w:rPr>
            <m:t>.</m:t>
          </m:r>
        </m:oMath>
      </m:oMathPara>
    </w:p>
    <w:p w14:paraId="487F7875" w14:textId="485D8EE8" w:rsidR="00B41BBA" w:rsidRPr="00B41BBA" w:rsidRDefault="00B41BBA" w:rsidP="009B316B">
      <w:pPr>
        <w:spacing w:before="240" w:after="240" w:line="24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 xml:space="preserve">При </w:t>
      </w:r>
      <m:oMath>
        <m:r>
          <w:rPr>
            <w:rFonts w:ascii="Cambria Math" w:eastAsia="Times New Roman" w:hAnsi="Cambria Math" w:cs="Times New Roman"/>
            <w:color w:val="000000"/>
            <w:sz w:val="28"/>
            <w:szCs w:val="28"/>
            <w:shd w:val="clear" w:color="auto" w:fill="FFFFFF"/>
          </w:rPr>
          <m:t>m→∞</m:t>
        </m:r>
      </m:oMath>
      <w:r w:rsidRPr="00B41BBA">
        <w:rPr>
          <w:rFonts w:ascii="Times New Roman" w:eastAsia="Times New Roman" w:hAnsi="Times New Roman" w:cs="Times New Roman"/>
          <w:color w:val="000000"/>
          <w:sz w:val="28"/>
          <w:szCs w:val="28"/>
          <w:shd w:val="clear" w:color="auto" w:fill="FFFFFF"/>
        </w:rPr>
        <w:t xml:space="preserve"> </w:t>
      </w:r>
      <w:r>
        <w:rPr>
          <w:rFonts w:ascii="Times New Roman" w:eastAsia="Times New Roman" w:hAnsi="Times New Roman" w:cs="Times New Roman"/>
          <w:color w:val="000000"/>
          <w:sz w:val="28"/>
          <w:szCs w:val="28"/>
          <w:shd w:val="clear" w:color="auto" w:fill="FFFFFF"/>
        </w:rPr>
        <w:t xml:space="preserve">остаток ряда стремится к нулю. Практически важно, чтобы это стремление было </w:t>
      </w:r>
      <w:r w:rsidRPr="00B41BBA">
        <w:rPr>
          <w:rFonts w:ascii="Times New Roman" w:eastAsia="Times New Roman" w:hAnsi="Times New Roman" w:cs="Times New Roman"/>
          <w:color w:val="000000"/>
          <w:sz w:val="28"/>
          <w:szCs w:val="28"/>
          <w:shd w:val="clear" w:color="auto" w:fill="FFFFFF"/>
        </w:rPr>
        <w:t>“</w:t>
      </w:r>
      <w:r>
        <w:rPr>
          <w:rFonts w:ascii="Times New Roman" w:eastAsia="Times New Roman" w:hAnsi="Times New Roman" w:cs="Times New Roman"/>
          <w:color w:val="000000"/>
          <w:sz w:val="28"/>
          <w:szCs w:val="28"/>
          <w:shd w:val="clear" w:color="auto" w:fill="FFFFFF"/>
        </w:rPr>
        <w:t>достаточно быстрым</w:t>
      </w:r>
      <w:r w:rsidRPr="00B41BBA">
        <w:rPr>
          <w:rFonts w:ascii="Times New Roman" w:eastAsia="Times New Roman" w:hAnsi="Times New Roman" w:cs="Times New Roman"/>
          <w:color w:val="000000"/>
          <w:sz w:val="28"/>
          <w:szCs w:val="28"/>
          <w:shd w:val="clear" w:color="auto" w:fill="FFFFFF"/>
        </w:rPr>
        <w:t>”</w:t>
      </w:r>
      <w:r>
        <w:rPr>
          <w:rFonts w:ascii="Times New Roman" w:eastAsia="Times New Roman" w:hAnsi="Times New Roman" w:cs="Times New Roman"/>
          <w:color w:val="000000"/>
          <w:sz w:val="28"/>
          <w:szCs w:val="28"/>
          <w:shd w:val="clear" w:color="auto" w:fill="FFFFFF"/>
        </w:rPr>
        <w:t xml:space="preserve">, т. е. чтобы остаток </w:t>
      </w:r>
      <m:oMath>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R</m:t>
            </m:r>
          </m:e>
          <m:sub>
            <m:r>
              <w:rPr>
                <w:rFonts w:ascii="Cambria Math" w:eastAsia="Times New Roman" w:hAnsi="Cambria Math" w:cs="Times New Roman"/>
                <w:color w:val="000000"/>
                <w:sz w:val="28"/>
                <w:szCs w:val="28"/>
                <w:shd w:val="clear" w:color="auto" w:fill="FFFFFF"/>
              </w:rPr>
              <m:t>m</m:t>
            </m:r>
          </m:sub>
        </m:sSub>
      </m:oMath>
      <w:r>
        <w:rPr>
          <w:rFonts w:ascii="Times New Roman" w:eastAsia="Times New Roman" w:hAnsi="Times New Roman" w:cs="Times New Roman"/>
          <w:iCs/>
          <w:color w:val="000000"/>
          <w:sz w:val="28"/>
          <w:szCs w:val="28"/>
          <w:shd w:val="clear" w:color="auto" w:fill="FFFFFF"/>
        </w:rPr>
        <w:t xml:space="preserve"> стал меньше допустимой погрешности при не слишком большом </w:t>
      </w:r>
      <m:oMath>
        <m:r>
          <w:rPr>
            <w:rFonts w:ascii="Cambria Math" w:eastAsia="Times New Roman" w:hAnsi="Cambria Math" w:cs="Times New Roman"/>
            <w:color w:val="000000"/>
            <w:sz w:val="28"/>
            <w:szCs w:val="28"/>
            <w:shd w:val="clear" w:color="auto" w:fill="FFFFFF"/>
          </w:rPr>
          <m:t>m</m:t>
        </m:r>
      </m:oMath>
      <w:r w:rsidRPr="00B41BBA">
        <w:rPr>
          <w:rFonts w:ascii="Times New Roman" w:eastAsia="Times New Roman" w:hAnsi="Times New Roman" w:cs="Times New Roman"/>
          <w:iCs/>
          <w:color w:val="000000"/>
          <w:sz w:val="28"/>
          <w:szCs w:val="28"/>
          <w:shd w:val="clear" w:color="auto" w:fill="FFFFFF"/>
        </w:rPr>
        <w:t xml:space="preserve">. </w:t>
      </w:r>
      <w:r>
        <w:rPr>
          <w:rFonts w:ascii="Times New Roman" w:eastAsia="Times New Roman" w:hAnsi="Times New Roman" w:cs="Times New Roman"/>
          <w:iCs/>
          <w:color w:val="000000"/>
          <w:sz w:val="28"/>
          <w:szCs w:val="28"/>
          <w:shd w:val="clear" w:color="auto" w:fill="FFFFFF"/>
        </w:rPr>
        <w:t>Тогда говорят, что ряд (1) сходится быстро, в противном случае говорят, что ряд сходится медленно. Разумеется, быстрота или медленность сходимости – понятие относительное.</w:t>
      </w:r>
    </w:p>
    <w:p w14:paraId="6A72CAB6" w14:textId="4AFDD87E" w:rsidR="00282863" w:rsidRPr="00725297" w:rsidRDefault="00282863" w:rsidP="00725297">
      <w:pPr>
        <w:pStyle w:val="2"/>
        <w:numPr>
          <w:ilvl w:val="2"/>
          <w:numId w:val="9"/>
        </w:numPr>
        <w:rPr>
          <w:rFonts w:ascii="Times New Roman" w:eastAsia="Times New Roman" w:hAnsi="Times New Roman" w:cs="Times New Roman"/>
          <w:b/>
          <w:bCs/>
          <w:color w:val="auto"/>
          <w:shd w:val="clear" w:color="auto" w:fill="FFFFFF"/>
        </w:rPr>
      </w:pPr>
      <w:bookmarkStart w:id="13" w:name="_Toc154634838"/>
      <w:r w:rsidRPr="00725297">
        <w:rPr>
          <w:rFonts w:ascii="Times New Roman" w:eastAsia="Times New Roman" w:hAnsi="Times New Roman" w:cs="Times New Roman"/>
          <w:b/>
          <w:bCs/>
          <w:color w:val="auto"/>
          <w:shd w:val="clear" w:color="auto" w:fill="FFFFFF"/>
        </w:rPr>
        <w:t>Положительные ряды</w:t>
      </w:r>
      <w:bookmarkEnd w:id="13"/>
    </w:p>
    <w:p w14:paraId="79D8B59F" w14:textId="1A0906FA" w:rsidR="00282863" w:rsidRDefault="00282863" w:rsidP="009B316B">
      <w:pPr>
        <w:spacing w:before="240" w:after="240" w:line="240" w:lineRule="auto"/>
        <w:rPr>
          <w:rFonts w:ascii="Times New Roman" w:eastAsia="Times New Roman" w:hAnsi="Times New Roman" w:cs="Times New Roman"/>
          <w:iCs/>
          <w:color w:val="000000"/>
          <w:sz w:val="28"/>
          <w:szCs w:val="28"/>
          <w:shd w:val="clear" w:color="auto" w:fill="FFFFFF"/>
        </w:rPr>
      </w:pPr>
      <w:r>
        <w:rPr>
          <w:rFonts w:ascii="Times New Roman" w:eastAsia="Times New Roman" w:hAnsi="Times New Roman" w:cs="Times New Roman"/>
          <w:b/>
          <w:bCs/>
          <w:iCs/>
          <w:color w:val="000000"/>
          <w:sz w:val="28"/>
          <w:szCs w:val="28"/>
          <w:shd w:val="clear" w:color="auto" w:fill="FFFFFF"/>
        </w:rPr>
        <w:tab/>
      </w:r>
      <w:r>
        <w:rPr>
          <w:rFonts w:ascii="Times New Roman" w:eastAsia="Times New Roman" w:hAnsi="Times New Roman" w:cs="Times New Roman"/>
          <w:iCs/>
          <w:color w:val="000000"/>
          <w:sz w:val="28"/>
          <w:szCs w:val="28"/>
          <w:shd w:val="clear" w:color="auto" w:fill="FFFFFF"/>
        </w:rPr>
        <w:t xml:space="preserve">Положительный ряд (т. е. ряд, все члены которого положительны) не может быть неопределенным (т. е. </w:t>
      </w:r>
      <w:r w:rsidR="00EE68B6">
        <w:rPr>
          <w:rFonts w:ascii="Times New Roman" w:eastAsia="Times New Roman" w:hAnsi="Times New Roman" w:cs="Times New Roman"/>
          <w:iCs/>
          <w:color w:val="000000"/>
          <w:sz w:val="28"/>
          <w:szCs w:val="28"/>
          <w:shd w:val="clear" w:color="auto" w:fill="FFFFFF"/>
        </w:rPr>
        <w:t xml:space="preserve">когда последовательность </w:t>
      </w:r>
      <m:oMath>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s</m:t>
            </m:r>
          </m:e>
          <m:sub>
            <m:r>
              <w:rPr>
                <w:rFonts w:ascii="Cambria Math" w:eastAsia="Times New Roman" w:hAnsi="Cambria Math" w:cs="Times New Roman"/>
                <w:color w:val="000000"/>
                <w:sz w:val="28"/>
                <w:szCs w:val="28"/>
                <w:shd w:val="clear" w:color="auto" w:fill="FFFFFF"/>
              </w:rPr>
              <m:t>1</m:t>
            </m:r>
          </m:sub>
        </m:sSub>
        <m:r>
          <w:rPr>
            <w:rFonts w:ascii="Cambria Math" w:eastAsia="Times New Roman" w:hAnsi="Cambria Math" w:cs="Times New Roman"/>
            <w:color w:val="000000"/>
            <w:sz w:val="28"/>
            <w:szCs w:val="28"/>
            <w:shd w:val="clear" w:color="auto" w:fill="FFFFFF"/>
          </w:rPr>
          <m:t xml:space="preserve">,  </m:t>
        </m:r>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s</m:t>
            </m:r>
          </m:e>
          <m:sub>
            <m:r>
              <w:rPr>
                <w:rFonts w:ascii="Cambria Math" w:eastAsia="Times New Roman" w:hAnsi="Cambria Math" w:cs="Times New Roman"/>
                <w:color w:val="000000"/>
                <w:sz w:val="28"/>
                <w:szCs w:val="28"/>
                <w:shd w:val="clear" w:color="auto" w:fill="FFFFFF"/>
              </w:rPr>
              <m:t>2</m:t>
            </m:r>
          </m:sub>
        </m:sSub>
        <m:r>
          <w:rPr>
            <w:rFonts w:ascii="Cambria Math" w:eastAsia="Times New Roman" w:hAnsi="Cambria Math" w:cs="Times New Roman"/>
            <w:color w:val="000000"/>
            <w:sz w:val="28"/>
            <w:szCs w:val="28"/>
            <w:shd w:val="clear" w:color="auto" w:fill="FFFFFF"/>
          </w:rPr>
          <m:t xml:space="preserve">,  </m:t>
        </m:r>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s</m:t>
            </m:r>
          </m:e>
          <m:sub>
            <m:r>
              <w:rPr>
                <w:rFonts w:ascii="Cambria Math" w:eastAsia="Times New Roman" w:hAnsi="Cambria Math" w:cs="Times New Roman"/>
                <w:color w:val="000000"/>
                <w:sz w:val="28"/>
                <w:szCs w:val="28"/>
                <w:shd w:val="clear" w:color="auto" w:fill="FFFFFF"/>
              </w:rPr>
              <m:t>3</m:t>
            </m:r>
          </m:sub>
        </m:sSub>
        <m:r>
          <w:rPr>
            <w:rFonts w:ascii="Cambria Math" w:eastAsia="Times New Roman" w:hAnsi="Cambria Math" w:cs="Times New Roman"/>
            <w:color w:val="000000"/>
            <w:sz w:val="28"/>
            <w:szCs w:val="28"/>
            <w:shd w:val="clear" w:color="auto" w:fill="FFFFFF"/>
          </w:rPr>
          <m:t>, …</m:t>
        </m:r>
      </m:oMath>
      <w:r w:rsidR="00EE68B6" w:rsidRPr="00EE68B6">
        <w:rPr>
          <w:rFonts w:ascii="Times New Roman" w:eastAsia="Times New Roman" w:hAnsi="Times New Roman" w:cs="Times New Roman"/>
          <w:iCs/>
          <w:color w:val="000000"/>
          <w:sz w:val="28"/>
          <w:szCs w:val="28"/>
          <w:shd w:val="clear" w:color="auto" w:fill="FFFFFF"/>
        </w:rPr>
        <w:t xml:space="preserve"> </w:t>
      </w:r>
      <w:r w:rsidR="00EE68B6">
        <w:rPr>
          <w:rFonts w:ascii="Times New Roman" w:eastAsia="Times New Roman" w:hAnsi="Times New Roman" w:cs="Times New Roman"/>
          <w:iCs/>
          <w:color w:val="000000"/>
          <w:sz w:val="28"/>
          <w:szCs w:val="28"/>
          <w:shd w:val="clear" w:color="auto" w:fill="FFFFFF"/>
        </w:rPr>
        <w:t>не имеет никакого предела, расходящийся ряд называется неопределенным</w:t>
      </w:r>
      <w:r>
        <w:rPr>
          <w:rFonts w:ascii="Times New Roman" w:eastAsia="Times New Roman" w:hAnsi="Times New Roman" w:cs="Times New Roman"/>
          <w:iCs/>
          <w:color w:val="000000"/>
          <w:sz w:val="28"/>
          <w:szCs w:val="28"/>
          <w:shd w:val="clear" w:color="auto" w:fill="FFFFFF"/>
        </w:rPr>
        <w:t>)</w:t>
      </w:r>
      <w:r w:rsidR="00EE68B6">
        <w:rPr>
          <w:rFonts w:ascii="Times New Roman" w:eastAsia="Times New Roman" w:hAnsi="Times New Roman" w:cs="Times New Roman"/>
          <w:iCs/>
          <w:color w:val="000000"/>
          <w:sz w:val="28"/>
          <w:szCs w:val="28"/>
          <w:shd w:val="clear" w:color="auto" w:fill="FFFFFF"/>
        </w:rPr>
        <w:t>. Его частичные суммы всегда имеют предел – конечный или бесконечный. В первом случае ряд сходится, во втором – расходится.</w:t>
      </w:r>
    </w:p>
    <w:p w14:paraId="675D68DA" w14:textId="6B80328C" w:rsidR="00EE68B6" w:rsidRDefault="00EE68B6" w:rsidP="009B316B">
      <w:pPr>
        <w:spacing w:before="240" w:after="240" w:line="240" w:lineRule="auto"/>
        <w:rPr>
          <w:rFonts w:ascii="Times New Roman" w:eastAsia="Times New Roman" w:hAnsi="Times New Roman" w:cs="Times New Roman"/>
          <w:iCs/>
          <w:color w:val="000000"/>
          <w:sz w:val="28"/>
          <w:szCs w:val="28"/>
          <w:shd w:val="clear" w:color="auto" w:fill="FFFFFF"/>
        </w:rPr>
      </w:pPr>
      <w:r>
        <w:rPr>
          <w:rFonts w:ascii="Times New Roman" w:eastAsia="Times New Roman" w:hAnsi="Times New Roman" w:cs="Times New Roman"/>
          <w:iCs/>
          <w:color w:val="000000"/>
          <w:sz w:val="28"/>
          <w:szCs w:val="28"/>
          <w:shd w:val="clear" w:color="auto" w:fill="FFFFFF"/>
        </w:rPr>
        <w:tab/>
        <w:t xml:space="preserve">Положительный сходящийся ряд при перестановке членов остается </w:t>
      </w:r>
      <w:proofErr w:type="gramStart"/>
      <w:r>
        <w:rPr>
          <w:rFonts w:ascii="Times New Roman" w:eastAsia="Times New Roman" w:hAnsi="Times New Roman" w:cs="Times New Roman"/>
          <w:iCs/>
          <w:color w:val="000000"/>
          <w:sz w:val="28"/>
          <w:szCs w:val="28"/>
          <w:shd w:val="clear" w:color="auto" w:fill="FFFFFF"/>
        </w:rPr>
        <w:t>сходящимся</w:t>
      </w:r>
      <w:proofErr w:type="gramEnd"/>
      <w:r>
        <w:rPr>
          <w:rFonts w:ascii="Times New Roman" w:eastAsia="Times New Roman" w:hAnsi="Times New Roman" w:cs="Times New Roman"/>
          <w:iCs/>
          <w:color w:val="000000"/>
          <w:sz w:val="28"/>
          <w:szCs w:val="28"/>
          <w:shd w:val="clear" w:color="auto" w:fill="FFFFFF"/>
        </w:rPr>
        <w:t xml:space="preserve"> и его сумма не изменяется, расходящийся положительный ряд остается расходящимся.</w:t>
      </w:r>
    </w:p>
    <w:p w14:paraId="302011BB" w14:textId="15C281A6" w:rsidR="00EE68B6" w:rsidRPr="00725297" w:rsidRDefault="00EE68B6" w:rsidP="00725297">
      <w:pPr>
        <w:pStyle w:val="2"/>
        <w:numPr>
          <w:ilvl w:val="2"/>
          <w:numId w:val="9"/>
        </w:numPr>
        <w:rPr>
          <w:rFonts w:ascii="Times New Roman" w:eastAsia="Times New Roman" w:hAnsi="Times New Roman" w:cs="Times New Roman"/>
          <w:b/>
          <w:bCs/>
          <w:color w:val="auto"/>
          <w:shd w:val="clear" w:color="auto" w:fill="FFFFFF"/>
        </w:rPr>
      </w:pPr>
      <w:bookmarkStart w:id="14" w:name="_Toc154634839"/>
      <w:r w:rsidRPr="00725297">
        <w:rPr>
          <w:rFonts w:ascii="Times New Roman" w:eastAsia="Times New Roman" w:hAnsi="Times New Roman" w:cs="Times New Roman"/>
          <w:b/>
          <w:bCs/>
          <w:color w:val="auto"/>
          <w:shd w:val="clear" w:color="auto" w:fill="FFFFFF"/>
        </w:rPr>
        <w:t>Признак Даламбера для положительного ряда</w:t>
      </w:r>
      <w:bookmarkEnd w:id="14"/>
    </w:p>
    <w:p w14:paraId="4FF3ECAC" w14:textId="66BB9688" w:rsidR="00EE68B6" w:rsidRDefault="00EE68B6" w:rsidP="009B316B">
      <w:pPr>
        <w:spacing w:before="240" w:after="240" w:line="240" w:lineRule="auto"/>
        <w:rPr>
          <w:rFonts w:ascii="Times New Roman" w:eastAsia="Times New Roman" w:hAnsi="Times New Roman" w:cs="Times New Roman"/>
          <w:iCs/>
          <w:color w:val="000000"/>
          <w:sz w:val="28"/>
          <w:szCs w:val="28"/>
          <w:shd w:val="clear" w:color="auto" w:fill="FFFFFF"/>
        </w:rPr>
      </w:pPr>
      <w:r>
        <w:rPr>
          <w:rFonts w:ascii="Times New Roman" w:eastAsia="Times New Roman" w:hAnsi="Times New Roman" w:cs="Times New Roman"/>
          <w:b/>
          <w:bCs/>
          <w:iCs/>
          <w:color w:val="000000"/>
          <w:sz w:val="28"/>
          <w:szCs w:val="28"/>
          <w:shd w:val="clear" w:color="auto" w:fill="FFFFFF"/>
        </w:rPr>
        <w:tab/>
        <w:t>Теорема</w:t>
      </w:r>
      <w:r w:rsidR="001A4B8C" w:rsidRPr="001A4B8C">
        <w:rPr>
          <w:rFonts w:ascii="Times New Roman" w:eastAsia="Times New Roman" w:hAnsi="Times New Roman" w:cs="Times New Roman"/>
          <w:b/>
          <w:bCs/>
          <w:iCs/>
          <w:color w:val="000000"/>
          <w:sz w:val="28"/>
          <w:szCs w:val="28"/>
          <w:shd w:val="clear" w:color="auto" w:fill="FFFFFF"/>
        </w:rPr>
        <w:t xml:space="preserve"> </w:t>
      </w:r>
      <w:r w:rsidR="001A4B8C" w:rsidRPr="000D7F1A">
        <w:rPr>
          <w:rFonts w:ascii="Times New Roman" w:eastAsia="Times New Roman" w:hAnsi="Times New Roman" w:cs="Times New Roman"/>
          <w:b/>
          <w:bCs/>
          <w:iCs/>
          <w:color w:val="000000"/>
          <w:sz w:val="28"/>
          <w:szCs w:val="28"/>
          <w:shd w:val="clear" w:color="auto" w:fill="FFFFFF"/>
        </w:rPr>
        <w:t>1</w:t>
      </w:r>
      <w:r>
        <w:rPr>
          <w:rFonts w:ascii="Times New Roman" w:eastAsia="Times New Roman" w:hAnsi="Times New Roman" w:cs="Times New Roman"/>
          <w:b/>
          <w:bCs/>
          <w:iCs/>
          <w:color w:val="000000"/>
          <w:sz w:val="28"/>
          <w:szCs w:val="28"/>
          <w:shd w:val="clear" w:color="auto" w:fill="FFFFFF"/>
        </w:rPr>
        <w:t xml:space="preserve">. </w:t>
      </w:r>
      <w:r>
        <w:rPr>
          <w:rFonts w:ascii="Times New Roman" w:eastAsia="Times New Roman" w:hAnsi="Times New Roman" w:cs="Times New Roman"/>
          <w:iCs/>
          <w:color w:val="000000"/>
          <w:sz w:val="28"/>
          <w:szCs w:val="28"/>
          <w:shd w:val="clear" w:color="auto" w:fill="FFFFFF"/>
        </w:rPr>
        <w:t>Пусть в положительном ряде</w:t>
      </w:r>
    </w:p>
    <w:p w14:paraId="14C7BA25" w14:textId="6A402280" w:rsidR="00EE68B6" w:rsidRPr="00EE68B6" w:rsidRDefault="00000000" w:rsidP="009B316B">
      <w:pPr>
        <w:spacing w:before="240" w:after="240" w:line="240" w:lineRule="auto"/>
        <w:rPr>
          <w:rFonts w:ascii="Times New Roman" w:eastAsia="Times New Roman" w:hAnsi="Times New Roman" w:cs="Times New Roman"/>
          <w:iCs/>
          <w:color w:val="000000"/>
          <w:sz w:val="28"/>
          <w:szCs w:val="28"/>
          <w:shd w:val="clear" w:color="auto" w:fill="FFFFFF"/>
        </w:rPr>
      </w:pPr>
      <m:oMathPara>
        <m:oMath>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u</m:t>
              </m:r>
            </m:e>
            <m:sub>
              <m:r>
                <w:rPr>
                  <w:rFonts w:ascii="Cambria Math" w:eastAsia="Times New Roman" w:hAnsi="Cambria Math" w:cs="Times New Roman"/>
                  <w:color w:val="000000"/>
                  <w:sz w:val="28"/>
                  <w:szCs w:val="28"/>
                  <w:shd w:val="clear" w:color="auto" w:fill="FFFFFF"/>
                </w:rPr>
                <m:t>1</m:t>
              </m:r>
            </m:sub>
          </m:sSub>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u</m:t>
              </m:r>
            </m:e>
            <m:sub>
              <m:r>
                <w:rPr>
                  <w:rFonts w:ascii="Cambria Math" w:eastAsia="Times New Roman" w:hAnsi="Cambria Math" w:cs="Times New Roman"/>
                  <w:color w:val="000000"/>
                  <w:sz w:val="28"/>
                  <w:szCs w:val="28"/>
                  <w:shd w:val="clear" w:color="auto" w:fill="FFFFFF"/>
                </w:rPr>
                <m:t>2</m:t>
              </m:r>
            </m:sub>
          </m:sSub>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u</m:t>
              </m:r>
            </m:e>
            <m:sub>
              <m:r>
                <w:rPr>
                  <w:rFonts w:ascii="Cambria Math" w:eastAsia="Times New Roman" w:hAnsi="Cambria Math" w:cs="Times New Roman"/>
                  <w:color w:val="000000"/>
                  <w:sz w:val="28"/>
                  <w:szCs w:val="28"/>
                  <w:shd w:val="clear" w:color="auto" w:fill="FFFFFF"/>
                </w:rPr>
                <m:t>n</m:t>
              </m:r>
            </m:sub>
          </m:sSub>
          <m:r>
            <w:rPr>
              <w:rFonts w:ascii="Cambria Math" w:eastAsia="Times New Roman" w:hAnsi="Cambria Math" w:cs="Times New Roman"/>
              <w:color w:val="000000"/>
              <w:sz w:val="28"/>
              <w:szCs w:val="28"/>
              <w:shd w:val="clear" w:color="auto" w:fill="FFFFFF"/>
            </w:rPr>
            <m:t>+…</m:t>
          </m:r>
        </m:oMath>
      </m:oMathPara>
    </w:p>
    <w:p w14:paraId="39786D47" w14:textId="4D7090C0" w:rsidR="00EE68B6" w:rsidRDefault="00EE68B6" w:rsidP="009B316B">
      <w:pPr>
        <w:spacing w:before="240" w:after="240" w:line="240" w:lineRule="auto"/>
        <w:rPr>
          <w:rFonts w:ascii="Times New Roman" w:eastAsia="Times New Roman" w:hAnsi="Times New Roman" w:cs="Times New Roman"/>
          <w:iCs/>
          <w:color w:val="000000"/>
          <w:sz w:val="28"/>
          <w:szCs w:val="28"/>
          <w:shd w:val="clear" w:color="auto" w:fill="FFFFFF"/>
        </w:rPr>
      </w:pPr>
      <w:r>
        <w:rPr>
          <w:rFonts w:ascii="Times New Roman" w:eastAsia="Times New Roman" w:hAnsi="Times New Roman" w:cs="Times New Roman"/>
          <w:iCs/>
          <w:color w:val="000000"/>
          <w:sz w:val="28"/>
          <w:szCs w:val="28"/>
          <w:shd w:val="clear" w:color="auto" w:fill="FFFFFF"/>
        </w:rPr>
        <w:t xml:space="preserve">Отношение </w:t>
      </w:r>
      <m:oMath>
        <m:f>
          <m:fPr>
            <m:ctrlPr>
              <w:rPr>
                <w:rFonts w:ascii="Cambria Math" w:eastAsia="Times New Roman" w:hAnsi="Cambria Math" w:cs="Times New Roman"/>
                <w:i/>
                <w:iCs/>
                <w:color w:val="000000"/>
                <w:sz w:val="28"/>
                <w:szCs w:val="28"/>
                <w:shd w:val="clear" w:color="auto" w:fill="FFFFFF"/>
              </w:rPr>
            </m:ctrlPr>
          </m:fPr>
          <m:num>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u</m:t>
                </m:r>
              </m:e>
              <m:sub>
                <m:r>
                  <w:rPr>
                    <w:rFonts w:ascii="Cambria Math" w:eastAsia="Times New Roman" w:hAnsi="Cambria Math" w:cs="Times New Roman"/>
                    <w:color w:val="000000"/>
                    <w:sz w:val="28"/>
                    <w:szCs w:val="28"/>
                    <w:shd w:val="clear" w:color="auto" w:fill="FFFFFF"/>
                  </w:rPr>
                  <m:t>n+1</m:t>
                </m:r>
              </m:sub>
            </m:sSub>
          </m:num>
          <m:den>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u</m:t>
                </m:r>
              </m:e>
              <m:sub>
                <m:r>
                  <w:rPr>
                    <w:rFonts w:ascii="Cambria Math" w:eastAsia="Times New Roman" w:hAnsi="Cambria Math" w:cs="Times New Roman"/>
                    <w:color w:val="000000"/>
                    <w:sz w:val="28"/>
                    <w:szCs w:val="28"/>
                    <w:shd w:val="clear" w:color="auto" w:fill="FFFFFF"/>
                  </w:rPr>
                  <m:t>n</m:t>
                </m:r>
              </m:sub>
            </m:sSub>
          </m:den>
        </m:f>
      </m:oMath>
      <w:r w:rsidRPr="00EE68B6">
        <w:rPr>
          <w:rFonts w:ascii="Times New Roman" w:eastAsia="Times New Roman" w:hAnsi="Times New Roman" w:cs="Times New Roman"/>
          <w:iCs/>
          <w:color w:val="000000"/>
          <w:sz w:val="28"/>
          <w:szCs w:val="28"/>
          <w:shd w:val="clear" w:color="auto" w:fill="FFFFFF"/>
        </w:rPr>
        <w:t xml:space="preserve"> </w:t>
      </w:r>
      <w:r>
        <w:rPr>
          <w:rFonts w:ascii="Times New Roman" w:eastAsia="Times New Roman" w:hAnsi="Times New Roman" w:cs="Times New Roman"/>
          <w:iCs/>
          <w:color w:val="000000"/>
          <w:sz w:val="28"/>
          <w:szCs w:val="28"/>
          <w:shd w:val="clear" w:color="auto" w:fill="FFFFFF"/>
        </w:rPr>
        <w:t xml:space="preserve">последующего члена к предыдущему при </w:t>
      </w:r>
      <m:oMath>
        <m:r>
          <w:rPr>
            <w:rFonts w:ascii="Cambria Math" w:eastAsia="Times New Roman" w:hAnsi="Cambria Math" w:cs="Times New Roman"/>
            <w:color w:val="000000"/>
            <w:sz w:val="28"/>
            <w:szCs w:val="28"/>
            <w:shd w:val="clear" w:color="auto" w:fill="FFFFFF"/>
          </w:rPr>
          <m:t>n→∞</m:t>
        </m:r>
      </m:oMath>
      <w:r w:rsidRPr="00EE68B6">
        <w:rPr>
          <w:rFonts w:ascii="Times New Roman" w:eastAsia="Times New Roman" w:hAnsi="Times New Roman" w:cs="Times New Roman"/>
          <w:iCs/>
          <w:color w:val="000000"/>
          <w:sz w:val="28"/>
          <w:szCs w:val="28"/>
          <w:shd w:val="clear" w:color="auto" w:fill="FFFFFF"/>
        </w:rPr>
        <w:t xml:space="preserve"> </w:t>
      </w:r>
      <w:r>
        <w:rPr>
          <w:rFonts w:ascii="Times New Roman" w:eastAsia="Times New Roman" w:hAnsi="Times New Roman" w:cs="Times New Roman"/>
          <w:iCs/>
          <w:color w:val="000000"/>
          <w:sz w:val="28"/>
          <w:szCs w:val="28"/>
          <w:shd w:val="clear" w:color="auto" w:fill="FFFFFF"/>
        </w:rPr>
        <w:t xml:space="preserve">имеет предел </w:t>
      </w:r>
      <m:oMath>
        <m:r>
          <w:rPr>
            <w:rFonts w:ascii="Cambria Math" w:eastAsia="Times New Roman" w:hAnsi="Cambria Math" w:cs="Times New Roman"/>
            <w:color w:val="000000"/>
            <w:sz w:val="28"/>
            <w:szCs w:val="28"/>
            <w:shd w:val="clear" w:color="auto" w:fill="FFFFFF"/>
          </w:rPr>
          <m:t>q</m:t>
        </m:r>
      </m:oMath>
      <w:r w:rsidRPr="00EE68B6">
        <w:rPr>
          <w:rFonts w:ascii="Times New Roman" w:eastAsia="Times New Roman" w:hAnsi="Times New Roman" w:cs="Times New Roman"/>
          <w:iCs/>
          <w:color w:val="000000"/>
          <w:sz w:val="28"/>
          <w:szCs w:val="28"/>
          <w:shd w:val="clear" w:color="auto" w:fill="FFFFFF"/>
        </w:rPr>
        <w:t xml:space="preserve">. </w:t>
      </w:r>
      <w:r>
        <w:rPr>
          <w:rFonts w:ascii="Times New Roman" w:eastAsia="Times New Roman" w:hAnsi="Times New Roman" w:cs="Times New Roman"/>
          <w:iCs/>
          <w:color w:val="000000"/>
          <w:sz w:val="28"/>
          <w:szCs w:val="28"/>
          <w:shd w:val="clear" w:color="auto" w:fill="FFFFFF"/>
        </w:rPr>
        <w:t>Возможны три случая.</w:t>
      </w:r>
    </w:p>
    <w:p w14:paraId="726DE240" w14:textId="3F70902B" w:rsidR="00EE68B6" w:rsidRDefault="00EE68B6" w:rsidP="009B316B">
      <w:pPr>
        <w:spacing w:before="240" w:after="240" w:line="240" w:lineRule="auto"/>
        <w:rPr>
          <w:rFonts w:ascii="Times New Roman" w:eastAsia="Times New Roman" w:hAnsi="Times New Roman" w:cs="Times New Roman"/>
          <w:iCs/>
          <w:color w:val="000000"/>
          <w:sz w:val="28"/>
          <w:szCs w:val="28"/>
          <w:shd w:val="clear" w:color="auto" w:fill="FFFFFF"/>
        </w:rPr>
      </w:pPr>
      <w:r>
        <w:rPr>
          <w:rFonts w:ascii="Times New Roman" w:eastAsia="Times New Roman" w:hAnsi="Times New Roman" w:cs="Times New Roman"/>
          <w:iCs/>
          <w:color w:val="000000"/>
          <w:sz w:val="28"/>
          <w:szCs w:val="28"/>
          <w:shd w:val="clear" w:color="auto" w:fill="FFFFFF"/>
        </w:rPr>
        <w:lastRenderedPageBreak/>
        <w:t xml:space="preserve">Случай 1. </w:t>
      </w:r>
      <m:oMath>
        <m:r>
          <w:rPr>
            <w:rFonts w:ascii="Cambria Math" w:eastAsia="Times New Roman" w:hAnsi="Cambria Math" w:cs="Times New Roman"/>
            <w:color w:val="000000"/>
            <w:sz w:val="28"/>
            <w:szCs w:val="28"/>
            <w:shd w:val="clear" w:color="auto" w:fill="FFFFFF"/>
          </w:rPr>
          <m:t>q&lt;1</m:t>
        </m:r>
      </m:oMath>
      <w:r w:rsidRPr="00EE68B6">
        <w:rPr>
          <w:rFonts w:ascii="Times New Roman" w:eastAsia="Times New Roman" w:hAnsi="Times New Roman" w:cs="Times New Roman"/>
          <w:iCs/>
          <w:color w:val="000000"/>
          <w:sz w:val="28"/>
          <w:szCs w:val="28"/>
          <w:shd w:val="clear" w:color="auto" w:fill="FFFFFF"/>
        </w:rPr>
        <w:t xml:space="preserve">. </w:t>
      </w:r>
      <w:r>
        <w:rPr>
          <w:rFonts w:ascii="Times New Roman" w:eastAsia="Times New Roman" w:hAnsi="Times New Roman" w:cs="Times New Roman"/>
          <w:iCs/>
          <w:color w:val="000000"/>
          <w:sz w:val="28"/>
          <w:szCs w:val="28"/>
          <w:shd w:val="clear" w:color="auto" w:fill="FFFFFF"/>
        </w:rPr>
        <w:t>Тогда ряд сходится.</w:t>
      </w:r>
    </w:p>
    <w:p w14:paraId="5C579ADC" w14:textId="40353419" w:rsidR="00EE68B6" w:rsidRDefault="00EE68B6" w:rsidP="009B316B">
      <w:pPr>
        <w:spacing w:before="240" w:after="240" w:line="240" w:lineRule="auto"/>
        <w:rPr>
          <w:rFonts w:ascii="Times New Roman" w:eastAsia="Times New Roman" w:hAnsi="Times New Roman" w:cs="Times New Roman"/>
          <w:iCs/>
          <w:color w:val="000000"/>
          <w:sz w:val="28"/>
          <w:szCs w:val="28"/>
          <w:shd w:val="clear" w:color="auto" w:fill="FFFFFF"/>
        </w:rPr>
      </w:pPr>
      <w:r>
        <w:rPr>
          <w:rFonts w:ascii="Times New Roman" w:eastAsia="Times New Roman" w:hAnsi="Times New Roman" w:cs="Times New Roman"/>
          <w:iCs/>
          <w:color w:val="000000"/>
          <w:sz w:val="28"/>
          <w:szCs w:val="28"/>
          <w:shd w:val="clear" w:color="auto" w:fill="FFFFFF"/>
        </w:rPr>
        <w:t xml:space="preserve">Случай 2. </w:t>
      </w:r>
      <m:oMath>
        <m:r>
          <w:rPr>
            <w:rFonts w:ascii="Cambria Math" w:eastAsia="Times New Roman" w:hAnsi="Cambria Math" w:cs="Times New Roman"/>
            <w:color w:val="000000"/>
            <w:sz w:val="28"/>
            <w:szCs w:val="28"/>
            <w:shd w:val="clear" w:color="auto" w:fill="FFFFFF"/>
          </w:rPr>
          <m:t>q&gt;1</m:t>
        </m:r>
      </m:oMath>
      <w:r w:rsidRPr="00EE68B6">
        <w:rPr>
          <w:rFonts w:ascii="Times New Roman" w:eastAsia="Times New Roman" w:hAnsi="Times New Roman" w:cs="Times New Roman"/>
          <w:iCs/>
          <w:color w:val="000000"/>
          <w:sz w:val="28"/>
          <w:szCs w:val="28"/>
          <w:shd w:val="clear" w:color="auto" w:fill="FFFFFF"/>
        </w:rPr>
        <w:t xml:space="preserve">. </w:t>
      </w:r>
      <w:r>
        <w:rPr>
          <w:rFonts w:ascii="Times New Roman" w:eastAsia="Times New Roman" w:hAnsi="Times New Roman" w:cs="Times New Roman"/>
          <w:iCs/>
          <w:color w:val="000000"/>
          <w:sz w:val="28"/>
          <w:szCs w:val="28"/>
          <w:shd w:val="clear" w:color="auto" w:fill="FFFFFF"/>
        </w:rPr>
        <w:t>Тогда ряд расходится.</w:t>
      </w:r>
    </w:p>
    <w:p w14:paraId="541C804B" w14:textId="5DC2119B" w:rsidR="00EE68B6" w:rsidRDefault="00EE68B6" w:rsidP="009B316B">
      <w:pPr>
        <w:spacing w:before="240" w:after="240" w:line="240" w:lineRule="auto"/>
        <w:rPr>
          <w:rFonts w:ascii="Times New Roman" w:eastAsia="Times New Roman" w:hAnsi="Times New Roman" w:cs="Times New Roman"/>
          <w:iCs/>
          <w:color w:val="000000"/>
          <w:sz w:val="28"/>
          <w:szCs w:val="28"/>
          <w:shd w:val="clear" w:color="auto" w:fill="FFFFFF"/>
        </w:rPr>
      </w:pPr>
      <w:r>
        <w:rPr>
          <w:rFonts w:ascii="Times New Roman" w:eastAsia="Times New Roman" w:hAnsi="Times New Roman" w:cs="Times New Roman"/>
          <w:iCs/>
          <w:color w:val="000000"/>
          <w:sz w:val="28"/>
          <w:szCs w:val="28"/>
          <w:shd w:val="clear" w:color="auto" w:fill="FFFFFF"/>
        </w:rPr>
        <w:t xml:space="preserve">Случай 3. </w:t>
      </w:r>
      <m:oMath>
        <m:r>
          <w:rPr>
            <w:rFonts w:ascii="Cambria Math" w:eastAsia="Times New Roman" w:hAnsi="Cambria Math" w:cs="Times New Roman"/>
            <w:color w:val="000000"/>
            <w:sz w:val="28"/>
            <w:szCs w:val="28"/>
            <w:shd w:val="clear" w:color="auto" w:fill="FFFFFF"/>
          </w:rPr>
          <m:t>q=1</m:t>
        </m:r>
      </m:oMath>
      <w:r w:rsidRPr="00EE68B6">
        <w:rPr>
          <w:rFonts w:ascii="Times New Roman" w:eastAsia="Times New Roman" w:hAnsi="Times New Roman" w:cs="Times New Roman"/>
          <w:iCs/>
          <w:color w:val="000000"/>
          <w:sz w:val="28"/>
          <w:szCs w:val="28"/>
          <w:shd w:val="clear" w:color="auto" w:fill="FFFFFF"/>
        </w:rPr>
        <w:t xml:space="preserve">. </w:t>
      </w:r>
      <w:r>
        <w:rPr>
          <w:rFonts w:ascii="Times New Roman" w:eastAsia="Times New Roman" w:hAnsi="Times New Roman" w:cs="Times New Roman"/>
          <w:iCs/>
          <w:color w:val="000000"/>
          <w:sz w:val="28"/>
          <w:szCs w:val="28"/>
          <w:shd w:val="clear" w:color="auto" w:fill="FFFFFF"/>
        </w:rPr>
        <w:t>Тогда ряд может сходиться, а может и расходиться</w:t>
      </w:r>
      <w:r w:rsidR="005F43B6">
        <w:rPr>
          <w:rFonts w:ascii="Times New Roman" w:eastAsia="Times New Roman" w:hAnsi="Times New Roman" w:cs="Times New Roman"/>
          <w:iCs/>
          <w:color w:val="000000"/>
          <w:sz w:val="28"/>
          <w:szCs w:val="28"/>
          <w:shd w:val="clear" w:color="auto" w:fill="FFFFFF"/>
        </w:rPr>
        <w:t>.</w:t>
      </w:r>
    </w:p>
    <w:p w14:paraId="792A54C7" w14:textId="2FDBDBB8" w:rsidR="005F43B6" w:rsidRDefault="005F43B6" w:rsidP="009B316B">
      <w:pPr>
        <w:spacing w:before="240" w:after="240" w:line="240" w:lineRule="auto"/>
        <w:rPr>
          <w:rFonts w:ascii="Times New Roman" w:eastAsia="Times New Roman" w:hAnsi="Times New Roman" w:cs="Times New Roman"/>
          <w:b/>
          <w:bCs/>
          <w:iCs/>
          <w:color w:val="000000"/>
          <w:sz w:val="28"/>
          <w:szCs w:val="28"/>
          <w:shd w:val="clear" w:color="auto" w:fill="FFFFFF"/>
        </w:rPr>
      </w:pPr>
      <w:r>
        <w:rPr>
          <w:rFonts w:ascii="Times New Roman" w:eastAsia="Times New Roman" w:hAnsi="Times New Roman" w:cs="Times New Roman"/>
          <w:iCs/>
          <w:color w:val="000000"/>
          <w:sz w:val="28"/>
          <w:szCs w:val="28"/>
          <w:shd w:val="clear" w:color="auto" w:fill="FFFFFF"/>
        </w:rPr>
        <w:t>Эту теорему называют признаком Даламбера.</w:t>
      </w:r>
      <w:r w:rsidR="007B22BE" w:rsidRPr="007B22BE">
        <w:rPr>
          <w:rFonts w:ascii="Times New Roman" w:eastAsia="Times New Roman" w:hAnsi="Times New Roman" w:cs="Times New Roman"/>
          <w:iCs/>
          <w:color w:val="000000"/>
          <w:sz w:val="28"/>
          <w:szCs w:val="28"/>
          <w:shd w:val="clear" w:color="auto" w:fill="FFFFFF"/>
        </w:rPr>
        <w:t xml:space="preserve"> </w:t>
      </w:r>
      <w:r w:rsidR="007B22BE" w:rsidRPr="007B22BE">
        <w:rPr>
          <w:rFonts w:ascii="Times New Roman" w:eastAsia="Times New Roman" w:hAnsi="Times New Roman" w:cs="Times New Roman"/>
          <w:b/>
          <w:bCs/>
          <w:iCs/>
          <w:color w:val="000000"/>
          <w:sz w:val="28"/>
          <w:szCs w:val="28"/>
          <w:shd w:val="clear" w:color="auto" w:fill="FFFFFF"/>
        </w:rPr>
        <w:t>[</w:t>
      </w:r>
      <w:r w:rsidR="007B22BE" w:rsidRPr="00120B3A">
        <w:rPr>
          <w:rFonts w:ascii="Times New Roman" w:eastAsia="Times New Roman" w:hAnsi="Times New Roman" w:cs="Times New Roman"/>
          <w:b/>
          <w:bCs/>
          <w:iCs/>
          <w:color w:val="000000"/>
          <w:sz w:val="28"/>
          <w:szCs w:val="28"/>
          <w:shd w:val="clear" w:color="auto" w:fill="FFFFFF"/>
        </w:rPr>
        <w:t>3</w:t>
      </w:r>
      <w:r w:rsidR="007B22BE" w:rsidRPr="007B22BE">
        <w:rPr>
          <w:rFonts w:ascii="Times New Roman" w:eastAsia="Times New Roman" w:hAnsi="Times New Roman" w:cs="Times New Roman"/>
          <w:b/>
          <w:bCs/>
          <w:iCs/>
          <w:color w:val="000000"/>
          <w:sz w:val="28"/>
          <w:szCs w:val="28"/>
          <w:shd w:val="clear" w:color="auto" w:fill="FFFFFF"/>
        </w:rPr>
        <w:t>]</w:t>
      </w:r>
    </w:p>
    <w:p w14:paraId="2088F59E" w14:textId="02581675" w:rsidR="007B22BE" w:rsidRPr="00725297" w:rsidRDefault="007B22BE" w:rsidP="00725297">
      <w:pPr>
        <w:pStyle w:val="2"/>
        <w:numPr>
          <w:ilvl w:val="2"/>
          <w:numId w:val="9"/>
        </w:numPr>
        <w:rPr>
          <w:rFonts w:ascii="Times New Roman" w:eastAsia="Times New Roman" w:hAnsi="Times New Roman" w:cs="Times New Roman"/>
          <w:b/>
          <w:bCs/>
          <w:color w:val="auto"/>
          <w:shd w:val="clear" w:color="auto" w:fill="FFFFFF"/>
        </w:rPr>
      </w:pPr>
      <w:bookmarkStart w:id="15" w:name="_Toc154634840"/>
      <w:r w:rsidRPr="00725297">
        <w:rPr>
          <w:rFonts w:ascii="Times New Roman" w:eastAsia="Times New Roman" w:hAnsi="Times New Roman" w:cs="Times New Roman"/>
          <w:b/>
          <w:bCs/>
          <w:color w:val="auto"/>
          <w:shd w:val="clear" w:color="auto" w:fill="FFFFFF"/>
        </w:rPr>
        <w:t>Признак Коши</w:t>
      </w:r>
      <w:bookmarkEnd w:id="15"/>
    </w:p>
    <w:p w14:paraId="1652AA93" w14:textId="763C3431" w:rsidR="007B22BE" w:rsidRDefault="007B22BE" w:rsidP="009B316B">
      <w:pPr>
        <w:spacing w:before="240" w:after="240" w:line="240" w:lineRule="auto"/>
        <w:rPr>
          <w:rFonts w:ascii="Times New Roman" w:eastAsia="Times New Roman" w:hAnsi="Times New Roman" w:cs="Times New Roman"/>
          <w:iCs/>
          <w:color w:val="000000"/>
          <w:sz w:val="28"/>
          <w:szCs w:val="28"/>
          <w:shd w:val="clear" w:color="auto" w:fill="FFFFFF"/>
        </w:rPr>
      </w:pPr>
      <w:r>
        <w:rPr>
          <w:rFonts w:ascii="Times New Roman" w:eastAsia="Times New Roman" w:hAnsi="Times New Roman" w:cs="Times New Roman"/>
          <w:iCs/>
          <w:color w:val="000000"/>
          <w:sz w:val="28"/>
          <w:szCs w:val="28"/>
          <w:shd w:val="clear" w:color="auto" w:fill="FFFFFF"/>
        </w:rPr>
        <w:tab/>
      </w:r>
      <w:r w:rsidRPr="008A3D8B">
        <w:rPr>
          <w:rFonts w:ascii="Times New Roman" w:eastAsia="Times New Roman" w:hAnsi="Times New Roman" w:cs="Times New Roman"/>
          <w:b/>
          <w:bCs/>
          <w:iCs/>
          <w:color w:val="000000"/>
          <w:sz w:val="28"/>
          <w:szCs w:val="28"/>
          <w:shd w:val="clear" w:color="auto" w:fill="FFFFFF"/>
        </w:rPr>
        <w:t>Теорема</w:t>
      </w:r>
      <w:r w:rsidR="001A4B8C" w:rsidRPr="000D7F1A">
        <w:rPr>
          <w:rFonts w:ascii="Times New Roman" w:eastAsia="Times New Roman" w:hAnsi="Times New Roman" w:cs="Times New Roman"/>
          <w:b/>
          <w:bCs/>
          <w:iCs/>
          <w:color w:val="000000"/>
          <w:sz w:val="28"/>
          <w:szCs w:val="28"/>
          <w:shd w:val="clear" w:color="auto" w:fill="FFFFFF"/>
        </w:rPr>
        <w:t xml:space="preserve"> 1</w:t>
      </w:r>
      <w:r w:rsidR="00CE01E7">
        <w:rPr>
          <w:rFonts w:ascii="Times New Roman" w:eastAsia="Times New Roman" w:hAnsi="Times New Roman" w:cs="Times New Roman"/>
          <w:iCs/>
          <w:color w:val="000000"/>
          <w:sz w:val="28"/>
          <w:szCs w:val="28"/>
          <w:shd w:val="clear" w:color="auto" w:fill="FFFFFF"/>
        </w:rPr>
        <w:t>.</w:t>
      </w:r>
      <w:r>
        <w:rPr>
          <w:rFonts w:ascii="Times New Roman" w:eastAsia="Times New Roman" w:hAnsi="Times New Roman" w:cs="Times New Roman"/>
          <w:iCs/>
          <w:color w:val="000000"/>
          <w:sz w:val="28"/>
          <w:szCs w:val="28"/>
          <w:shd w:val="clear" w:color="auto" w:fill="FFFFFF"/>
        </w:rPr>
        <w:t xml:space="preserve"> </w:t>
      </w:r>
      <w:r w:rsidR="00CE01E7">
        <w:rPr>
          <w:rFonts w:ascii="Times New Roman" w:eastAsia="Times New Roman" w:hAnsi="Times New Roman" w:cs="Times New Roman"/>
          <w:iCs/>
          <w:color w:val="000000"/>
          <w:sz w:val="28"/>
          <w:szCs w:val="28"/>
          <w:shd w:val="clear" w:color="auto" w:fill="FFFFFF"/>
        </w:rPr>
        <w:t>Пусть дан ряд</w:t>
      </w:r>
    </w:p>
    <w:p w14:paraId="5EA179F9" w14:textId="20A6A52C" w:rsidR="00CE01E7" w:rsidRPr="00CE01E7" w:rsidRDefault="00000000" w:rsidP="009B316B">
      <w:pPr>
        <w:spacing w:before="240" w:after="240" w:line="240" w:lineRule="auto"/>
        <w:rPr>
          <w:rFonts w:ascii="Times New Roman" w:eastAsia="Times New Roman" w:hAnsi="Times New Roman" w:cs="Times New Roman"/>
          <w:iCs/>
          <w:color w:val="000000"/>
          <w:sz w:val="28"/>
          <w:szCs w:val="28"/>
          <w:shd w:val="clear" w:color="auto" w:fill="FFFFFF"/>
        </w:rPr>
      </w:pPr>
      <m:oMathPara>
        <m:oMath>
          <m:nary>
            <m:naryPr>
              <m:chr m:val="∑"/>
              <m:ctrlPr>
                <w:rPr>
                  <w:rFonts w:ascii="Cambria Math" w:eastAsia="Times New Roman" w:hAnsi="Cambria Math" w:cs="Times New Roman"/>
                  <w:i/>
                  <w:iCs/>
                  <w:color w:val="000000"/>
                  <w:sz w:val="28"/>
                  <w:szCs w:val="28"/>
                  <w:shd w:val="clear" w:color="auto" w:fill="FFFFFF"/>
                </w:rPr>
              </m:ctrlPr>
            </m:naryPr>
            <m:sub>
              <m:r>
                <w:rPr>
                  <w:rFonts w:ascii="Cambria Math" w:eastAsia="Times New Roman" w:hAnsi="Cambria Math" w:cs="Times New Roman"/>
                  <w:color w:val="000000"/>
                  <w:sz w:val="28"/>
                  <w:szCs w:val="28"/>
                  <w:shd w:val="clear" w:color="auto" w:fill="FFFFFF"/>
                </w:rPr>
                <m:t>n=1</m:t>
              </m:r>
            </m:sub>
            <m:sup>
              <m:r>
                <w:rPr>
                  <w:rFonts w:ascii="Cambria Math" w:eastAsia="Times New Roman" w:hAnsi="Cambria Math" w:cs="Times New Roman"/>
                  <w:color w:val="000000"/>
                  <w:sz w:val="28"/>
                  <w:szCs w:val="28"/>
                  <w:shd w:val="clear" w:color="auto" w:fill="FFFFFF"/>
                </w:rPr>
                <m:t>∞</m:t>
              </m:r>
            </m:sup>
            <m:e>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a</m:t>
                  </m:r>
                </m:e>
                <m:sub>
                  <m:r>
                    <w:rPr>
                      <w:rFonts w:ascii="Cambria Math" w:eastAsia="Times New Roman" w:hAnsi="Cambria Math" w:cs="Times New Roman"/>
                      <w:color w:val="000000"/>
                      <w:sz w:val="28"/>
                      <w:szCs w:val="28"/>
                      <w:shd w:val="clear" w:color="auto" w:fill="FFFFFF"/>
                    </w:rPr>
                    <m:t>n</m:t>
                  </m:r>
                </m:sub>
              </m:sSub>
              <m:r>
                <w:rPr>
                  <w:rFonts w:ascii="Cambria Math" w:eastAsia="Times New Roman" w:hAnsi="Cambria Math" w:cs="Times New Roman"/>
                  <w:color w:val="000000"/>
                  <w:sz w:val="28"/>
                  <w:szCs w:val="28"/>
                  <w:shd w:val="clear" w:color="auto" w:fill="FFFFFF"/>
                </w:rPr>
                <m:t xml:space="preserve">,   </m:t>
              </m:r>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a</m:t>
                  </m:r>
                </m:e>
                <m:sub>
                  <m:r>
                    <w:rPr>
                      <w:rFonts w:ascii="Cambria Math" w:eastAsia="Times New Roman" w:hAnsi="Cambria Math" w:cs="Times New Roman"/>
                      <w:color w:val="000000"/>
                      <w:sz w:val="28"/>
                      <w:szCs w:val="28"/>
                      <w:shd w:val="clear" w:color="auto" w:fill="FFFFFF"/>
                    </w:rPr>
                    <m:t>n</m:t>
                  </m:r>
                </m:sub>
              </m:sSub>
            </m:e>
          </m:nary>
          <m:r>
            <w:rPr>
              <w:rFonts w:ascii="Cambria Math" w:eastAsia="Times New Roman" w:hAnsi="Cambria Math" w:cs="Times New Roman"/>
              <w:color w:val="000000"/>
              <w:sz w:val="28"/>
              <w:szCs w:val="28"/>
              <w:shd w:val="clear" w:color="auto" w:fill="FFFFFF"/>
            </w:rPr>
            <m:t>&gt;0, n=1, 2, … .</m:t>
          </m:r>
          <m:d>
            <m:dPr>
              <m:ctrlPr>
                <w:rPr>
                  <w:rFonts w:ascii="Cambria Math" w:eastAsia="Times New Roman" w:hAnsi="Cambria Math" w:cs="Times New Roman"/>
                  <w:i/>
                  <w:iCs/>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1</m:t>
              </m:r>
            </m:e>
          </m:d>
        </m:oMath>
      </m:oMathPara>
    </w:p>
    <w:p w14:paraId="341B48C0" w14:textId="302C8389" w:rsidR="00CE01E7" w:rsidRDefault="00CE01E7" w:rsidP="009B316B">
      <w:pPr>
        <w:spacing w:before="240" w:after="240" w:line="240" w:lineRule="auto"/>
        <w:rPr>
          <w:rFonts w:ascii="Times New Roman" w:eastAsia="Times New Roman" w:hAnsi="Times New Roman" w:cs="Times New Roman"/>
          <w:iCs/>
          <w:color w:val="000000"/>
          <w:sz w:val="28"/>
          <w:szCs w:val="28"/>
          <w:shd w:val="clear" w:color="auto" w:fill="FFFFFF"/>
        </w:rPr>
      </w:pPr>
      <w:r>
        <w:rPr>
          <w:rFonts w:ascii="Times New Roman" w:eastAsia="Times New Roman" w:hAnsi="Times New Roman" w:cs="Times New Roman"/>
          <w:iCs/>
          <w:color w:val="000000"/>
          <w:sz w:val="28"/>
          <w:szCs w:val="28"/>
          <w:shd w:val="clear" w:color="auto" w:fill="FFFFFF"/>
        </w:rPr>
        <w:t>Если существует конечный предел</w:t>
      </w:r>
    </w:p>
    <w:p w14:paraId="36BEDE89" w14:textId="6EC486E8" w:rsidR="00CE01E7" w:rsidRPr="00CE01E7" w:rsidRDefault="00000000" w:rsidP="009B316B">
      <w:pPr>
        <w:spacing w:before="240" w:after="240" w:line="240" w:lineRule="auto"/>
        <w:rPr>
          <w:rFonts w:ascii="Times New Roman" w:eastAsia="Times New Roman" w:hAnsi="Times New Roman" w:cs="Times New Roman"/>
          <w:iCs/>
          <w:color w:val="000000"/>
          <w:sz w:val="28"/>
          <w:szCs w:val="28"/>
          <w:shd w:val="clear" w:color="auto" w:fill="FFFFFF"/>
        </w:rPr>
      </w:pPr>
      <m:oMathPara>
        <m:oMath>
          <m:func>
            <m:funcPr>
              <m:ctrlPr>
                <w:rPr>
                  <w:rFonts w:ascii="Cambria Math" w:eastAsia="Times New Roman" w:hAnsi="Cambria Math" w:cs="Times New Roman"/>
                  <w:i/>
                  <w:iCs/>
                  <w:color w:val="000000"/>
                  <w:sz w:val="28"/>
                  <w:szCs w:val="28"/>
                  <w:shd w:val="clear" w:color="auto" w:fill="FFFFFF"/>
                </w:rPr>
              </m:ctrlPr>
            </m:funcPr>
            <m:fName>
              <m:limLow>
                <m:limLowPr>
                  <m:ctrlPr>
                    <w:rPr>
                      <w:rFonts w:ascii="Cambria Math" w:eastAsia="Times New Roman" w:hAnsi="Cambria Math" w:cs="Times New Roman"/>
                      <w:i/>
                      <w:iCs/>
                      <w:color w:val="000000"/>
                      <w:sz w:val="28"/>
                      <w:szCs w:val="28"/>
                      <w:shd w:val="clear" w:color="auto" w:fill="FFFFFF"/>
                    </w:rPr>
                  </m:ctrlPr>
                </m:limLowPr>
                <m:e>
                  <m:r>
                    <m:rPr>
                      <m:sty m:val="p"/>
                    </m:rPr>
                    <w:rPr>
                      <w:rFonts w:ascii="Cambria Math" w:eastAsia="Times New Roman" w:hAnsi="Cambria Math" w:cs="Times New Roman"/>
                      <w:color w:val="000000"/>
                      <w:sz w:val="28"/>
                      <w:szCs w:val="28"/>
                      <w:shd w:val="clear" w:color="auto" w:fill="FFFFFF"/>
                    </w:rPr>
                    <m:t>lim</m:t>
                  </m:r>
                </m:e>
                <m:lim>
                  <m:r>
                    <w:rPr>
                      <w:rFonts w:ascii="Cambria Math" w:eastAsia="Times New Roman" w:hAnsi="Cambria Math" w:cs="Times New Roman"/>
                      <w:color w:val="000000"/>
                      <w:sz w:val="28"/>
                      <w:szCs w:val="28"/>
                      <w:shd w:val="clear" w:color="auto" w:fill="FFFFFF"/>
                    </w:rPr>
                    <m:t>n→∞</m:t>
                  </m:r>
                </m:lim>
              </m:limLow>
            </m:fName>
            <m:e>
              <m:rad>
                <m:radPr>
                  <m:ctrlPr>
                    <w:rPr>
                      <w:rFonts w:ascii="Cambria Math" w:eastAsia="Times New Roman" w:hAnsi="Cambria Math" w:cs="Times New Roman"/>
                      <w:i/>
                      <w:iCs/>
                      <w:color w:val="000000"/>
                      <w:sz w:val="28"/>
                      <w:szCs w:val="28"/>
                      <w:shd w:val="clear" w:color="auto" w:fill="FFFFFF"/>
                    </w:rPr>
                  </m:ctrlPr>
                </m:radPr>
                <m:deg>
                  <m:r>
                    <w:rPr>
                      <w:rFonts w:ascii="Cambria Math" w:eastAsia="Times New Roman" w:hAnsi="Cambria Math" w:cs="Times New Roman"/>
                      <w:color w:val="000000"/>
                      <w:sz w:val="28"/>
                      <w:szCs w:val="28"/>
                      <w:shd w:val="clear" w:color="auto" w:fill="FFFFFF"/>
                      <w:lang w:val="en-US"/>
                    </w:rPr>
                    <m:t>n</m:t>
                  </m:r>
                </m:deg>
                <m:e>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a</m:t>
                      </m:r>
                    </m:e>
                    <m:sub>
                      <m:r>
                        <w:rPr>
                          <w:rFonts w:ascii="Cambria Math" w:eastAsia="Times New Roman" w:hAnsi="Cambria Math" w:cs="Times New Roman"/>
                          <w:color w:val="000000"/>
                          <w:sz w:val="28"/>
                          <w:szCs w:val="28"/>
                          <w:shd w:val="clear" w:color="auto" w:fill="FFFFFF"/>
                        </w:rPr>
                        <m:t>n</m:t>
                      </m:r>
                    </m:sub>
                  </m:sSub>
                </m:e>
              </m:rad>
              <m:r>
                <w:rPr>
                  <w:rFonts w:ascii="Cambria Math" w:eastAsia="Times New Roman" w:hAnsi="Cambria Math" w:cs="Times New Roman"/>
                  <w:color w:val="000000"/>
                  <w:sz w:val="28"/>
                  <w:szCs w:val="28"/>
                  <w:shd w:val="clear" w:color="auto" w:fill="FFFFFF"/>
                </w:rPr>
                <m:t>=δ,</m:t>
              </m:r>
            </m:e>
          </m:func>
        </m:oMath>
      </m:oMathPara>
    </w:p>
    <w:p w14:paraId="1838E026" w14:textId="77777777" w:rsidR="00CE01E7" w:rsidRDefault="00CE01E7" w:rsidP="009B316B">
      <w:pPr>
        <w:spacing w:before="240" w:after="240" w:line="240" w:lineRule="auto"/>
        <w:rPr>
          <w:rFonts w:ascii="Times New Roman" w:eastAsia="Times New Roman" w:hAnsi="Times New Roman" w:cs="Times New Roman"/>
          <w:iCs/>
          <w:color w:val="000000"/>
          <w:sz w:val="28"/>
          <w:szCs w:val="28"/>
          <w:shd w:val="clear" w:color="auto" w:fill="FFFFFF"/>
        </w:rPr>
      </w:pPr>
      <w:r>
        <w:rPr>
          <w:rFonts w:ascii="Times New Roman" w:eastAsia="Times New Roman" w:hAnsi="Times New Roman" w:cs="Times New Roman"/>
          <w:iCs/>
          <w:color w:val="000000"/>
          <w:sz w:val="28"/>
          <w:szCs w:val="28"/>
          <w:shd w:val="clear" w:color="auto" w:fill="FFFFFF"/>
        </w:rPr>
        <w:t xml:space="preserve">То 1) при </w:t>
      </w:r>
      <m:oMath>
        <m:r>
          <w:rPr>
            <w:rFonts w:ascii="Cambria Math" w:eastAsia="Times New Roman" w:hAnsi="Cambria Math" w:cs="Times New Roman"/>
            <w:color w:val="000000"/>
            <w:sz w:val="28"/>
            <w:szCs w:val="28"/>
            <w:shd w:val="clear" w:color="auto" w:fill="FFFFFF"/>
          </w:rPr>
          <m:t>0≤δ&lt;1</m:t>
        </m:r>
      </m:oMath>
      <w:r w:rsidRPr="00CE01E7">
        <w:rPr>
          <w:rFonts w:ascii="Times New Roman" w:eastAsia="Times New Roman" w:hAnsi="Times New Roman" w:cs="Times New Roman"/>
          <w:iCs/>
          <w:color w:val="000000"/>
          <w:sz w:val="28"/>
          <w:szCs w:val="28"/>
          <w:shd w:val="clear" w:color="auto" w:fill="FFFFFF"/>
        </w:rPr>
        <w:t xml:space="preserve"> </w:t>
      </w:r>
      <w:r>
        <w:rPr>
          <w:rFonts w:ascii="Times New Roman" w:eastAsia="Times New Roman" w:hAnsi="Times New Roman" w:cs="Times New Roman"/>
          <w:iCs/>
          <w:color w:val="000000"/>
          <w:sz w:val="28"/>
          <w:szCs w:val="28"/>
          <w:shd w:val="clear" w:color="auto" w:fill="FFFFFF"/>
        </w:rPr>
        <w:t>ряд сходится</w:t>
      </w:r>
      <w:r w:rsidRPr="00CE01E7">
        <w:rPr>
          <w:rFonts w:ascii="Times New Roman" w:eastAsia="Times New Roman" w:hAnsi="Times New Roman" w:cs="Times New Roman"/>
          <w:iCs/>
          <w:color w:val="000000"/>
          <w:sz w:val="28"/>
          <w:szCs w:val="28"/>
          <w:shd w:val="clear" w:color="auto" w:fill="FFFFFF"/>
        </w:rPr>
        <w:t xml:space="preserve">; </w:t>
      </w:r>
      <w:r>
        <w:rPr>
          <w:rFonts w:ascii="Times New Roman" w:eastAsia="Times New Roman" w:hAnsi="Times New Roman" w:cs="Times New Roman"/>
          <w:iCs/>
          <w:color w:val="000000"/>
          <w:sz w:val="28"/>
          <w:szCs w:val="28"/>
          <w:shd w:val="clear" w:color="auto" w:fill="FFFFFF"/>
        </w:rPr>
        <w:t xml:space="preserve">2) при </w:t>
      </w:r>
      <m:oMath>
        <m:r>
          <w:rPr>
            <w:rFonts w:ascii="Cambria Math" w:eastAsia="Times New Roman" w:hAnsi="Cambria Math" w:cs="Times New Roman"/>
            <w:color w:val="000000"/>
            <w:sz w:val="28"/>
            <w:szCs w:val="28"/>
            <w:shd w:val="clear" w:color="auto" w:fill="FFFFFF"/>
          </w:rPr>
          <m:t>δ&gt;1</m:t>
        </m:r>
      </m:oMath>
      <w:r>
        <w:rPr>
          <w:rFonts w:ascii="Times New Roman" w:eastAsia="Times New Roman" w:hAnsi="Times New Roman" w:cs="Times New Roman"/>
          <w:iCs/>
          <w:color w:val="000000"/>
          <w:sz w:val="28"/>
          <w:szCs w:val="28"/>
          <w:shd w:val="clear" w:color="auto" w:fill="FFFFFF"/>
        </w:rPr>
        <w:t xml:space="preserve"> ряд расходится.</w:t>
      </w:r>
    </w:p>
    <w:p w14:paraId="7AA47506" w14:textId="77777777" w:rsidR="00F17290" w:rsidRPr="00F17290" w:rsidRDefault="00CE01E7" w:rsidP="00F17290">
      <w:pPr>
        <w:pStyle w:val="a6"/>
        <w:numPr>
          <w:ilvl w:val="0"/>
          <w:numId w:val="3"/>
        </w:numPr>
        <w:spacing w:before="240" w:after="240" w:line="240" w:lineRule="auto"/>
        <w:rPr>
          <w:rFonts w:ascii="Times New Roman" w:eastAsia="Times New Roman" w:hAnsi="Times New Roman" w:cs="Times New Roman"/>
          <w:i/>
          <w:iCs/>
          <w:color w:val="000000"/>
          <w:sz w:val="28"/>
          <w:szCs w:val="28"/>
          <w:shd w:val="clear" w:color="auto" w:fill="FFFFFF"/>
        </w:rPr>
      </w:pPr>
      <w:r>
        <w:rPr>
          <w:rFonts w:ascii="Times New Roman" w:eastAsia="Times New Roman" w:hAnsi="Times New Roman" w:cs="Times New Roman"/>
          <w:iCs/>
          <w:color w:val="000000"/>
          <w:sz w:val="28"/>
          <w:szCs w:val="28"/>
          <w:shd w:val="clear" w:color="auto" w:fill="FFFFFF"/>
        </w:rPr>
        <w:t xml:space="preserve">Пусть </w:t>
      </w:r>
      <m:oMath>
        <m:r>
          <w:rPr>
            <w:rFonts w:ascii="Cambria Math" w:eastAsia="Times New Roman" w:hAnsi="Cambria Math" w:cs="Times New Roman"/>
            <w:color w:val="000000"/>
            <w:sz w:val="28"/>
            <w:szCs w:val="28"/>
            <w:shd w:val="clear" w:color="auto" w:fill="FFFFFF"/>
          </w:rPr>
          <m:t>δ&lt;1</m:t>
        </m:r>
      </m:oMath>
      <w:r w:rsidRPr="00CE01E7">
        <w:rPr>
          <w:rFonts w:ascii="Times New Roman" w:eastAsia="Times New Roman" w:hAnsi="Times New Roman" w:cs="Times New Roman"/>
          <w:iCs/>
          <w:color w:val="000000"/>
          <w:sz w:val="28"/>
          <w:szCs w:val="28"/>
          <w:shd w:val="clear" w:color="auto" w:fill="FFFFFF"/>
        </w:rPr>
        <w:t xml:space="preserve">. </w:t>
      </w:r>
      <w:r>
        <w:rPr>
          <w:rFonts w:ascii="Times New Roman" w:eastAsia="Times New Roman" w:hAnsi="Times New Roman" w:cs="Times New Roman"/>
          <w:iCs/>
          <w:color w:val="000000"/>
          <w:sz w:val="28"/>
          <w:szCs w:val="28"/>
          <w:shd w:val="clear" w:color="auto" w:fill="FFFFFF"/>
        </w:rPr>
        <w:t xml:space="preserve">Возьмем число </w:t>
      </w:r>
      <m:oMath>
        <m:r>
          <w:rPr>
            <w:rFonts w:ascii="Cambria Math" w:eastAsia="Times New Roman" w:hAnsi="Cambria Math" w:cs="Times New Roman"/>
            <w:color w:val="000000"/>
            <w:sz w:val="28"/>
            <w:szCs w:val="28"/>
            <w:shd w:val="clear" w:color="auto" w:fill="FFFFFF"/>
          </w:rPr>
          <m:t>q</m:t>
        </m:r>
      </m:oMath>
      <w:r w:rsidRPr="00F17290">
        <w:rPr>
          <w:rFonts w:ascii="Times New Roman" w:eastAsia="Times New Roman" w:hAnsi="Times New Roman" w:cs="Times New Roman"/>
          <w:iCs/>
          <w:color w:val="000000"/>
          <w:sz w:val="28"/>
          <w:szCs w:val="28"/>
          <w:shd w:val="clear" w:color="auto" w:fill="FFFFFF"/>
        </w:rPr>
        <w:t xml:space="preserve"> </w:t>
      </w:r>
      <w:r>
        <w:rPr>
          <w:rFonts w:ascii="Times New Roman" w:eastAsia="Times New Roman" w:hAnsi="Times New Roman" w:cs="Times New Roman"/>
          <w:iCs/>
          <w:color w:val="000000"/>
          <w:sz w:val="28"/>
          <w:szCs w:val="28"/>
          <w:shd w:val="clear" w:color="auto" w:fill="FFFFFF"/>
        </w:rPr>
        <w:t>такое</w:t>
      </w:r>
      <w:r w:rsidR="00F17290">
        <w:rPr>
          <w:rFonts w:ascii="Times New Roman" w:eastAsia="Times New Roman" w:hAnsi="Times New Roman" w:cs="Times New Roman"/>
          <w:iCs/>
          <w:color w:val="000000"/>
          <w:sz w:val="28"/>
          <w:szCs w:val="28"/>
          <w:shd w:val="clear" w:color="auto" w:fill="FFFFFF"/>
        </w:rPr>
        <w:t xml:space="preserve">, что </w:t>
      </w:r>
      <m:oMath>
        <m:r>
          <w:rPr>
            <w:rFonts w:ascii="Cambria Math" w:eastAsia="Times New Roman" w:hAnsi="Cambria Math" w:cs="Times New Roman"/>
            <w:color w:val="000000"/>
            <w:sz w:val="28"/>
            <w:szCs w:val="28"/>
            <w:shd w:val="clear" w:color="auto" w:fill="FFFFFF"/>
          </w:rPr>
          <m:t>δ&lt;q&lt;1</m:t>
        </m:r>
      </m:oMath>
      <w:r w:rsidR="00F17290" w:rsidRPr="00F17290">
        <w:rPr>
          <w:rFonts w:ascii="Times New Roman" w:eastAsia="Times New Roman" w:hAnsi="Times New Roman" w:cs="Times New Roman"/>
          <w:iCs/>
          <w:color w:val="000000"/>
          <w:sz w:val="28"/>
          <w:szCs w:val="28"/>
          <w:shd w:val="clear" w:color="auto" w:fill="FFFFFF"/>
        </w:rPr>
        <w:t xml:space="preserve">. </w:t>
      </w:r>
      <w:r w:rsidR="00F17290">
        <w:rPr>
          <w:rFonts w:ascii="Times New Roman" w:eastAsia="Times New Roman" w:hAnsi="Times New Roman" w:cs="Times New Roman"/>
          <w:iCs/>
          <w:color w:val="000000"/>
          <w:sz w:val="28"/>
          <w:szCs w:val="28"/>
          <w:shd w:val="clear" w:color="auto" w:fill="FFFFFF"/>
        </w:rPr>
        <w:t>Так как существует предел</w:t>
      </w:r>
    </w:p>
    <w:p w14:paraId="16D3943F" w14:textId="77777777" w:rsidR="00F17290" w:rsidRPr="00F17290" w:rsidRDefault="00000000" w:rsidP="00F17290">
      <w:pPr>
        <w:pStyle w:val="a6"/>
        <w:spacing w:before="240" w:after="240" w:line="240" w:lineRule="auto"/>
        <w:rPr>
          <w:rFonts w:ascii="Times New Roman" w:eastAsia="Times New Roman" w:hAnsi="Times New Roman" w:cs="Times New Roman"/>
          <w:i/>
          <w:iCs/>
          <w:color w:val="000000"/>
          <w:sz w:val="28"/>
          <w:szCs w:val="28"/>
          <w:shd w:val="clear" w:color="auto" w:fill="FFFFFF"/>
        </w:rPr>
      </w:pPr>
      <m:oMathPara>
        <m:oMath>
          <m:func>
            <m:funcPr>
              <m:ctrlPr>
                <w:rPr>
                  <w:rFonts w:ascii="Cambria Math" w:eastAsia="Times New Roman" w:hAnsi="Cambria Math" w:cs="Times New Roman"/>
                  <w:i/>
                  <w:iCs/>
                  <w:color w:val="000000"/>
                  <w:sz w:val="28"/>
                  <w:szCs w:val="28"/>
                  <w:shd w:val="clear" w:color="auto" w:fill="FFFFFF"/>
                </w:rPr>
              </m:ctrlPr>
            </m:funcPr>
            <m:fName>
              <m:limLow>
                <m:limLowPr>
                  <m:ctrlPr>
                    <w:rPr>
                      <w:rFonts w:ascii="Cambria Math" w:eastAsia="Times New Roman" w:hAnsi="Cambria Math" w:cs="Times New Roman"/>
                      <w:i/>
                      <w:iCs/>
                      <w:color w:val="000000"/>
                      <w:sz w:val="28"/>
                      <w:szCs w:val="28"/>
                      <w:shd w:val="clear" w:color="auto" w:fill="FFFFFF"/>
                    </w:rPr>
                  </m:ctrlPr>
                </m:limLowPr>
                <m:e>
                  <m:r>
                    <m:rPr>
                      <m:sty m:val="p"/>
                    </m:rPr>
                    <w:rPr>
                      <w:rFonts w:ascii="Cambria Math" w:eastAsia="Times New Roman" w:hAnsi="Cambria Math" w:cs="Times New Roman"/>
                      <w:color w:val="000000"/>
                      <w:sz w:val="28"/>
                      <w:szCs w:val="28"/>
                      <w:shd w:val="clear" w:color="auto" w:fill="FFFFFF"/>
                    </w:rPr>
                    <m:t>lim</m:t>
                  </m:r>
                </m:e>
                <m:lim>
                  <m:r>
                    <w:rPr>
                      <w:rFonts w:ascii="Cambria Math" w:eastAsia="Times New Roman" w:hAnsi="Cambria Math" w:cs="Times New Roman"/>
                      <w:color w:val="000000"/>
                      <w:sz w:val="28"/>
                      <w:szCs w:val="28"/>
                      <w:shd w:val="clear" w:color="auto" w:fill="FFFFFF"/>
                    </w:rPr>
                    <m:t>n→∞</m:t>
                  </m:r>
                </m:lim>
              </m:limLow>
            </m:fName>
            <m:e>
              <m:rad>
                <m:radPr>
                  <m:ctrlPr>
                    <w:rPr>
                      <w:rFonts w:ascii="Cambria Math" w:eastAsia="Times New Roman" w:hAnsi="Cambria Math" w:cs="Times New Roman"/>
                      <w:i/>
                      <w:iCs/>
                      <w:color w:val="000000"/>
                      <w:sz w:val="28"/>
                      <w:szCs w:val="28"/>
                      <w:shd w:val="clear" w:color="auto" w:fill="FFFFFF"/>
                    </w:rPr>
                  </m:ctrlPr>
                </m:radPr>
                <m:deg>
                  <m:r>
                    <w:rPr>
                      <w:rFonts w:ascii="Cambria Math" w:eastAsia="Times New Roman" w:hAnsi="Cambria Math" w:cs="Times New Roman"/>
                      <w:color w:val="000000"/>
                      <w:sz w:val="28"/>
                      <w:szCs w:val="28"/>
                      <w:shd w:val="clear" w:color="auto" w:fill="FFFFFF"/>
                    </w:rPr>
                    <m:t>n</m:t>
                  </m:r>
                </m:deg>
                <m:e>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a</m:t>
                      </m:r>
                    </m:e>
                    <m:sub>
                      <m:r>
                        <w:rPr>
                          <w:rFonts w:ascii="Cambria Math" w:eastAsia="Times New Roman" w:hAnsi="Cambria Math" w:cs="Times New Roman"/>
                          <w:color w:val="000000"/>
                          <w:sz w:val="28"/>
                          <w:szCs w:val="28"/>
                          <w:shd w:val="clear" w:color="auto" w:fill="FFFFFF"/>
                        </w:rPr>
                        <m:t>n</m:t>
                      </m:r>
                    </m:sub>
                  </m:sSub>
                </m:e>
              </m:rad>
              <m:r>
                <w:rPr>
                  <w:rFonts w:ascii="Cambria Math" w:eastAsia="Times New Roman" w:hAnsi="Cambria Math" w:cs="Times New Roman"/>
                  <w:color w:val="000000"/>
                  <w:sz w:val="28"/>
                  <w:szCs w:val="28"/>
                  <w:shd w:val="clear" w:color="auto" w:fill="FFFFFF"/>
                </w:rPr>
                <m:t>=δ</m:t>
              </m:r>
            </m:e>
          </m:func>
          <m:r>
            <w:rPr>
              <w:rFonts w:ascii="Cambria Math" w:eastAsia="Times New Roman" w:hAnsi="Cambria Math" w:cs="Times New Roman"/>
              <w:color w:val="000000"/>
              <w:sz w:val="28"/>
              <w:szCs w:val="28"/>
              <w:shd w:val="clear" w:color="auto" w:fill="FFFFFF"/>
            </w:rPr>
            <m:t>,</m:t>
          </m:r>
        </m:oMath>
      </m:oMathPara>
    </w:p>
    <w:p w14:paraId="05EBFC11" w14:textId="7A526C2F" w:rsidR="003965B3" w:rsidRDefault="00F17290" w:rsidP="00F17290">
      <w:pPr>
        <w:pStyle w:val="a6"/>
        <w:spacing w:before="240" w:after="240" w:line="240" w:lineRule="auto"/>
        <w:rPr>
          <w:rFonts w:ascii="Times New Roman" w:eastAsia="Times New Roman" w:hAnsi="Times New Roman" w:cs="Times New Roman"/>
          <w:iCs/>
          <w:color w:val="000000"/>
          <w:sz w:val="28"/>
          <w:szCs w:val="28"/>
          <w:shd w:val="clear" w:color="auto" w:fill="FFFFFF"/>
        </w:rPr>
      </w:pPr>
      <w:r>
        <w:rPr>
          <w:rFonts w:ascii="Times New Roman" w:eastAsia="Times New Roman" w:hAnsi="Times New Roman" w:cs="Times New Roman"/>
          <w:iCs/>
          <w:color w:val="000000"/>
          <w:sz w:val="28"/>
          <w:szCs w:val="28"/>
          <w:shd w:val="clear" w:color="auto" w:fill="FFFFFF"/>
        </w:rPr>
        <w:t xml:space="preserve">где </w:t>
      </w:r>
      <m:oMath>
        <m:r>
          <w:rPr>
            <w:rFonts w:ascii="Cambria Math" w:eastAsia="Times New Roman" w:hAnsi="Cambria Math" w:cs="Times New Roman"/>
            <w:color w:val="000000"/>
            <w:sz w:val="28"/>
            <w:szCs w:val="28"/>
            <w:shd w:val="clear" w:color="auto" w:fill="FFFFFF"/>
          </w:rPr>
          <m:t>δ&lt;q</m:t>
        </m:r>
      </m:oMath>
      <w:r w:rsidRPr="00F17290">
        <w:rPr>
          <w:rFonts w:ascii="Times New Roman" w:eastAsia="Times New Roman" w:hAnsi="Times New Roman" w:cs="Times New Roman"/>
          <w:iCs/>
          <w:color w:val="000000"/>
          <w:sz w:val="28"/>
          <w:szCs w:val="28"/>
          <w:shd w:val="clear" w:color="auto" w:fill="FFFFFF"/>
        </w:rPr>
        <w:t xml:space="preserve">, </w:t>
      </w:r>
      <w:r>
        <w:rPr>
          <w:rFonts w:ascii="Times New Roman" w:eastAsia="Times New Roman" w:hAnsi="Times New Roman" w:cs="Times New Roman"/>
          <w:iCs/>
          <w:color w:val="000000"/>
          <w:sz w:val="28"/>
          <w:szCs w:val="28"/>
          <w:shd w:val="clear" w:color="auto" w:fill="FFFFFF"/>
        </w:rPr>
        <w:t xml:space="preserve">то, начиная с некоторого номера </w:t>
      </w:r>
      <m:oMath>
        <m:r>
          <w:rPr>
            <w:rFonts w:ascii="Cambria Math" w:eastAsia="Times New Roman" w:hAnsi="Cambria Math" w:cs="Times New Roman"/>
            <w:color w:val="000000"/>
            <w:sz w:val="28"/>
            <w:szCs w:val="28"/>
            <w:shd w:val="clear" w:color="auto" w:fill="FFFFFF"/>
          </w:rPr>
          <m:t>N</m:t>
        </m:r>
      </m:oMath>
      <w:r w:rsidRPr="00F17290">
        <w:rPr>
          <w:rFonts w:ascii="Times New Roman" w:eastAsia="Times New Roman" w:hAnsi="Times New Roman" w:cs="Times New Roman"/>
          <w:iCs/>
          <w:color w:val="000000"/>
          <w:sz w:val="28"/>
          <w:szCs w:val="28"/>
          <w:shd w:val="clear" w:color="auto" w:fill="FFFFFF"/>
        </w:rPr>
        <w:t xml:space="preserve">, </w:t>
      </w:r>
      <w:r>
        <w:rPr>
          <w:rFonts w:ascii="Times New Roman" w:eastAsia="Times New Roman" w:hAnsi="Times New Roman" w:cs="Times New Roman"/>
          <w:iCs/>
          <w:color w:val="000000"/>
          <w:sz w:val="28"/>
          <w:szCs w:val="28"/>
          <w:shd w:val="clear" w:color="auto" w:fill="FFFFFF"/>
        </w:rPr>
        <w:t xml:space="preserve">будет выполняться неравенство </w:t>
      </w:r>
      <m:oMath>
        <m:rad>
          <m:radPr>
            <m:ctrlPr>
              <w:rPr>
                <w:rFonts w:ascii="Cambria Math" w:eastAsia="Times New Roman" w:hAnsi="Cambria Math" w:cs="Times New Roman"/>
                <w:i/>
                <w:iCs/>
                <w:color w:val="000000"/>
                <w:sz w:val="28"/>
                <w:szCs w:val="28"/>
                <w:shd w:val="clear" w:color="auto" w:fill="FFFFFF"/>
              </w:rPr>
            </m:ctrlPr>
          </m:radPr>
          <m:deg>
            <m:r>
              <w:rPr>
                <w:rFonts w:ascii="Cambria Math" w:eastAsia="Times New Roman" w:hAnsi="Cambria Math" w:cs="Times New Roman"/>
                <w:color w:val="000000"/>
                <w:sz w:val="28"/>
                <w:szCs w:val="28"/>
                <w:shd w:val="clear" w:color="auto" w:fill="FFFFFF"/>
                <w:lang w:val="en-US"/>
              </w:rPr>
              <m:t>n</m:t>
            </m:r>
          </m:deg>
          <m:e>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a</m:t>
                </m:r>
              </m:e>
              <m:sub>
                <m:r>
                  <w:rPr>
                    <w:rFonts w:ascii="Cambria Math" w:eastAsia="Times New Roman" w:hAnsi="Cambria Math" w:cs="Times New Roman"/>
                    <w:color w:val="000000"/>
                    <w:sz w:val="28"/>
                    <w:szCs w:val="28"/>
                    <w:shd w:val="clear" w:color="auto" w:fill="FFFFFF"/>
                  </w:rPr>
                  <m:t>n</m:t>
                </m:r>
              </m:sub>
            </m:sSub>
          </m:e>
        </m:rad>
        <m:r>
          <w:rPr>
            <w:rFonts w:ascii="Cambria Math" w:eastAsia="Times New Roman" w:hAnsi="Cambria Math" w:cs="Times New Roman"/>
            <w:color w:val="000000"/>
            <w:sz w:val="28"/>
            <w:szCs w:val="28"/>
            <w:shd w:val="clear" w:color="auto" w:fill="FFFFFF"/>
          </w:rPr>
          <m:t>&lt;q</m:t>
        </m:r>
      </m:oMath>
      <w:r w:rsidR="003965B3" w:rsidRPr="003965B3">
        <w:rPr>
          <w:rFonts w:ascii="Times New Roman" w:eastAsia="Times New Roman" w:hAnsi="Times New Roman" w:cs="Times New Roman"/>
          <w:iCs/>
          <w:color w:val="000000"/>
          <w:sz w:val="28"/>
          <w:szCs w:val="28"/>
          <w:shd w:val="clear" w:color="auto" w:fill="FFFFFF"/>
        </w:rPr>
        <w:t xml:space="preserve">. </w:t>
      </w:r>
      <w:r w:rsidR="003965B3">
        <w:rPr>
          <w:rFonts w:ascii="Times New Roman" w:eastAsia="Times New Roman" w:hAnsi="Times New Roman" w:cs="Times New Roman"/>
          <w:iCs/>
          <w:color w:val="000000"/>
          <w:sz w:val="28"/>
          <w:szCs w:val="28"/>
          <w:shd w:val="clear" w:color="auto" w:fill="FFFFFF"/>
        </w:rPr>
        <w:t xml:space="preserve">В самом деле, из предельного неравенства вытекает, что для любого </w:t>
      </w:r>
      <m:oMath>
        <m:r>
          <w:rPr>
            <w:rFonts w:ascii="Cambria Math" w:eastAsia="Times New Roman" w:hAnsi="Cambria Math" w:cs="Times New Roman"/>
            <w:color w:val="000000"/>
            <w:sz w:val="28"/>
            <w:szCs w:val="28"/>
            <w:shd w:val="clear" w:color="auto" w:fill="FFFFFF"/>
          </w:rPr>
          <m:t>ε</m:t>
        </m:r>
      </m:oMath>
      <w:r w:rsidR="003965B3" w:rsidRPr="003965B3">
        <w:rPr>
          <w:rFonts w:ascii="Times New Roman" w:eastAsia="Times New Roman" w:hAnsi="Times New Roman" w:cs="Times New Roman"/>
          <w:iCs/>
          <w:color w:val="000000"/>
          <w:sz w:val="28"/>
          <w:szCs w:val="28"/>
          <w:shd w:val="clear" w:color="auto" w:fill="FFFFFF"/>
        </w:rPr>
        <w:t xml:space="preserve">, </w:t>
      </w:r>
      <w:r w:rsidR="003965B3">
        <w:rPr>
          <w:rFonts w:ascii="Times New Roman" w:eastAsia="Times New Roman" w:hAnsi="Times New Roman" w:cs="Times New Roman"/>
          <w:iCs/>
          <w:color w:val="000000"/>
          <w:sz w:val="28"/>
          <w:szCs w:val="28"/>
          <w:shd w:val="clear" w:color="auto" w:fill="FFFFFF"/>
        </w:rPr>
        <w:t xml:space="preserve">в том числе и для </w:t>
      </w:r>
      <m:oMath>
        <m:r>
          <w:rPr>
            <w:rFonts w:ascii="Cambria Math" w:eastAsia="Times New Roman" w:hAnsi="Cambria Math" w:cs="Times New Roman"/>
            <w:color w:val="000000"/>
            <w:sz w:val="28"/>
            <w:szCs w:val="28"/>
            <w:shd w:val="clear" w:color="auto" w:fill="FFFFFF"/>
          </w:rPr>
          <m:t>ε=q-δ</m:t>
        </m:r>
      </m:oMath>
      <w:r w:rsidR="003965B3">
        <w:rPr>
          <w:rFonts w:ascii="Times New Roman" w:eastAsia="Times New Roman" w:hAnsi="Times New Roman" w:cs="Times New Roman"/>
          <w:iCs/>
          <w:color w:val="000000"/>
          <w:sz w:val="28"/>
          <w:szCs w:val="28"/>
          <w:shd w:val="clear" w:color="auto" w:fill="FFFFFF"/>
        </w:rPr>
        <w:t xml:space="preserve">, найдется такой номер </w:t>
      </w:r>
      <m:oMath>
        <m:r>
          <w:rPr>
            <w:rFonts w:ascii="Cambria Math" w:eastAsia="Times New Roman" w:hAnsi="Cambria Math" w:cs="Times New Roman"/>
            <w:color w:val="000000"/>
            <w:sz w:val="28"/>
            <w:szCs w:val="28"/>
            <w:shd w:val="clear" w:color="auto" w:fill="FFFFFF"/>
          </w:rPr>
          <m:t>N</m:t>
        </m:r>
      </m:oMath>
      <w:r w:rsidR="003965B3" w:rsidRPr="003965B3">
        <w:rPr>
          <w:rFonts w:ascii="Times New Roman" w:eastAsia="Times New Roman" w:hAnsi="Times New Roman" w:cs="Times New Roman"/>
          <w:iCs/>
          <w:color w:val="000000"/>
          <w:sz w:val="28"/>
          <w:szCs w:val="28"/>
          <w:shd w:val="clear" w:color="auto" w:fill="FFFFFF"/>
        </w:rPr>
        <w:t xml:space="preserve">, </w:t>
      </w:r>
      <w:r w:rsidR="003965B3">
        <w:rPr>
          <w:rFonts w:ascii="Times New Roman" w:eastAsia="Times New Roman" w:hAnsi="Times New Roman" w:cs="Times New Roman"/>
          <w:iCs/>
          <w:color w:val="000000"/>
          <w:sz w:val="28"/>
          <w:szCs w:val="28"/>
          <w:shd w:val="clear" w:color="auto" w:fill="FFFFFF"/>
        </w:rPr>
        <w:t>начиная с которого будет выполняться неравенство</w:t>
      </w:r>
    </w:p>
    <w:p w14:paraId="470D4FF8" w14:textId="414847D4" w:rsidR="003965B3" w:rsidRPr="003965B3" w:rsidRDefault="00000000" w:rsidP="003965B3">
      <w:pPr>
        <w:pStyle w:val="a6"/>
        <w:spacing w:before="240" w:after="240" w:line="240" w:lineRule="auto"/>
        <w:rPr>
          <w:rFonts w:ascii="Times New Roman" w:eastAsia="Times New Roman" w:hAnsi="Times New Roman" w:cs="Times New Roman"/>
          <w:iCs/>
          <w:color w:val="000000"/>
          <w:sz w:val="28"/>
          <w:szCs w:val="28"/>
          <w:shd w:val="clear" w:color="auto" w:fill="FFFFFF"/>
        </w:rPr>
      </w:pPr>
      <m:oMathPara>
        <m:oMath>
          <m:d>
            <m:dPr>
              <m:begChr m:val="|"/>
              <m:endChr m:val="|"/>
              <m:ctrlPr>
                <w:rPr>
                  <w:rFonts w:ascii="Cambria Math" w:eastAsia="Times New Roman" w:hAnsi="Cambria Math" w:cs="Times New Roman"/>
                  <w:i/>
                  <w:iCs/>
                  <w:color w:val="000000"/>
                  <w:sz w:val="28"/>
                  <w:szCs w:val="28"/>
                  <w:shd w:val="clear" w:color="auto" w:fill="FFFFFF"/>
                </w:rPr>
              </m:ctrlPr>
            </m:dPr>
            <m:e>
              <m:rad>
                <m:radPr>
                  <m:degHide m:val="1"/>
                  <m:ctrlPr>
                    <w:rPr>
                      <w:rFonts w:ascii="Cambria Math" w:eastAsia="Times New Roman" w:hAnsi="Cambria Math" w:cs="Times New Roman"/>
                      <w:i/>
                      <w:iCs/>
                      <w:color w:val="000000"/>
                      <w:sz w:val="28"/>
                      <w:szCs w:val="28"/>
                      <w:shd w:val="clear" w:color="auto" w:fill="FFFFFF"/>
                    </w:rPr>
                  </m:ctrlPr>
                </m:radPr>
                <m:deg/>
                <m:e>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a</m:t>
                      </m:r>
                    </m:e>
                    <m:sub>
                      <m:r>
                        <w:rPr>
                          <w:rFonts w:ascii="Cambria Math" w:eastAsia="Times New Roman" w:hAnsi="Cambria Math" w:cs="Times New Roman"/>
                          <w:color w:val="000000"/>
                          <w:sz w:val="28"/>
                          <w:szCs w:val="28"/>
                          <w:shd w:val="clear" w:color="auto" w:fill="FFFFFF"/>
                        </w:rPr>
                        <m:t>n</m:t>
                      </m:r>
                    </m:sub>
                  </m:sSub>
                </m:e>
              </m:rad>
              <m:r>
                <w:rPr>
                  <w:rFonts w:ascii="Cambria Math" w:eastAsia="Times New Roman" w:hAnsi="Cambria Math" w:cs="Times New Roman"/>
                  <w:color w:val="000000"/>
                  <w:sz w:val="28"/>
                  <w:szCs w:val="28"/>
                  <w:shd w:val="clear" w:color="auto" w:fill="FFFFFF"/>
                </w:rPr>
                <m:t>-δ</m:t>
              </m:r>
            </m:e>
          </m:d>
          <m:r>
            <w:rPr>
              <w:rFonts w:ascii="Cambria Math" w:eastAsia="Times New Roman" w:hAnsi="Cambria Math" w:cs="Times New Roman"/>
              <w:color w:val="000000"/>
              <w:sz w:val="28"/>
              <w:szCs w:val="28"/>
              <w:shd w:val="clear" w:color="auto" w:fill="FFFFFF"/>
            </w:rPr>
            <m:t>&lt;ε=q-δ,</m:t>
          </m:r>
        </m:oMath>
      </m:oMathPara>
    </w:p>
    <w:p w14:paraId="0CF86523" w14:textId="142219C7" w:rsidR="003965B3" w:rsidRDefault="003965B3" w:rsidP="003965B3">
      <w:pPr>
        <w:pStyle w:val="a6"/>
        <w:spacing w:before="240" w:after="240" w:line="24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 xml:space="preserve">откуда </w:t>
      </w:r>
      <m:oMath>
        <m:rad>
          <m:radPr>
            <m:degHide m:val="1"/>
            <m:ctrlPr>
              <w:rPr>
                <w:rFonts w:ascii="Cambria Math" w:eastAsia="Times New Roman" w:hAnsi="Cambria Math" w:cs="Times New Roman"/>
                <w:i/>
                <w:color w:val="000000"/>
                <w:sz w:val="28"/>
                <w:szCs w:val="28"/>
                <w:shd w:val="clear" w:color="auto" w:fill="FFFFFF"/>
              </w:rPr>
            </m:ctrlPr>
          </m:radPr>
          <m:deg/>
          <m:e>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a</m:t>
                </m:r>
              </m:e>
              <m:sub>
                <m:r>
                  <w:rPr>
                    <w:rFonts w:ascii="Cambria Math" w:eastAsia="Times New Roman" w:hAnsi="Cambria Math" w:cs="Times New Roman"/>
                    <w:color w:val="000000"/>
                    <w:sz w:val="28"/>
                    <w:szCs w:val="28"/>
                    <w:shd w:val="clear" w:color="auto" w:fill="FFFFFF"/>
                  </w:rPr>
                  <m:t>n</m:t>
                </m:r>
              </m:sub>
            </m:sSub>
          </m:e>
        </m:rad>
        <m:r>
          <w:rPr>
            <w:rFonts w:ascii="Cambria Math" w:eastAsia="Times New Roman" w:hAnsi="Cambria Math" w:cs="Times New Roman"/>
            <w:color w:val="000000"/>
            <w:sz w:val="28"/>
            <w:szCs w:val="28"/>
            <w:shd w:val="clear" w:color="auto" w:fill="FFFFFF"/>
          </w:rPr>
          <m:t>-</m:t>
        </m:r>
        <m:r>
          <w:rPr>
            <w:rFonts w:ascii="Cambria Math" w:eastAsia="Times New Roman" w:hAnsi="Cambria Math" w:cs="Times New Roman"/>
            <w:color w:val="000000"/>
            <w:sz w:val="28"/>
            <w:szCs w:val="28"/>
            <w:shd w:val="clear" w:color="auto" w:fill="FFFFFF"/>
            <w:lang w:val="en-US"/>
          </w:rPr>
          <m:t>δ</m:t>
        </m:r>
        <m:r>
          <w:rPr>
            <w:rFonts w:ascii="Cambria Math" w:eastAsia="Times New Roman" w:hAnsi="Cambria Math" w:cs="Times New Roman"/>
            <w:color w:val="000000"/>
            <w:sz w:val="28"/>
            <w:szCs w:val="28"/>
            <w:shd w:val="clear" w:color="auto" w:fill="FFFFFF"/>
          </w:rPr>
          <m:t>&lt;</m:t>
        </m:r>
        <m:r>
          <w:rPr>
            <w:rFonts w:ascii="Cambria Math" w:eastAsia="Times New Roman" w:hAnsi="Cambria Math" w:cs="Times New Roman"/>
            <w:color w:val="000000"/>
            <w:sz w:val="28"/>
            <w:szCs w:val="28"/>
            <w:shd w:val="clear" w:color="auto" w:fill="FFFFFF"/>
            <w:lang w:val="en-US"/>
          </w:rPr>
          <m:t>q</m:t>
        </m:r>
        <m:r>
          <w:rPr>
            <w:rFonts w:ascii="Cambria Math" w:eastAsia="Times New Roman" w:hAnsi="Cambria Math" w:cs="Times New Roman"/>
            <w:color w:val="000000"/>
            <w:sz w:val="28"/>
            <w:szCs w:val="28"/>
            <w:shd w:val="clear" w:color="auto" w:fill="FFFFFF"/>
          </w:rPr>
          <m:t>-</m:t>
        </m:r>
        <m:r>
          <w:rPr>
            <w:rFonts w:ascii="Cambria Math" w:eastAsia="Times New Roman" w:hAnsi="Cambria Math" w:cs="Times New Roman"/>
            <w:color w:val="000000"/>
            <w:sz w:val="28"/>
            <w:szCs w:val="28"/>
            <w:shd w:val="clear" w:color="auto" w:fill="FFFFFF"/>
            <w:lang w:val="en-US"/>
          </w:rPr>
          <m:t>δ</m:t>
        </m:r>
      </m:oMath>
      <w:r w:rsidRPr="003965B3">
        <w:rPr>
          <w:rFonts w:ascii="Times New Roman" w:eastAsia="Times New Roman" w:hAnsi="Times New Roman" w:cs="Times New Roman"/>
          <w:color w:val="000000"/>
          <w:sz w:val="28"/>
          <w:szCs w:val="28"/>
          <w:shd w:val="clear" w:color="auto" w:fill="FFFFFF"/>
        </w:rPr>
        <w:t xml:space="preserve"> </w:t>
      </w:r>
      <w:r>
        <w:rPr>
          <w:rFonts w:ascii="Times New Roman" w:eastAsia="Times New Roman" w:hAnsi="Times New Roman" w:cs="Times New Roman"/>
          <w:color w:val="000000"/>
          <w:sz w:val="28"/>
          <w:szCs w:val="28"/>
          <w:shd w:val="clear" w:color="auto" w:fill="FFFFFF"/>
        </w:rPr>
        <w:t xml:space="preserve"> или, </w:t>
      </w:r>
      <w:proofErr w:type="gramStart"/>
      <w:r>
        <w:rPr>
          <w:rFonts w:ascii="Times New Roman" w:eastAsia="Times New Roman" w:hAnsi="Times New Roman" w:cs="Times New Roman"/>
          <w:color w:val="000000"/>
          <w:sz w:val="28"/>
          <w:szCs w:val="28"/>
          <w:shd w:val="clear" w:color="auto" w:fill="FFFFFF"/>
        </w:rPr>
        <w:t>что то</w:t>
      </w:r>
      <w:proofErr w:type="gramEnd"/>
      <w:r>
        <w:rPr>
          <w:rFonts w:ascii="Times New Roman" w:eastAsia="Times New Roman" w:hAnsi="Times New Roman" w:cs="Times New Roman"/>
          <w:color w:val="000000"/>
          <w:sz w:val="28"/>
          <w:szCs w:val="28"/>
          <w:shd w:val="clear" w:color="auto" w:fill="FFFFFF"/>
        </w:rPr>
        <w:t xml:space="preserve"> же, </w:t>
      </w:r>
    </w:p>
    <w:p w14:paraId="7B43A99A" w14:textId="109DDCE3" w:rsidR="003965B3" w:rsidRPr="003965B3" w:rsidRDefault="00000000" w:rsidP="003965B3">
      <w:pPr>
        <w:pStyle w:val="a6"/>
        <w:spacing w:before="240" w:after="240" w:line="240" w:lineRule="auto"/>
        <w:rPr>
          <w:rFonts w:ascii="Times New Roman" w:eastAsia="Times New Roman" w:hAnsi="Times New Roman" w:cs="Times New Roman"/>
          <w:i/>
          <w:color w:val="000000"/>
          <w:sz w:val="28"/>
          <w:szCs w:val="28"/>
          <w:shd w:val="clear" w:color="auto" w:fill="FFFFFF"/>
          <w:lang w:val="en-US"/>
        </w:rPr>
      </w:pPr>
      <m:oMathPara>
        <m:oMath>
          <m:rad>
            <m:radPr>
              <m:degHide m:val="1"/>
              <m:ctrlPr>
                <w:rPr>
                  <w:rFonts w:ascii="Cambria Math" w:eastAsia="Times New Roman" w:hAnsi="Cambria Math" w:cs="Times New Roman"/>
                  <w:i/>
                  <w:color w:val="000000"/>
                  <w:sz w:val="28"/>
                  <w:szCs w:val="28"/>
                  <w:shd w:val="clear" w:color="auto" w:fill="FFFFFF"/>
                </w:rPr>
              </m:ctrlPr>
            </m:radPr>
            <m:deg/>
            <m:e>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a</m:t>
                  </m:r>
                </m:e>
                <m:sub>
                  <m:r>
                    <w:rPr>
                      <w:rFonts w:ascii="Cambria Math" w:eastAsia="Times New Roman" w:hAnsi="Cambria Math" w:cs="Times New Roman"/>
                      <w:color w:val="000000"/>
                      <w:sz w:val="28"/>
                      <w:szCs w:val="28"/>
                      <w:shd w:val="clear" w:color="auto" w:fill="FFFFFF"/>
                    </w:rPr>
                    <m:t>n</m:t>
                  </m:r>
                </m:sub>
              </m:sSub>
            </m:e>
          </m:rad>
          <m:r>
            <w:rPr>
              <w:rFonts w:ascii="Cambria Math" w:eastAsia="Times New Roman" w:hAnsi="Cambria Math" w:cs="Times New Roman"/>
              <w:color w:val="000000"/>
              <w:sz w:val="28"/>
              <w:szCs w:val="28"/>
              <w:shd w:val="clear" w:color="auto" w:fill="FFFFFF"/>
            </w:rPr>
            <m:t>-</m:t>
          </m:r>
          <m:r>
            <w:rPr>
              <w:rFonts w:ascii="Cambria Math" w:eastAsia="Times New Roman" w:hAnsi="Cambria Math" w:cs="Times New Roman"/>
              <w:color w:val="000000"/>
              <w:sz w:val="28"/>
              <w:szCs w:val="28"/>
              <w:shd w:val="clear" w:color="auto" w:fill="FFFFFF"/>
              <w:lang w:val="en-US"/>
            </w:rPr>
            <m:t>q.</m:t>
          </m:r>
        </m:oMath>
      </m:oMathPara>
    </w:p>
    <w:p w14:paraId="132FA37E" w14:textId="21326BD5" w:rsidR="003965B3" w:rsidRDefault="003965B3" w:rsidP="003965B3">
      <w:pPr>
        <w:pStyle w:val="a6"/>
        <w:spacing w:before="240" w:after="240" w:line="240" w:lineRule="auto"/>
        <w:rPr>
          <w:rFonts w:ascii="Times New Roman" w:eastAsia="Times New Roman" w:hAnsi="Times New Roman" w:cs="Times New Roman"/>
          <w:iCs/>
          <w:color w:val="000000"/>
          <w:sz w:val="28"/>
          <w:szCs w:val="28"/>
          <w:shd w:val="clear" w:color="auto" w:fill="FFFFFF"/>
        </w:rPr>
      </w:pPr>
      <w:r>
        <w:rPr>
          <w:rFonts w:ascii="Times New Roman" w:eastAsia="Times New Roman" w:hAnsi="Times New Roman" w:cs="Times New Roman"/>
          <w:iCs/>
          <w:color w:val="000000"/>
          <w:sz w:val="28"/>
          <w:szCs w:val="28"/>
          <w:shd w:val="clear" w:color="auto" w:fill="FFFFFF"/>
        </w:rPr>
        <w:t>Отсюда получаем</w:t>
      </w:r>
    </w:p>
    <w:p w14:paraId="265F7B75" w14:textId="20EE8016" w:rsidR="003965B3" w:rsidRPr="003965B3" w:rsidRDefault="00000000" w:rsidP="003965B3">
      <w:pPr>
        <w:pStyle w:val="a6"/>
        <w:spacing w:before="240" w:after="240" w:line="240" w:lineRule="auto"/>
        <w:rPr>
          <w:rFonts w:ascii="Times New Roman" w:eastAsia="Times New Roman" w:hAnsi="Times New Roman" w:cs="Times New Roman"/>
          <w:iCs/>
          <w:color w:val="000000"/>
          <w:sz w:val="28"/>
          <w:szCs w:val="28"/>
          <w:shd w:val="clear" w:color="auto" w:fill="FFFFFF"/>
          <w:lang w:val="en-US"/>
        </w:rPr>
      </w:pPr>
      <m:oMathPara>
        <m:oMath>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a</m:t>
              </m:r>
            </m:e>
            <m:sub>
              <m:r>
                <w:rPr>
                  <w:rFonts w:ascii="Cambria Math" w:eastAsia="Times New Roman" w:hAnsi="Cambria Math" w:cs="Times New Roman"/>
                  <w:color w:val="000000"/>
                  <w:sz w:val="28"/>
                  <w:szCs w:val="28"/>
                  <w:shd w:val="clear" w:color="auto" w:fill="FFFFFF"/>
                </w:rPr>
                <m:t>n</m:t>
              </m:r>
            </m:sub>
          </m:sSub>
          <m:r>
            <w:rPr>
              <w:rFonts w:ascii="Cambria Math" w:eastAsia="Times New Roman" w:hAnsi="Cambria Math" w:cs="Times New Roman"/>
              <w:color w:val="000000"/>
              <w:sz w:val="28"/>
              <w:szCs w:val="28"/>
              <w:shd w:val="clear" w:color="auto" w:fill="FFFFFF"/>
            </w:rPr>
            <m:t>&lt;</m:t>
          </m:r>
          <m:sSup>
            <m:sSupPr>
              <m:ctrlPr>
                <w:rPr>
                  <w:rFonts w:ascii="Cambria Math" w:eastAsia="Times New Roman" w:hAnsi="Cambria Math" w:cs="Times New Roman"/>
                  <w:i/>
                  <w:iCs/>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q</m:t>
              </m:r>
            </m:e>
            <m:sup>
              <m:r>
                <w:rPr>
                  <w:rFonts w:ascii="Cambria Math" w:eastAsia="Times New Roman" w:hAnsi="Cambria Math" w:cs="Times New Roman"/>
                  <w:color w:val="000000"/>
                  <w:sz w:val="28"/>
                  <w:szCs w:val="28"/>
                  <w:shd w:val="clear" w:color="auto" w:fill="FFFFFF"/>
                </w:rPr>
                <m:t>n</m:t>
              </m:r>
            </m:sup>
          </m:sSup>
          <m:r>
            <w:rPr>
              <w:rFonts w:ascii="Cambria Math" w:eastAsia="Times New Roman" w:hAnsi="Cambria Math" w:cs="Times New Roman"/>
              <w:color w:val="000000"/>
              <w:sz w:val="28"/>
              <w:szCs w:val="28"/>
              <w:shd w:val="clear" w:color="auto" w:fill="FFFFFF"/>
            </w:rPr>
            <m:t xml:space="preserve"> для </m:t>
          </m:r>
          <m:r>
            <w:rPr>
              <w:rFonts w:ascii="Cambria Math" w:eastAsia="Times New Roman" w:hAnsi="Cambria Math" w:cs="Times New Roman"/>
              <w:color w:val="000000"/>
              <w:sz w:val="28"/>
              <w:szCs w:val="28"/>
              <w:shd w:val="clear" w:color="auto" w:fill="FFFFFF"/>
              <w:lang w:val="en-US"/>
            </w:rPr>
            <m:t>n≥N.</m:t>
          </m:r>
        </m:oMath>
      </m:oMathPara>
    </w:p>
    <w:p w14:paraId="78B49964" w14:textId="000CCE8B" w:rsidR="003965B3" w:rsidRDefault="003965B3" w:rsidP="003965B3">
      <w:pPr>
        <w:pStyle w:val="a6"/>
        <w:spacing w:before="240" w:after="240" w:line="240" w:lineRule="auto"/>
        <w:rPr>
          <w:rFonts w:ascii="Times New Roman" w:eastAsia="Times New Roman" w:hAnsi="Times New Roman" w:cs="Times New Roman"/>
          <w:iCs/>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Таким образом, все ч</w:t>
      </w:r>
      <w:r w:rsidR="001B5AE8">
        <w:rPr>
          <w:rFonts w:ascii="Times New Roman" w:eastAsia="Times New Roman" w:hAnsi="Times New Roman" w:cs="Times New Roman"/>
          <w:color w:val="000000"/>
          <w:sz w:val="28"/>
          <w:szCs w:val="28"/>
          <w:shd w:val="clear" w:color="auto" w:fill="FFFFFF"/>
        </w:rPr>
        <w:t xml:space="preserve">лены ряда, начиная с </w:t>
      </w:r>
      <m:oMath>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a</m:t>
            </m:r>
          </m:e>
          <m:sub>
            <m:r>
              <w:rPr>
                <w:rFonts w:ascii="Cambria Math" w:eastAsia="Times New Roman" w:hAnsi="Cambria Math" w:cs="Times New Roman"/>
                <w:color w:val="000000"/>
                <w:sz w:val="28"/>
                <w:szCs w:val="28"/>
                <w:shd w:val="clear" w:color="auto" w:fill="FFFFFF"/>
              </w:rPr>
              <m:t>n+1</m:t>
            </m:r>
          </m:sub>
        </m:sSub>
      </m:oMath>
      <w:r w:rsidR="001B5AE8">
        <w:rPr>
          <w:rFonts w:ascii="Times New Roman" w:eastAsia="Times New Roman" w:hAnsi="Times New Roman" w:cs="Times New Roman"/>
          <w:iCs/>
          <w:color w:val="000000"/>
          <w:sz w:val="28"/>
          <w:szCs w:val="28"/>
          <w:shd w:val="clear" w:color="auto" w:fill="FFFFFF"/>
        </w:rPr>
        <w:t xml:space="preserve">, меньше соответствующих членов сходящегося ряда </w:t>
      </w:r>
      <m:oMath>
        <m:nary>
          <m:naryPr>
            <m:chr m:val="∑"/>
            <m:ctrlPr>
              <w:rPr>
                <w:rFonts w:ascii="Cambria Math" w:eastAsia="Times New Roman" w:hAnsi="Cambria Math" w:cs="Times New Roman"/>
                <w:i/>
                <w:iCs/>
                <w:color w:val="000000"/>
                <w:sz w:val="28"/>
                <w:szCs w:val="28"/>
                <w:shd w:val="clear" w:color="auto" w:fill="FFFFFF"/>
              </w:rPr>
            </m:ctrlPr>
          </m:naryPr>
          <m:sub>
            <m:r>
              <w:rPr>
                <w:rFonts w:ascii="Cambria Math" w:eastAsia="Times New Roman" w:hAnsi="Cambria Math" w:cs="Times New Roman"/>
                <w:color w:val="000000"/>
                <w:sz w:val="28"/>
                <w:szCs w:val="28"/>
                <w:shd w:val="clear" w:color="auto" w:fill="FFFFFF"/>
                <w:lang w:val="en-US"/>
              </w:rPr>
              <m:t>n</m:t>
            </m:r>
            <m:r>
              <w:rPr>
                <w:rFonts w:ascii="Cambria Math" w:eastAsia="Times New Roman" w:hAnsi="Cambria Math" w:cs="Times New Roman"/>
                <w:color w:val="000000"/>
                <w:sz w:val="28"/>
                <w:szCs w:val="28"/>
                <w:shd w:val="clear" w:color="auto" w:fill="FFFFFF"/>
              </w:rPr>
              <m:t>=1</m:t>
            </m:r>
          </m:sub>
          <m:sup>
            <m:r>
              <w:rPr>
                <w:rFonts w:ascii="Cambria Math" w:eastAsia="Times New Roman" w:hAnsi="Cambria Math" w:cs="Times New Roman"/>
                <w:color w:val="000000"/>
                <w:sz w:val="28"/>
                <w:szCs w:val="28"/>
                <w:shd w:val="clear" w:color="auto" w:fill="FFFFFF"/>
              </w:rPr>
              <m:t>∞</m:t>
            </m:r>
          </m:sup>
          <m:e>
            <m:sSup>
              <m:sSupPr>
                <m:ctrlPr>
                  <w:rPr>
                    <w:rFonts w:ascii="Cambria Math" w:eastAsia="Times New Roman" w:hAnsi="Cambria Math" w:cs="Times New Roman"/>
                    <w:i/>
                    <w:iCs/>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q</m:t>
                </m:r>
              </m:e>
              <m:sup>
                <m:r>
                  <w:rPr>
                    <w:rFonts w:ascii="Cambria Math" w:eastAsia="Times New Roman" w:hAnsi="Cambria Math" w:cs="Times New Roman"/>
                    <w:color w:val="000000"/>
                    <w:sz w:val="28"/>
                    <w:szCs w:val="28"/>
                    <w:shd w:val="clear" w:color="auto" w:fill="FFFFFF"/>
                  </w:rPr>
                  <m:t>n</m:t>
                </m:r>
              </m:sup>
            </m:sSup>
          </m:e>
        </m:nary>
      </m:oMath>
      <w:r w:rsidR="001B5AE8" w:rsidRPr="001B5AE8">
        <w:rPr>
          <w:rFonts w:ascii="Times New Roman" w:eastAsia="Times New Roman" w:hAnsi="Times New Roman" w:cs="Times New Roman"/>
          <w:iCs/>
          <w:color w:val="000000"/>
          <w:sz w:val="28"/>
          <w:szCs w:val="28"/>
          <w:shd w:val="clear" w:color="auto" w:fill="FFFFFF"/>
        </w:rPr>
        <w:t xml:space="preserve">. </w:t>
      </w:r>
      <w:r w:rsidR="001B5AE8">
        <w:rPr>
          <w:rFonts w:ascii="Times New Roman" w:eastAsia="Times New Roman" w:hAnsi="Times New Roman" w:cs="Times New Roman"/>
          <w:iCs/>
          <w:color w:val="000000"/>
          <w:sz w:val="28"/>
          <w:szCs w:val="28"/>
          <w:shd w:val="clear" w:color="auto" w:fill="FFFFFF"/>
        </w:rPr>
        <w:t>По признаку сравнения ряд</w:t>
      </w:r>
    </w:p>
    <w:p w14:paraId="065C5D27" w14:textId="61CB4E61" w:rsidR="001B5AE8" w:rsidRPr="008A3D8B" w:rsidRDefault="00000000" w:rsidP="003965B3">
      <w:pPr>
        <w:pStyle w:val="a6"/>
        <w:spacing w:before="240" w:after="240" w:line="240" w:lineRule="auto"/>
        <w:rPr>
          <w:rFonts w:ascii="Times New Roman" w:eastAsia="Times New Roman" w:hAnsi="Times New Roman" w:cs="Times New Roman"/>
          <w:color w:val="000000"/>
          <w:sz w:val="28"/>
          <w:szCs w:val="28"/>
          <w:shd w:val="clear" w:color="auto" w:fill="FFFFFF"/>
        </w:rPr>
      </w:pPr>
      <m:oMathPara>
        <m:oMath>
          <m:nary>
            <m:naryPr>
              <m:chr m:val="∑"/>
              <m:limLoc m:val="undOvr"/>
              <m:ctrlPr>
                <w:rPr>
                  <w:rFonts w:ascii="Cambria Math" w:eastAsia="Times New Roman" w:hAnsi="Cambria Math" w:cs="Times New Roman"/>
                  <w:i/>
                  <w:color w:val="000000"/>
                  <w:sz w:val="28"/>
                  <w:szCs w:val="28"/>
                  <w:shd w:val="clear" w:color="auto" w:fill="FFFFFF"/>
                </w:rPr>
              </m:ctrlPr>
            </m:naryPr>
            <m:sub>
              <m:r>
                <w:rPr>
                  <w:rFonts w:ascii="Cambria Math" w:eastAsia="Times New Roman" w:hAnsi="Cambria Math" w:cs="Times New Roman"/>
                  <w:color w:val="000000"/>
                  <w:sz w:val="28"/>
                  <w:szCs w:val="28"/>
                  <w:shd w:val="clear" w:color="auto" w:fill="FFFFFF"/>
                  <w:lang w:val="en-US"/>
                </w:rPr>
                <m:t>n=N+1</m:t>
              </m:r>
            </m:sub>
            <m:sup>
              <m:r>
                <w:rPr>
                  <w:rFonts w:ascii="Cambria Math" w:eastAsia="Times New Roman" w:hAnsi="Cambria Math" w:cs="Times New Roman"/>
                  <w:color w:val="000000"/>
                  <w:sz w:val="28"/>
                  <w:szCs w:val="28"/>
                  <w:shd w:val="clear" w:color="auto" w:fill="FFFFFF"/>
                </w:rPr>
                <m:t>∞</m:t>
              </m:r>
            </m:sup>
            <m:e>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a</m:t>
                  </m:r>
                </m:e>
                <m:sub>
                  <m:r>
                    <w:rPr>
                      <w:rFonts w:ascii="Cambria Math" w:eastAsia="Times New Roman" w:hAnsi="Cambria Math" w:cs="Times New Roman"/>
                      <w:color w:val="000000"/>
                      <w:sz w:val="28"/>
                      <w:szCs w:val="28"/>
                      <w:shd w:val="clear" w:color="auto" w:fill="FFFFFF"/>
                    </w:rPr>
                    <m:t>n</m:t>
                  </m:r>
                </m:sub>
              </m:sSub>
            </m:e>
          </m:nary>
        </m:oMath>
      </m:oMathPara>
    </w:p>
    <w:p w14:paraId="4F8ABDB9" w14:textId="7687F8E6" w:rsidR="008A3D8B" w:rsidRDefault="008A3D8B" w:rsidP="003965B3">
      <w:pPr>
        <w:pStyle w:val="a6"/>
        <w:spacing w:before="240" w:after="240" w:line="24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сходится, а значит сходится и ряд (1).</w:t>
      </w:r>
    </w:p>
    <w:p w14:paraId="55EA3752" w14:textId="77777777" w:rsidR="008A3D8B" w:rsidRDefault="008A3D8B" w:rsidP="008A3D8B">
      <w:pPr>
        <w:pStyle w:val="a6"/>
        <w:numPr>
          <w:ilvl w:val="0"/>
          <w:numId w:val="3"/>
        </w:numPr>
        <w:spacing w:before="240" w:after="240" w:line="24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 xml:space="preserve">Пусть </w:t>
      </w:r>
      <m:oMath>
        <m:r>
          <w:rPr>
            <w:rFonts w:ascii="Cambria Math" w:eastAsia="Times New Roman" w:hAnsi="Cambria Math" w:cs="Times New Roman"/>
            <w:color w:val="000000"/>
            <w:sz w:val="28"/>
            <w:szCs w:val="28"/>
            <w:shd w:val="clear" w:color="auto" w:fill="FFFFFF"/>
          </w:rPr>
          <m:t>δ&gt;1</m:t>
        </m:r>
      </m:oMath>
      <w:r w:rsidRPr="008A3D8B">
        <w:rPr>
          <w:rFonts w:ascii="Times New Roman" w:eastAsia="Times New Roman" w:hAnsi="Times New Roman" w:cs="Times New Roman"/>
          <w:color w:val="000000"/>
          <w:sz w:val="28"/>
          <w:szCs w:val="28"/>
          <w:shd w:val="clear" w:color="auto" w:fill="FFFFFF"/>
        </w:rPr>
        <w:t xml:space="preserve">. </w:t>
      </w:r>
      <w:r>
        <w:rPr>
          <w:rFonts w:ascii="Times New Roman" w:eastAsia="Times New Roman" w:hAnsi="Times New Roman" w:cs="Times New Roman"/>
          <w:color w:val="000000"/>
          <w:sz w:val="28"/>
          <w:szCs w:val="28"/>
          <w:shd w:val="clear" w:color="auto" w:fill="FFFFFF"/>
        </w:rPr>
        <w:t xml:space="preserve">Тогда, начиная с некоторого номера </w:t>
      </w:r>
      <m:oMath>
        <m:r>
          <w:rPr>
            <w:rFonts w:ascii="Cambria Math" w:eastAsia="Times New Roman" w:hAnsi="Cambria Math" w:cs="Times New Roman"/>
            <w:color w:val="000000"/>
            <w:sz w:val="28"/>
            <w:szCs w:val="28"/>
            <w:shd w:val="clear" w:color="auto" w:fill="FFFFFF"/>
          </w:rPr>
          <m:t>N</m:t>
        </m:r>
      </m:oMath>
      <w:r w:rsidRPr="008A3D8B">
        <w:rPr>
          <w:rFonts w:ascii="Times New Roman" w:eastAsia="Times New Roman" w:hAnsi="Times New Roman" w:cs="Times New Roman"/>
          <w:color w:val="000000"/>
          <w:sz w:val="28"/>
          <w:szCs w:val="28"/>
          <w:shd w:val="clear" w:color="auto" w:fill="FFFFFF"/>
        </w:rPr>
        <w:t xml:space="preserve"> </w:t>
      </w:r>
      <w:r>
        <w:rPr>
          <w:rFonts w:ascii="Times New Roman" w:eastAsia="Times New Roman" w:hAnsi="Times New Roman" w:cs="Times New Roman"/>
          <w:color w:val="000000"/>
          <w:sz w:val="28"/>
          <w:szCs w:val="28"/>
          <w:shd w:val="clear" w:color="auto" w:fill="FFFFFF"/>
        </w:rPr>
        <w:t xml:space="preserve">для всех </w:t>
      </w:r>
      <m:oMath>
        <m:r>
          <w:rPr>
            <w:rFonts w:ascii="Cambria Math" w:eastAsia="Times New Roman" w:hAnsi="Cambria Math" w:cs="Times New Roman"/>
            <w:color w:val="000000"/>
            <w:sz w:val="28"/>
            <w:szCs w:val="28"/>
            <w:shd w:val="clear" w:color="auto" w:fill="FFFFFF"/>
          </w:rPr>
          <m:t>n&gt;N</m:t>
        </m:r>
      </m:oMath>
      <w:r w:rsidRPr="008A3D8B">
        <w:rPr>
          <w:rFonts w:ascii="Times New Roman" w:eastAsia="Times New Roman" w:hAnsi="Times New Roman" w:cs="Times New Roman"/>
          <w:color w:val="000000"/>
          <w:sz w:val="28"/>
          <w:szCs w:val="28"/>
          <w:shd w:val="clear" w:color="auto" w:fill="FFFFFF"/>
        </w:rPr>
        <w:t xml:space="preserve">, </w:t>
      </w:r>
      <w:r>
        <w:rPr>
          <w:rFonts w:ascii="Times New Roman" w:eastAsia="Times New Roman" w:hAnsi="Times New Roman" w:cs="Times New Roman"/>
          <w:color w:val="000000"/>
          <w:sz w:val="28"/>
          <w:szCs w:val="28"/>
          <w:shd w:val="clear" w:color="auto" w:fill="FFFFFF"/>
        </w:rPr>
        <w:t xml:space="preserve">будет выполняться неравенство </w:t>
      </w:r>
      <m:oMath>
        <m:rad>
          <m:radPr>
            <m:ctrlPr>
              <w:rPr>
                <w:rFonts w:ascii="Cambria Math" w:eastAsia="Times New Roman" w:hAnsi="Cambria Math" w:cs="Times New Roman"/>
                <w:i/>
                <w:color w:val="000000"/>
                <w:sz w:val="28"/>
                <w:szCs w:val="28"/>
                <w:shd w:val="clear" w:color="auto" w:fill="FFFFFF"/>
              </w:rPr>
            </m:ctrlPr>
          </m:radPr>
          <m:deg>
            <m:r>
              <w:rPr>
                <w:rFonts w:ascii="Cambria Math" w:eastAsia="Times New Roman" w:hAnsi="Cambria Math" w:cs="Times New Roman"/>
                <w:color w:val="000000"/>
                <w:sz w:val="28"/>
                <w:szCs w:val="28"/>
                <w:shd w:val="clear" w:color="auto" w:fill="FFFFFF"/>
                <w:lang w:val="en-US"/>
              </w:rPr>
              <m:t>n</m:t>
            </m:r>
          </m:deg>
          <m:e>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a</m:t>
                </m:r>
              </m:e>
              <m:sub>
                <m:r>
                  <w:rPr>
                    <w:rFonts w:ascii="Cambria Math" w:eastAsia="Times New Roman" w:hAnsi="Cambria Math" w:cs="Times New Roman"/>
                    <w:color w:val="000000"/>
                    <w:sz w:val="28"/>
                    <w:szCs w:val="28"/>
                    <w:shd w:val="clear" w:color="auto" w:fill="FFFFFF"/>
                  </w:rPr>
                  <m:t>n</m:t>
                </m:r>
              </m:sub>
            </m:sSub>
          </m:e>
        </m:rad>
        <m:r>
          <w:rPr>
            <w:rFonts w:ascii="Cambria Math" w:eastAsia="Times New Roman" w:hAnsi="Cambria Math" w:cs="Times New Roman"/>
            <w:color w:val="000000"/>
            <w:sz w:val="28"/>
            <w:szCs w:val="28"/>
            <w:shd w:val="clear" w:color="auto" w:fill="FFFFFF"/>
          </w:rPr>
          <m:t>&gt;1</m:t>
        </m:r>
      </m:oMath>
      <w:r w:rsidRPr="008A3D8B">
        <w:rPr>
          <w:rFonts w:ascii="Times New Roman" w:eastAsia="Times New Roman" w:hAnsi="Times New Roman" w:cs="Times New Roman"/>
          <w:color w:val="000000"/>
          <w:sz w:val="28"/>
          <w:szCs w:val="28"/>
          <w:shd w:val="clear" w:color="auto" w:fill="FFFFFF"/>
        </w:rPr>
        <w:t xml:space="preserve">, </w:t>
      </w:r>
      <w:r>
        <w:rPr>
          <w:rFonts w:ascii="Times New Roman" w:eastAsia="Times New Roman" w:hAnsi="Times New Roman" w:cs="Times New Roman"/>
          <w:color w:val="000000"/>
          <w:sz w:val="28"/>
          <w:szCs w:val="28"/>
          <w:shd w:val="clear" w:color="auto" w:fill="FFFFFF"/>
        </w:rPr>
        <w:t>или</w:t>
      </w:r>
    </w:p>
    <w:p w14:paraId="3E69540A" w14:textId="77777777" w:rsidR="008A3D8B" w:rsidRPr="008A3D8B" w:rsidRDefault="00000000" w:rsidP="008A3D8B">
      <w:pPr>
        <w:pStyle w:val="a6"/>
        <w:spacing w:before="240" w:after="240" w:line="240" w:lineRule="auto"/>
        <w:rPr>
          <w:rFonts w:ascii="Times New Roman" w:eastAsia="Times New Roman" w:hAnsi="Times New Roman" w:cs="Times New Roman"/>
          <w:color w:val="000000"/>
          <w:sz w:val="28"/>
          <w:szCs w:val="28"/>
          <w:shd w:val="clear" w:color="auto" w:fill="FFFFFF"/>
        </w:rPr>
      </w:pPr>
      <m:oMathPara>
        <m:oMath>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a</m:t>
              </m:r>
            </m:e>
            <m:sub>
              <m:r>
                <w:rPr>
                  <w:rFonts w:ascii="Cambria Math" w:eastAsia="Times New Roman" w:hAnsi="Cambria Math" w:cs="Times New Roman"/>
                  <w:color w:val="000000"/>
                  <w:sz w:val="28"/>
                  <w:szCs w:val="28"/>
                  <w:shd w:val="clear" w:color="auto" w:fill="FFFFFF"/>
                </w:rPr>
                <m:t>n</m:t>
              </m:r>
            </m:sub>
          </m:sSub>
          <m:r>
            <w:rPr>
              <w:rFonts w:ascii="Cambria Math" w:eastAsia="Times New Roman" w:hAnsi="Cambria Math" w:cs="Times New Roman"/>
              <w:color w:val="000000"/>
              <w:sz w:val="28"/>
              <w:szCs w:val="28"/>
              <w:shd w:val="clear" w:color="auto" w:fill="FFFFFF"/>
            </w:rPr>
            <m:t>&gt;1.</m:t>
          </m:r>
        </m:oMath>
      </m:oMathPara>
    </w:p>
    <w:p w14:paraId="4C152DE2" w14:textId="77777777" w:rsidR="008A3D8B" w:rsidRDefault="008A3D8B" w:rsidP="008A3D8B">
      <w:pPr>
        <w:pStyle w:val="a6"/>
        <w:spacing w:before="240" w:after="240" w:line="24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Следовательно,</w:t>
      </w:r>
    </w:p>
    <w:p w14:paraId="2A9F541B" w14:textId="77777777" w:rsidR="008A3D8B" w:rsidRPr="008A3D8B" w:rsidRDefault="00000000" w:rsidP="008A3D8B">
      <w:pPr>
        <w:pStyle w:val="a6"/>
        <w:spacing w:before="240" w:after="240" w:line="240" w:lineRule="auto"/>
        <w:rPr>
          <w:rFonts w:ascii="Times New Roman" w:eastAsia="Times New Roman" w:hAnsi="Times New Roman" w:cs="Times New Roman"/>
          <w:color w:val="000000"/>
          <w:sz w:val="28"/>
          <w:szCs w:val="28"/>
          <w:shd w:val="clear" w:color="auto" w:fill="FFFFFF"/>
        </w:rPr>
      </w:pPr>
      <m:oMathPara>
        <m:oMath>
          <m:func>
            <m:funcPr>
              <m:ctrlPr>
                <w:rPr>
                  <w:rFonts w:ascii="Cambria Math" w:eastAsia="Times New Roman" w:hAnsi="Cambria Math" w:cs="Times New Roman"/>
                  <w:i/>
                  <w:color w:val="000000"/>
                  <w:sz w:val="28"/>
                  <w:szCs w:val="28"/>
                  <w:shd w:val="clear" w:color="auto" w:fill="FFFFFF"/>
                </w:rPr>
              </m:ctrlPr>
            </m:funcPr>
            <m:fName>
              <m:limLow>
                <m:limLowPr>
                  <m:ctrlPr>
                    <w:rPr>
                      <w:rFonts w:ascii="Cambria Math" w:eastAsia="Times New Roman" w:hAnsi="Cambria Math" w:cs="Times New Roman"/>
                      <w:i/>
                      <w:color w:val="000000"/>
                      <w:sz w:val="28"/>
                      <w:szCs w:val="28"/>
                      <w:shd w:val="clear" w:color="auto" w:fill="FFFFFF"/>
                    </w:rPr>
                  </m:ctrlPr>
                </m:limLowPr>
                <m:e>
                  <m:r>
                    <m:rPr>
                      <m:sty m:val="p"/>
                    </m:rPr>
                    <w:rPr>
                      <w:rFonts w:ascii="Cambria Math" w:eastAsia="Times New Roman" w:hAnsi="Cambria Math" w:cs="Times New Roman"/>
                      <w:color w:val="000000"/>
                      <w:sz w:val="28"/>
                      <w:szCs w:val="28"/>
                      <w:shd w:val="clear" w:color="auto" w:fill="FFFFFF"/>
                    </w:rPr>
                    <m:t>lim</m:t>
                  </m:r>
                </m:e>
                <m:lim>
                  <m:r>
                    <w:rPr>
                      <w:rFonts w:ascii="Cambria Math" w:eastAsia="Times New Roman" w:hAnsi="Cambria Math" w:cs="Times New Roman"/>
                      <w:color w:val="000000"/>
                      <w:sz w:val="28"/>
                      <w:szCs w:val="28"/>
                      <w:shd w:val="clear" w:color="auto" w:fill="FFFFFF"/>
                      <w:lang w:val="en-US"/>
                    </w:rPr>
                    <m:t>n</m:t>
                  </m:r>
                  <m:r>
                    <w:rPr>
                      <w:rFonts w:ascii="Cambria Math" w:eastAsia="Times New Roman" w:hAnsi="Cambria Math" w:cs="Times New Roman"/>
                      <w:color w:val="000000"/>
                      <w:sz w:val="28"/>
                      <w:szCs w:val="28"/>
                      <w:shd w:val="clear" w:color="auto" w:fill="FFFFFF"/>
                    </w:rPr>
                    <m:t>→∞</m:t>
                  </m:r>
                </m:lim>
              </m:limLow>
            </m:fName>
            <m:e>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a</m:t>
                  </m:r>
                </m:e>
                <m:sub>
                  <m:r>
                    <w:rPr>
                      <w:rFonts w:ascii="Cambria Math" w:eastAsia="Times New Roman" w:hAnsi="Cambria Math" w:cs="Times New Roman"/>
                      <w:color w:val="000000"/>
                      <w:sz w:val="28"/>
                      <w:szCs w:val="28"/>
                      <w:shd w:val="clear" w:color="auto" w:fill="FFFFFF"/>
                    </w:rPr>
                    <m:t>n</m:t>
                  </m:r>
                </m:sub>
              </m:sSub>
            </m:e>
          </m:func>
          <m:r>
            <w:rPr>
              <w:rFonts w:ascii="Cambria Math" w:eastAsia="Times New Roman" w:hAnsi="Cambria Math" w:cs="Times New Roman"/>
              <w:color w:val="000000"/>
              <w:sz w:val="28"/>
              <w:szCs w:val="28"/>
              <w:shd w:val="clear" w:color="auto" w:fill="FFFFFF"/>
            </w:rPr>
            <m:t>≠0</m:t>
          </m:r>
        </m:oMath>
      </m:oMathPara>
    </w:p>
    <w:p w14:paraId="2B5ACF1B" w14:textId="77777777" w:rsidR="008A3D8B" w:rsidRDefault="008A3D8B" w:rsidP="008A3D8B">
      <w:pPr>
        <w:pStyle w:val="a6"/>
        <w:spacing w:before="240" w:after="240" w:line="24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и ряд (1) расходится.</w:t>
      </w:r>
    </w:p>
    <w:p w14:paraId="59648B8F" w14:textId="1B19CE72" w:rsidR="008A3D8B" w:rsidRPr="008A3D8B" w:rsidRDefault="008A3D8B" w:rsidP="008A3D8B">
      <w:pPr>
        <w:pStyle w:val="a6"/>
        <w:spacing w:before="240" w:after="240" w:line="24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 xml:space="preserve">Замечание. Если </w:t>
      </w:r>
      <m:oMath>
        <m:r>
          <w:rPr>
            <w:rFonts w:ascii="Cambria Math" w:eastAsia="Times New Roman" w:hAnsi="Cambria Math" w:cs="Times New Roman"/>
            <w:color w:val="000000"/>
            <w:sz w:val="28"/>
            <w:szCs w:val="28"/>
            <w:shd w:val="clear" w:color="auto" w:fill="FFFFFF"/>
          </w:rPr>
          <m:t>δ=1</m:t>
        </m:r>
      </m:oMath>
      <w:r w:rsidRPr="008A3D8B">
        <w:rPr>
          <w:rFonts w:ascii="Times New Roman" w:eastAsia="Times New Roman" w:hAnsi="Times New Roman" w:cs="Times New Roman"/>
          <w:color w:val="000000"/>
          <w:sz w:val="28"/>
          <w:szCs w:val="28"/>
          <w:shd w:val="clear" w:color="auto" w:fill="FFFFFF"/>
        </w:rPr>
        <w:t xml:space="preserve">, </w:t>
      </w:r>
      <w:r>
        <w:rPr>
          <w:rFonts w:ascii="Times New Roman" w:eastAsia="Times New Roman" w:hAnsi="Times New Roman" w:cs="Times New Roman"/>
          <w:color w:val="000000"/>
          <w:sz w:val="28"/>
          <w:szCs w:val="28"/>
          <w:shd w:val="clear" w:color="auto" w:fill="FFFFFF"/>
        </w:rPr>
        <w:t xml:space="preserve">то ряд (1) может как сходиться, так и расходиться. </w:t>
      </w:r>
      <w:r w:rsidRPr="008A3D8B">
        <w:rPr>
          <w:rFonts w:ascii="Times New Roman" w:eastAsia="Times New Roman" w:hAnsi="Times New Roman" w:cs="Times New Roman"/>
          <w:b/>
          <w:bCs/>
          <w:color w:val="000000"/>
          <w:sz w:val="28"/>
          <w:szCs w:val="28"/>
          <w:shd w:val="clear" w:color="auto" w:fill="FFFFFF"/>
          <w:lang w:val="en-US"/>
        </w:rPr>
        <w:t>[4]</w:t>
      </w:r>
      <w:r>
        <w:rPr>
          <w:rFonts w:ascii="Times New Roman" w:eastAsia="Times New Roman" w:hAnsi="Times New Roman" w:cs="Times New Roman"/>
          <w:color w:val="000000"/>
          <w:sz w:val="28"/>
          <w:szCs w:val="28"/>
          <w:shd w:val="clear" w:color="auto" w:fill="FFFFFF"/>
        </w:rPr>
        <w:t xml:space="preserve"> </w:t>
      </w:r>
      <m:oMath>
        <m:r>
          <w:rPr>
            <w:rFonts w:ascii="Cambria Math" w:eastAsia="Times New Roman" w:hAnsi="Cambria Math" w:cs="Times New Roman"/>
            <w:color w:val="000000"/>
            <w:sz w:val="28"/>
            <w:szCs w:val="28"/>
            <w:shd w:val="clear" w:color="auto" w:fill="FFFFFF"/>
          </w:rPr>
          <m:t xml:space="preserve"> </m:t>
        </m:r>
      </m:oMath>
      <w:r w:rsidRPr="008A3D8B">
        <w:rPr>
          <w:rFonts w:ascii="Times New Roman" w:eastAsia="Times New Roman" w:hAnsi="Times New Roman" w:cs="Times New Roman"/>
          <w:color w:val="000000"/>
          <w:sz w:val="28"/>
          <w:szCs w:val="28"/>
          <w:shd w:val="clear" w:color="auto" w:fill="FFFFFF"/>
        </w:rPr>
        <w:t xml:space="preserve"> </w:t>
      </w:r>
    </w:p>
    <w:p w14:paraId="047875B6" w14:textId="06397D13" w:rsidR="00CE01E7" w:rsidRPr="003965B3" w:rsidRDefault="00CE01E7" w:rsidP="00F17290">
      <w:pPr>
        <w:pStyle w:val="a6"/>
        <w:spacing w:before="240" w:after="240" w:line="240" w:lineRule="auto"/>
        <w:rPr>
          <w:rFonts w:ascii="Times New Roman" w:eastAsia="Times New Roman" w:hAnsi="Times New Roman" w:cs="Times New Roman"/>
          <w:iCs/>
          <w:color w:val="000000"/>
          <w:sz w:val="28"/>
          <w:szCs w:val="28"/>
          <w:shd w:val="clear" w:color="auto" w:fill="FFFFFF"/>
        </w:rPr>
      </w:pPr>
    </w:p>
    <w:p w14:paraId="719C54FF" w14:textId="673AE38B" w:rsidR="005F43B6" w:rsidRPr="00725297" w:rsidRDefault="005F43B6" w:rsidP="00725297">
      <w:pPr>
        <w:pStyle w:val="2"/>
        <w:numPr>
          <w:ilvl w:val="2"/>
          <w:numId w:val="9"/>
        </w:numPr>
        <w:rPr>
          <w:rFonts w:ascii="Times New Roman" w:eastAsia="Times New Roman" w:hAnsi="Times New Roman" w:cs="Times New Roman"/>
          <w:b/>
          <w:bCs/>
          <w:color w:val="auto"/>
          <w:shd w:val="clear" w:color="auto" w:fill="FFFFFF"/>
        </w:rPr>
      </w:pPr>
      <w:bookmarkStart w:id="16" w:name="_Toc154634841"/>
      <w:r w:rsidRPr="00725297">
        <w:rPr>
          <w:rFonts w:ascii="Times New Roman" w:eastAsia="Times New Roman" w:hAnsi="Times New Roman" w:cs="Times New Roman"/>
          <w:b/>
          <w:bCs/>
          <w:color w:val="auto"/>
          <w:shd w:val="clear" w:color="auto" w:fill="FFFFFF"/>
        </w:rPr>
        <w:t>Интегральный признак сходимости</w:t>
      </w:r>
      <w:bookmarkEnd w:id="16"/>
    </w:p>
    <w:p w14:paraId="00E69609" w14:textId="77777777" w:rsidR="005F43B6" w:rsidRDefault="005F43B6" w:rsidP="00B41BBA">
      <w:pPr>
        <w:spacing w:before="240" w:after="240" w:line="240" w:lineRule="auto"/>
        <w:ind w:firstLine="708"/>
        <w:rPr>
          <w:rFonts w:ascii="Times New Roman" w:eastAsia="Times New Roman" w:hAnsi="Times New Roman" w:cs="Times New Roman"/>
          <w:iCs/>
          <w:color w:val="000000"/>
          <w:sz w:val="28"/>
          <w:szCs w:val="28"/>
          <w:shd w:val="clear" w:color="auto" w:fill="FFFFFF"/>
        </w:rPr>
      </w:pPr>
      <w:r>
        <w:rPr>
          <w:rFonts w:ascii="Times New Roman" w:eastAsia="Times New Roman" w:hAnsi="Times New Roman" w:cs="Times New Roman"/>
          <w:iCs/>
          <w:color w:val="000000"/>
          <w:sz w:val="28"/>
          <w:szCs w:val="28"/>
          <w:shd w:val="clear" w:color="auto" w:fill="FFFFFF"/>
        </w:rPr>
        <w:t>Если каждый член положительного ряд</w:t>
      </w:r>
    </w:p>
    <w:p w14:paraId="490A6AE8" w14:textId="04634379" w:rsidR="005F43B6" w:rsidRDefault="00000000" w:rsidP="009B316B">
      <w:pPr>
        <w:spacing w:before="240" w:after="240" w:line="240" w:lineRule="auto"/>
        <w:rPr>
          <w:rFonts w:ascii="Times New Roman" w:eastAsia="Times New Roman" w:hAnsi="Times New Roman" w:cs="Times New Roman"/>
          <w:iCs/>
          <w:color w:val="000000"/>
          <w:sz w:val="28"/>
          <w:szCs w:val="28"/>
          <w:shd w:val="clear" w:color="auto" w:fill="FFFFFF"/>
        </w:rPr>
      </w:pPr>
      <m:oMathPara>
        <m:oMath>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u</m:t>
              </m:r>
            </m:e>
            <m:sub>
              <m:r>
                <w:rPr>
                  <w:rFonts w:ascii="Cambria Math" w:eastAsia="Times New Roman" w:hAnsi="Cambria Math" w:cs="Times New Roman"/>
                  <w:color w:val="000000"/>
                  <w:sz w:val="28"/>
                  <w:szCs w:val="28"/>
                  <w:shd w:val="clear" w:color="auto" w:fill="FFFFFF"/>
                </w:rPr>
                <m:t>1</m:t>
              </m:r>
            </m:sub>
          </m:sSub>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u</m:t>
              </m:r>
            </m:e>
            <m:sub>
              <m:r>
                <w:rPr>
                  <w:rFonts w:ascii="Cambria Math" w:eastAsia="Times New Roman" w:hAnsi="Cambria Math" w:cs="Times New Roman"/>
                  <w:color w:val="000000"/>
                  <w:sz w:val="28"/>
                  <w:szCs w:val="28"/>
                  <w:shd w:val="clear" w:color="auto" w:fill="FFFFFF"/>
                </w:rPr>
                <m:t>2</m:t>
              </m:r>
            </m:sub>
          </m:sSub>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u</m:t>
              </m:r>
            </m:e>
            <m:sub>
              <m:r>
                <w:rPr>
                  <w:rFonts w:ascii="Cambria Math" w:eastAsia="Times New Roman" w:hAnsi="Cambria Math" w:cs="Times New Roman"/>
                  <w:color w:val="000000"/>
                  <w:sz w:val="28"/>
                  <w:szCs w:val="28"/>
                  <w:shd w:val="clear" w:color="auto" w:fill="FFFFFF"/>
                </w:rPr>
                <m:t>n</m:t>
              </m:r>
            </m:sub>
          </m:sSub>
          <m:r>
            <w:rPr>
              <w:rFonts w:ascii="Cambria Math" w:eastAsia="Times New Roman" w:hAnsi="Cambria Math" w:cs="Times New Roman"/>
              <w:color w:val="000000"/>
              <w:sz w:val="28"/>
              <w:szCs w:val="28"/>
              <w:shd w:val="clear" w:color="auto" w:fill="FFFFFF"/>
            </w:rPr>
            <m:t>+…(1)</m:t>
          </m:r>
        </m:oMath>
      </m:oMathPara>
    </w:p>
    <w:p w14:paraId="01E123F6" w14:textId="6F203CB1" w:rsidR="005F43B6" w:rsidRDefault="005F43B6" w:rsidP="009B316B">
      <w:pPr>
        <w:spacing w:before="240" w:after="240" w:line="240" w:lineRule="auto"/>
        <w:rPr>
          <w:rFonts w:ascii="Times New Roman" w:eastAsia="Times New Roman" w:hAnsi="Times New Roman" w:cs="Times New Roman"/>
          <w:iCs/>
          <w:color w:val="000000"/>
          <w:sz w:val="28"/>
          <w:szCs w:val="28"/>
          <w:shd w:val="clear" w:color="auto" w:fill="FFFFFF"/>
        </w:rPr>
      </w:pPr>
      <w:r>
        <w:rPr>
          <w:rFonts w:ascii="Times New Roman" w:eastAsia="Times New Roman" w:hAnsi="Times New Roman" w:cs="Times New Roman"/>
          <w:iCs/>
          <w:color w:val="000000"/>
          <w:sz w:val="28"/>
          <w:szCs w:val="28"/>
          <w:shd w:val="clear" w:color="auto" w:fill="FFFFFF"/>
        </w:rPr>
        <w:t>Меньше предшествующего, то для исследования сходимости можно рассмотреть несобственный интеграл</w:t>
      </w:r>
    </w:p>
    <w:p w14:paraId="42C533EF" w14:textId="4F92E4B8" w:rsidR="00B41BBA" w:rsidRPr="00B41BBA" w:rsidRDefault="00000000" w:rsidP="009B316B">
      <w:pPr>
        <w:spacing w:before="240" w:after="240" w:line="240" w:lineRule="auto"/>
        <w:rPr>
          <w:rFonts w:ascii="Times New Roman" w:eastAsia="Times New Roman" w:hAnsi="Times New Roman" w:cs="Times New Roman"/>
          <w:iCs/>
          <w:color w:val="000000"/>
          <w:sz w:val="28"/>
          <w:szCs w:val="28"/>
          <w:shd w:val="clear" w:color="auto" w:fill="FFFFFF"/>
        </w:rPr>
      </w:pPr>
      <m:oMathPara>
        <m:oMath>
          <m:nary>
            <m:naryPr>
              <m:limLoc m:val="subSup"/>
              <m:ctrlPr>
                <w:rPr>
                  <w:rFonts w:ascii="Cambria Math" w:eastAsia="Times New Roman" w:hAnsi="Cambria Math" w:cs="Times New Roman"/>
                  <w:i/>
                  <w:iCs/>
                  <w:color w:val="000000"/>
                  <w:sz w:val="28"/>
                  <w:szCs w:val="28"/>
                  <w:shd w:val="clear" w:color="auto" w:fill="FFFFFF"/>
                </w:rPr>
              </m:ctrlPr>
            </m:naryPr>
            <m:sub>
              <m:r>
                <w:rPr>
                  <w:rFonts w:ascii="Cambria Math" w:eastAsia="Times New Roman" w:hAnsi="Cambria Math" w:cs="Times New Roman"/>
                  <w:color w:val="000000"/>
                  <w:sz w:val="28"/>
                  <w:szCs w:val="28"/>
                  <w:shd w:val="clear" w:color="auto" w:fill="FFFFFF"/>
                </w:rPr>
                <m:t>1</m:t>
              </m:r>
            </m:sub>
            <m:sup>
              <m:r>
                <w:rPr>
                  <w:rFonts w:ascii="Cambria Math" w:eastAsia="Times New Roman" w:hAnsi="Cambria Math" w:cs="Times New Roman"/>
                  <w:color w:val="000000"/>
                  <w:sz w:val="28"/>
                  <w:szCs w:val="28"/>
                  <w:shd w:val="clear" w:color="auto" w:fill="FFFFFF"/>
                </w:rPr>
                <m:t>∞</m:t>
              </m:r>
            </m:sup>
            <m:e>
              <m:r>
                <w:rPr>
                  <w:rFonts w:ascii="Cambria Math" w:eastAsia="Times New Roman" w:hAnsi="Cambria Math" w:cs="Times New Roman"/>
                  <w:color w:val="000000"/>
                  <w:sz w:val="28"/>
                  <w:szCs w:val="28"/>
                  <w:shd w:val="clear" w:color="auto" w:fill="FFFFFF"/>
                </w:rPr>
                <m:t>f</m:t>
              </m:r>
              <m:d>
                <m:dPr>
                  <m:ctrlPr>
                    <w:rPr>
                      <w:rFonts w:ascii="Cambria Math" w:eastAsia="Times New Roman" w:hAnsi="Cambria Math" w:cs="Times New Roman"/>
                      <w:i/>
                      <w:iCs/>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n</m:t>
                  </m:r>
                </m:e>
              </m:d>
              <m:box>
                <m:boxPr>
                  <m:diff m:val="1"/>
                  <m:ctrlPr>
                    <w:rPr>
                      <w:rFonts w:ascii="Cambria Math" w:eastAsia="Times New Roman" w:hAnsi="Cambria Math" w:cs="Times New Roman"/>
                      <w:i/>
                      <w:iCs/>
                      <w:color w:val="000000"/>
                      <w:sz w:val="28"/>
                      <w:szCs w:val="28"/>
                      <w:shd w:val="clear" w:color="auto" w:fill="FFFFFF"/>
                    </w:rPr>
                  </m:ctrlPr>
                </m:boxPr>
                <m:e>
                  <m:r>
                    <w:rPr>
                      <w:rFonts w:ascii="Cambria Math" w:eastAsia="Times New Roman" w:hAnsi="Cambria Math" w:cs="Times New Roman"/>
                      <w:color w:val="000000"/>
                      <w:sz w:val="28"/>
                      <w:szCs w:val="28"/>
                      <w:shd w:val="clear" w:color="auto" w:fill="FFFFFF"/>
                    </w:rPr>
                    <m:t>dn</m:t>
                  </m:r>
                </m:e>
              </m:box>
            </m:e>
          </m:nary>
          <m:r>
            <w:rPr>
              <w:rFonts w:ascii="Cambria Math" w:eastAsia="Times New Roman" w:hAnsi="Cambria Math" w:cs="Times New Roman"/>
              <w:color w:val="000000"/>
              <w:sz w:val="28"/>
              <w:szCs w:val="28"/>
              <w:shd w:val="clear" w:color="auto" w:fill="FFFFFF"/>
            </w:rPr>
            <m:t>,(2)</m:t>
          </m:r>
        </m:oMath>
      </m:oMathPara>
    </w:p>
    <w:p w14:paraId="32E49F78" w14:textId="77A69CA1" w:rsidR="00B41BBA" w:rsidRDefault="00B41BBA" w:rsidP="009B316B">
      <w:pPr>
        <w:spacing w:before="240" w:after="240" w:line="240" w:lineRule="auto"/>
        <w:rPr>
          <w:rFonts w:ascii="Times New Roman" w:eastAsia="Times New Roman" w:hAnsi="Times New Roman" w:cs="Times New Roman"/>
          <w:iCs/>
          <w:color w:val="000000"/>
          <w:sz w:val="28"/>
          <w:szCs w:val="28"/>
          <w:shd w:val="clear" w:color="auto" w:fill="FFFFFF"/>
        </w:rPr>
      </w:pPr>
      <w:r>
        <w:rPr>
          <w:rFonts w:ascii="Times New Roman" w:eastAsia="Times New Roman" w:hAnsi="Times New Roman" w:cs="Times New Roman"/>
          <w:iCs/>
          <w:color w:val="000000"/>
          <w:sz w:val="28"/>
          <w:szCs w:val="28"/>
          <w:shd w:val="clear" w:color="auto" w:fill="FFFFFF"/>
        </w:rPr>
        <w:t xml:space="preserve">где </w:t>
      </w:r>
      <m:oMath>
        <m:r>
          <w:rPr>
            <w:rFonts w:ascii="Cambria Math" w:eastAsia="Times New Roman" w:hAnsi="Cambria Math" w:cs="Times New Roman"/>
            <w:color w:val="000000"/>
            <w:sz w:val="28"/>
            <w:szCs w:val="28"/>
            <w:shd w:val="clear" w:color="auto" w:fill="FFFFFF"/>
          </w:rPr>
          <m:t>f(n)</m:t>
        </m:r>
      </m:oMath>
      <w:r w:rsidRPr="00B41BBA">
        <w:rPr>
          <w:rFonts w:ascii="Times New Roman" w:eastAsia="Times New Roman" w:hAnsi="Times New Roman" w:cs="Times New Roman"/>
          <w:iCs/>
          <w:color w:val="000000"/>
          <w:sz w:val="28"/>
          <w:szCs w:val="28"/>
          <w:shd w:val="clear" w:color="auto" w:fill="FFFFFF"/>
        </w:rPr>
        <w:t xml:space="preserve"> – </w:t>
      </w:r>
      <w:r>
        <w:rPr>
          <w:rFonts w:ascii="Times New Roman" w:eastAsia="Times New Roman" w:hAnsi="Times New Roman" w:cs="Times New Roman"/>
          <w:iCs/>
          <w:color w:val="000000"/>
          <w:sz w:val="28"/>
          <w:szCs w:val="28"/>
          <w:shd w:val="clear" w:color="auto" w:fill="FFFFFF"/>
        </w:rPr>
        <w:t xml:space="preserve">непрерывная убывающая функция </w:t>
      </w:r>
      <m:oMath>
        <m:r>
          <w:rPr>
            <w:rFonts w:ascii="Cambria Math" w:eastAsia="Times New Roman" w:hAnsi="Cambria Math" w:cs="Times New Roman"/>
            <w:color w:val="000000"/>
            <w:sz w:val="28"/>
            <w:szCs w:val="28"/>
            <w:shd w:val="clear" w:color="auto" w:fill="FFFFFF"/>
          </w:rPr>
          <m:t>n</m:t>
        </m:r>
      </m:oMath>
      <w:r w:rsidRPr="00B41BBA">
        <w:rPr>
          <w:rFonts w:ascii="Times New Roman" w:eastAsia="Times New Roman" w:hAnsi="Times New Roman" w:cs="Times New Roman"/>
          <w:iCs/>
          <w:color w:val="000000"/>
          <w:sz w:val="28"/>
          <w:szCs w:val="28"/>
          <w:shd w:val="clear" w:color="auto" w:fill="FFFFFF"/>
        </w:rPr>
        <w:t xml:space="preserve">, </w:t>
      </w:r>
      <w:r>
        <w:rPr>
          <w:rFonts w:ascii="Times New Roman" w:eastAsia="Times New Roman" w:hAnsi="Times New Roman" w:cs="Times New Roman"/>
          <w:iCs/>
          <w:color w:val="000000"/>
          <w:sz w:val="28"/>
          <w:szCs w:val="28"/>
          <w:shd w:val="clear" w:color="auto" w:fill="FFFFFF"/>
        </w:rPr>
        <w:t xml:space="preserve">принимающая при </w:t>
      </w:r>
      <m:oMath>
        <m:r>
          <w:rPr>
            <w:rFonts w:ascii="Cambria Math" w:eastAsia="Times New Roman" w:hAnsi="Cambria Math" w:cs="Times New Roman"/>
            <w:color w:val="000000"/>
            <w:sz w:val="28"/>
            <w:szCs w:val="28"/>
            <w:shd w:val="clear" w:color="auto" w:fill="FFFFFF"/>
          </w:rPr>
          <m:t>n=1,2,3…</m:t>
        </m:r>
      </m:oMath>
      <w:r w:rsidRPr="00B41BBA">
        <w:rPr>
          <w:rFonts w:ascii="Times New Roman" w:eastAsia="Times New Roman" w:hAnsi="Times New Roman" w:cs="Times New Roman"/>
          <w:iCs/>
          <w:color w:val="000000"/>
          <w:sz w:val="28"/>
          <w:szCs w:val="28"/>
          <w:shd w:val="clear" w:color="auto" w:fill="FFFFFF"/>
        </w:rPr>
        <w:t xml:space="preserve"> </w:t>
      </w:r>
      <w:r>
        <w:rPr>
          <w:rFonts w:ascii="Times New Roman" w:eastAsia="Times New Roman" w:hAnsi="Times New Roman" w:cs="Times New Roman"/>
          <w:iCs/>
          <w:color w:val="000000"/>
          <w:sz w:val="28"/>
          <w:szCs w:val="28"/>
          <w:shd w:val="clear" w:color="auto" w:fill="FFFFFF"/>
        </w:rPr>
        <w:t xml:space="preserve">значения </w:t>
      </w:r>
      <m:oMath>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u</m:t>
            </m:r>
          </m:e>
          <m:sub>
            <m:r>
              <w:rPr>
                <w:rFonts w:ascii="Cambria Math" w:eastAsia="Times New Roman" w:hAnsi="Cambria Math" w:cs="Times New Roman"/>
                <w:color w:val="000000"/>
                <w:sz w:val="28"/>
                <w:szCs w:val="28"/>
                <w:shd w:val="clear" w:color="auto" w:fill="FFFFFF"/>
              </w:rPr>
              <m:t>1</m:t>
            </m:r>
          </m:sub>
        </m:sSub>
        <m:r>
          <w:rPr>
            <w:rFonts w:ascii="Cambria Math" w:eastAsia="Times New Roman" w:hAnsi="Cambria Math" w:cs="Times New Roman"/>
            <w:color w:val="000000"/>
            <w:sz w:val="28"/>
            <w:szCs w:val="28"/>
            <w:shd w:val="clear" w:color="auto" w:fill="FFFFFF"/>
          </w:rPr>
          <m:t xml:space="preserve">, </m:t>
        </m:r>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u</m:t>
            </m:r>
          </m:e>
          <m:sub>
            <m:r>
              <w:rPr>
                <w:rFonts w:ascii="Cambria Math" w:eastAsia="Times New Roman" w:hAnsi="Cambria Math" w:cs="Times New Roman"/>
                <w:color w:val="000000"/>
                <w:sz w:val="28"/>
                <w:szCs w:val="28"/>
                <w:shd w:val="clear" w:color="auto" w:fill="FFFFFF"/>
              </w:rPr>
              <m:t>2</m:t>
            </m:r>
          </m:sub>
        </m:sSub>
        <m:r>
          <w:rPr>
            <w:rFonts w:ascii="Cambria Math" w:eastAsia="Times New Roman" w:hAnsi="Cambria Math" w:cs="Times New Roman"/>
            <w:color w:val="000000"/>
            <w:sz w:val="28"/>
            <w:szCs w:val="28"/>
            <w:shd w:val="clear" w:color="auto" w:fill="FFFFFF"/>
          </w:rPr>
          <m:t xml:space="preserve">, </m:t>
        </m:r>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u</m:t>
            </m:r>
          </m:e>
          <m:sub>
            <m:r>
              <w:rPr>
                <w:rFonts w:ascii="Cambria Math" w:eastAsia="Times New Roman" w:hAnsi="Cambria Math" w:cs="Times New Roman"/>
                <w:color w:val="000000"/>
                <w:sz w:val="28"/>
                <w:szCs w:val="28"/>
                <w:shd w:val="clear" w:color="auto" w:fill="FFFFFF"/>
              </w:rPr>
              <m:t>3</m:t>
            </m:r>
          </m:sub>
        </m:sSub>
        <m:r>
          <w:rPr>
            <w:rFonts w:ascii="Cambria Math" w:eastAsia="Times New Roman" w:hAnsi="Cambria Math" w:cs="Times New Roman"/>
            <w:color w:val="000000"/>
            <w:sz w:val="28"/>
            <w:szCs w:val="28"/>
            <w:shd w:val="clear" w:color="auto" w:fill="FFFFFF"/>
          </w:rPr>
          <m:t>,…</m:t>
        </m:r>
      </m:oMath>
      <w:r w:rsidRPr="00B41BBA">
        <w:rPr>
          <w:rFonts w:ascii="Times New Roman" w:eastAsia="Times New Roman" w:hAnsi="Times New Roman" w:cs="Times New Roman"/>
          <w:iCs/>
          <w:color w:val="000000"/>
          <w:sz w:val="28"/>
          <w:szCs w:val="28"/>
          <w:shd w:val="clear" w:color="auto" w:fill="FFFFFF"/>
        </w:rPr>
        <w:t xml:space="preserve"> .</w:t>
      </w:r>
    </w:p>
    <w:p w14:paraId="4DD3C725" w14:textId="7D07F344" w:rsidR="00B41BBA" w:rsidRDefault="00B41BBA" w:rsidP="009B316B">
      <w:pPr>
        <w:spacing w:before="240" w:after="240" w:line="240" w:lineRule="auto"/>
        <w:rPr>
          <w:rFonts w:ascii="Times New Roman" w:eastAsia="Times New Roman" w:hAnsi="Times New Roman" w:cs="Times New Roman"/>
          <w:iCs/>
          <w:color w:val="000000"/>
          <w:sz w:val="28"/>
          <w:szCs w:val="28"/>
          <w:shd w:val="clear" w:color="auto" w:fill="FFFFFF"/>
        </w:rPr>
      </w:pPr>
      <w:r>
        <w:rPr>
          <w:rFonts w:ascii="Times New Roman" w:eastAsia="Times New Roman" w:hAnsi="Times New Roman" w:cs="Times New Roman"/>
          <w:iCs/>
          <w:color w:val="000000"/>
          <w:sz w:val="28"/>
          <w:szCs w:val="28"/>
          <w:shd w:val="clear" w:color="auto" w:fill="FFFFFF"/>
        </w:rPr>
        <w:tab/>
        <w:t xml:space="preserve">Ряд (1) сходится или расходится, в зависимости от того, сходится или расходится несобственный интеграл (2). В случае сходимости остаток </w:t>
      </w:r>
      <m:oMath>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R</m:t>
            </m:r>
          </m:e>
          <m:sub>
            <m:r>
              <w:rPr>
                <w:rFonts w:ascii="Cambria Math" w:eastAsia="Times New Roman" w:hAnsi="Cambria Math" w:cs="Times New Roman"/>
                <w:color w:val="000000"/>
                <w:sz w:val="28"/>
                <w:szCs w:val="28"/>
                <w:shd w:val="clear" w:color="auto" w:fill="FFFFFF"/>
              </w:rPr>
              <m:t>n</m:t>
            </m:r>
          </m:sub>
        </m:sSub>
      </m:oMath>
      <w:r>
        <w:rPr>
          <w:rFonts w:ascii="Times New Roman" w:eastAsia="Times New Roman" w:hAnsi="Times New Roman" w:cs="Times New Roman"/>
          <w:iCs/>
          <w:color w:val="000000"/>
          <w:sz w:val="28"/>
          <w:szCs w:val="28"/>
          <w:shd w:val="clear" w:color="auto" w:fill="FFFFFF"/>
          <w:lang w:val="en-US"/>
        </w:rPr>
        <w:t xml:space="preserve"> </w:t>
      </w:r>
      <w:r>
        <w:rPr>
          <w:rFonts w:ascii="Times New Roman" w:eastAsia="Times New Roman" w:hAnsi="Times New Roman" w:cs="Times New Roman"/>
          <w:iCs/>
          <w:color w:val="000000"/>
          <w:sz w:val="28"/>
          <w:szCs w:val="28"/>
          <w:shd w:val="clear" w:color="auto" w:fill="FFFFFF"/>
        </w:rPr>
        <w:t>ряда (1) удовлетворяет неравенствам</w:t>
      </w:r>
    </w:p>
    <w:p w14:paraId="350C7788" w14:textId="5A21B73C" w:rsidR="00B41BBA" w:rsidRPr="00B41BBA" w:rsidRDefault="00000000" w:rsidP="009B316B">
      <w:pPr>
        <w:spacing w:before="240" w:after="240" w:line="240" w:lineRule="auto"/>
        <w:rPr>
          <w:rFonts w:ascii="Times New Roman" w:eastAsia="Times New Roman" w:hAnsi="Times New Roman" w:cs="Times New Roman"/>
          <w:iCs/>
          <w:color w:val="000000"/>
          <w:sz w:val="28"/>
          <w:szCs w:val="28"/>
          <w:shd w:val="clear" w:color="auto" w:fill="FFFFFF"/>
        </w:rPr>
      </w:pPr>
      <m:oMathPara>
        <m:oMath>
          <m:nary>
            <m:naryPr>
              <m:limLoc m:val="subSup"/>
              <m:ctrlPr>
                <w:rPr>
                  <w:rFonts w:ascii="Cambria Math" w:eastAsia="Times New Roman" w:hAnsi="Cambria Math" w:cs="Times New Roman"/>
                  <w:i/>
                  <w:iCs/>
                  <w:color w:val="000000"/>
                  <w:sz w:val="28"/>
                  <w:szCs w:val="28"/>
                  <w:shd w:val="clear" w:color="auto" w:fill="FFFFFF"/>
                </w:rPr>
              </m:ctrlPr>
            </m:naryPr>
            <m:sub>
              <m:r>
                <w:rPr>
                  <w:rFonts w:ascii="Cambria Math" w:eastAsia="Times New Roman" w:hAnsi="Cambria Math" w:cs="Times New Roman"/>
                  <w:color w:val="000000"/>
                  <w:sz w:val="28"/>
                  <w:szCs w:val="28"/>
                  <w:shd w:val="clear" w:color="auto" w:fill="FFFFFF"/>
                  <w:lang w:val="en-US"/>
                </w:rPr>
                <m:t>n+1</m:t>
              </m:r>
            </m:sub>
            <m:sup>
              <m:r>
                <w:rPr>
                  <w:rFonts w:ascii="Cambria Math" w:eastAsia="Times New Roman" w:hAnsi="Cambria Math" w:cs="Times New Roman"/>
                  <w:color w:val="000000"/>
                  <w:sz w:val="28"/>
                  <w:szCs w:val="28"/>
                  <w:shd w:val="clear" w:color="auto" w:fill="FFFFFF"/>
                </w:rPr>
                <m:t>∞</m:t>
              </m:r>
            </m:sup>
            <m:e>
              <m:r>
                <w:rPr>
                  <w:rFonts w:ascii="Cambria Math" w:eastAsia="Times New Roman" w:hAnsi="Cambria Math" w:cs="Times New Roman"/>
                  <w:color w:val="000000"/>
                  <w:sz w:val="28"/>
                  <w:szCs w:val="28"/>
                  <w:shd w:val="clear" w:color="auto" w:fill="FFFFFF"/>
                </w:rPr>
                <m:t>f</m:t>
              </m:r>
              <m:d>
                <m:dPr>
                  <m:ctrlPr>
                    <w:rPr>
                      <w:rFonts w:ascii="Cambria Math" w:eastAsia="Times New Roman" w:hAnsi="Cambria Math" w:cs="Times New Roman"/>
                      <w:i/>
                      <w:iCs/>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n</m:t>
                  </m:r>
                </m:e>
              </m:d>
              <m:r>
                <w:rPr>
                  <w:rFonts w:ascii="Cambria Math" w:eastAsia="Times New Roman" w:hAnsi="Cambria Math" w:cs="Times New Roman"/>
                  <w:color w:val="000000"/>
                  <w:sz w:val="28"/>
                  <w:szCs w:val="28"/>
                  <w:shd w:val="clear" w:color="auto" w:fill="FFFFFF"/>
                </w:rPr>
                <m:t>dn&lt;</m:t>
              </m:r>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R</m:t>
                  </m:r>
                </m:e>
                <m:sub>
                  <m:r>
                    <w:rPr>
                      <w:rFonts w:ascii="Cambria Math" w:eastAsia="Times New Roman" w:hAnsi="Cambria Math" w:cs="Times New Roman"/>
                      <w:color w:val="000000"/>
                      <w:sz w:val="28"/>
                      <w:szCs w:val="28"/>
                      <w:shd w:val="clear" w:color="auto" w:fill="FFFFFF"/>
                    </w:rPr>
                    <m:t>n</m:t>
                  </m:r>
                </m:sub>
              </m:sSub>
            </m:e>
          </m:nary>
          <m:r>
            <w:rPr>
              <w:rFonts w:ascii="Cambria Math" w:eastAsia="Times New Roman" w:hAnsi="Cambria Math" w:cs="Times New Roman"/>
              <w:color w:val="000000"/>
              <w:sz w:val="28"/>
              <w:szCs w:val="28"/>
              <w:shd w:val="clear" w:color="auto" w:fill="FFFFFF"/>
            </w:rPr>
            <m:t>&lt;</m:t>
          </m:r>
          <m:nary>
            <m:naryPr>
              <m:limLoc m:val="subSup"/>
              <m:ctrlPr>
                <w:rPr>
                  <w:rFonts w:ascii="Cambria Math" w:eastAsia="Times New Roman" w:hAnsi="Cambria Math" w:cs="Times New Roman"/>
                  <w:i/>
                  <w:iCs/>
                  <w:color w:val="000000"/>
                  <w:sz w:val="28"/>
                  <w:szCs w:val="28"/>
                  <w:shd w:val="clear" w:color="auto" w:fill="FFFFFF"/>
                </w:rPr>
              </m:ctrlPr>
            </m:naryPr>
            <m:sub>
              <m:r>
                <w:rPr>
                  <w:rFonts w:ascii="Cambria Math" w:eastAsia="Times New Roman" w:hAnsi="Cambria Math" w:cs="Times New Roman"/>
                  <w:color w:val="000000"/>
                  <w:sz w:val="28"/>
                  <w:szCs w:val="28"/>
                  <w:shd w:val="clear" w:color="auto" w:fill="FFFFFF"/>
                </w:rPr>
                <m:t>n</m:t>
              </m:r>
            </m:sub>
            <m:sup>
              <m:r>
                <w:rPr>
                  <w:rFonts w:ascii="Cambria Math" w:eastAsia="Times New Roman" w:hAnsi="Cambria Math" w:cs="Times New Roman"/>
                  <w:color w:val="000000"/>
                  <w:sz w:val="28"/>
                  <w:szCs w:val="28"/>
                  <w:shd w:val="clear" w:color="auto" w:fill="FFFFFF"/>
                </w:rPr>
                <m:t>∞</m:t>
              </m:r>
            </m:sup>
            <m:e>
              <m:r>
                <w:rPr>
                  <w:rFonts w:ascii="Cambria Math" w:eastAsia="Times New Roman" w:hAnsi="Cambria Math" w:cs="Times New Roman"/>
                  <w:color w:val="000000"/>
                  <w:sz w:val="28"/>
                  <w:szCs w:val="28"/>
                  <w:shd w:val="clear" w:color="auto" w:fill="FFFFFF"/>
                </w:rPr>
                <m:t>f</m:t>
              </m:r>
              <m:d>
                <m:dPr>
                  <m:ctrlPr>
                    <w:rPr>
                      <w:rFonts w:ascii="Cambria Math" w:eastAsia="Times New Roman" w:hAnsi="Cambria Math" w:cs="Times New Roman"/>
                      <w:i/>
                      <w:iCs/>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n</m:t>
                  </m:r>
                </m:e>
              </m:d>
              <m:r>
                <w:rPr>
                  <w:rFonts w:ascii="Cambria Math" w:eastAsia="Times New Roman" w:hAnsi="Cambria Math" w:cs="Times New Roman"/>
                  <w:color w:val="000000"/>
                  <w:sz w:val="28"/>
                  <w:szCs w:val="28"/>
                  <w:shd w:val="clear" w:color="auto" w:fill="FFFFFF"/>
                </w:rPr>
                <m:t>dn.</m:t>
              </m:r>
            </m:e>
          </m:nary>
        </m:oMath>
      </m:oMathPara>
    </w:p>
    <w:p w14:paraId="5A7F5901" w14:textId="35F3D6B8" w:rsidR="00B41BBA" w:rsidRDefault="00B41BBA" w:rsidP="009B316B">
      <w:pPr>
        <w:spacing w:before="240" w:after="240" w:line="240" w:lineRule="auto"/>
        <w:rPr>
          <w:rFonts w:ascii="Times New Roman" w:eastAsia="Times New Roman" w:hAnsi="Times New Roman" w:cs="Times New Roman"/>
          <w:iCs/>
          <w:color w:val="000000"/>
          <w:sz w:val="28"/>
          <w:szCs w:val="28"/>
          <w:shd w:val="clear" w:color="auto" w:fill="FFFFFF"/>
        </w:rPr>
      </w:pPr>
      <w:r>
        <w:rPr>
          <w:rFonts w:ascii="Times New Roman" w:eastAsia="Times New Roman" w:hAnsi="Times New Roman" w:cs="Times New Roman"/>
          <w:iCs/>
          <w:color w:val="000000"/>
          <w:sz w:val="28"/>
          <w:szCs w:val="28"/>
          <w:shd w:val="clear" w:color="auto" w:fill="FFFFFF"/>
        </w:rPr>
        <w:tab/>
        <w:t>Замечание</w:t>
      </w:r>
      <w:r w:rsidR="00B90634">
        <w:rPr>
          <w:rFonts w:ascii="Times New Roman" w:eastAsia="Times New Roman" w:hAnsi="Times New Roman" w:cs="Times New Roman"/>
          <w:iCs/>
          <w:color w:val="000000"/>
          <w:sz w:val="28"/>
          <w:szCs w:val="28"/>
          <w:shd w:val="clear" w:color="auto" w:fill="FFFFFF"/>
        </w:rPr>
        <w:t xml:space="preserve">. Интегральный признак удобен в тех случаях, когда член </w:t>
      </w:r>
      <m:oMath>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u</m:t>
            </m:r>
          </m:e>
          <m:sub>
            <m:r>
              <w:rPr>
                <w:rFonts w:ascii="Cambria Math" w:eastAsia="Times New Roman" w:hAnsi="Cambria Math" w:cs="Times New Roman"/>
                <w:color w:val="000000"/>
                <w:sz w:val="28"/>
                <w:szCs w:val="28"/>
                <w:shd w:val="clear" w:color="auto" w:fill="FFFFFF"/>
              </w:rPr>
              <m:t>n</m:t>
            </m:r>
          </m:sub>
        </m:sSub>
      </m:oMath>
      <w:r w:rsidR="00B90634" w:rsidRPr="00B90634">
        <w:rPr>
          <w:rFonts w:ascii="Times New Roman" w:eastAsia="Times New Roman" w:hAnsi="Times New Roman" w:cs="Times New Roman"/>
          <w:iCs/>
          <w:color w:val="000000"/>
          <w:sz w:val="28"/>
          <w:szCs w:val="28"/>
          <w:shd w:val="clear" w:color="auto" w:fill="FFFFFF"/>
        </w:rPr>
        <w:t xml:space="preserve"> </w:t>
      </w:r>
      <w:r w:rsidR="00B90634">
        <w:rPr>
          <w:rFonts w:ascii="Times New Roman" w:eastAsia="Times New Roman" w:hAnsi="Times New Roman" w:cs="Times New Roman"/>
          <w:iCs/>
          <w:color w:val="000000"/>
          <w:sz w:val="28"/>
          <w:szCs w:val="28"/>
          <w:shd w:val="clear" w:color="auto" w:fill="FFFFFF"/>
        </w:rPr>
        <w:t xml:space="preserve">задан выражением, имеющим смысл не только для целых значений </w:t>
      </w:r>
      <m:oMath>
        <m:r>
          <w:rPr>
            <w:rFonts w:ascii="Cambria Math" w:eastAsia="Times New Roman" w:hAnsi="Cambria Math" w:cs="Times New Roman"/>
            <w:color w:val="000000"/>
            <w:sz w:val="28"/>
            <w:szCs w:val="28"/>
            <w:shd w:val="clear" w:color="auto" w:fill="FFFFFF"/>
          </w:rPr>
          <m:t>n</m:t>
        </m:r>
      </m:oMath>
      <w:r w:rsidR="00B90634" w:rsidRPr="00B90634">
        <w:rPr>
          <w:rFonts w:ascii="Times New Roman" w:eastAsia="Times New Roman" w:hAnsi="Times New Roman" w:cs="Times New Roman"/>
          <w:iCs/>
          <w:color w:val="000000"/>
          <w:sz w:val="28"/>
          <w:szCs w:val="28"/>
          <w:shd w:val="clear" w:color="auto" w:fill="FFFFFF"/>
        </w:rPr>
        <w:t xml:space="preserve">, </w:t>
      </w:r>
      <w:r w:rsidR="00B90634">
        <w:rPr>
          <w:rFonts w:ascii="Times New Roman" w:eastAsia="Times New Roman" w:hAnsi="Times New Roman" w:cs="Times New Roman"/>
          <w:iCs/>
          <w:color w:val="000000"/>
          <w:sz w:val="28"/>
          <w:szCs w:val="28"/>
          <w:shd w:val="clear" w:color="auto" w:fill="FFFFFF"/>
        </w:rPr>
        <w:t xml:space="preserve">но и для всех </w:t>
      </w:r>
      <m:oMath>
        <m:r>
          <w:rPr>
            <w:rFonts w:ascii="Cambria Math" w:eastAsia="Times New Roman" w:hAnsi="Cambria Math" w:cs="Times New Roman"/>
            <w:color w:val="000000"/>
            <w:sz w:val="28"/>
            <w:szCs w:val="28"/>
            <w:shd w:val="clear" w:color="auto" w:fill="FFFFFF"/>
          </w:rPr>
          <m:t>n</m:t>
        </m:r>
      </m:oMath>
      <w:r w:rsidR="00B90634" w:rsidRPr="00B90634">
        <w:rPr>
          <w:rFonts w:ascii="Times New Roman" w:eastAsia="Times New Roman" w:hAnsi="Times New Roman" w:cs="Times New Roman"/>
          <w:iCs/>
          <w:color w:val="000000"/>
          <w:sz w:val="28"/>
          <w:szCs w:val="28"/>
          <w:shd w:val="clear" w:color="auto" w:fill="FFFFFF"/>
        </w:rPr>
        <w:t xml:space="preserve">, </w:t>
      </w:r>
      <w:r w:rsidR="00B90634">
        <w:rPr>
          <w:rFonts w:ascii="Times New Roman" w:eastAsia="Times New Roman" w:hAnsi="Times New Roman" w:cs="Times New Roman"/>
          <w:iCs/>
          <w:color w:val="000000"/>
          <w:sz w:val="28"/>
          <w:szCs w:val="28"/>
          <w:shd w:val="clear" w:color="auto" w:fill="FFFFFF"/>
        </w:rPr>
        <w:t>больше единицы.</w:t>
      </w:r>
    </w:p>
    <w:p w14:paraId="66810F68" w14:textId="576BF213" w:rsidR="00B90634" w:rsidRPr="00725297" w:rsidRDefault="00B90634" w:rsidP="00725297">
      <w:pPr>
        <w:pStyle w:val="2"/>
        <w:numPr>
          <w:ilvl w:val="2"/>
          <w:numId w:val="9"/>
        </w:numPr>
        <w:rPr>
          <w:rFonts w:ascii="Times New Roman" w:eastAsia="Times New Roman" w:hAnsi="Times New Roman" w:cs="Times New Roman"/>
          <w:b/>
          <w:bCs/>
          <w:color w:val="auto"/>
          <w:shd w:val="clear" w:color="auto" w:fill="FFFFFF"/>
        </w:rPr>
      </w:pPr>
      <w:bookmarkStart w:id="17" w:name="_Toc154634842"/>
      <w:r w:rsidRPr="00725297">
        <w:rPr>
          <w:rFonts w:ascii="Times New Roman" w:eastAsia="Times New Roman" w:hAnsi="Times New Roman" w:cs="Times New Roman"/>
          <w:b/>
          <w:bCs/>
          <w:color w:val="auto"/>
          <w:shd w:val="clear" w:color="auto" w:fill="FFFFFF"/>
        </w:rPr>
        <w:t>Знакопеременный ряд. Признак Лейбница</w:t>
      </w:r>
      <w:bookmarkEnd w:id="17"/>
    </w:p>
    <w:p w14:paraId="22554A33" w14:textId="77777777" w:rsidR="00B90634" w:rsidRDefault="00B90634" w:rsidP="00B90634">
      <w:pPr>
        <w:spacing w:before="240" w:after="240" w:line="240" w:lineRule="auto"/>
        <w:ind w:firstLine="708"/>
        <w:rPr>
          <w:rFonts w:ascii="Times New Roman" w:eastAsia="Times New Roman" w:hAnsi="Times New Roman" w:cs="Times New Roman"/>
          <w:iCs/>
          <w:color w:val="000000"/>
          <w:sz w:val="28"/>
          <w:szCs w:val="28"/>
          <w:shd w:val="clear" w:color="auto" w:fill="FFFFFF"/>
        </w:rPr>
      </w:pPr>
      <w:r>
        <w:rPr>
          <w:rFonts w:ascii="Times New Roman" w:eastAsia="Times New Roman" w:hAnsi="Times New Roman" w:cs="Times New Roman"/>
          <w:iCs/>
          <w:color w:val="000000"/>
          <w:sz w:val="28"/>
          <w:szCs w:val="28"/>
          <w:shd w:val="clear" w:color="auto" w:fill="FFFFFF"/>
        </w:rPr>
        <w:t>Ряд называется знакопеременным, если его члены поочередно положительны и отрицательны. Ряд</w:t>
      </w:r>
    </w:p>
    <w:p w14:paraId="332642F6" w14:textId="77777777" w:rsidR="002449F3" w:rsidRDefault="00000000" w:rsidP="00B90634">
      <w:pPr>
        <w:spacing w:before="240" w:after="240" w:line="240" w:lineRule="auto"/>
        <w:ind w:firstLine="708"/>
        <w:rPr>
          <w:rFonts w:ascii="Times New Roman" w:eastAsia="Times New Roman" w:hAnsi="Times New Roman" w:cs="Times New Roman"/>
          <w:iCs/>
          <w:color w:val="000000"/>
          <w:sz w:val="28"/>
          <w:szCs w:val="28"/>
          <w:shd w:val="clear" w:color="auto" w:fill="FFFFFF"/>
        </w:rPr>
      </w:pPr>
      <m:oMathPara>
        <m:oMath>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lang w:val="en-US"/>
                </w:rPr>
                <m:t>u</m:t>
              </m:r>
            </m:e>
            <m:sub>
              <m:r>
                <w:rPr>
                  <w:rFonts w:ascii="Cambria Math" w:eastAsia="Times New Roman" w:hAnsi="Cambria Math" w:cs="Times New Roman"/>
                  <w:color w:val="000000"/>
                  <w:sz w:val="28"/>
                  <w:szCs w:val="28"/>
                  <w:shd w:val="clear" w:color="auto" w:fill="FFFFFF"/>
                </w:rPr>
                <m:t>1</m:t>
              </m:r>
            </m:sub>
          </m:sSub>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u</m:t>
              </m:r>
            </m:e>
            <m:sub>
              <m:r>
                <w:rPr>
                  <w:rFonts w:ascii="Cambria Math" w:eastAsia="Times New Roman" w:hAnsi="Cambria Math" w:cs="Times New Roman"/>
                  <w:color w:val="000000"/>
                  <w:sz w:val="28"/>
                  <w:szCs w:val="28"/>
                  <w:shd w:val="clear" w:color="auto" w:fill="FFFFFF"/>
                </w:rPr>
                <m:t>2</m:t>
              </m:r>
            </m:sub>
          </m:sSub>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u</m:t>
              </m:r>
            </m:e>
            <m:sub>
              <m:r>
                <w:rPr>
                  <w:rFonts w:ascii="Cambria Math" w:eastAsia="Times New Roman" w:hAnsi="Cambria Math" w:cs="Times New Roman"/>
                  <w:color w:val="000000"/>
                  <w:sz w:val="28"/>
                  <w:szCs w:val="28"/>
                  <w:shd w:val="clear" w:color="auto" w:fill="FFFFFF"/>
                </w:rPr>
                <m:t>3</m:t>
              </m:r>
            </m:sub>
          </m:sSub>
          <m:r>
            <w:rPr>
              <w:rFonts w:ascii="Cambria Math" w:eastAsia="Times New Roman" w:hAnsi="Cambria Math" w:cs="Times New Roman"/>
              <w:color w:val="000000"/>
              <w:sz w:val="28"/>
              <w:szCs w:val="28"/>
              <w:shd w:val="clear" w:color="auto" w:fill="FFFFFF"/>
            </w:rPr>
            <m:t>-…+</m:t>
          </m:r>
          <m:sSup>
            <m:sSupPr>
              <m:ctrlPr>
                <w:rPr>
                  <w:rFonts w:ascii="Cambria Math" w:eastAsia="Times New Roman" w:hAnsi="Cambria Math" w:cs="Times New Roman"/>
                  <w:i/>
                  <w:iCs/>
                  <w:color w:val="000000"/>
                  <w:sz w:val="28"/>
                  <w:szCs w:val="28"/>
                  <w:shd w:val="clear" w:color="auto" w:fill="FFFFFF"/>
                </w:rPr>
              </m:ctrlPr>
            </m:sSupPr>
            <m:e>
              <m:d>
                <m:dPr>
                  <m:ctrlPr>
                    <w:rPr>
                      <w:rFonts w:ascii="Cambria Math" w:eastAsia="Times New Roman" w:hAnsi="Cambria Math" w:cs="Times New Roman"/>
                      <w:i/>
                      <w:iCs/>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-1</m:t>
                  </m:r>
                </m:e>
              </m:d>
            </m:e>
            <m:sup>
              <m:r>
                <w:rPr>
                  <w:rFonts w:ascii="Cambria Math" w:eastAsia="Times New Roman" w:hAnsi="Cambria Math" w:cs="Times New Roman"/>
                  <w:color w:val="000000"/>
                  <w:sz w:val="28"/>
                  <w:szCs w:val="28"/>
                  <w:shd w:val="clear" w:color="auto" w:fill="FFFFFF"/>
                </w:rPr>
                <m:t>n-1</m:t>
              </m:r>
            </m:sup>
          </m:sSup>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u</m:t>
              </m:r>
            </m:e>
            <m:sub>
              <m:r>
                <w:rPr>
                  <w:rFonts w:ascii="Cambria Math" w:eastAsia="Times New Roman" w:hAnsi="Cambria Math" w:cs="Times New Roman"/>
                  <w:color w:val="000000"/>
                  <w:sz w:val="28"/>
                  <w:szCs w:val="28"/>
                  <w:shd w:val="clear" w:color="auto" w:fill="FFFFFF"/>
                </w:rPr>
                <m:t>n</m:t>
              </m:r>
            </m:sub>
          </m:sSub>
          <m:r>
            <w:rPr>
              <w:rFonts w:ascii="Cambria Math" w:eastAsia="Times New Roman" w:hAnsi="Cambria Math" w:cs="Times New Roman"/>
              <w:color w:val="000000"/>
              <w:sz w:val="28"/>
              <w:szCs w:val="28"/>
              <w:shd w:val="clear" w:color="auto" w:fill="FFFFFF"/>
            </w:rPr>
            <m:t>+…,(1)</m:t>
          </m:r>
        </m:oMath>
      </m:oMathPara>
    </w:p>
    <w:p w14:paraId="7EB9ABF6" w14:textId="506FB052" w:rsidR="00B90634" w:rsidRPr="00B90634" w:rsidRDefault="00B90634" w:rsidP="00B90634">
      <w:pPr>
        <w:spacing w:before="240" w:after="240" w:line="240" w:lineRule="auto"/>
        <w:ind w:firstLine="708"/>
        <w:rPr>
          <w:rFonts w:ascii="Times New Roman" w:eastAsia="Times New Roman" w:hAnsi="Times New Roman" w:cs="Times New Roman"/>
          <w:iCs/>
          <w:color w:val="000000"/>
          <w:sz w:val="28"/>
          <w:szCs w:val="28"/>
          <w:shd w:val="clear" w:color="auto" w:fill="FFFFFF"/>
        </w:rPr>
      </w:pPr>
      <w:r>
        <w:rPr>
          <w:rFonts w:ascii="Times New Roman" w:eastAsia="Times New Roman" w:hAnsi="Times New Roman" w:cs="Times New Roman"/>
          <w:iCs/>
          <w:color w:val="000000"/>
          <w:sz w:val="28"/>
          <w:szCs w:val="28"/>
          <w:shd w:val="clear" w:color="auto" w:fill="FFFFFF"/>
        </w:rPr>
        <w:t xml:space="preserve"> </w:t>
      </w:r>
    </w:p>
    <w:p w14:paraId="4E52023D" w14:textId="77777777" w:rsidR="002449F3" w:rsidRDefault="002449F3" w:rsidP="009B316B">
      <w:pPr>
        <w:spacing w:before="240" w:after="240" w:line="240" w:lineRule="auto"/>
        <w:rPr>
          <w:rFonts w:ascii="Times New Roman" w:eastAsia="Times New Roman" w:hAnsi="Times New Roman" w:cs="Times New Roman"/>
          <w:iCs/>
          <w:color w:val="000000"/>
          <w:sz w:val="28"/>
          <w:szCs w:val="28"/>
          <w:shd w:val="clear" w:color="auto" w:fill="FFFFFF"/>
        </w:rPr>
      </w:pPr>
      <w:r>
        <w:rPr>
          <w:rFonts w:ascii="Times New Roman" w:eastAsia="Times New Roman" w:hAnsi="Times New Roman" w:cs="Times New Roman"/>
          <w:iCs/>
          <w:color w:val="000000"/>
          <w:sz w:val="28"/>
          <w:szCs w:val="28"/>
          <w:shd w:val="clear" w:color="auto" w:fill="FFFFFF"/>
        </w:rPr>
        <w:t xml:space="preserve">где буквы </w:t>
      </w:r>
      <m:oMath>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lang w:val="en-US"/>
              </w:rPr>
              <m:t>u</m:t>
            </m:r>
          </m:e>
          <m:sub>
            <m:r>
              <w:rPr>
                <w:rFonts w:ascii="Cambria Math" w:eastAsia="Times New Roman" w:hAnsi="Cambria Math" w:cs="Times New Roman"/>
                <w:color w:val="000000"/>
                <w:sz w:val="28"/>
                <w:szCs w:val="28"/>
                <w:shd w:val="clear" w:color="auto" w:fill="FFFFFF"/>
              </w:rPr>
              <m:t>1</m:t>
            </m:r>
          </m:sub>
        </m:sSub>
        <m:r>
          <w:rPr>
            <w:rFonts w:ascii="Cambria Math" w:eastAsia="Times New Roman" w:hAnsi="Cambria Math" w:cs="Times New Roman"/>
            <w:color w:val="000000"/>
            <w:sz w:val="28"/>
            <w:szCs w:val="28"/>
            <w:shd w:val="clear" w:color="auto" w:fill="FFFFFF"/>
          </w:rPr>
          <m:t xml:space="preserve">, </m:t>
        </m:r>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u</m:t>
            </m:r>
          </m:e>
          <m:sub>
            <m:r>
              <w:rPr>
                <w:rFonts w:ascii="Cambria Math" w:eastAsia="Times New Roman" w:hAnsi="Cambria Math" w:cs="Times New Roman"/>
                <w:color w:val="000000"/>
                <w:sz w:val="28"/>
                <w:szCs w:val="28"/>
                <w:shd w:val="clear" w:color="auto" w:fill="FFFFFF"/>
              </w:rPr>
              <m:t>2</m:t>
            </m:r>
          </m:sub>
        </m:sSub>
        <m:r>
          <w:rPr>
            <w:rFonts w:ascii="Cambria Math" w:eastAsia="Times New Roman" w:hAnsi="Cambria Math" w:cs="Times New Roman"/>
            <w:color w:val="000000"/>
            <w:sz w:val="28"/>
            <w:szCs w:val="28"/>
            <w:shd w:val="clear" w:color="auto" w:fill="FFFFFF"/>
          </w:rPr>
          <m:t xml:space="preserve">, </m:t>
        </m:r>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u</m:t>
            </m:r>
          </m:e>
          <m:sub>
            <m:r>
              <w:rPr>
                <w:rFonts w:ascii="Cambria Math" w:eastAsia="Times New Roman" w:hAnsi="Cambria Math" w:cs="Times New Roman"/>
                <w:color w:val="000000"/>
                <w:sz w:val="28"/>
                <w:szCs w:val="28"/>
                <w:shd w:val="clear" w:color="auto" w:fill="FFFFFF"/>
              </w:rPr>
              <m:t>3</m:t>
            </m:r>
          </m:sub>
        </m:sSub>
        <m:r>
          <w:rPr>
            <w:rFonts w:ascii="Cambria Math" w:eastAsia="Times New Roman" w:hAnsi="Cambria Math" w:cs="Times New Roman"/>
            <w:color w:val="000000"/>
            <w:sz w:val="28"/>
            <w:szCs w:val="28"/>
            <w:shd w:val="clear" w:color="auto" w:fill="FFFFFF"/>
          </w:rPr>
          <m:t>, …</m:t>
        </m:r>
      </m:oMath>
      <w:r w:rsidRPr="002449F3">
        <w:rPr>
          <w:rFonts w:ascii="Times New Roman" w:eastAsia="Times New Roman" w:hAnsi="Times New Roman" w:cs="Times New Roman"/>
          <w:iCs/>
          <w:color w:val="000000"/>
          <w:sz w:val="28"/>
          <w:szCs w:val="28"/>
          <w:shd w:val="clear" w:color="auto" w:fill="FFFFFF"/>
        </w:rPr>
        <w:t xml:space="preserve"> </w:t>
      </w:r>
      <w:r>
        <w:rPr>
          <w:rFonts w:ascii="Times New Roman" w:eastAsia="Times New Roman" w:hAnsi="Times New Roman" w:cs="Times New Roman"/>
          <w:iCs/>
          <w:color w:val="000000"/>
          <w:sz w:val="28"/>
          <w:szCs w:val="28"/>
          <w:shd w:val="clear" w:color="auto" w:fill="FFFFFF"/>
        </w:rPr>
        <w:t>обозначают положительные числа, - знакопеременный.</w:t>
      </w:r>
    </w:p>
    <w:p w14:paraId="57A111DB" w14:textId="77777777" w:rsidR="002449F3" w:rsidRDefault="002449F3" w:rsidP="009B316B">
      <w:pPr>
        <w:spacing w:before="240" w:after="240" w:line="240" w:lineRule="auto"/>
        <w:rPr>
          <w:rFonts w:ascii="Times New Roman" w:eastAsia="Times New Roman" w:hAnsi="Times New Roman" w:cs="Times New Roman"/>
          <w:iCs/>
          <w:color w:val="000000"/>
          <w:sz w:val="28"/>
          <w:szCs w:val="28"/>
          <w:shd w:val="clear" w:color="auto" w:fill="FFFFFF"/>
        </w:rPr>
      </w:pPr>
      <w:r>
        <w:rPr>
          <w:rFonts w:ascii="Times New Roman" w:eastAsia="Times New Roman" w:hAnsi="Times New Roman" w:cs="Times New Roman"/>
          <w:iCs/>
          <w:color w:val="000000"/>
          <w:sz w:val="28"/>
          <w:szCs w:val="28"/>
          <w:shd w:val="clear" w:color="auto" w:fill="FFFFFF"/>
        </w:rPr>
        <w:t>Признак Лейбница. Знакопеременный ряд сходится, если его члены стремятся к нулю, все время убывая по абсолютному значению. Остаток такого ряда имеет тот же знак, что и первый отбрасываемый член, и меньше его по абсолютному значению.</w:t>
      </w:r>
    </w:p>
    <w:p w14:paraId="318AB6C5" w14:textId="18748802" w:rsidR="005F43B6" w:rsidRPr="00725297" w:rsidRDefault="000B7838" w:rsidP="00725297">
      <w:pPr>
        <w:pStyle w:val="2"/>
        <w:numPr>
          <w:ilvl w:val="2"/>
          <w:numId w:val="9"/>
        </w:numPr>
        <w:rPr>
          <w:rFonts w:ascii="Times New Roman" w:eastAsia="Times New Roman" w:hAnsi="Times New Roman" w:cs="Times New Roman"/>
          <w:b/>
          <w:bCs/>
          <w:color w:val="auto"/>
          <w:shd w:val="clear" w:color="auto" w:fill="FFFFFF"/>
        </w:rPr>
      </w:pPr>
      <w:bookmarkStart w:id="18" w:name="_Toc154634843"/>
      <w:r w:rsidRPr="00725297">
        <w:rPr>
          <w:rFonts w:ascii="Times New Roman" w:eastAsia="Times New Roman" w:hAnsi="Times New Roman" w:cs="Times New Roman"/>
          <w:b/>
          <w:bCs/>
          <w:color w:val="auto"/>
          <w:shd w:val="clear" w:color="auto" w:fill="FFFFFF"/>
        </w:rPr>
        <w:lastRenderedPageBreak/>
        <w:t>Абсолютная и условная сходимость</w:t>
      </w:r>
      <w:bookmarkEnd w:id="18"/>
    </w:p>
    <w:p w14:paraId="3D478B7A" w14:textId="0B49372E" w:rsidR="000B7838" w:rsidRDefault="000B7838" w:rsidP="009B316B">
      <w:pPr>
        <w:spacing w:before="240" w:after="240" w:line="240" w:lineRule="auto"/>
        <w:rPr>
          <w:rFonts w:ascii="Times New Roman" w:eastAsia="Times New Roman" w:hAnsi="Times New Roman" w:cs="Times New Roman"/>
          <w:iCs/>
          <w:color w:val="000000"/>
          <w:sz w:val="28"/>
          <w:szCs w:val="28"/>
          <w:shd w:val="clear" w:color="auto" w:fill="FFFFFF"/>
        </w:rPr>
      </w:pPr>
      <w:r>
        <w:rPr>
          <w:rFonts w:ascii="Times New Roman" w:eastAsia="Times New Roman" w:hAnsi="Times New Roman" w:cs="Times New Roman"/>
          <w:iCs/>
          <w:color w:val="000000"/>
          <w:sz w:val="28"/>
          <w:szCs w:val="28"/>
          <w:shd w:val="clear" w:color="auto" w:fill="FFFFFF"/>
        </w:rPr>
        <w:tab/>
      </w:r>
      <w:r w:rsidRPr="000B7838">
        <w:rPr>
          <w:rFonts w:ascii="Times New Roman" w:eastAsia="Times New Roman" w:hAnsi="Times New Roman" w:cs="Times New Roman"/>
          <w:b/>
          <w:bCs/>
          <w:iCs/>
          <w:color w:val="000000"/>
          <w:sz w:val="28"/>
          <w:szCs w:val="28"/>
          <w:shd w:val="clear" w:color="auto" w:fill="FFFFFF"/>
        </w:rPr>
        <w:t>Теорема</w:t>
      </w:r>
      <w:r w:rsidR="001A4B8C" w:rsidRPr="000D7F1A">
        <w:rPr>
          <w:rFonts w:ascii="Times New Roman" w:eastAsia="Times New Roman" w:hAnsi="Times New Roman" w:cs="Times New Roman"/>
          <w:b/>
          <w:bCs/>
          <w:iCs/>
          <w:color w:val="000000"/>
          <w:sz w:val="28"/>
          <w:szCs w:val="28"/>
          <w:shd w:val="clear" w:color="auto" w:fill="FFFFFF"/>
        </w:rPr>
        <w:t xml:space="preserve"> 1</w:t>
      </w:r>
      <w:r>
        <w:rPr>
          <w:rFonts w:ascii="Times New Roman" w:eastAsia="Times New Roman" w:hAnsi="Times New Roman" w:cs="Times New Roman"/>
          <w:iCs/>
          <w:color w:val="000000"/>
          <w:sz w:val="28"/>
          <w:szCs w:val="28"/>
          <w:shd w:val="clear" w:color="auto" w:fill="FFFFFF"/>
        </w:rPr>
        <w:t>. Ряд</w:t>
      </w:r>
    </w:p>
    <w:p w14:paraId="3789C1BE" w14:textId="3ADA6EF7" w:rsidR="000D7F1A" w:rsidRPr="000D7F1A" w:rsidRDefault="00000000" w:rsidP="009B316B">
      <w:pPr>
        <w:spacing w:before="240" w:after="240" w:line="240" w:lineRule="auto"/>
        <w:rPr>
          <w:rFonts w:ascii="Times New Roman" w:eastAsia="Times New Roman" w:hAnsi="Times New Roman" w:cs="Times New Roman"/>
          <w:iCs/>
          <w:color w:val="000000"/>
          <w:sz w:val="28"/>
          <w:szCs w:val="28"/>
          <w:shd w:val="clear" w:color="auto" w:fill="FFFFFF"/>
        </w:rPr>
      </w:pPr>
      <m:oMathPara>
        <m:oMath>
          <m:eqArr>
            <m:eqArrPr>
              <m:maxDist m:val="1"/>
              <m:ctrlPr>
                <w:rPr>
                  <w:rFonts w:ascii="Cambria Math" w:eastAsia="Times New Roman" w:hAnsi="Cambria Math" w:cs="Times New Roman"/>
                  <w:i/>
                  <w:color w:val="000000"/>
                  <w:sz w:val="28"/>
                  <w:szCs w:val="28"/>
                  <w:shd w:val="clear" w:color="auto" w:fill="FFFFFF"/>
                  <w:lang w:val="en-US"/>
                </w:rPr>
              </m:ctrlPr>
            </m:eqArrPr>
            <m:e>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u</m:t>
                  </m:r>
                </m:e>
                <m:sub>
                  <m:r>
                    <w:rPr>
                      <w:rFonts w:ascii="Cambria Math" w:eastAsia="Times New Roman" w:hAnsi="Cambria Math" w:cs="Times New Roman"/>
                      <w:color w:val="000000"/>
                      <w:sz w:val="28"/>
                      <w:szCs w:val="28"/>
                      <w:shd w:val="clear" w:color="auto" w:fill="FFFFFF"/>
                    </w:rPr>
                    <m:t>1</m:t>
                  </m:r>
                </m:sub>
              </m:sSub>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u</m:t>
                  </m:r>
                </m:e>
                <m:sub>
                  <m:r>
                    <w:rPr>
                      <w:rFonts w:ascii="Cambria Math" w:eastAsia="Times New Roman" w:hAnsi="Cambria Math" w:cs="Times New Roman"/>
                      <w:color w:val="000000"/>
                      <w:sz w:val="28"/>
                      <w:szCs w:val="28"/>
                      <w:shd w:val="clear" w:color="auto" w:fill="FFFFFF"/>
                    </w:rPr>
                    <m:t>2</m:t>
                  </m:r>
                </m:sub>
              </m:sSub>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u</m:t>
                  </m:r>
                </m:e>
                <m:sub>
                  <m:r>
                    <w:rPr>
                      <w:rFonts w:ascii="Cambria Math" w:eastAsia="Times New Roman" w:hAnsi="Cambria Math" w:cs="Times New Roman"/>
                      <w:color w:val="000000"/>
                      <w:sz w:val="28"/>
                      <w:szCs w:val="28"/>
                      <w:shd w:val="clear" w:color="auto" w:fill="FFFFFF"/>
                    </w:rPr>
                    <m:t>n</m:t>
                  </m:r>
                </m:sub>
              </m:sSub>
              <m:r>
                <w:rPr>
                  <w:rFonts w:ascii="Cambria Math" w:eastAsia="Times New Roman" w:hAnsi="Cambria Math" w:cs="Times New Roman"/>
                  <w:color w:val="000000"/>
                  <w:sz w:val="28"/>
                  <w:szCs w:val="28"/>
                  <w:shd w:val="clear" w:color="auto" w:fill="FFFFFF"/>
                </w:rPr>
                <m:t>+…#</m:t>
              </m:r>
              <m:d>
                <m:dPr>
                  <m:ctrlPr>
                    <w:rPr>
                      <w:rFonts w:ascii="Cambria Math" w:eastAsia="Times New Roman" w:hAnsi="Cambria Math" w:cs="Times New Roman"/>
                      <w:i/>
                      <w:iCs/>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1</m:t>
                  </m:r>
                </m:e>
              </m:d>
              <m:ctrlPr>
                <w:rPr>
                  <w:rFonts w:ascii="Cambria Math" w:eastAsia="Times New Roman" w:hAnsi="Cambria Math" w:cs="Times New Roman"/>
                  <w:i/>
                  <w:iCs/>
                  <w:color w:val="000000"/>
                  <w:sz w:val="28"/>
                  <w:szCs w:val="28"/>
                  <w:shd w:val="clear" w:color="auto" w:fill="FFFFFF"/>
                </w:rPr>
              </m:ctrlPr>
            </m:e>
          </m:eqArr>
        </m:oMath>
      </m:oMathPara>
    </w:p>
    <w:p w14:paraId="7F327A69" w14:textId="2F13C0FB" w:rsidR="000B7838" w:rsidRDefault="000B7838" w:rsidP="009B316B">
      <w:pPr>
        <w:spacing w:before="240" w:after="240" w:line="240" w:lineRule="auto"/>
        <w:rPr>
          <w:rFonts w:ascii="Times New Roman" w:eastAsia="Times New Roman" w:hAnsi="Times New Roman" w:cs="Times New Roman"/>
          <w:iCs/>
          <w:color w:val="000000"/>
          <w:sz w:val="28"/>
          <w:szCs w:val="28"/>
          <w:shd w:val="clear" w:color="auto" w:fill="FFFFFF"/>
        </w:rPr>
      </w:pPr>
      <w:r>
        <w:rPr>
          <w:rFonts w:ascii="Times New Roman" w:eastAsia="Times New Roman" w:hAnsi="Times New Roman" w:cs="Times New Roman"/>
          <w:iCs/>
          <w:color w:val="000000"/>
          <w:sz w:val="28"/>
          <w:szCs w:val="28"/>
          <w:shd w:val="clear" w:color="auto" w:fill="FFFFFF"/>
        </w:rPr>
        <w:t>заведомо сходится, если сходится положительный ряд</w:t>
      </w:r>
    </w:p>
    <w:p w14:paraId="30215D85" w14:textId="0B0D8BEA" w:rsidR="000D7F1A" w:rsidRPr="000D7F1A" w:rsidRDefault="00000000" w:rsidP="009B316B">
      <w:pPr>
        <w:spacing w:before="240" w:after="240" w:line="240" w:lineRule="auto"/>
        <w:rPr>
          <w:rFonts w:ascii="Times New Roman" w:eastAsia="Times New Roman" w:hAnsi="Times New Roman" w:cs="Times New Roman"/>
          <w:iCs/>
          <w:color w:val="000000"/>
          <w:sz w:val="28"/>
          <w:szCs w:val="28"/>
          <w:shd w:val="clear" w:color="auto" w:fill="FFFFFF"/>
          <w:lang w:val="en-US"/>
        </w:rPr>
      </w:pPr>
      <m:oMathPara>
        <m:oMath>
          <m:eqArr>
            <m:eqArrPr>
              <m:maxDist m:val="1"/>
              <m:ctrlPr>
                <w:rPr>
                  <w:rFonts w:ascii="Cambria Math" w:eastAsia="Times New Roman" w:hAnsi="Cambria Math" w:cs="Times New Roman"/>
                  <w:i/>
                  <w:color w:val="000000"/>
                  <w:sz w:val="28"/>
                  <w:szCs w:val="28"/>
                  <w:shd w:val="clear" w:color="auto" w:fill="FFFFFF"/>
                  <w:lang w:val="en-US"/>
                </w:rPr>
              </m:ctrlPr>
            </m:eqArrPr>
            <m:e>
              <m:d>
                <m:dPr>
                  <m:begChr m:val="|"/>
                  <m:endChr m:val="|"/>
                  <m:ctrlPr>
                    <w:rPr>
                      <w:rFonts w:ascii="Cambria Math" w:eastAsia="Times New Roman" w:hAnsi="Cambria Math" w:cs="Times New Roman"/>
                      <w:i/>
                      <w:iCs/>
                      <w:color w:val="000000"/>
                      <w:sz w:val="28"/>
                      <w:szCs w:val="28"/>
                      <w:shd w:val="clear" w:color="auto" w:fill="FFFFFF"/>
                      <w:lang w:val="en-US"/>
                    </w:rPr>
                  </m:ctrlPr>
                </m:dPr>
                <m:e>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u</m:t>
                      </m:r>
                    </m:e>
                    <m:sub>
                      <m:r>
                        <w:rPr>
                          <w:rFonts w:ascii="Cambria Math" w:eastAsia="Times New Roman" w:hAnsi="Cambria Math" w:cs="Times New Roman"/>
                          <w:color w:val="000000"/>
                          <w:sz w:val="28"/>
                          <w:szCs w:val="28"/>
                          <w:shd w:val="clear" w:color="auto" w:fill="FFFFFF"/>
                        </w:rPr>
                        <m:t>1</m:t>
                      </m:r>
                    </m:sub>
                  </m:sSub>
                </m:e>
              </m:d>
              <m:r>
                <w:rPr>
                  <w:rFonts w:ascii="Cambria Math" w:eastAsia="Times New Roman" w:hAnsi="Cambria Math" w:cs="Times New Roman"/>
                  <w:color w:val="000000"/>
                  <w:sz w:val="28"/>
                  <w:szCs w:val="28"/>
                  <w:shd w:val="clear" w:color="auto" w:fill="FFFFFF"/>
                  <w:lang w:val="en-US"/>
                </w:rPr>
                <m:t>+</m:t>
              </m:r>
              <m:d>
                <m:dPr>
                  <m:begChr m:val="|"/>
                  <m:endChr m:val="|"/>
                  <m:ctrlPr>
                    <w:rPr>
                      <w:rFonts w:ascii="Cambria Math" w:eastAsia="Times New Roman" w:hAnsi="Cambria Math" w:cs="Times New Roman"/>
                      <w:i/>
                      <w:iCs/>
                      <w:color w:val="000000"/>
                      <w:sz w:val="28"/>
                      <w:szCs w:val="28"/>
                      <w:shd w:val="clear" w:color="auto" w:fill="FFFFFF"/>
                      <w:lang w:val="en-US"/>
                    </w:rPr>
                  </m:ctrlPr>
                </m:dPr>
                <m:e>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u</m:t>
                      </m:r>
                    </m:e>
                    <m:sub>
                      <m:r>
                        <w:rPr>
                          <w:rFonts w:ascii="Cambria Math" w:eastAsia="Times New Roman" w:hAnsi="Cambria Math" w:cs="Times New Roman"/>
                          <w:color w:val="000000"/>
                          <w:sz w:val="28"/>
                          <w:szCs w:val="28"/>
                          <w:shd w:val="clear" w:color="auto" w:fill="FFFFFF"/>
                        </w:rPr>
                        <m:t>2</m:t>
                      </m:r>
                    </m:sub>
                  </m:sSub>
                </m:e>
              </m:d>
              <m:r>
                <w:rPr>
                  <w:rFonts w:ascii="Cambria Math" w:eastAsia="Times New Roman" w:hAnsi="Cambria Math" w:cs="Times New Roman"/>
                  <w:color w:val="000000"/>
                  <w:sz w:val="28"/>
                  <w:szCs w:val="28"/>
                  <w:shd w:val="clear" w:color="auto" w:fill="FFFFFF"/>
                  <w:lang w:val="en-US"/>
                </w:rPr>
                <m:t>+…+</m:t>
              </m:r>
              <m:d>
                <m:dPr>
                  <m:begChr m:val="|"/>
                  <m:endChr m:val="|"/>
                  <m:ctrlPr>
                    <w:rPr>
                      <w:rFonts w:ascii="Cambria Math" w:eastAsia="Times New Roman" w:hAnsi="Cambria Math" w:cs="Times New Roman"/>
                      <w:i/>
                      <w:iCs/>
                      <w:color w:val="000000"/>
                      <w:sz w:val="28"/>
                      <w:szCs w:val="28"/>
                      <w:shd w:val="clear" w:color="auto" w:fill="FFFFFF"/>
                      <w:lang w:val="en-US"/>
                    </w:rPr>
                  </m:ctrlPr>
                </m:dPr>
                <m:e>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u</m:t>
                      </m:r>
                    </m:e>
                    <m:sub>
                      <m:r>
                        <w:rPr>
                          <w:rFonts w:ascii="Cambria Math" w:eastAsia="Times New Roman" w:hAnsi="Cambria Math" w:cs="Times New Roman"/>
                          <w:color w:val="000000"/>
                          <w:sz w:val="28"/>
                          <w:szCs w:val="28"/>
                          <w:shd w:val="clear" w:color="auto" w:fill="FFFFFF"/>
                        </w:rPr>
                        <m:t>n</m:t>
                      </m:r>
                    </m:sub>
                  </m:sSub>
                </m:e>
              </m:d>
              <m:r>
                <w:rPr>
                  <w:rFonts w:ascii="Cambria Math" w:eastAsia="Times New Roman" w:hAnsi="Cambria Math" w:cs="Times New Roman"/>
                  <w:color w:val="000000"/>
                  <w:sz w:val="28"/>
                  <w:szCs w:val="28"/>
                  <w:shd w:val="clear" w:color="auto" w:fill="FFFFFF"/>
                  <w:lang w:val="en-US"/>
                </w:rPr>
                <m:t>+…,#</m:t>
              </m:r>
              <m:d>
                <m:dPr>
                  <m:ctrlPr>
                    <w:rPr>
                      <w:rFonts w:ascii="Cambria Math" w:eastAsia="Times New Roman" w:hAnsi="Cambria Math" w:cs="Times New Roman"/>
                      <w:i/>
                      <w:color w:val="000000"/>
                      <w:sz w:val="28"/>
                      <w:szCs w:val="28"/>
                      <w:shd w:val="clear" w:color="auto" w:fill="FFFFFF"/>
                      <w:lang w:val="en-US"/>
                    </w:rPr>
                  </m:ctrlPr>
                </m:dPr>
                <m:e>
                  <m:r>
                    <w:rPr>
                      <w:rFonts w:ascii="Cambria Math" w:eastAsia="Times New Roman" w:hAnsi="Cambria Math" w:cs="Times New Roman"/>
                      <w:color w:val="000000"/>
                      <w:sz w:val="28"/>
                      <w:szCs w:val="28"/>
                      <w:shd w:val="clear" w:color="auto" w:fill="FFFFFF"/>
                      <w:lang w:val="en-US"/>
                    </w:rPr>
                    <m:t>2</m:t>
                  </m:r>
                </m:e>
              </m:d>
              <m:ctrlPr>
                <w:rPr>
                  <w:rFonts w:ascii="Cambria Math" w:eastAsia="Times New Roman" w:hAnsi="Cambria Math" w:cs="Times New Roman"/>
                  <w:i/>
                  <w:iCs/>
                  <w:color w:val="000000"/>
                  <w:sz w:val="28"/>
                  <w:szCs w:val="28"/>
                  <w:shd w:val="clear" w:color="auto" w:fill="FFFFFF"/>
                  <w:lang w:val="en-US"/>
                </w:rPr>
              </m:ctrlPr>
            </m:e>
          </m:eqArr>
        </m:oMath>
      </m:oMathPara>
    </w:p>
    <w:p w14:paraId="13CE2A23" w14:textId="159970F4" w:rsidR="000B7838" w:rsidRDefault="000B7838" w:rsidP="009B316B">
      <w:pPr>
        <w:spacing w:before="240" w:after="240" w:line="240" w:lineRule="auto"/>
        <w:rPr>
          <w:rFonts w:ascii="Times New Roman" w:eastAsia="Times New Roman" w:hAnsi="Times New Roman" w:cs="Times New Roman"/>
          <w:iCs/>
          <w:color w:val="000000"/>
          <w:sz w:val="28"/>
          <w:szCs w:val="28"/>
          <w:shd w:val="clear" w:color="auto" w:fill="FFFFFF"/>
        </w:rPr>
      </w:pPr>
      <w:r>
        <w:rPr>
          <w:rFonts w:ascii="Times New Roman" w:eastAsia="Times New Roman" w:hAnsi="Times New Roman" w:cs="Times New Roman"/>
          <w:iCs/>
          <w:color w:val="000000"/>
          <w:sz w:val="28"/>
          <w:szCs w:val="28"/>
          <w:shd w:val="clear" w:color="auto" w:fill="FFFFFF"/>
        </w:rPr>
        <w:t>составленный из абсолютных значений членов данного ряда.</w:t>
      </w:r>
    </w:p>
    <w:p w14:paraId="6CEB573D" w14:textId="77777777" w:rsidR="000B7838" w:rsidRDefault="000B7838" w:rsidP="009B316B">
      <w:pPr>
        <w:spacing w:before="240" w:after="240" w:line="240" w:lineRule="auto"/>
        <w:rPr>
          <w:rFonts w:ascii="Times New Roman" w:eastAsia="Times New Roman" w:hAnsi="Times New Roman" w:cs="Times New Roman"/>
          <w:iCs/>
          <w:color w:val="000000"/>
          <w:sz w:val="28"/>
          <w:szCs w:val="28"/>
          <w:shd w:val="clear" w:color="auto" w:fill="FFFFFF"/>
        </w:rPr>
      </w:pPr>
      <w:r>
        <w:rPr>
          <w:rFonts w:ascii="Times New Roman" w:eastAsia="Times New Roman" w:hAnsi="Times New Roman" w:cs="Times New Roman"/>
          <w:iCs/>
          <w:color w:val="000000"/>
          <w:sz w:val="28"/>
          <w:szCs w:val="28"/>
          <w:shd w:val="clear" w:color="auto" w:fill="FFFFFF"/>
        </w:rPr>
        <w:tab/>
        <w:t>Остаток данного ряда по абсолютному значению не превосходит соответствующего остатка ряда (2).</w:t>
      </w:r>
    </w:p>
    <w:p w14:paraId="48FB4593" w14:textId="77777777" w:rsidR="00E63726" w:rsidRDefault="000B7838" w:rsidP="009B316B">
      <w:pPr>
        <w:spacing w:before="240" w:after="240" w:line="240" w:lineRule="auto"/>
        <w:rPr>
          <w:rFonts w:ascii="Times New Roman" w:eastAsia="Times New Roman" w:hAnsi="Times New Roman" w:cs="Times New Roman"/>
          <w:iCs/>
          <w:color w:val="000000"/>
          <w:sz w:val="28"/>
          <w:szCs w:val="28"/>
          <w:shd w:val="clear" w:color="auto" w:fill="FFFFFF"/>
        </w:rPr>
      </w:pPr>
      <w:r>
        <w:rPr>
          <w:rFonts w:ascii="Times New Roman" w:eastAsia="Times New Roman" w:hAnsi="Times New Roman" w:cs="Times New Roman"/>
          <w:iCs/>
          <w:color w:val="000000"/>
          <w:sz w:val="28"/>
          <w:szCs w:val="28"/>
          <w:shd w:val="clear" w:color="auto" w:fill="FFFFFF"/>
        </w:rPr>
        <w:tab/>
        <w:t xml:space="preserve">Сумма </w:t>
      </w:r>
      <m:oMath>
        <m:r>
          <w:rPr>
            <w:rFonts w:ascii="Cambria Math" w:eastAsia="Times New Roman" w:hAnsi="Cambria Math" w:cs="Times New Roman"/>
            <w:color w:val="000000"/>
            <w:sz w:val="28"/>
            <w:szCs w:val="28"/>
            <w:shd w:val="clear" w:color="auto" w:fill="FFFFFF"/>
          </w:rPr>
          <m:t>S</m:t>
        </m:r>
      </m:oMath>
      <w:r w:rsidRPr="000B7838">
        <w:rPr>
          <w:rFonts w:ascii="Times New Roman" w:eastAsia="Times New Roman" w:hAnsi="Times New Roman" w:cs="Times New Roman"/>
          <w:iCs/>
          <w:color w:val="000000"/>
          <w:sz w:val="28"/>
          <w:szCs w:val="28"/>
          <w:shd w:val="clear" w:color="auto" w:fill="FFFFFF"/>
        </w:rPr>
        <w:t xml:space="preserve"> </w:t>
      </w:r>
      <w:r>
        <w:rPr>
          <w:rFonts w:ascii="Times New Roman" w:eastAsia="Times New Roman" w:hAnsi="Times New Roman" w:cs="Times New Roman"/>
          <w:iCs/>
          <w:color w:val="000000"/>
          <w:sz w:val="28"/>
          <w:szCs w:val="28"/>
          <w:shd w:val="clear" w:color="auto" w:fill="FFFFFF"/>
        </w:rPr>
        <w:t xml:space="preserve">данного ряда по абсолютному значению не превосходит суммы </w:t>
      </w:r>
      <m:oMath>
        <m:sSup>
          <m:sSupPr>
            <m:ctrlPr>
              <w:rPr>
                <w:rFonts w:ascii="Cambria Math" w:eastAsia="Times New Roman" w:hAnsi="Cambria Math" w:cs="Times New Roman"/>
                <w:i/>
                <w:iCs/>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lang w:val="en-US"/>
              </w:rPr>
              <m:t>S</m:t>
            </m:r>
          </m:e>
          <m:sup>
            <m:r>
              <w:rPr>
                <w:rFonts w:ascii="Cambria Math" w:eastAsia="Times New Roman" w:hAnsi="Cambria Math" w:cs="Times New Roman"/>
                <w:color w:val="000000"/>
                <w:sz w:val="28"/>
                <w:szCs w:val="28"/>
                <w:shd w:val="clear" w:color="auto" w:fill="FFFFFF"/>
              </w:rPr>
              <m:t>'</m:t>
            </m:r>
          </m:sup>
        </m:sSup>
      </m:oMath>
      <w:r w:rsidR="00E63726" w:rsidRPr="00E63726">
        <w:rPr>
          <w:rFonts w:ascii="Times New Roman" w:eastAsia="Times New Roman" w:hAnsi="Times New Roman" w:cs="Times New Roman"/>
          <w:iCs/>
          <w:color w:val="000000"/>
          <w:sz w:val="28"/>
          <w:szCs w:val="28"/>
          <w:shd w:val="clear" w:color="auto" w:fill="FFFFFF"/>
        </w:rPr>
        <w:t xml:space="preserve"> </w:t>
      </w:r>
      <w:r>
        <w:rPr>
          <w:rFonts w:ascii="Times New Roman" w:eastAsia="Times New Roman" w:hAnsi="Times New Roman" w:cs="Times New Roman"/>
          <w:iCs/>
          <w:color w:val="000000"/>
          <w:sz w:val="28"/>
          <w:szCs w:val="28"/>
          <w:shd w:val="clear" w:color="auto" w:fill="FFFFFF"/>
        </w:rPr>
        <w:t>ряда (2)</w:t>
      </w:r>
    </w:p>
    <w:p w14:paraId="054D4242" w14:textId="62D483B5" w:rsidR="00E63726" w:rsidRPr="00E63726" w:rsidRDefault="00000000" w:rsidP="009B316B">
      <w:pPr>
        <w:spacing w:before="240" w:after="240" w:line="240" w:lineRule="auto"/>
        <w:rPr>
          <w:rFonts w:ascii="Times New Roman" w:eastAsia="Times New Roman" w:hAnsi="Times New Roman" w:cs="Times New Roman"/>
          <w:iCs/>
          <w:color w:val="000000"/>
          <w:sz w:val="28"/>
          <w:szCs w:val="28"/>
          <w:shd w:val="clear" w:color="auto" w:fill="FFFFFF"/>
        </w:rPr>
      </w:pPr>
      <m:oMathPara>
        <m:oMath>
          <m:d>
            <m:dPr>
              <m:begChr m:val="|"/>
              <m:endChr m:val="|"/>
              <m:ctrlPr>
                <w:rPr>
                  <w:rFonts w:ascii="Cambria Math" w:eastAsia="Times New Roman" w:hAnsi="Cambria Math" w:cs="Times New Roman"/>
                  <w:i/>
                  <w:iCs/>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S</m:t>
              </m:r>
            </m:e>
          </m:d>
          <m:r>
            <w:rPr>
              <w:rFonts w:ascii="Cambria Math" w:eastAsia="Times New Roman" w:hAnsi="Cambria Math" w:cs="Times New Roman"/>
              <w:color w:val="000000"/>
              <w:sz w:val="28"/>
              <w:szCs w:val="28"/>
              <w:shd w:val="clear" w:color="auto" w:fill="FFFFFF"/>
            </w:rPr>
            <m:t>≤</m:t>
          </m:r>
          <m:sSup>
            <m:sSupPr>
              <m:ctrlPr>
                <w:rPr>
                  <w:rFonts w:ascii="Cambria Math" w:eastAsia="Times New Roman" w:hAnsi="Cambria Math" w:cs="Times New Roman"/>
                  <w:i/>
                  <w:iCs/>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S</m:t>
              </m:r>
            </m:e>
            <m:sup>
              <m:r>
                <w:rPr>
                  <w:rFonts w:ascii="Cambria Math" w:eastAsia="Times New Roman" w:hAnsi="Cambria Math" w:cs="Times New Roman"/>
                  <w:color w:val="000000"/>
                  <w:sz w:val="28"/>
                  <w:szCs w:val="28"/>
                  <w:shd w:val="clear" w:color="auto" w:fill="FFFFFF"/>
                </w:rPr>
                <m:t>'</m:t>
              </m:r>
            </m:sup>
          </m:sSup>
          <m:r>
            <w:rPr>
              <w:rFonts w:ascii="Cambria Math" w:eastAsia="Times New Roman" w:hAnsi="Cambria Math" w:cs="Times New Roman"/>
              <w:color w:val="000000"/>
              <w:sz w:val="28"/>
              <w:szCs w:val="28"/>
              <w:shd w:val="clear" w:color="auto" w:fill="FFFFFF"/>
            </w:rPr>
            <m:t>.</m:t>
          </m:r>
        </m:oMath>
      </m:oMathPara>
    </w:p>
    <w:p w14:paraId="0DCDA01B" w14:textId="4C661AF0" w:rsidR="00E63726" w:rsidRDefault="00E63726" w:rsidP="009B316B">
      <w:pPr>
        <w:spacing w:before="240" w:after="240" w:line="240" w:lineRule="auto"/>
        <w:rPr>
          <w:rFonts w:ascii="Times New Roman" w:eastAsia="Times New Roman" w:hAnsi="Times New Roman" w:cs="Times New Roman"/>
          <w:iCs/>
          <w:color w:val="000000"/>
          <w:sz w:val="28"/>
          <w:szCs w:val="28"/>
          <w:shd w:val="clear" w:color="auto" w:fill="FFFFFF"/>
        </w:rPr>
      </w:pPr>
      <w:r>
        <w:rPr>
          <w:rFonts w:ascii="Times New Roman" w:eastAsia="Times New Roman" w:hAnsi="Times New Roman" w:cs="Times New Roman"/>
          <w:iCs/>
          <w:color w:val="000000"/>
          <w:sz w:val="28"/>
          <w:szCs w:val="28"/>
          <w:shd w:val="clear" w:color="auto" w:fill="FFFFFF"/>
        </w:rPr>
        <w:t>Равенство имеет место только тогда, когда все члены ряда (1) – одного знака.</w:t>
      </w:r>
    </w:p>
    <w:p w14:paraId="042455B0" w14:textId="3C0FC579" w:rsidR="007D463D" w:rsidRDefault="007D463D" w:rsidP="009B316B">
      <w:pPr>
        <w:spacing w:before="240" w:after="240" w:line="240" w:lineRule="auto"/>
        <w:rPr>
          <w:rFonts w:ascii="Times New Roman" w:eastAsia="Times New Roman" w:hAnsi="Times New Roman" w:cs="Times New Roman"/>
          <w:iCs/>
          <w:color w:val="000000"/>
          <w:sz w:val="28"/>
          <w:szCs w:val="28"/>
          <w:shd w:val="clear" w:color="auto" w:fill="FFFFFF"/>
        </w:rPr>
      </w:pPr>
      <w:r>
        <w:rPr>
          <w:rFonts w:ascii="Times New Roman" w:eastAsia="Times New Roman" w:hAnsi="Times New Roman" w:cs="Times New Roman"/>
          <w:iCs/>
          <w:color w:val="000000"/>
          <w:sz w:val="28"/>
          <w:szCs w:val="28"/>
          <w:shd w:val="clear" w:color="auto" w:fill="FFFFFF"/>
        </w:rPr>
        <w:tab/>
      </w:r>
      <w:r w:rsidRPr="007D463D">
        <w:rPr>
          <w:rFonts w:ascii="Times New Roman" w:eastAsia="Times New Roman" w:hAnsi="Times New Roman" w:cs="Times New Roman"/>
          <w:b/>
          <w:bCs/>
          <w:iCs/>
          <w:color w:val="000000"/>
          <w:sz w:val="28"/>
          <w:szCs w:val="28"/>
          <w:shd w:val="clear" w:color="auto" w:fill="FFFFFF"/>
        </w:rPr>
        <w:t>Замечание 1</w:t>
      </w:r>
      <w:r>
        <w:rPr>
          <w:rFonts w:ascii="Times New Roman" w:eastAsia="Times New Roman" w:hAnsi="Times New Roman" w:cs="Times New Roman"/>
          <w:iCs/>
          <w:color w:val="000000"/>
          <w:sz w:val="28"/>
          <w:szCs w:val="28"/>
          <w:shd w:val="clear" w:color="auto" w:fill="FFFFFF"/>
        </w:rPr>
        <w:t>. Ряд (1) может сходиться и тогда, когда ряд (2) расходится.</w:t>
      </w:r>
    </w:p>
    <w:p w14:paraId="126E81FB" w14:textId="627FCDE2" w:rsidR="00E63726" w:rsidRDefault="00E63726" w:rsidP="00E63726">
      <w:pPr>
        <w:spacing w:before="240" w:after="240" w:line="240" w:lineRule="auto"/>
        <w:ind w:firstLine="708"/>
        <w:rPr>
          <w:rFonts w:ascii="Times New Roman" w:eastAsia="Times New Roman" w:hAnsi="Times New Roman" w:cs="Times New Roman"/>
          <w:iCs/>
          <w:color w:val="000000"/>
          <w:sz w:val="28"/>
          <w:szCs w:val="28"/>
          <w:shd w:val="clear" w:color="auto" w:fill="FFFFFF"/>
        </w:rPr>
      </w:pPr>
      <w:r w:rsidRPr="007D463D">
        <w:rPr>
          <w:rFonts w:ascii="Times New Roman" w:eastAsia="Times New Roman" w:hAnsi="Times New Roman" w:cs="Times New Roman"/>
          <w:b/>
          <w:bCs/>
          <w:iCs/>
          <w:color w:val="000000"/>
          <w:sz w:val="28"/>
          <w:szCs w:val="28"/>
          <w:shd w:val="clear" w:color="auto" w:fill="FFFFFF"/>
        </w:rPr>
        <w:t>Пример 1</w:t>
      </w:r>
      <w:r>
        <w:rPr>
          <w:rFonts w:ascii="Times New Roman" w:eastAsia="Times New Roman" w:hAnsi="Times New Roman" w:cs="Times New Roman"/>
          <w:iCs/>
          <w:color w:val="000000"/>
          <w:sz w:val="28"/>
          <w:szCs w:val="28"/>
          <w:shd w:val="clear" w:color="auto" w:fill="FFFFFF"/>
        </w:rPr>
        <w:t>. Ряд</w:t>
      </w:r>
    </w:p>
    <w:p w14:paraId="24D035E5" w14:textId="62B05B18" w:rsidR="000D7F1A" w:rsidRPr="000D7F1A" w:rsidRDefault="00000000" w:rsidP="009B316B">
      <w:pPr>
        <w:spacing w:before="240" w:after="240" w:line="240" w:lineRule="auto"/>
        <w:rPr>
          <w:rFonts w:ascii="Times New Roman" w:eastAsia="Times New Roman" w:hAnsi="Times New Roman" w:cs="Times New Roman"/>
          <w:color w:val="000000"/>
          <w:sz w:val="28"/>
          <w:szCs w:val="28"/>
          <w:shd w:val="clear" w:color="auto" w:fill="FFFFFF"/>
        </w:rPr>
      </w:pPr>
      <m:oMathPara>
        <m:oMath>
          <m:eqArr>
            <m:eqArrPr>
              <m:maxDist m:val="1"/>
              <m:ctrlPr>
                <w:rPr>
                  <w:rFonts w:ascii="Cambria Math" w:eastAsia="Times New Roman" w:hAnsi="Cambria Math" w:cs="Times New Roman"/>
                  <w:i/>
                  <w:color w:val="000000"/>
                  <w:sz w:val="28"/>
                  <w:szCs w:val="28"/>
                  <w:shd w:val="clear" w:color="auto" w:fill="FFFFFF"/>
                </w:rPr>
              </m:ctrlPr>
            </m:eqArrPr>
            <m:e>
              <m:r>
                <w:rPr>
                  <w:rFonts w:ascii="Cambria Math" w:eastAsia="Times New Roman" w:hAnsi="Cambria Math" w:cs="Times New Roman"/>
                  <w:color w:val="000000"/>
                  <w:sz w:val="28"/>
                  <w:szCs w:val="28"/>
                  <w:shd w:val="clear" w:color="auto" w:fill="FFFFFF"/>
                </w:rPr>
                <m:t>1+</m:t>
              </m:r>
              <m:f>
                <m:fPr>
                  <m:ctrlPr>
                    <w:rPr>
                      <w:rFonts w:ascii="Cambria Math" w:eastAsia="Times New Roman" w:hAnsi="Cambria Math" w:cs="Times New Roman"/>
                      <w:i/>
                      <w:iCs/>
                      <w:color w:val="000000"/>
                      <w:sz w:val="28"/>
                      <w:szCs w:val="28"/>
                      <w:shd w:val="clear" w:color="auto" w:fill="FFFFFF"/>
                    </w:rPr>
                  </m:ctrlPr>
                </m:fPr>
                <m:num>
                  <m:r>
                    <w:rPr>
                      <w:rFonts w:ascii="Cambria Math" w:eastAsia="Times New Roman" w:hAnsi="Cambria Math" w:cs="Times New Roman"/>
                      <w:color w:val="000000"/>
                      <w:sz w:val="28"/>
                      <w:szCs w:val="28"/>
                      <w:shd w:val="clear" w:color="auto" w:fill="FFFFFF"/>
                    </w:rPr>
                    <m:t>1</m:t>
                  </m:r>
                </m:num>
                <m:den>
                  <m:sSup>
                    <m:sSupPr>
                      <m:ctrlPr>
                        <w:rPr>
                          <w:rFonts w:ascii="Cambria Math" w:eastAsia="Times New Roman" w:hAnsi="Cambria Math" w:cs="Times New Roman"/>
                          <w:i/>
                          <w:iCs/>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2</m:t>
                      </m:r>
                    </m:e>
                    <m:sup>
                      <m:r>
                        <w:rPr>
                          <w:rFonts w:ascii="Cambria Math" w:eastAsia="Times New Roman" w:hAnsi="Cambria Math" w:cs="Times New Roman"/>
                          <w:color w:val="000000"/>
                          <w:sz w:val="28"/>
                          <w:szCs w:val="28"/>
                          <w:shd w:val="clear" w:color="auto" w:fill="FFFFFF"/>
                        </w:rPr>
                        <m:t>2</m:t>
                      </m:r>
                    </m:sup>
                  </m:sSup>
                </m:den>
              </m:f>
              <m:r>
                <w:rPr>
                  <w:rFonts w:ascii="Cambria Math" w:eastAsia="Times New Roman" w:hAnsi="Cambria Math" w:cs="Times New Roman"/>
                  <w:color w:val="000000"/>
                  <w:sz w:val="28"/>
                  <w:szCs w:val="28"/>
                  <w:shd w:val="clear" w:color="auto" w:fill="FFFFFF"/>
                </w:rPr>
                <m:t>-</m:t>
              </m:r>
              <m:f>
                <m:fPr>
                  <m:ctrlPr>
                    <w:rPr>
                      <w:rFonts w:ascii="Cambria Math" w:eastAsia="Times New Roman" w:hAnsi="Cambria Math" w:cs="Times New Roman"/>
                      <w:i/>
                      <w:iCs/>
                      <w:color w:val="000000"/>
                      <w:sz w:val="28"/>
                      <w:szCs w:val="28"/>
                      <w:shd w:val="clear" w:color="auto" w:fill="FFFFFF"/>
                    </w:rPr>
                  </m:ctrlPr>
                </m:fPr>
                <m:num>
                  <m:r>
                    <w:rPr>
                      <w:rFonts w:ascii="Cambria Math" w:eastAsia="Times New Roman" w:hAnsi="Cambria Math" w:cs="Times New Roman"/>
                      <w:color w:val="000000"/>
                      <w:sz w:val="28"/>
                      <w:szCs w:val="28"/>
                      <w:shd w:val="clear" w:color="auto" w:fill="FFFFFF"/>
                    </w:rPr>
                    <m:t>1</m:t>
                  </m:r>
                </m:num>
                <m:den>
                  <m:sSup>
                    <m:sSupPr>
                      <m:ctrlPr>
                        <w:rPr>
                          <w:rFonts w:ascii="Cambria Math" w:eastAsia="Times New Roman" w:hAnsi="Cambria Math" w:cs="Times New Roman"/>
                          <w:i/>
                          <w:iCs/>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3</m:t>
                      </m:r>
                    </m:e>
                    <m:sup>
                      <m:r>
                        <w:rPr>
                          <w:rFonts w:ascii="Cambria Math" w:eastAsia="Times New Roman" w:hAnsi="Cambria Math" w:cs="Times New Roman"/>
                          <w:color w:val="000000"/>
                          <w:sz w:val="28"/>
                          <w:szCs w:val="28"/>
                          <w:shd w:val="clear" w:color="auto" w:fill="FFFFFF"/>
                        </w:rPr>
                        <m:t>2</m:t>
                      </m:r>
                    </m:sup>
                  </m:sSup>
                </m:den>
              </m:f>
              <m:r>
                <w:rPr>
                  <w:rFonts w:ascii="Cambria Math" w:eastAsia="Times New Roman" w:hAnsi="Cambria Math" w:cs="Times New Roman"/>
                  <w:color w:val="000000"/>
                  <w:sz w:val="28"/>
                  <w:szCs w:val="28"/>
                  <w:shd w:val="clear" w:color="auto" w:fill="FFFFFF"/>
                </w:rPr>
                <m:t>+</m:t>
              </m:r>
              <m:f>
                <m:fPr>
                  <m:ctrlPr>
                    <w:rPr>
                      <w:rFonts w:ascii="Cambria Math" w:eastAsia="Times New Roman" w:hAnsi="Cambria Math" w:cs="Times New Roman"/>
                      <w:i/>
                      <w:iCs/>
                      <w:color w:val="000000"/>
                      <w:sz w:val="28"/>
                      <w:szCs w:val="28"/>
                      <w:shd w:val="clear" w:color="auto" w:fill="FFFFFF"/>
                    </w:rPr>
                  </m:ctrlPr>
                </m:fPr>
                <m:num>
                  <m:r>
                    <w:rPr>
                      <w:rFonts w:ascii="Cambria Math" w:eastAsia="Times New Roman" w:hAnsi="Cambria Math" w:cs="Times New Roman"/>
                      <w:color w:val="000000"/>
                      <w:sz w:val="28"/>
                      <w:szCs w:val="28"/>
                      <w:shd w:val="clear" w:color="auto" w:fill="FFFFFF"/>
                    </w:rPr>
                    <m:t>1</m:t>
                  </m:r>
                </m:num>
                <m:den>
                  <m:sSup>
                    <m:sSupPr>
                      <m:ctrlPr>
                        <w:rPr>
                          <w:rFonts w:ascii="Cambria Math" w:eastAsia="Times New Roman" w:hAnsi="Cambria Math" w:cs="Times New Roman"/>
                          <w:i/>
                          <w:iCs/>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4</m:t>
                      </m:r>
                    </m:e>
                    <m:sup>
                      <m:r>
                        <w:rPr>
                          <w:rFonts w:ascii="Cambria Math" w:eastAsia="Times New Roman" w:hAnsi="Cambria Math" w:cs="Times New Roman"/>
                          <w:color w:val="000000"/>
                          <w:sz w:val="28"/>
                          <w:szCs w:val="28"/>
                          <w:shd w:val="clear" w:color="auto" w:fill="FFFFFF"/>
                        </w:rPr>
                        <m:t>2</m:t>
                      </m:r>
                    </m:sup>
                  </m:sSup>
                </m:den>
              </m:f>
              <m:r>
                <w:rPr>
                  <w:rFonts w:ascii="Cambria Math" w:eastAsia="Times New Roman" w:hAnsi="Cambria Math" w:cs="Times New Roman"/>
                  <w:color w:val="000000"/>
                  <w:sz w:val="28"/>
                  <w:szCs w:val="28"/>
                  <w:shd w:val="clear" w:color="auto" w:fill="FFFFFF"/>
                </w:rPr>
                <m:t>+</m:t>
              </m:r>
              <m:f>
                <m:fPr>
                  <m:ctrlPr>
                    <w:rPr>
                      <w:rFonts w:ascii="Cambria Math" w:eastAsia="Times New Roman" w:hAnsi="Cambria Math" w:cs="Times New Roman"/>
                      <w:i/>
                      <w:iCs/>
                      <w:color w:val="000000"/>
                      <w:sz w:val="28"/>
                      <w:szCs w:val="28"/>
                      <w:shd w:val="clear" w:color="auto" w:fill="FFFFFF"/>
                    </w:rPr>
                  </m:ctrlPr>
                </m:fPr>
                <m:num>
                  <m:r>
                    <w:rPr>
                      <w:rFonts w:ascii="Cambria Math" w:eastAsia="Times New Roman" w:hAnsi="Cambria Math" w:cs="Times New Roman"/>
                      <w:color w:val="000000"/>
                      <w:sz w:val="28"/>
                      <w:szCs w:val="28"/>
                      <w:shd w:val="clear" w:color="auto" w:fill="FFFFFF"/>
                    </w:rPr>
                    <m:t>1</m:t>
                  </m:r>
                </m:num>
                <m:den>
                  <m:sSup>
                    <m:sSupPr>
                      <m:ctrlPr>
                        <w:rPr>
                          <w:rFonts w:ascii="Cambria Math" w:eastAsia="Times New Roman" w:hAnsi="Cambria Math" w:cs="Times New Roman"/>
                          <w:i/>
                          <w:iCs/>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5</m:t>
                      </m:r>
                    </m:e>
                    <m:sup>
                      <m:r>
                        <w:rPr>
                          <w:rFonts w:ascii="Cambria Math" w:eastAsia="Times New Roman" w:hAnsi="Cambria Math" w:cs="Times New Roman"/>
                          <w:color w:val="000000"/>
                          <w:sz w:val="28"/>
                          <w:szCs w:val="28"/>
                          <w:shd w:val="clear" w:color="auto" w:fill="FFFFFF"/>
                        </w:rPr>
                        <m:t>2</m:t>
                      </m:r>
                    </m:sup>
                  </m:sSup>
                </m:den>
              </m:f>
              <m:r>
                <w:rPr>
                  <w:rFonts w:ascii="Cambria Math" w:eastAsia="Times New Roman" w:hAnsi="Cambria Math" w:cs="Times New Roman"/>
                  <w:color w:val="000000"/>
                  <w:sz w:val="28"/>
                  <w:szCs w:val="28"/>
                  <w:shd w:val="clear" w:color="auto" w:fill="FFFFFF"/>
                </w:rPr>
                <m:t>-</m:t>
              </m:r>
              <m:f>
                <m:fPr>
                  <m:ctrlPr>
                    <w:rPr>
                      <w:rFonts w:ascii="Cambria Math" w:eastAsia="Times New Roman" w:hAnsi="Cambria Math" w:cs="Times New Roman"/>
                      <w:i/>
                      <w:iCs/>
                      <w:color w:val="000000"/>
                      <w:sz w:val="28"/>
                      <w:szCs w:val="28"/>
                      <w:shd w:val="clear" w:color="auto" w:fill="FFFFFF"/>
                    </w:rPr>
                  </m:ctrlPr>
                </m:fPr>
                <m:num>
                  <m:r>
                    <w:rPr>
                      <w:rFonts w:ascii="Cambria Math" w:eastAsia="Times New Roman" w:hAnsi="Cambria Math" w:cs="Times New Roman"/>
                      <w:color w:val="000000"/>
                      <w:sz w:val="28"/>
                      <w:szCs w:val="28"/>
                      <w:shd w:val="clear" w:color="auto" w:fill="FFFFFF"/>
                    </w:rPr>
                    <m:t>1</m:t>
                  </m:r>
                </m:num>
                <m:den>
                  <m:sSup>
                    <m:sSupPr>
                      <m:ctrlPr>
                        <w:rPr>
                          <w:rFonts w:ascii="Cambria Math" w:eastAsia="Times New Roman" w:hAnsi="Cambria Math" w:cs="Times New Roman"/>
                          <w:i/>
                          <w:iCs/>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6</m:t>
                      </m:r>
                    </m:e>
                    <m:sup>
                      <m:r>
                        <w:rPr>
                          <w:rFonts w:ascii="Cambria Math" w:eastAsia="Times New Roman" w:hAnsi="Cambria Math" w:cs="Times New Roman"/>
                          <w:color w:val="000000"/>
                          <w:sz w:val="28"/>
                          <w:szCs w:val="28"/>
                          <w:shd w:val="clear" w:color="auto" w:fill="FFFFFF"/>
                        </w:rPr>
                        <m:t>2</m:t>
                      </m:r>
                    </m:sup>
                  </m:sSup>
                </m:den>
              </m:f>
              <m:r>
                <w:rPr>
                  <w:rFonts w:ascii="Cambria Math" w:eastAsia="Times New Roman" w:hAnsi="Cambria Math" w:cs="Times New Roman"/>
                  <w:color w:val="000000"/>
                  <w:sz w:val="28"/>
                  <w:szCs w:val="28"/>
                  <w:shd w:val="clear" w:color="auto" w:fill="FFFFFF"/>
                </w:rPr>
                <m:t>+…,#</m:t>
              </m:r>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3</m:t>
                  </m:r>
                </m:e>
              </m:d>
            </m:e>
          </m:eqArr>
        </m:oMath>
      </m:oMathPara>
    </w:p>
    <w:p w14:paraId="40E21496" w14:textId="2812E2B4" w:rsidR="00E63726" w:rsidRDefault="00E63726" w:rsidP="009B316B">
      <w:pPr>
        <w:spacing w:before="240" w:after="240" w:line="240" w:lineRule="auto"/>
        <w:rPr>
          <w:rFonts w:ascii="Times New Roman" w:eastAsia="Times New Roman" w:hAnsi="Times New Roman" w:cs="Times New Roman"/>
          <w:iCs/>
          <w:color w:val="000000"/>
          <w:sz w:val="28"/>
          <w:szCs w:val="28"/>
          <w:shd w:val="clear" w:color="auto" w:fill="FFFFFF"/>
        </w:rPr>
      </w:pPr>
      <w:r>
        <w:rPr>
          <w:rFonts w:ascii="Times New Roman" w:eastAsia="Times New Roman" w:hAnsi="Times New Roman" w:cs="Times New Roman"/>
          <w:iCs/>
          <w:color w:val="000000"/>
          <w:sz w:val="28"/>
          <w:szCs w:val="28"/>
          <w:shd w:val="clear" w:color="auto" w:fill="FFFFFF"/>
        </w:rPr>
        <w:t xml:space="preserve">члены которого через два на третий отрицательный, сходится, так как сходится ряд </w:t>
      </w:r>
    </w:p>
    <w:p w14:paraId="71317550" w14:textId="116E7F8B" w:rsidR="000D7F1A" w:rsidRPr="000D7F1A" w:rsidRDefault="00000000" w:rsidP="009B316B">
      <w:pPr>
        <w:spacing w:before="240" w:after="240" w:line="240" w:lineRule="auto"/>
        <w:rPr>
          <w:rFonts w:ascii="Times New Roman" w:eastAsia="Times New Roman" w:hAnsi="Times New Roman" w:cs="Times New Roman"/>
          <w:color w:val="000000"/>
          <w:sz w:val="28"/>
          <w:szCs w:val="28"/>
          <w:shd w:val="clear" w:color="auto" w:fill="FFFFFF"/>
        </w:rPr>
      </w:pPr>
      <m:oMathPara>
        <m:oMath>
          <m:eqArr>
            <m:eqArrPr>
              <m:maxDist m:val="1"/>
              <m:ctrlPr>
                <w:rPr>
                  <w:rFonts w:ascii="Cambria Math" w:eastAsia="Times New Roman" w:hAnsi="Cambria Math" w:cs="Times New Roman"/>
                  <w:i/>
                  <w:color w:val="000000"/>
                  <w:sz w:val="28"/>
                  <w:szCs w:val="28"/>
                  <w:shd w:val="clear" w:color="auto" w:fill="FFFFFF"/>
                  <w:lang w:val="en-US"/>
                </w:rPr>
              </m:ctrlPr>
            </m:eqArrPr>
            <m:e>
              <m:r>
                <w:rPr>
                  <w:rFonts w:ascii="Cambria Math" w:eastAsia="Times New Roman" w:hAnsi="Cambria Math" w:cs="Times New Roman"/>
                  <w:color w:val="000000"/>
                  <w:sz w:val="28"/>
                  <w:szCs w:val="28"/>
                  <w:shd w:val="clear" w:color="auto" w:fill="FFFFFF"/>
                </w:rPr>
                <m:t>1+</m:t>
              </m:r>
              <m:f>
                <m:fPr>
                  <m:ctrlPr>
                    <w:rPr>
                      <w:rFonts w:ascii="Cambria Math" w:eastAsia="Times New Roman" w:hAnsi="Cambria Math" w:cs="Times New Roman"/>
                      <w:i/>
                      <w:iCs/>
                      <w:color w:val="000000"/>
                      <w:sz w:val="28"/>
                      <w:szCs w:val="28"/>
                      <w:shd w:val="clear" w:color="auto" w:fill="FFFFFF"/>
                      <w:lang w:val="en-US"/>
                    </w:rPr>
                  </m:ctrlPr>
                </m:fPr>
                <m:num>
                  <m:r>
                    <w:rPr>
                      <w:rFonts w:ascii="Cambria Math" w:eastAsia="Times New Roman" w:hAnsi="Cambria Math" w:cs="Times New Roman"/>
                      <w:color w:val="000000"/>
                      <w:sz w:val="28"/>
                      <w:szCs w:val="28"/>
                      <w:shd w:val="clear" w:color="auto" w:fill="FFFFFF"/>
                    </w:rPr>
                    <m:t>1</m:t>
                  </m:r>
                  <m:ctrlPr>
                    <w:rPr>
                      <w:rFonts w:ascii="Cambria Math" w:eastAsia="Times New Roman" w:hAnsi="Cambria Math" w:cs="Times New Roman"/>
                      <w:i/>
                      <w:iCs/>
                      <w:color w:val="000000"/>
                      <w:sz w:val="28"/>
                      <w:szCs w:val="28"/>
                      <w:shd w:val="clear" w:color="auto" w:fill="FFFFFF"/>
                    </w:rPr>
                  </m:ctrlPr>
                </m:num>
                <m:den>
                  <m:sSup>
                    <m:sSupPr>
                      <m:ctrlPr>
                        <w:rPr>
                          <w:rFonts w:ascii="Cambria Math" w:eastAsia="Times New Roman" w:hAnsi="Cambria Math" w:cs="Times New Roman"/>
                          <w:i/>
                          <w:iCs/>
                          <w:color w:val="000000"/>
                          <w:sz w:val="28"/>
                          <w:szCs w:val="28"/>
                          <w:shd w:val="clear" w:color="auto" w:fill="FFFFFF"/>
                          <w:lang w:val="en-US"/>
                        </w:rPr>
                      </m:ctrlPr>
                    </m:sSupPr>
                    <m:e>
                      <m:r>
                        <w:rPr>
                          <w:rFonts w:ascii="Cambria Math" w:eastAsia="Times New Roman" w:hAnsi="Cambria Math" w:cs="Times New Roman"/>
                          <w:color w:val="000000"/>
                          <w:sz w:val="28"/>
                          <w:szCs w:val="28"/>
                          <w:shd w:val="clear" w:color="auto" w:fill="FFFFFF"/>
                          <w:lang w:val="en-US"/>
                        </w:rPr>
                        <m:t>2</m:t>
                      </m:r>
                    </m:e>
                    <m:sup>
                      <m:r>
                        <w:rPr>
                          <w:rFonts w:ascii="Cambria Math" w:eastAsia="Times New Roman" w:hAnsi="Cambria Math" w:cs="Times New Roman"/>
                          <w:color w:val="000000"/>
                          <w:sz w:val="28"/>
                          <w:szCs w:val="28"/>
                          <w:shd w:val="clear" w:color="auto" w:fill="FFFFFF"/>
                          <w:lang w:val="en-US"/>
                        </w:rPr>
                        <m:t>2</m:t>
                      </m:r>
                    </m:sup>
                  </m:sSup>
                </m:den>
              </m:f>
              <m:r>
                <w:rPr>
                  <w:rFonts w:ascii="Cambria Math" w:eastAsia="Times New Roman" w:hAnsi="Cambria Math" w:cs="Times New Roman"/>
                  <w:color w:val="000000"/>
                  <w:sz w:val="28"/>
                  <w:szCs w:val="28"/>
                  <w:shd w:val="clear" w:color="auto" w:fill="FFFFFF"/>
                  <w:lang w:val="en-US"/>
                </w:rPr>
                <m:t>+</m:t>
              </m:r>
              <m:f>
                <m:fPr>
                  <m:ctrlPr>
                    <w:rPr>
                      <w:rFonts w:ascii="Cambria Math" w:eastAsia="Times New Roman" w:hAnsi="Cambria Math" w:cs="Times New Roman"/>
                      <w:i/>
                      <w:iCs/>
                      <w:color w:val="000000"/>
                      <w:sz w:val="28"/>
                      <w:szCs w:val="28"/>
                      <w:shd w:val="clear" w:color="auto" w:fill="FFFFFF"/>
                      <w:lang w:val="en-US"/>
                    </w:rPr>
                  </m:ctrlPr>
                </m:fPr>
                <m:num>
                  <m:r>
                    <w:rPr>
                      <w:rFonts w:ascii="Cambria Math" w:eastAsia="Times New Roman" w:hAnsi="Cambria Math" w:cs="Times New Roman"/>
                      <w:color w:val="000000"/>
                      <w:sz w:val="28"/>
                      <w:szCs w:val="28"/>
                      <w:shd w:val="clear" w:color="auto" w:fill="FFFFFF"/>
                      <w:lang w:val="en-US"/>
                    </w:rPr>
                    <m:t>1</m:t>
                  </m:r>
                </m:num>
                <m:den>
                  <m:sSup>
                    <m:sSupPr>
                      <m:ctrlPr>
                        <w:rPr>
                          <w:rFonts w:ascii="Cambria Math" w:eastAsia="Times New Roman" w:hAnsi="Cambria Math" w:cs="Times New Roman"/>
                          <w:i/>
                          <w:iCs/>
                          <w:color w:val="000000"/>
                          <w:sz w:val="28"/>
                          <w:szCs w:val="28"/>
                          <w:shd w:val="clear" w:color="auto" w:fill="FFFFFF"/>
                          <w:lang w:val="en-US"/>
                        </w:rPr>
                      </m:ctrlPr>
                    </m:sSupPr>
                    <m:e>
                      <m:r>
                        <w:rPr>
                          <w:rFonts w:ascii="Cambria Math" w:eastAsia="Times New Roman" w:hAnsi="Cambria Math" w:cs="Times New Roman"/>
                          <w:color w:val="000000"/>
                          <w:sz w:val="28"/>
                          <w:szCs w:val="28"/>
                          <w:shd w:val="clear" w:color="auto" w:fill="FFFFFF"/>
                          <w:lang w:val="en-US"/>
                        </w:rPr>
                        <m:t>3</m:t>
                      </m:r>
                    </m:e>
                    <m:sup>
                      <m:r>
                        <w:rPr>
                          <w:rFonts w:ascii="Cambria Math" w:eastAsia="Times New Roman" w:hAnsi="Cambria Math" w:cs="Times New Roman"/>
                          <w:color w:val="000000"/>
                          <w:sz w:val="28"/>
                          <w:szCs w:val="28"/>
                          <w:shd w:val="clear" w:color="auto" w:fill="FFFFFF"/>
                          <w:lang w:val="en-US"/>
                        </w:rPr>
                        <m:t>2</m:t>
                      </m:r>
                    </m:sup>
                  </m:sSup>
                </m:den>
              </m:f>
              <m:r>
                <w:rPr>
                  <w:rFonts w:ascii="Cambria Math" w:eastAsia="Times New Roman" w:hAnsi="Cambria Math" w:cs="Times New Roman"/>
                  <w:color w:val="000000"/>
                  <w:sz w:val="28"/>
                  <w:szCs w:val="28"/>
                  <w:shd w:val="clear" w:color="auto" w:fill="FFFFFF"/>
                  <w:lang w:val="en-US"/>
                </w:rPr>
                <m:t>+</m:t>
              </m:r>
              <m:f>
                <m:fPr>
                  <m:ctrlPr>
                    <w:rPr>
                      <w:rFonts w:ascii="Cambria Math" w:eastAsia="Times New Roman" w:hAnsi="Cambria Math" w:cs="Times New Roman"/>
                      <w:i/>
                      <w:iCs/>
                      <w:color w:val="000000"/>
                      <w:sz w:val="28"/>
                      <w:szCs w:val="28"/>
                      <w:shd w:val="clear" w:color="auto" w:fill="FFFFFF"/>
                      <w:lang w:val="en-US"/>
                    </w:rPr>
                  </m:ctrlPr>
                </m:fPr>
                <m:num>
                  <m:r>
                    <w:rPr>
                      <w:rFonts w:ascii="Cambria Math" w:eastAsia="Times New Roman" w:hAnsi="Cambria Math" w:cs="Times New Roman"/>
                      <w:color w:val="000000"/>
                      <w:sz w:val="28"/>
                      <w:szCs w:val="28"/>
                      <w:shd w:val="clear" w:color="auto" w:fill="FFFFFF"/>
                      <w:lang w:val="en-US"/>
                    </w:rPr>
                    <m:t>1</m:t>
                  </m:r>
                </m:num>
                <m:den>
                  <m:sSup>
                    <m:sSupPr>
                      <m:ctrlPr>
                        <w:rPr>
                          <w:rFonts w:ascii="Cambria Math" w:eastAsia="Times New Roman" w:hAnsi="Cambria Math" w:cs="Times New Roman"/>
                          <w:i/>
                          <w:iCs/>
                          <w:color w:val="000000"/>
                          <w:sz w:val="28"/>
                          <w:szCs w:val="28"/>
                          <w:shd w:val="clear" w:color="auto" w:fill="FFFFFF"/>
                          <w:lang w:val="en-US"/>
                        </w:rPr>
                      </m:ctrlPr>
                    </m:sSupPr>
                    <m:e>
                      <m:r>
                        <w:rPr>
                          <w:rFonts w:ascii="Cambria Math" w:eastAsia="Times New Roman" w:hAnsi="Cambria Math" w:cs="Times New Roman"/>
                          <w:color w:val="000000"/>
                          <w:sz w:val="28"/>
                          <w:szCs w:val="28"/>
                          <w:shd w:val="clear" w:color="auto" w:fill="FFFFFF"/>
                          <w:lang w:val="en-US"/>
                        </w:rPr>
                        <m:t>4</m:t>
                      </m:r>
                    </m:e>
                    <m:sup>
                      <m:r>
                        <w:rPr>
                          <w:rFonts w:ascii="Cambria Math" w:eastAsia="Times New Roman" w:hAnsi="Cambria Math" w:cs="Times New Roman"/>
                          <w:color w:val="000000"/>
                          <w:sz w:val="28"/>
                          <w:szCs w:val="28"/>
                          <w:shd w:val="clear" w:color="auto" w:fill="FFFFFF"/>
                          <w:lang w:val="en-US"/>
                        </w:rPr>
                        <m:t>2</m:t>
                      </m:r>
                    </m:sup>
                  </m:sSup>
                </m:den>
              </m:f>
              <m:r>
                <w:rPr>
                  <w:rFonts w:ascii="Cambria Math" w:eastAsia="Times New Roman" w:hAnsi="Cambria Math" w:cs="Times New Roman"/>
                  <w:color w:val="000000"/>
                  <w:sz w:val="28"/>
                  <w:szCs w:val="28"/>
                  <w:shd w:val="clear" w:color="auto" w:fill="FFFFFF"/>
                  <w:lang w:val="en-US"/>
                </w:rPr>
                <m:t>+</m:t>
              </m:r>
              <m:f>
                <m:fPr>
                  <m:ctrlPr>
                    <w:rPr>
                      <w:rFonts w:ascii="Cambria Math" w:eastAsia="Times New Roman" w:hAnsi="Cambria Math" w:cs="Times New Roman"/>
                      <w:i/>
                      <w:iCs/>
                      <w:color w:val="000000"/>
                      <w:sz w:val="28"/>
                      <w:szCs w:val="28"/>
                      <w:shd w:val="clear" w:color="auto" w:fill="FFFFFF"/>
                      <w:lang w:val="en-US"/>
                    </w:rPr>
                  </m:ctrlPr>
                </m:fPr>
                <m:num>
                  <m:r>
                    <w:rPr>
                      <w:rFonts w:ascii="Cambria Math" w:eastAsia="Times New Roman" w:hAnsi="Cambria Math" w:cs="Times New Roman"/>
                      <w:color w:val="000000"/>
                      <w:sz w:val="28"/>
                      <w:szCs w:val="28"/>
                      <w:shd w:val="clear" w:color="auto" w:fill="FFFFFF"/>
                      <w:lang w:val="en-US"/>
                    </w:rPr>
                    <m:t>1</m:t>
                  </m:r>
                </m:num>
                <m:den>
                  <m:sSup>
                    <m:sSupPr>
                      <m:ctrlPr>
                        <w:rPr>
                          <w:rFonts w:ascii="Cambria Math" w:eastAsia="Times New Roman" w:hAnsi="Cambria Math" w:cs="Times New Roman"/>
                          <w:i/>
                          <w:iCs/>
                          <w:color w:val="000000"/>
                          <w:sz w:val="28"/>
                          <w:szCs w:val="28"/>
                          <w:shd w:val="clear" w:color="auto" w:fill="FFFFFF"/>
                          <w:lang w:val="en-US"/>
                        </w:rPr>
                      </m:ctrlPr>
                    </m:sSupPr>
                    <m:e>
                      <m:r>
                        <w:rPr>
                          <w:rFonts w:ascii="Cambria Math" w:eastAsia="Times New Roman" w:hAnsi="Cambria Math" w:cs="Times New Roman"/>
                          <w:color w:val="000000"/>
                          <w:sz w:val="28"/>
                          <w:szCs w:val="28"/>
                          <w:shd w:val="clear" w:color="auto" w:fill="FFFFFF"/>
                          <w:lang w:val="en-US"/>
                        </w:rPr>
                        <m:t>5</m:t>
                      </m:r>
                    </m:e>
                    <m:sup>
                      <m:r>
                        <w:rPr>
                          <w:rFonts w:ascii="Cambria Math" w:eastAsia="Times New Roman" w:hAnsi="Cambria Math" w:cs="Times New Roman"/>
                          <w:color w:val="000000"/>
                          <w:sz w:val="28"/>
                          <w:szCs w:val="28"/>
                          <w:shd w:val="clear" w:color="auto" w:fill="FFFFFF"/>
                          <w:lang w:val="en-US"/>
                        </w:rPr>
                        <m:t>2</m:t>
                      </m:r>
                    </m:sup>
                  </m:sSup>
                </m:den>
              </m:f>
              <m:r>
                <w:rPr>
                  <w:rFonts w:ascii="Cambria Math" w:eastAsia="Times New Roman" w:hAnsi="Cambria Math" w:cs="Times New Roman"/>
                  <w:color w:val="000000"/>
                  <w:sz w:val="28"/>
                  <w:szCs w:val="28"/>
                  <w:shd w:val="clear" w:color="auto" w:fill="FFFFFF"/>
                  <w:lang w:val="en-US"/>
                </w:rPr>
                <m:t>+</m:t>
              </m:r>
              <m:f>
                <m:fPr>
                  <m:ctrlPr>
                    <w:rPr>
                      <w:rFonts w:ascii="Cambria Math" w:eastAsia="Times New Roman" w:hAnsi="Cambria Math" w:cs="Times New Roman"/>
                      <w:i/>
                      <w:iCs/>
                      <w:color w:val="000000"/>
                      <w:sz w:val="28"/>
                      <w:szCs w:val="28"/>
                      <w:shd w:val="clear" w:color="auto" w:fill="FFFFFF"/>
                      <w:lang w:val="en-US"/>
                    </w:rPr>
                  </m:ctrlPr>
                </m:fPr>
                <m:num>
                  <m:r>
                    <w:rPr>
                      <w:rFonts w:ascii="Cambria Math" w:eastAsia="Times New Roman" w:hAnsi="Cambria Math" w:cs="Times New Roman"/>
                      <w:color w:val="000000"/>
                      <w:sz w:val="28"/>
                      <w:szCs w:val="28"/>
                      <w:shd w:val="clear" w:color="auto" w:fill="FFFFFF"/>
                      <w:lang w:val="en-US"/>
                    </w:rPr>
                    <m:t>1</m:t>
                  </m:r>
                </m:num>
                <m:den>
                  <m:sSup>
                    <m:sSupPr>
                      <m:ctrlPr>
                        <w:rPr>
                          <w:rFonts w:ascii="Cambria Math" w:eastAsia="Times New Roman" w:hAnsi="Cambria Math" w:cs="Times New Roman"/>
                          <w:i/>
                          <w:iCs/>
                          <w:color w:val="000000"/>
                          <w:sz w:val="28"/>
                          <w:szCs w:val="28"/>
                          <w:shd w:val="clear" w:color="auto" w:fill="FFFFFF"/>
                          <w:lang w:val="en-US"/>
                        </w:rPr>
                      </m:ctrlPr>
                    </m:sSupPr>
                    <m:e>
                      <m:r>
                        <w:rPr>
                          <w:rFonts w:ascii="Cambria Math" w:eastAsia="Times New Roman" w:hAnsi="Cambria Math" w:cs="Times New Roman"/>
                          <w:color w:val="000000"/>
                          <w:sz w:val="28"/>
                          <w:szCs w:val="28"/>
                          <w:shd w:val="clear" w:color="auto" w:fill="FFFFFF"/>
                          <w:lang w:val="en-US"/>
                        </w:rPr>
                        <m:t>6</m:t>
                      </m:r>
                    </m:e>
                    <m:sup>
                      <m:r>
                        <w:rPr>
                          <w:rFonts w:ascii="Cambria Math" w:eastAsia="Times New Roman" w:hAnsi="Cambria Math" w:cs="Times New Roman"/>
                          <w:color w:val="000000"/>
                          <w:sz w:val="28"/>
                          <w:szCs w:val="28"/>
                          <w:shd w:val="clear" w:color="auto" w:fill="FFFFFF"/>
                          <w:lang w:val="en-US"/>
                        </w:rPr>
                        <m:t>2</m:t>
                      </m:r>
                    </m:sup>
                  </m:sSup>
                </m:den>
              </m:f>
              <m:r>
                <w:rPr>
                  <w:rFonts w:ascii="Cambria Math" w:eastAsia="Times New Roman" w:hAnsi="Cambria Math" w:cs="Times New Roman"/>
                  <w:color w:val="000000"/>
                  <w:sz w:val="28"/>
                  <w:szCs w:val="28"/>
                  <w:shd w:val="clear" w:color="auto" w:fill="FFFFFF"/>
                  <w:lang w:val="en-US"/>
                </w:rPr>
                <m:t>+…,</m:t>
              </m:r>
              <m:r>
                <w:rPr>
                  <w:rFonts w:ascii="Cambria Math" w:eastAsia="Times New Roman" w:hAnsi="Cambria Math" w:cs="Times New Roman"/>
                  <w:color w:val="000000"/>
                  <w:sz w:val="28"/>
                  <w:szCs w:val="28"/>
                  <w:shd w:val="clear" w:color="auto" w:fill="FFFFFF"/>
                </w:rPr>
                <m:t>#</m:t>
              </m:r>
              <m:d>
                <m:dPr>
                  <m:ctrlPr>
                    <w:rPr>
                      <w:rFonts w:ascii="Cambria Math" w:eastAsia="Times New Roman" w:hAnsi="Cambria Math" w:cs="Times New Roman"/>
                      <w:i/>
                      <w:iCs/>
                      <w:color w:val="000000"/>
                      <w:sz w:val="28"/>
                      <w:szCs w:val="28"/>
                      <w:shd w:val="clear" w:color="auto" w:fill="FFFFFF"/>
                      <w:lang w:val="en-US"/>
                    </w:rPr>
                  </m:ctrlPr>
                </m:dPr>
                <m:e>
                  <m:r>
                    <w:rPr>
                      <w:rFonts w:ascii="Cambria Math" w:eastAsia="Times New Roman" w:hAnsi="Cambria Math" w:cs="Times New Roman"/>
                      <w:color w:val="000000"/>
                      <w:sz w:val="28"/>
                      <w:szCs w:val="28"/>
                      <w:shd w:val="clear" w:color="auto" w:fill="FFFFFF"/>
                      <w:lang w:val="en-US"/>
                    </w:rPr>
                    <m:t>4</m:t>
                  </m:r>
                </m:e>
              </m:d>
              <m:ctrlPr>
                <w:rPr>
                  <w:rFonts w:ascii="Cambria Math" w:eastAsia="Times New Roman" w:hAnsi="Cambria Math" w:cs="Times New Roman"/>
                  <w:i/>
                  <w:color w:val="000000"/>
                  <w:sz w:val="28"/>
                  <w:szCs w:val="28"/>
                  <w:shd w:val="clear" w:color="auto" w:fill="FFFFFF"/>
                </w:rPr>
              </m:ctrlPr>
            </m:e>
          </m:eqArr>
        </m:oMath>
      </m:oMathPara>
    </w:p>
    <w:p w14:paraId="61EA45C3" w14:textId="74BD5663" w:rsidR="00E63726" w:rsidRDefault="00E63726" w:rsidP="009B316B">
      <w:pPr>
        <w:spacing w:before="240" w:after="240" w:line="240" w:lineRule="auto"/>
        <w:rPr>
          <w:rFonts w:ascii="Times New Roman" w:eastAsia="Times New Roman" w:hAnsi="Times New Roman" w:cs="Times New Roman"/>
          <w:iCs/>
          <w:color w:val="000000"/>
          <w:sz w:val="28"/>
          <w:szCs w:val="28"/>
          <w:shd w:val="clear" w:color="auto" w:fill="FFFFFF"/>
        </w:rPr>
      </w:pPr>
      <w:r>
        <w:rPr>
          <w:rFonts w:ascii="Times New Roman" w:eastAsia="Times New Roman" w:hAnsi="Times New Roman" w:cs="Times New Roman"/>
          <w:iCs/>
          <w:color w:val="000000"/>
          <w:sz w:val="28"/>
          <w:szCs w:val="28"/>
          <w:shd w:val="clear" w:color="auto" w:fill="FFFFFF"/>
        </w:rPr>
        <w:t xml:space="preserve">Составленный из абсолютных значений членов данного ряда. Сумма </w:t>
      </w:r>
      <m:oMath>
        <m:r>
          <w:rPr>
            <w:rFonts w:ascii="Cambria Math" w:eastAsia="Times New Roman" w:hAnsi="Cambria Math" w:cs="Times New Roman"/>
            <w:color w:val="000000"/>
            <w:sz w:val="28"/>
            <w:szCs w:val="28"/>
            <w:shd w:val="clear" w:color="auto" w:fill="FFFFFF"/>
          </w:rPr>
          <m:t>S</m:t>
        </m:r>
      </m:oMath>
      <w:r w:rsidRPr="00E63726">
        <w:rPr>
          <w:rFonts w:ascii="Times New Roman" w:eastAsia="Times New Roman" w:hAnsi="Times New Roman" w:cs="Times New Roman"/>
          <w:iCs/>
          <w:color w:val="000000"/>
          <w:sz w:val="28"/>
          <w:szCs w:val="28"/>
          <w:shd w:val="clear" w:color="auto" w:fill="FFFFFF"/>
        </w:rPr>
        <w:t xml:space="preserve"> </w:t>
      </w:r>
      <w:r>
        <w:rPr>
          <w:rFonts w:ascii="Times New Roman" w:eastAsia="Times New Roman" w:hAnsi="Times New Roman" w:cs="Times New Roman"/>
          <w:iCs/>
          <w:color w:val="000000"/>
          <w:sz w:val="28"/>
          <w:szCs w:val="28"/>
          <w:shd w:val="clear" w:color="auto" w:fill="FFFFFF"/>
        </w:rPr>
        <w:t xml:space="preserve">ряда (3) меньше суммы </w:t>
      </w:r>
      <m:oMath>
        <m:sSup>
          <m:sSupPr>
            <m:ctrlPr>
              <w:rPr>
                <w:rFonts w:ascii="Cambria Math" w:eastAsia="Times New Roman" w:hAnsi="Cambria Math" w:cs="Times New Roman"/>
                <w:i/>
                <w:iCs/>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S</m:t>
            </m:r>
          </m:e>
          <m:sup>
            <m:r>
              <w:rPr>
                <w:rFonts w:ascii="Cambria Math" w:eastAsia="Times New Roman" w:hAnsi="Cambria Math" w:cs="Times New Roman"/>
                <w:color w:val="000000"/>
                <w:sz w:val="28"/>
                <w:szCs w:val="28"/>
                <w:shd w:val="clear" w:color="auto" w:fill="FFFFFF"/>
              </w:rPr>
              <m:t>'</m:t>
            </m:r>
          </m:sup>
        </m:sSup>
      </m:oMath>
      <w:r w:rsidRPr="00E63726">
        <w:rPr>
          <w:rFonts w:ascii="Times New Roman" w:eastAsia="Times New Roman" w:hAnsi="Times New Roman" w:cs="Times New Roman"/>
          <w:iCs/>
          <w:color w:val="000000"/>
          <w:sz w:val="28"/>
          <w:szCs w:val="28"/>
          <w:shd w:val="clear" w:color="auto" w:fill="FFFFFF"/>
        </w:rPr>
        <w:t xml:space="preserve"> </w:t>
      </w:r>
      <w:r>
        <w:rPr>
          <w:rFonts w:ascii="Times New Roman" w:eastAsia="Times New Roman" w:hAnsi="Times New Roman" w:cs="Times New Roman"/>
          <w:iCs/>
          <w:color w:val="000000"/>
          <w:sz w:val="28"/>
          <w:szCs w:val="28"/>
          <w:shd w:val="clear" w:color="auto" w:fill="FFFFFF"/>
        </w:rPr>
        <w:t>ряда (4).</w:t>
      </w:r>
    </w:p>
    <w:p w14:paraId="1EA7F91F" w14:textId="3446FE5F" w:rsidR="00E63726" w:rsidRDefault="00E63726" w:rsidP="009B316B">
      <w:pPr>
        <w:spacing w:before="240" w:after="240" w:line="240" w:lineRule="auto"/>
        <w:rPr>
          <w:rFonts w:ascii="Times New Roman" w:eastAsia="Times New Roman" w:hAnsi="Times New Roman" w:cs="Times New Roman"/>
          <w:iCs/>
          <w:color w:val="000000"/>
          <w:sz w:val="28"/>
          <w:szCs w:val="28"/>
          <w:shd w:val="clear" w:color="auto" w:fill="FFFFFF"/>
        </w:rPr>
      </w:pPr>
      <w:r>
        <w:rPr>
          <w:rFonts w:ascii="Times New Roman" w:eastAsia="Times New Roman" w:hAnsi="Times New Roman" w:cs="Times New Roman"/>
          <w:iCs/>
          <w:color w:val="000000"/>
          <w:sz w:val="28"/>
          <w:szCs w:val="28"/>
          <w:shd w:val="clear" w:color="auto" w:fill="FFFFFF"/>
        </w:rPr>
        <w:tab/>
      </w:r>
      <w:r w:rsidRPr="007D463D">
        <w:rPr>
          <w:rFonts w:ascii="Times New Roman" w:eastAsia="Times New Roman" w:hAnsi="Times New Roman" w:cs="Times New Roman"/>
          <w:b/>
          <w:bCs/>
          <w:iCs/>
          <w:color w:val="000000"/>
          <w:sz w:val="28"/>
          <w:szCs w:val="28"/>
          <w:shd w:val="clear" w:color="auto" w:fill="FFFFFF"/>
        </w:rPr>
        <w:t>Пример 2</w:t>
      </w:r>
      <w:r>
        <w:rPr>
          <w:rFonts w:ascii="Times New Roman" w:eastAsia="Times New Roman" w:hAnsi="Times New Roman" w:cs="Times New Roman"/>
          <w:iCs/>
          <w:color w:val="000000"/>
          <w:sz w:val="28"/>
          <w:szCs w:val="28"/>
          <w:shd w:val="clear" w:color="auto" w:fill="FFFFFF"/>
        </w:rPr>
        <w:t>. Знакопеременный ряд</w:t>
      </w:r>
    </w:p>
    <w:p w14:paraId="229964AB" w14:textId="2D5A1AC5" w:rsidR="00E63726" w:rsidRPr="00E63726" w:rsidRDefault="00E63726" w:rsidP="009B316B">
      <w:pPr>
        <w:spacing w:before="240" w:after="240" w:line="240" w:lineRule="auto"/>
        <w:rPr>
          <w:rFonts w:ascii="Times New Roman" w:eastAsia="Times New Roman" w:hAnsi="Times New Roman" w:cs="Times New Roman"/>
          <w:i/>
          <w:iCs/>
          <w:color w:val="000000"/>
          <w:sz w:val="28"/>
          <w:szCs w:val="28"/>
          <w:shd w:val="clear" w:color="auto" w:fill="FFFFFF"/>
          <w:lang w:val="en-US"/>
        </w:rPr>
      </w:pPr>
      <m:oMathPara>
        <m:oMath>
          <m:r>
            <w:rPr>
              <w:rFonts w:ascii="Cambria Math" w:eastAsia="Times New Roman" w:hAnsi="Cambria Math" w:cs="Times New Roman"/>
              <w:color w:val="000000"/>
              <w:sz w:val="28"/>
              <w:szCs w:val="28"/>
              <w:shd w:val="clear" w:color="auto" w:fill="FFFFFF"/>
            </w:rPr>
            <m:t>1-</m:t>
          </m:r>
          <m:f>
            <m:fPr>
              <m:ctrlPr>
                <w:rPr>
                  <w:rFonts w:ascii="Cambria Math" w:eastAsia="Times New Roman" w:hAnsi="Cambria Math" w:cs="Times New Roman"/>
                  <w:i/>
                  <w:iCs/>
                  <w:color w:val="000000"/>
                  <w:sz w:val="28"/>
                  <w:szCs w:val="28"/>
                  <w:shd w:val="clear" w:color="auto" w:fill="FFFFFF"/>
                  <w:lang w:val="en-US"/>
                </w:rPr>
              </m:ctrlPr>
            </m:fPr>
            <m:num>
              <m:r>
                <w:rPr>
                  <w:rFonts w:ascii="Cambria Math" w:eastAsia="Times New Roman" w:hAnsi="Cambria Math" w:cs="Times New Roman"/>
                  <w:color w:val="000000"/>
                  <w:sz w:val="28"/>
                  <w:szCs w:val="28"/>
                  <w:shd w:val="clear" w:color="auto" w:fill="FFFFFF"/>
                  <w:lang w:val="en-US"/>
                </w:rPr>
                <m:t>1</m:t>
              </m:r>
              <m:ctrlPr>
                <w:rPr>
                  <w:rFonts w:ascii="Cambria Math" w:eastAsia="Times New Roman" w:hAnsi="Cambria Math" w:cs="Times New Roman"/>
                  <w:i/>
                  <w:iCs/>
                  <w:color w:val="000000"/>
                  <w:sz w:val="28"/>
                  <w:szCs w:val="28"/>
                  <w:shd w:val="clear" w:color="auto" w:fill="FFFFFF"/>
                </w:rPr>
              </m:ctrlPr>
            </m:num>
            <m:den>
              <m:r>
                <w:rPr>
                  <w:rFonts w:ascii="Cambria Math" w:eastAsia="Times New Roman" w:hAnsi="Cambria Math" w:cs="Times New Roman"/>
                  <w:color w:val="000000"/>
                  <w:sz w:val="28"/>
                  <w:szCs w:val="28"/>
                  <w:shd w:val="clear" w:color="auto" w:fill="FFFFFF"/>
                  <w:lang w:val="en-US"/>
                </w:rPr>
                <m:t>2</m:t>
              </m:r>
            </m:den>
          </m:f>
          <m:r>
            <w:rPr>
              <w:rFonts w:ascii="Cambria Math" w:eastAsia="Times New Roman" w:hAnsi="Cambria Math" w:cs="Times New Roman"/>
              <w:color w:val="000000"/>
              <w:sz w:val="28"/>
              <w:szCs w:val="28"/>
              <w:shd w:val="clear" w:color="auto" w:fill="FFFFFF"/>
              <w:lang w:val="en-US"/>
            </w:rPr>
            <m:t>+</m:t>
          </m:r>
          <m:f>
            <m:fPr>
              <m:ctrlPr>
                <w:rPr>
                  <w:rFonts w:ascii="Cambria Math" w:eastAsia="Times New Roman" w:hAnsi="Cambria Math" w:cs="Times New Roman"/>
                  <w:i/>
                  <w:iCs/>
                  <w:color w:val="000000"/>
                  <w:sz w:val="28"/>
                  <w:szCs w:val="28"/>
                  <w:shd w:val="clear" w:color="auto" w:fill="FFFFFF"/>
                  <w:lang w:val="en-US"/>
                </w:rPr>
              </m:ctrlPr>
            </m:fPr>
            <m:num>
              <m:r>
                <w:rPr>
                  <w:rFonts w:ascii="Cambria Math" w:eastAsia="Times New Roman" w:hAnsi="Cambria Math" w:cs="Times New Roman"/>
                  <w:color w:val="000000"/>
                  <w:sz w:val="28"/>
                  <w:szCs w:val="28"/>
                  <w:shd w:val="clear" w:color="auto" w:fill="FFFFFF"/>
                  <w:lang w:val="en-US"/>
                </w:rPr>
                <m:t>1</m:t>
              </m:r>
            </m:num>
            <m:den>
              <m:r>
                <w:rPr>
                  <w:rFonts w:ascii="Cambria Math" w:eastAsia="Times New Roman" w:hAnsi="Cambria Math" w:cs="Times New Roman"/>
                  <w:color w:val="000000"/>
                  <w:sz w:val="28"/>
                  <w:szCs w:val="28"/>
                  <w:shd w:val="clear" w:color="auto" w:fill="FFFFFF"/>
                  <w:lang w:val="en-US"/>
                </w:rPr>
                <m:t>3</m:t>
              </m:r>
            </m:den>
          </m:f>
          <m:r>
            <w:rPr>
              <w:rFonts w:ascii="Cambria Math" w:eastAsia="Times New Roman" w:hAnsi="Cambria Math" w:cs="Times New Roman"/>
              <w:color w:val="000000"/>
              <w:sz w:val="28"/>
              <w:szCs w:val="28"/>
              <w:shd w:val="clear" w:color="auto" w:fill="FFFFFF"/>
              <w:lang w:val="en-US"/>
            </w:rPr>
            <m:t>-</m:t>
          </m:r>
          <m:f>
            <m:fPr>
              <m:ctrlPr>
                <w:rPr>
                  <w:rFonts w:ascii="Cambria Math" w:eastAsia="Times New Roman" w:hAnsi="Cambria Math" w:cs="Times New Roman"/>
                  <w:i/>
                  <w:iCs/>
                  <w:color w:val="000000"/>
                  <w:sz w:val="28"/>
                  <w:szCs w:val="28"/>
                  <w:shd w:val="clear" w:color="auto" w:fill="FFFFFF"/>
                  <w:lang w:val="en-US"/>
                </w:rPr>
              </m:ctrlPr>
            </m:fPr>
            <m:num>
              <m:r>
                <w:rPr>
                  <w:rFonts w:ascii="Cambria Math" w:eastAsia="Times New Roman" w:hAnsi="Cambria Math" w:cs="Times New Roman"/>
                  <w:color w:val="000000"/>
                  <w:sz w:val="28"/>
                  <w:szCs w:val="28"/>
                  <w:shd w:val="clear" w:color="auto" w:fill="FFFFFF"/>
                  <w:lang w:val="en-US"/>
                </w:rPr>
                <m:t>1</m:t>
              </m:r>
            </m:num>
            <m:den>
              <m:r>
                <w:rPr>
                  <w:rFonts w:ascii="Cambria Math" w:eastAsia="Times New Roman" w:hAnsi="Cambria Math" w:cs="Times New Roman"/>
                  <w:color w:val="000000"/>
                  <w:sz w:val="28"/>
                  <w:szCs w:val="28"/>
                  <w:shd w:val="clear" w:color="auto" w:fill="FFFFFF"/>
                  <w:lang w:val="en-US"/>
                </w:rPr>
                <m:t>4</m:t>
              </m:r>
            </m:den>
          </m:f>
          <m:r>
            <w:rPr>
              <w:rFonts w:ascii="Cambria Math" w:eastAsia="Times New Roman" w:hAnsi="Cambria Math" w:cs="Times New Roman"/>
              <w:color w:val="000000"/>
              <w:sz w:val="28"/>
              <w:szCs w:val="28"/>
              <w:shd w:val="clear" w:color="auto" w:fill="FFFFFF"/>
              <w:lang w:val="en-US"/>
            </w:rPr>
            <m:t>+</m:t>
          </m:r>
          <m:f>
            <m:fPr>
              <m:ctrlPr>
                <w:rPr>
                  <w:rFonts w:ascii="Cambria Math" w:eastAsia="Times New Roman" w:hAnsi="Cambria Math" w:cs="Times New Roman"/>
                  <w:i/>
                  <w:iCs/>
                  <w:color w:val="000000"/>
                  <w:sz w:val="28"/>
                  <w:szCs w:val="28"/>
                  <w:shd w:val="clear" w:color="auto" w:fill="FFFFFF"/>
                  <w:lang w:val="en-US"/>
                </w:rPr>
              </m:ctrlPr>
            </m:fPr>
            <m:num>
              <m:r>
                <w:rPr>
                  <w:rFonts w:ascii="Cambria Math" w:eastAsia="Times New Roman" w:hAnsi="Cambria Math" w:cs="Times New Roman"/>
                  <w:color w:val="000000"/>
                  <w:sz w:val="28"/>
                  <w:szCs w:val="28"/>
                  <w:shd w:val="clear" w:color="auto" w:fill="FFFFFF"/>
                  <w:lang w:val="en-US"/>
                </w:rPr>
                <m:t>1</m:t>
              </m:r>
            </m:num>
            <m:den>
              <m:r>
                <w:rPr>
                  <w:rFonts w:ascii="Cambria Math" w:eastAsia="Times New Roman" w:hAnsi="Cambria Math" w:cs="Times New Roman"/>
                  <w:color w:val="000000"/>
                  <w:sz w:val="28"/>
                  <w:szCs w:val="28"/>
                  <w:shd w:val="clear" w:color="auto" w:fill="FFFFFF"/>
                  <w:lang w:val="en-US"/>
                </w:rPr>
                <m:t>5</m:t>
              </m:r>
            </m:den>
          </m:f>
          <m:r>
            <w:rPr>
              <w:rFonts w:ascii="Cambria Math" w:eastAsia="Times New Roman" w:hAnsi="Cambria Math" w:cs="Times New Roman"/>
              <w:color w:val="000000"/>
              <w:sz w:val="28"/>
              <w:szCs w:val="28"/>
              <w:shd w:val="clear" w:color="auto" w:fill="FFFFFF"/>
              <w:lang w:val="en-US"/>
            </w:rPr>
            <m:t>-…</m:t>
          </m:r>
        </m:oMath>
      </m:oMathPara>
    </w:p>
    <w:p w14:paraId="6A747B40" w14:textId="74A19672" w:rsidR="00E63726" w:rsidRDefault="000D7F1A" w:rsidP="009B316B">
      <w:pPr>
        <w:spacing w:before="240" w:after="240" w:line="24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сходится несмотря на то, что</w:t>
      </w:r>
      <w:r w:rsidR="00E63726">
        <w:rPr>
          <w:rFonts w:ascii="Times New Roman" w:eastAsia="Times New Roman" w:hAnsi="Times New Roman" w:cs="Times New Roman"/>
          <w:color w:val="000000"/>
          <w:sz w:val="28"/>
          <w:szCs w:val="28"/>
          <w:shd w:val="clear" w:color="auto" w:fill="FFFFFF"/>
        </w:rPr>
        <w:t xml:space="preserve"> ряд, составленный из абсолютных значений данного ряда, расходится.</w:t>
      </w:r>
    </w:p>
    <w:p w14:paraId="7AC8656D" w14:textId="77777777" w:rsidR="00E63726" w:rsidRDefault="00E63726" w:rsidP="009B316B">
      <w:pPr>
        <w:spacing w:before="240" w:after="240" w:line="24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lastRenderedPageBreak/>
        <w:tab/>
      </w:r>
      <w:r>
        <w:rPr>
          <w:rFonts w:ascii="Times New Roman" w:eastAsia="Times New Roman" w:hAnsi="Times New Roman" w:cs="Times New Roman"/>
          <w:b/>
          <w:bCs/>
          <w:color w:val="000000"/>
          <w:sz w:val="28"/>
          <w:szCs w:val="28"/>
          <w:shd w:val="clear" w:color="auto" w:fill="FFFFFF"/>
        </w:rPr>
        <w:t>Определение 1</w:t>
      </w:r>
      <w:r>
        <w:rPr>
          <w:rFonts w:ascii="Times New Roman" w:eastAsia="Times New Roman" w:hAnsi="Times New Roman" w:cs="Times New Roman"/>
          <w:color w:val="000000"/>
          <w:sz w:val="28"/>
          <w:szCs w:val="28"/>
          <w:shd w:val="clear" w:color="auto" w:fill="FFFFFF"/>
        </w:rPr>
        <w:t>. Ряд называется абсолютно сходящимся, если сходится ряд, составленный из абсолютных значений его членов (в этом случае сходится и данный ряд</w:t>
      </w:r>
      <w:r w:rsidRPr="00E63726">
        <w:rPr>
          <w:rFonts w:ascii="Times New Roman" w:eastAsia="Times New Roman" w:hAnsi="Times New Roman" w:cs="Times New Roman"/>
          <w:color w:val="000000"/>
          <w:sz w:val="28"/>
          <w:szCs w:val="28"/>
          <w:shd w:val="clear" w:color="auto" w:fill="FFFFFF"/>
        </w:rPr>
        <w:t xml:space="preserve">; </w:t>
      </w:r>
      <w:r>
        <w:rPr>
          <w:rFonts w:ascii="Times New Roman" w:eastAsia="Times New Roman" w:hAnsi="Times New Roman" w:cs="Times New Roman"/>
          <w:color w:val="000000"/>
          <w:sz w:val="28"/>
          <w:szCs w:val="28"/>
          <w:shd w:val="clear" w:color="auto" w:fill="FFFFFF"/>
        </w:rPr>
        <w:t>ср. пример 1).</w:t>
      </w:r>
    </w:p>
    <w:p w14:paraId="00AA98BB" w14:textId="44179530" w:rsidR="00E63726" w:rsidRDefault="00E63726" w:rsidP="009B316B">
      <w:pPr>
        <w:spacing w:before="240" w:after="240" w:line="24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ab/>
      </w:r>
      <w:r w:rsidRPr="00E63726">
        <w:rPr>
          <w:rFonts w:ascii="Times New Roman" w:eastAsia="Times New Roman" w:hAnsi="Times New Roman" w:cs="Times New Roman"/>
          <w:b/>
          <w:bCs/>
          <w:color w:val="000000"/>
          <w:sz w:val="28"/>
          <w:szCs w:val="28"/>
          <w:shd w:val="clear" w:color="auto" w:fill="FFFFFF"/>
        </w:rPr>
        <w:t>Определение 2</w:t>
      </w:r>
      <w:r>
        <w:rPr>
          <w:rFonts w:ascii="Times New Roman" w:eastAsia="Times New Roman" w:hAnsi="Times New Roman" w:cs="Times New Roman"/>
          <w:color w:val="000000"/>
          <w:sz w:val="28"/>
          <w:szCs w:val="28"/>
          <w:shd w:val="clear" w:color="auto" w:fill="FFFFFF"/>
        </w:rPr>
        <w:t>. Ряд называется условно сходящимся, если он сходится, но ряд, составленный из абсолютных значений его членов, расходится (ср. пример 2).</w:t>
      </w:r>
    </w:p>
    <w:p w14:paraId="57C3314C" w14:textId="5686F482" w:rsidR="007D463D" w:rsidRDefault="007D463D" w:rsidP="009B316B">
      <w:pPr>
        <w:spacing w:before="240" w:after="240" w:line="24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ab/>
      </w:r>
      <w:r w:rsidRPr="007D463D">
        <w:rPr>
          <w:rFonts w:ascii="Times New Roman" w:eastAsia="Times New Roman" w:hAnsi="Times New Roman" w:cs="Times New Roman"/>
          <w:b/>
          <w:bCs/>
          <w:color w:val="000000"/>
          <w:sz w:val="28"/>
          <w:szCs w:val="28"/>
          <w:shd w:val="clear" w:color="auto" w:fill="FFFFFF"/>
        </w:rPr>
        <w:t>Замечание 2</w:t>
      </w:r>
      <w:r>
        <w:rPr>
          <w:rFonts w:ascii="Times New Roman" w:eastAsia="Times New Roman" w:hAnsi="Times New Roman" w:cs="Times New Roman"/>
          <w:color w:val="000000"/>
          <w:sz w:val="28"/>
          <w:szCs w:val="28"/>
          <w:shd w:val="clear" w:color="auto" w:fill="FFFFFF"/>
        </w:rPr>
        <w:t>. Сходящийся ряд, у которого все члены положительны или все члены отрицательны, - абсолютно сходящийся.</w:t>
      </w:r>
    </w:p>
    <w:p w14:paraId="125EF4CC" w14:textId="505A0F52" w:rsidR="007D463D" w:rsidRPr="00725297" w:rsidRDefault="007D463D" w:rsidP="00725297">
      <w:pPr>
        <w:pStyle w:val="2"/>
        <w:numPr>
          <w:ilvl w:val="2"/>
          <w:numId w:val="9"/>
        </w:numPr>
        <w:rPr>
          <w:rFonts w:ascii="Times New Roman" w:eastAsia="Times New Roman" w:hAnsi="Times New Roman" w:cs="Times New Roman"/>
          <w:b/>
          <w:bCs/>
          <w:color w:val="auto"/>
          <w:shd w:val="clear" w:color="auto" w:fill="FFFFFF"/>
        </w:rPr>
      </w:pPr>
      <w:bookmarkStart w:id="19" w:name="_Toc154634844"/>
      <w:r w:rsidRPr="00725297">
        <w:rPr>
          <w:rFonts w:ascii="Times New Roman" w:eastAsia="Times New Roman" w:hAnsi="Times New Roman" w:cs="Times New Roman"/>
          <w:b/>
          <w:bCs/>
          <w:color w:val="auto"/>
          <w:shd w:val="clear" w:color="auto" w:fill="FFFFFF"/>
        </w:rPr>
        <w:t>Признак Даламбера для произвольного ряда</w:t>
      </w:r>
      <w:bookmarkEnd w:id="19"/>
    </w:p>
    <w:p w14:paraId="5AB11532" w14:textId="1C513025" w:rsidR="007D463D" w:rsidRDefault="007D463D" w:rsidP="009B316B">
      <w:pPr>
        <w:spacing w:before="240" w:after="240" w:line="24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ab/>
        <w:t>Положим, что в ряде</w:t>
      </w:r>
    </w:p>
    <w:p w14:paraId="05EC74A6" w14:textId="5B43B754" w:rsidR="000D7F1A" w:rsidRPr="000D7F1A" w:rsidRDefault="00000000" w:rsidP="009B316B">
      <w:pPr>
        <w:spacing w:before="240" w:after="240" w:line="240" w:lineRule="auto"/>
        <w:rPr>
          <w:rFonts w:ascii="Times New Roman" w:eastAsia="Times New Roman" w:hAnsi="Times New Roman" w:cs="Times New Roman"/>
          <w:iCs/>
          <w:color w:val="000000"/>
          <w:sz w:val="28"/>
          <w:szCs w:val="28"/>
          <w:shd w:val="clear" w:color="auto" w:fill="FFFFFF"/>
        </w:rPr>
      </w:pPr>
      <m:oMathPara>
        <m:oMath>
          <m:eqArr>
            <m:eqArrPr>
              <m:maxDist m:val="1"/>
              <m:ctrlPr>
                <w:rPr>
                  <w:rFonts w:ascii="Cambria Math" w:eastAsia="Times New Roman" w:hAnsi="Cambria Math" w:cs="Times New Roman"/>
                  <w:i/>
                  <w:color w:val="000000"/>
                  <w:sz w:val="28"/>
                  <w:szCs w:val="28"/>
                  <w:shd w:val="clear" w:color="auto" w:fill="FFFFFF"/>
                </w:rPr>
              </m:ctrlPr>
            </m:eqArrPr>
            <m:e>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lang w:val="en-US"/>
                    </w:rPr>
                    <m:t>u</m:t>
                  </m:r>
                </m:e>
                <m:sub>
                  <m:r>
                    <w:rPr>
                      <w:rFonts w:ascii="Cambria Math" w:eastAsia="Times New Roman" w:hAnsi="Cambria Math" w:cs="Times New Roman"/>
                      <w:color w:val="000000"/>
                      <w:sz w:val="28"/>
                      <w:szCs w:val="28"/>
                      <w:shd w:val="clear" w:color="auto" w:fill="FFFFFF"/>
                    </w:rPr>
                    <m:t>1</m:t>
                  </m:r>
                </m:sub>
              </m:sSub>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u</m:t>
                  </m:r>
                </m:e>
                <m:sub>
                  <m:r>
                    <w:rPr>
                      <w:rFonts w:ascii="Cambria Math" w:eastAsia="Times New Roman" w:hAnsi="Cambria Math" w:cs="Times New Roman"/>
                      <w:color w:val="000000"/>
                      <w:sz w:val="28"/>
                      <w:szCs w:val="28"/>
                      <w:shd w:val="clear" w:color="auto" w:fill="FFFFFF"/>
                    </w:rPr>
                    <m:t>2</m:t>
                  </m:r>
                </m:sub>
              </m:sSub>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u</m:t>
                  </m:r>
                </m:e>
                <m:sub>
                  <m:r>
                    <w:rPr>
                      <w:rFonts w:ascii="Cambria Math" w:eastAsia="Times New Roman" w:hAnsi="Cambria Math" w:cs="Times New Roman"/>
                      <w:color w:val="000000"/>
                      <w:sz w:val="28"/>
                      <w:szCs w:val="28"/>
                      <w:shd w:val="clear" w:color="auto" w:fill="FFFFFF"/>
                    </w:rPr>
                    <m:t>n</m:t>
                  </m:r>
                </m:sub>
              </m:sSub>
              <m:r>
                <w:rPr>
                  <w:rFonts w:ascii="Cambria Math" w:eastAsia="Times New Roman" w:hAnsi="Cambria Math" w:cs="Times New Roman"/>
                  <w:color w:val="000000"/>
                  <w:sz w:val="28"/>
                  <w:szCs w:val="28"/>
                  <w:shd w:val="clear" w:color="auto" w:fill="FFFFFF"/>
                </w:rPr>
                <m:t>+…#</m:t>
              </m:r>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1</m:t>
                  </m:r>
                </m:e>
              </m:d>
              <m:ctrlPr>
                <w:rPr>
                  <w:rFonts w:ascii="Cambria Math" w:eastAsia="Times New Roman" w:hAnsi="Cambria Math" w:cs="Times New Roman"/>
                  <w:i/>
                  <w:iCs/>
                  <w:color w:val="000000"/>
                  <w:sz w:val="28"/>
                  <w:szCs w:val="28"/>
                  <w:shd w:val="clear" w:color="auto" w:fill="FFFFFF"/>
                </w:rPr>
              </m:ctrlPr>
            </m:e>
          </m:eqArr>
        </m:oMath>
      </m:oMathPara>
    </w:p>
    <w:p w14:paraId="16ACD22E" w14:textId="598C4D9D" w:rsidR="007D463D" w:rsidRDefault="007D463D" w:rsidP="009B316B">
      <w:pPr>
        <w:spacing w:before="240" w:after="240" w:line="240" w:lineRule="auto"/>
        <w:rPr>
          <w:rFonts w:ascii="Times New Roman" w:eastAsia="Times New Roman" w:hAnsi="Times New Roman" w:cs="Times New Roman"/>
          <w:iCs/>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 xml:space="preserve">Наряду с положительными членами есть и отрицательные (или все члены отрицательные). Пусть абсолютное значение отношения </w:t>
      </w:r>
      <m:oMath>
        <m:f>
          <m:fPr>
            <m:ctrlPr>
              <w:rPr>
                <w:rFonts w:ascii="Cambria Math" w:eastAsia="Times New Roman" w:hAnsi="Cambria Math" w:cs="Times New Roman"/>
                <w:i/>
                <w:iCs/>
                <w:color w:val="000000"/>
                <w:sz w:val="28"/>
                <w:szCs w:val="28"/>
                <w:shd w:val="clear" w:color="auto" w:fill="FFFFFF"/>
              </w:rPr>
            </m:ctrlPr>
          </m:fPr>
          <m:num>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u</m:t>
                </m:r>
              </m:e>
              <m:sub>
                <m:r>
                  <w:rPr>
                    <w:rFonts w:ascii="Cambria Math" w:eastAsia="Times New Roman" w:hAnsi="Cambria Math" w:cs="Times New Roman"/>
                    <w:color w:val="000000"/>
                    <w:sz w:val="28"/>
                    <w:szCs w:val="28"/>
                    <w:shd w:val="clear" w:color="auto" w:fill="FFFFFF"/>
                  </w:rPr>
                  <m:t>n+1</m:t>
                </m:r>
              </m:sub>
            </m:sSub>
          </m:num>
          <m:den>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u</m:t>
                </m:r>
              </m:e>
              <m:sub>
                <m:r>
                  <w:rPr>
                    <w:rFonts w:ascii="Cambria Math" w:eastAsia="Times New Roman" w:hAnsi="Cambria Math" w:cs="Times New Roman"/>
                    <w:color w:val="000000"/>
                    <w:sz w:val="28"/>
                    <w:szCs w:val="28"/>
                    <w:shd w:val="clear" w:color="auto" w:fill="FFFFFF"/>
                  </w:rPr>
                  <m:t>n</m:t>
                </m:r>
              </m:sub>
            </m:sSub>
          </m:den>
        </m:f>
      </m:oMath>
      <w:r w:rsidRPr="007D463D">
        <w:rPr>
          <w:rFonts w:ascii="Times New Roman" w:eastAsia="Times New Roman" w:hAnsi="Times New Roman" w:cs="Times New Roman"/>
          <w:iCs/>
          <w:color w:val="000000"/>
          <w:sz w:val="28"/>
          <w:szCs w:val="28"/>
          <w:shd w:val="clear" w:color="auto" w:fill="FFFFFF"/>
        </w:rPr>
        <w:t xml:space="preserve"> </w:t>
      </w:r>
      <w:r>
        <w:rPr>
          <w:rFonts w:ascii="Times New Roman" w:eastAsia="Times New Roman" w:hAnsi="Times New Roman" w:cs="Times New Roman"/>
          <w:iCs/>
          <w:color w:val="000000"/>
          <w:sz w:val="28"/>
          <w:szCs w:val="28"/>
          <w:shd w:val="clear" w:color="auto" w:fill="FFFFFF"/>
        </w:rPr>
        <w:t xml:space="preserve">имеет предел </w:t>
      </w:r>
      <m:oMath>
        <m:r>
          <w:rPr>
            <w:rFonts w:ascii="Cambria Math" w:eastAsia="Times New Roman" w:hAnsi="Cambria Math" w:cs="Times New Roman"/>
            <w:color w:val="000000"/>
            <w:sz w:val="28"/>
            <w:szCs w:val="28"/>
            <w:shd w:val="clear" w:color="auto" w:fill="FFFFFF"/>
          </w:rPr>
          <m:t>q</m:t>
        </m:r>
      </m:oMath>
      <w:r w:rsidRPr="007D463D">
        <w:rPr>
          <w:rFonts w:ascii="Times New Roman" w:eastAsia="Times New Roman" w:hAnsi="Times New Roman" w:cs="Times New Roman"/>
          <w:iCs/>
          <w:color w:val="000000"/>
          <w:sz w:val="28"/>
          <w:szCs w:val="28"/>
          <w:shd w:val="clear" w:color="auto" w:fill="FFFFFF"/>
        </w:rPr>
        <w:t>:</w:t>
      </w:r>
    </w:p>
    <w:p w14:paraId="768A7153" w14:textId="5F9217DB" w:rsidR="007D463D" w:rsidRPr="007D463D" w:rsidRDefault="00000000" w:rsidP="009B316B">
      <w:pPr>
        <w:spacing w:before="240" w:after="240" w:line="240" w:lineRule="auto"/>
        <w:rPr>
          <w:rFonts w:ascii="Times New Roman" w:eastAsia="Times New Roman" w:hAnsi="Times New Roman" w:cs="Times New Roman"/>
          <w:iCs/>
          <w:color w:val="000000"/>
          <w:sz w:val="28"/>
          <w:szCs w:val="28"/>
          <w:shd w:val="clear" w:color="auto" w:fill="FFFFFF"/>
        </w:rPr>
      </w:pPr>
      <m:oMathPara>
        <m:oMath>
          <m:func>
            <m:funcPr>
              <m:ctrlPr>
                <w:rPr>
                  <w:rFonts w:ascii="Cambria Math" w:eastAsia="Times New Roman" w:hAnsi="Cambria Math" w:cs="Times New Roman"/>
                  <w:i/>
                  <w:iCs/>
                  <w:color w:val="000000"/>
                  <w:sz w:val="28"/>
                  <w:szCs w:val="28"/>
                  <w:shd w:val="clear" w:color="auto" w:fill="FFFFFF"/>
                </w:rPr>
              </m:ctrlPr>
            </m:funcPr>
            <m:fName>
              <m:limLow>
                <m:limLowPr>
                  <m:ctrlPr>
                    <w:rPr>
                      <w:rFonts w:ascii="Cambria Math" w:eastAsia="Times New Roman" w:hAnsi="Cambria Math" w:cs="Times New Roman"/>
                      <w:i/>
                      <w:iCs/>
                      <w:color w:val="000000"/>
                      <w:sz w:val="28"/>
                      <w:szCs w:val="28"/>
                      <w:shd w:val="clear" w:color="auto" w:fill="FFFFFF"/>
                    </w:rPr>
                  </m:ctrlPr>
                </m:limLowPr>
                <m:e>
                  <m:r>
                    <m:rPr>
                      <m:sty m:val="p"/>
                    </m:rPr>
                    <w:rPr>
                      <w:rFonts w:ascii="Cambria Math" w:eastAsia="Times New Roman" w:hAnsi="Cambria Math" w:cs="Times New Roman"/>
                      <w:color w:val="000000"/>
                      <w:sz w:val="28"/>
                      <w:szCs w:val="28"/>
                      <w:shd w:val="clear" w:color="auto" w:fill="FFFFFF"/>
                    </w:rPr>
                    <m:t>lim</m:t>
                  </m:r>
                </m:e>
                <m:lim>
                  <m:r>
                    <w:rPr>
                      <w:rFonts w:ascii="Cambria Math" w:eastAsia="Times New Roman" w:hAnsi="Cambria Math" w:cs="Times New Roman"/>
                      <w:color w:val="000000"/>
                      <w:sz w:val="28"/>
                      <w:szCs w:val="28"/>
                      <w:shd w:val="clear" w:color="auto" w:fill="FFFFFF"/>
                    </w:rPr>
                    <m:t>n→∞</m:t>
                  </m:r>
                </m:lim>
              </m:limLow>
            </m:fName>
            <m:e>
              <m:d>
                <m:dPr>
                  <m:begChr m:val="|"/>
                  <m:endChr m:val="|"/>
                  <m:ctrlPr>
                    <w:rPr>
                      <w:rFonts w:ascii="Cambria Math" w:eastAsia="Times New Roman" w:hAnsi="Cambria Math" w:cs="Times New Roman"/>
                      <w:i/>
                      <w:iCs/>
                      <w:color w:val="000000"/>
                      <w:sz w:val="28"/>
                      <w:szCs w:val="28"/>
                      <w:shd w:val="clear" w:color="auto" w:fill="FFFFFF"/>
                    </w:rPr>
                  </m:ctrlPr>
                </m:dPr>
                <m:e>
                  <m:f>
                    <m:fPr>
                      <m:ctrlPr>
                        <w:rPr>
                          <w:rFonts w:ascii="Cambria Math" w:eastAsia="Times New Roman" w:hAnsi="Cambria Math" w:cs="Times New Roman"/>
                          <w:i/>
                          <w:iCs/>
                          <w:color w:val="000000"/>
                          <w:sz w:val="28"/>
                          <w:szCs w:val="28"/>
                          <w:shd w:val="clear" w:color="auto" w:fill="FFFFFF"/>
                        </w:rPr>
                      </m:ctrlPr>
                    </m:fPr>
                    <m:num>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u</m:t>
                          </m:r>
                        </m:e>
                        <m:sub>
                          <m:r>
                            <w:rPr>
                              <w:rFonts w:ascii="Cambria Math" w:eastAsia="Times New Roman" w:hAnsi="Cambria Math" w:cs="Times New Roman"/>
                              <w:color w:val="000000"/>
                              <w:sz w:val="28"/>
                              <w:szCs w:val="28"/>
                              <w:shd w:val="clear" w:color="auto" w:fill="FFFFFF"/>
                            </w:rPr>
                            <m:t>n+1</m:t>
                          </m:r>
                        </m:sub>
                      </m:sSub>
                    </m:num>
                    <m:den>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u</m:t>
                          </m:r>
                        </m:e>
                        <m:sub>
                          <m:r>
                            <w:rPr>
                              <w:rFonts w:ascii="Cambria Math" w:eastAsia="Times New Roman" w:hAnsi="Cambria Math" w:cs="Times New Roman"/>
                              <w:color w:val="000000"/>
                              <w:sz w:val="28"/>
                              <w:szCs w:val="28"/>
                              <w:shd w:val="clear" w:color="auto" w:fill="FFFFFF"/>
                            </w:rPr>
                            <m:t>n</m:t>
                          </m:r>
                        </m:sub>
                      </m:sSub>
                    </m:den>
                  </m:f>
                </m:e>
              </m:d>
            </m:e>
          </m:func>
          <m:r>
            <w:rPr>
              <w:rFonts w:ascii="Cambria Math" w:eastAsia="Times New Roman" w:hAnsi="Cambria Math" w:cs="Times New Roman"/>
              <w:color w:val="000000"/>
              <w:sz w:val="28"/>
              <w:szCs w:val="28"/>
              <w:shd w:val="clear" w:color="auto" w:fill="FFFFFF"/>
            </w:rPr>
            <m:t>=q.</m:t>
          </m:r>
        </m:oMath>
      </m:oMathPara>
    </w:p>
    <w:p w14:paraId="36FACCB2" w14:textId="77777777" w:rsidR="00725297" w:rsidRDefault="007D463D" w:rsidP="00725297">
      <w:pPr>
        <w:spacing w:before="240" w:after="240" w:line="240" w:lineRule="auto"/>
        <w:rPr>
          <w:rFonts w:ascii="Times New Roman" w:eastAsia="Times New Roman" w:hAnsi="Times New Roman" w:cs="Times New Roman"/>
          <w:b/>
          <w:bCs/>
          <w:iCs/>
          <w:color w:val="000000"/>
          <w:sz w:val="28"/>
          <w:szCs w:val="28"/>
          <w:shd w:val="clear" w:color="auto" w:fill="FFFFFF"/>
        </w:rPr>
      </w:pPr>
      <w:r>
        <w:rPr>
          <w:rFonts w:ascii="Times New Roman" w:eastAsia="Times New Roman" w:hAnsi="Times New Roman" w:cs="Times New Roman"/>
          <w:iCs/>
          <w:color w:val="000000"/>
          <w:sz w:val="28"/>
          <w:szCs w:val="28"/>
          <w:shd w:val="clear" w:color="auto" w:fill="FFFFFF"/>
        </w:rPr>
        <w:tab/>
        <w:t xml:space="preserve">Тогда при </w:t>
      </w:r>
      <m:oMath>
        <m:r>
          <w:rPr>
            <w:rFonts w:ascii="Cambria Math" w:eastAsia="Times New Roman" w:hAnsi="Cambria Math" w:cs="Times New Roman"/>
            <w:color w:val="000000"/>
            <w:sz w:val="28"/>
            <w:szCs w:val="28"/>
            <w:shd w:val="clear" w:color="auto" w:fill="FFFFFF"/>
          </w:rPr>
          <m:t>q&lt;1</m:t>
        </m:r>
      </m:oMath>
      <w:r w:rsidRPr="007D463D">
        <w:rPr>
          <w:rFonts w:ascii="Times New Roman" w:eastAsia="Times New Roman" w:hAnsi="Times New Roman" w:cs="Times New Roman"/>
          <w:iCs/>
          <w:color w:val="000000"/>
          <w:sz w:val="28"/>
          <w:szCs w:val="28"/>
          <w:shd w:val="clear" w:color="auto" w:fill="FFFFFF"/>
        </w:rPr>
        <w:t xml:space="preserve"> </w:t>
      </w:r>
      <w:r>
        <w:rPr>
          <w:rFonts w:ascii="Times New Roman" w:eastAsia="Times New Roman" w:hAnsi="Times New Roman" w:cs="Times New Roman"/>
          <w:iCs/>
          <w:color w:val="000000"/>
          <w:sz w:val="28"/>
          <w:szCs w:val="28"/>
          <w:shd w:val="clear" w:color="auto" w:fill="FFFFFF"/>
        </w:rPr>
        <w:t xml:space="preserve">ряд сходится, при </w:t>
      </w:r>
      <m:oMath>
        <m:r>
          <w:rPr>
            <w:rFonts w:ascii="Cambria Math" w:eastAsia="Times New Roman" w:hAnsi="Cambria Math" w:cs="Times New Roman"/>
            <w:color w:val="000000"/>
            <w:sz w:val="28"/>
            <w:szCs w:val="28"/>
            <w:shd w:val="clear" w:color="auto" w:fill="FFFFFF"/>
          </w:rPr>
          <m:t>q&gt;1</m:t>
        </m:r>
      </m:oMath>
      <w:r w:rsidRPr="007D463D">
        <w:rPr>
          <w:rFonts w:ascii="Times New Roman" w:eastAsia="Times New Roman" w:hAnsi="Times New Roman" w:cs="Times New Roman"/>
          <w:iCs/>
          <w:color w:val="000000"/>
          <w:sz w:val="28"/>
          <w:szCs w:val="28"/>
          <w:shd w:val="clear" w:color="auto" w:fill="FFFFFF"/>
        </w:rPr>
        <w:t xml:space="preserve"> </w:t>
      </w:r>
      <w:r>
        <w:rPr>
          <w:rFonts w:ascii="Times New Roman" w:eastAsia="Times New Roman" w:hAnsi="Times New Roman" w:cs="Times New Roman"/>
          <w:iCs/>
          <w:color w:val="000000"/>
          <w:sz w:val="28"/>
          <w:szCs w:val="28"/>
          <w:shd w:val="clear" w:color="auto" w:fill="FFFFFF"/>
        </w:rPr>
        <w:t xml:space="preserve">расходится, при </w:t>
      </w:r>
      <m:oMath>
        <m:r>
          <w:rPr>
            <w:rFonts w:ascii="Cambria Math" w:eastAsia="Times New Roman" w:hAnsi="Cambria Math" w:cs="Times New Roman"/>
            <w:color w:val="000000"/>
            <w:sz w:val="28"/>
            <w:szCs w:val="28"/>
            <w:shd w:val="clear" w:color="auto" w:fill="FFFFFF"/>
          </w:rPr>
          <m:t>q=1</m:t>
        </m:r>
      </m:oMath>
      <w:r w:rsidRPr="007D463D">
        <w:rPr>
          <w:rFonts w:ascii="Times New Roman" w:eastAsia="Times New Roman" w:hAnsi="Times New Roman" w:cs="Times New Roman"/>
          <w:iCs/>
          <w:color w:val="000000"/>
          <w:sz w:val="28"/>
          <w:szCs w:val="28"/>
          <w:shd w:val="clear" w:color="auto" w:fill="FFFFFF"/>
        </w:rPr>
        <w:t xml:space="preserve"> </w:t>
      </w:r>
      <w:r>
        <w:rPr>
          <w:rFonts w:ascii="Times New Roman" w:eastAsia="Times New Roman" w:hAnsi="Times New Roman" w:cs="Times New Roman"/>
          <w:iCs/>
          <w:color w:val="000000"/>
          <w:sz w:val="28"/>
          <w:szCs w:val="28"/>
          <w:shd w:val="clear" w:color="auto" w:fill="FFFFFF"/>
        </w:rPr>
        <w:t>он может сходиться и расходиться.</w:t>
      </w:r>
      <w:r w:rsidRPr="007D463D">
        <w:rPr>
          <w:rFonts w:ascii="Times New Roman" w:eastAsia="Times New Roman" w:hAnsi="Times New Roman" w:cs="Times New Roman"/>
          <w:iCs/>
          <w:color w:val="000000"/>
          <w:sz w:val="28"/>
          <w:szCs w:val="28"/>
          <w:shd w:val="clear" w:color="auto" w:fill="FFFFFF"/>
        </w:rPr>
        <w:t xml:space="preserve"> </w:t>
      </w:r>
      <w:r w:rsidRPr="007D463D">
        <w:rPr>
          <w:rFonts w:ascii="Times New Roman" w:eastAsia="Times New Roman" w:hAnsi="Times New Roman" w:cs="Times New Roman"/>
          <w:b/>
          <w:bCs/>
          <w:iCs/>
          <w:color w:val="000000"/>
          <w:sz w:val="28"/>
          <w:szCs w:val="28"/>
          <w:shd w:val="clear" w:color="auto" w:fill="FFFFFF"/>
        </w:rPr>
        <w:t>[</w:t>
      </w:r>
      <w:r w:rsidRPr="007D463D">
        <w:rPr>
          <w:rFonts w:ascii="Times New Roman" w:eastAsia="Times New Roman" w:hAnsi="Times New Roman" w:cs="Times New Roman"/>
          <w:b/>
          <w:bCs/>
          <w:iCs/>
          <w:color w:val="000000"/>
          <w:sz w:val="28"/>
          <w:szCs w:val="28"/>
          <w:shd w:val="clear" w:color="auto" w:fill="FFFFFF"/>
          <w:lang w:val="en-US"/>
        </w:rPr>
        <w:t>3</w:t>
      </w:r>
      <w:r w:rsidRPr="007D463D">
        <w:rPr>
          <w:rFonts w:ascii="Times New Roman" w:eastAsia="Times New Roman" w:hAnsi="Times New Roman" w:cs="Times New Roman"/>
          <w:b/>
          <w:bCs/>
          <w:iCs/>
          <w:color w:val="000000"/>
          <w:sz w:val="28"/>
          <w:szCs w:val="28"/>
          <w:shd w:val="clear" w:color="auto" w:fill="FFFFFF"/>
        </w:rPr>
        <w:t>]</w:t>
      </w:r>
    </w:p>
    <w:p w14:paraId="74C1CC75" w14:textId="065CF6ED" w:rsidR="00E63726" w:rsidRDefault="007D463D" w:rsidP="00725297">
      <w:pPr>
        <w:pStyle w:val="1"/>
        <w:numPr>
          <w:ilvl w:val="1"/>
          <w:numId w:val="9"/>
        </w:numPr>
        <w:rPr>
          <w:rFonts w:ascii="Times New Roman" w:eastAsia="Times New Roman" w:hAnsi="Times New Roman" w:cs="Times New Roman"/>
          <w:b/>
          <w:bCs/>
          <w:color w:val="auto"/>
          <w:sz w:val="28"/>
          <w:szCs w:val="28"/>
          <w:shd w:val="clear" w:color="auto" w:fill="FFFFFF"/>
        </w:rPr>
      </w:pPr>
      <w:r w:rsidRPr="00725297">
        <w:rPr>
          <w:rFonts w:ascii="Times New Roman" w:eastAsia="Times New Roman" w:hAnsi="Times New Roman" w:cs="Times New Roman"/>
          <w:b/>
          <w:bCs/>
          <w:color w:val="auto"/>
          <w:sz w:val="28"/>
          <w:szCs w:val="28"/>
          <w:shd w:val="clear" w:color="auto" w:fill="FFFFFF"/>
        </w:rPr>
        <w:t xml:space="preserve"> </w:t>
      </w:r>
      <w:bookmarkStart w:id="20" w:name="_Toc154634495"/>
      <w:bookmarkStart w:id="21" w:name="_Toc154634635"/>
      <w:bookmarkStart w:id="22" w:name="_Toc154634845"/>
      <w:r w:rsidR="008A3D8B" w:rsidRPr="00725297">
        <w:rPr>
          <w:rFonts w:ascii="Times New Roman" w:eastAsia="Times New Roman" w:hAnsi="Times New Roman" w:cs="Times New Roman"/>
          <w:b/>
          <w:bCs/>
          <w:color w:val="auto"/>
          <w:sz w:val="28"/>
          <w:szCs w:val="28"/>
          <w:shd w:val="clear" w:color="auto" w:fill="FFFFFF"/>
        </w:rPr>
        <w:t>Функциональные ряды. Область сходимости</w:t>
      </w:r>
      <w:bookmarkEnd w:id="20"/>
      <w:bookmarkEnd w:id="21"/>
      <w:bookmarkEnd w:id="22"/>
    </w:p>
    <w:p w14:paraId="4BFD6466" w14:textId="77777777" w:rsidR="00725297" w:rsidRDefault="00725297" w:rsidP="00725297"/>
    <w:p w14:paraId="20043E3B" w14:textId="77777777" w:rsidR="00725297" w:rsidRPr="00725297" w:rsidRDefault="00725297" w:rsidP="00725297">
      <w:pPr>
        <w:pStyle w:val="2"/>
        <w:numPr>
          <w:ilvl w:val="2"/>
          <w:numId w:val="9"/>
        </w:numPr>
        <w:rPr>
          <w:rFonts w:ascii="Times New Roman" w:eastAsia="Times New Roman" w:hAnsi="Times New Roman" w:cs="Times New Roman"/>
          <w:b/>
          <w:bCs/>
          <w:color w:val="auto"/>
          <w:shd w:val="clear" w:color="auto" w:fill="FFFFFF"/>
        </w:rPr>
      </w:pPr>
      <w:bookmarkStart w:id="23" w:name="_Toc154634846"/>
      <w:r w:rsidRPr="00725297">
        <w:rPr>
          <w:rFonts w:ascii="Times New Roman" w:eastAsia="Times New Roman" w:hAnsi="Times New Roman" w:cs="Times New Roman"/>
          <w:b/>
          <w:bCs/>
          <w:color w:val="auto"/>
          <w:shd w:val="clear" w:color="auto" w:fill="FFFFFF"/>
        </w:rPr>
        <w:t>Абсолютная и условная сходимость</w:t>
      </w:r>
      <w:bookmarkEnd w:id="23"/>
    </w:p>
    <w:p w14:paraId="1680DFED" w14:textId="77777777" w:rsidR="00725297" w:rsidRPr="00725297" w:rsidRDefault="00725297" w:rsidP="00725297"/>
    <w:p w14:paraId="2D0923E5" w14:textId="01C5B525" w:rsidR="008A3D8B" w:rsidRDefault="008A3D8B" w:rsidP="009B316B">
      <w:pPr>
        <w:spacing w:before="240" w:after="240" w:line="24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Функциональным рядом называется ряд</w:t>
      </w:r>
    </w:p>
    <w:p w14:paraId="7A2ECE5A" w14:textId="7D3594EB" w:rsidR="008A3D8B" w:rsidRPr="000D7F1A" w:rsidRDefault="00000000" w:rsidP="008A3D8B">
      <w:pPr>
        <w:spacing w:before="240" w:after="240" w:line="240" w:lineRule="auto"/>
        <w:rPr>
          <w:rFonts w:ascii="Times New Roman" w:eastAsia="Times New Roman" w:hAnsi="Times New Roman" w:cs="Times New Roman"/>
          <w:iCs/>
          <w:color w:val="000000"/>
          <w:sz w:val="28"/>
          <w:szCs w:val="28"/>
          <w:shd w:val="clear" w:color="auto" w:fill="FFFFFF"/>
        </w:rPr>
      </w:pPr>
      <m:oMathPara>
        <m:oMath>
          <m:eqArr>
            <m:eqArrPr>
              <m:maxDist m:val="1"/>
              <m:ctrlPr>
                <w:rPr>
                  <w:rFonts w:ascii="Cambria Math" w:eastAsia="Times New Roman" w:hAnsi="Cambria Math" w:cs="Times New Roman"/>
                  <w:i/>
                  <w:color w:val="000000"/>
                  <w:sz w:val="28"/>
                  <w:szCs w:val="28"/>
                  <w:shd w:val="clear" w:color="auto" w:fill="FFFFFF"/>
                </w:rPr>
              </m:ctrlPr>
            </m:eqArrPr>
            <m:e>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lang w:val="en-US"/>
                    </w:rPr>
                    <m:t>f</m:t>
                  </m:r>
                </m:e>
                <m:sub>
                  <m:r>
                    <w:rPr>
                      <w:rFonts w:ascii="Cambria Math" w:eastAsia="Times New Roman" w:hAnsi="Cambria Math" w:cs="Times New Roman"/>
                      <w:color w:val="000000"/>
                      <w:sz w:val="28"/>
                      <w:szCs w:val="28"/>
                      <w:shd w:val="clear" w:color="auto" w:fill="FFFFFF"/>
                    </w:rPr>
                    <m:t>1</m:t>
                  </m:r>
                </m:sub>
              </m:sSub>
              <m:d>
                <m:dPr>
                  <m:ctrlPr>
                    <w:rPr>
                      <w:rFonts w:ascii="Cambria Math" w:eastAsia="Times New Roman" w:hAnsi="Cambria Math" w:cs="Times New Roman"/>
                      <w:i/>
                      <w:iCs/>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m:t>
                  </m:r>
                </m:e>
              </m:d>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lang w:val="en-US"/>
                    </w:rPr>
                    <m:t>f</m:t>
                  </m:r>
                </m:e>
                <m:sub>
                  <m:r>
                    <w:rPr>
                      <w:rFonts w:ascii="Cambria Math" w:eastAsia="Times New Roman" w:hAnsi="Cambria Math" w:cs="Times New Roman"/>
                      <w:color w:val="000000"/>
                      <w:sz w:val="28"/>
                      <w:szCs w:val="28"/>
                      <w:shd w:val="clear" w:color="auto" w:fill="FFFFFF"/>
                    </w:rPr>
                    <m:t>2</m:t>
                  </m:r>
                </m:sub>
              </m:sSub>
              <m:d>
                <m:dPr>
                  <m:ctrlPr>
                    <w:rPr>
                      <w:rFonts w:ascii="Cambria Math" w:eastAsia="Times New Roman" w:hAnsi="Cambria Math" w:cs="Times New Roman"/>
                      <w:i/>
                      <w:iCs/>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m:t>
                  </m:r>
                </m:e>
              </m:d>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lang w:val="en-US"/>
                    </w:rPr>
                    <m:t>f</m:t>
                  </m:r>
                </m:e>
                <m:sub>
                  <m:r>
                    <w:rPr>
                      <w:rFonts w:ascii="Cambria Math" w:eastAsia="Times New Roman" w:hAnsi="Cambria Math" w:cs="Times New Roman"/>
                      <w:color w:val="000000"/>
                      <w:sz w:val="28"/>
                      <w:szCs w:val="28"/>
                      <w:shd w:val="clear" w:color="auto" w:fill="FFFFFF"/>
                    </w:rPr>
                    <m:t>n</m:t>
                  </m:r>
                </m:sub>
              </m:sSub>
              <m:d>
                <m:dPr>
                  <m:ctrlPr>
                    <w:rPr>
                      <w:rFonts w:ascii="Cambria Math" w:eastAsia="Times New Roman" w:hAnsi="Cambria Math" w:cs="Times New Roman"/>
                      <w:i/>
                      <w:iCs/>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m:t>
                  </m:r>
                </m:e>
              </m:d>
              <m:r>
                <w:rPr>
                  <w:rFonts w:ascii="Cambria Math" w:eastAsia="Times New Roman" w:hAnsi="Cambria Math" w:cs="Times New Roman"/>
                  <w:color w:val="000000"/>
                  <w:sz w:val="28"/>
                  <w:szCs w:val="28"/>
                  <w:shd w:val="clear" w:color="auto" w:fill="FFFFFF"/>
                </w:rPr>
                <m:t>+…=</m:t>
              </m:r>
              <m:nary>
                <m:naryPr>
                  <m:chr m:val="∑"/>
                  <m:limLoc m:val="undOvr"/>
                  <m:ctrlPr>
                    <w:rPr>
                      <w:rFonts w:ascii="Cambria Math" w:eastAsia="Times New Roman" w:hAnsi="Cambria Math" w:cs="Times New Roman"/>
                      <w:i/>
                      <w:iCs/>
                      <w:color w:val="000000"/>
                      <w:sz w:val="28"/>
                      <w:szCs w:val="28"/>
                      <w:shd w:val="clear" w:color="auto" w:fill="FFFFFF"/>
                    </w:rPr>
                  </m:ctrlPr>
                </m:naryPr>
                <m:sub>
                  <m:r>
                    <w:rPr>
                      <w:rFonts w:ascii="Cambria Math" w:eastAsia="Times New Roman" w:hAnsi="Cambria Math" w:cs="Times New Roman"/>
                      <w:color w:val="000000"/>
                      <w:sz w:val="28"/>
                      <w:szCs w:val="28"/>
                      <w:shd w:val="clear" w:color="auto" w:fill="FFFFFF"/>
                    </w:rPr>
                    <m:t>n=1</m:t>
                  </m:r>
                </m:sub>
                <m:sup>
                  <m:r>
                    <w:rPr>
                      <w:rFonts w:ascii="Cambria Math" w:eastAsia="Times New Roman" w:hAnsi="Cambria Math" w:cs="Times New Roman"/>
                      <w:color w:val="000000"/>
                      <w:sz w:val="28"/>
                      <w:szCs w:val="28"/>
                      <w:shd w:val="clear" w:color="auto" w:fill="FFFFFF"/>
                    </w:rPr>
                    <m:t>∞</m:t>
                  </m:r>
                </m:sup>
                <m:e>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lang w:val="en-US"/>
                        </w:rPr>
                        <m:t>f</m:t>
                      </m:r>
                    </m:e>
                    <m:sub>
                      <m:r>
                        <w:rPr>
                          <w:rFonts w:ascii="Cambria Math" w:eastAsia="Times New Roman" w:hAnsi="Cambria Math" w:cs="Times New Roman"/>
                          <w:color w:val="000000"/>
                          <w:sz w:val="28"/>
                          <w:szCs w:val="28"/>
                          <w:shd w:val="clear" w:color="auto" w:fill="FFFFFF"/>
                        </w:rPr>
                        <m:t>n</m:t>
                      </m:r>
                    </m:sub>
                  </m:sSub>
                  <m:d>
                    <m:dPr>
                      <m:ctrlPr>
                        <w:rPr>
                          <w:rFonts w:ascii="Cambria Math" w:eastAsia="Times New Roman" w:hAnsi="Cambria Math" w:cs="Times New Roman"/>
                          <w:i/>
                          <w:iCs/>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m:t>
                      </m:r>
                    </m:e>
                  </m:d>
                  <m:r>
                    <w:rPr>
                      <w:rFonts w:ascii="Cambria Math" w:eastAsia="Times New Roman" w:hAnsi="Cambria Math" w:cs="Times New Roman"/>
                      <w:color w:val="000000"/>
                      <w:sz w:val="28"/>
                      <w:szCs w:val="28"/>
                      <w:shd w:val="clear" w:color="auto" w:fill="FFFFFF"/>
                    </w:rPr>
                    <m:t>,</m:t>
                  </m:r>
                </m:e>
              </m:nary>
              <m:r>
                <w:rPr>
                  <w:rFonts w:ascii="Cambria Math" w:eastAsia="Times New Roman" w:hAnsi="Cambria Math" w:cs="Times New Roman"/>
                  <w:color w:val="000000"/>
                  <w:sz w:val="28"/>
                  <w:szCs w:val="28"/>
                  <w:shd w:val="clear" w:color="auto" w:fill="FFFFFF"/>
                </w:rPr>
                <m:t>#</m:t>
              </m:r>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1</m:t>
                  </m:r>
                </m:e>
              </m:d>
              <m:ctrlPr>
                <w:rPr>
                  <w:rFonts w:ascii="Cambria Math" w:eastAsia="Times New Roman" w:hAnsi="Cambria Math" w:cs="Times New Roman"/>
                  <w:i/>
                  <w:iCs/>
                  <w:color w:val="000000"/>
                  <w:sz w:val="28"/>
                  <w:szCs w:val="28"/>
                  <w:shd w:val="clear" w:color="auto" w:fill="FFFFFF"/>
                </w:rPr>
              </m:ctrlPr>
            </m:e>
          </m:eqArr>
        </m:oMath>
      </m:oMathPara>
    </w:p>
    <w:p w14:paraId="6590480E" w14:textId="77777777" w:rsidR="000D7F1A" w:rsidRPr="000D7F1A" w:rsidRDefault="000D7F1A" w:rsidP="008A3D8B">
      <w:pPr>
        <w:spacing w:before="240" w:after="240" w:line="240" w:lineRule="auto"/>
        <w:rPr>
          <w:rFonts w:ascii="Times New Roman" w:eastAsia="Times New Roman" w:hAnsi="Times New Roman" w:cs="Times New Roman"/>
          <w:iCs/>
          <w:color w:val="000000"/>
          <w:sz w:val="28"/>
          <w:szCs w:val="28"/>
          <w:shd w:val="clear" w:color="auto" w:fill="FFFFFF"/>
        </w:rPr>
      </w:pPr>
    </w:p>
    <w:p w14:paraId="5F2F66FF" w14:textId="178F9EEC" w:rsidR="008A3D8B" w:rsidRDefault="008A3D8B" w:rsidP="008A3D8B">
      <w:pPr>
        <w:spacing w:before="240" w:after="240" w:line="240" w:lineRule="auto"/>
        <w:rPr>
          <w:rFonts w:ascii="Times New Roman" w:eastAsia="Times New Roman" w:hAnsi="Times New Roman" w:cs="Times New Roman"/>
          <w:iCs/>
          <w:color w:val="000000"/>
          <w:sz w:val="28"/>
          <w:szCs w:val="28"/>
          <w:shd w:val="clear" w:color="auto" w:fill="FFFFFF"/>
        </w:rPr>
      </w:pPr>
      <w:r>
        <w:rPr>
          <w:rFonts w:ascii="Times New Roman" w:eastAsia="Times New Roman" w:hAnsi="Times New Roman" w:cs="Times New Roman"/>
          <w:iCs/>
          <w:color w:val="000000"/>
          <w:sz w:val="28"/>
          <w:szCs w:val="28"/>
          <w:shd w:val="clear" w:color="auto" w:fill="FFFFFF"/>
        </w:rPr>
        <w:t xml:space="preserve">Членами которого являются функции </w:t>
      </w:r>
      <m:oMath>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lang w:val="en-US"/>
              </w:rPr>
              <m:t>f</m:t>
            </m:r>
          </m:e>
          <m:sub>
            <m:r>
              <w:rPr>
                <w:rFonts w:ascii="Cambria Math" w:eastAsia="Times New Roman" w:hAnsi="Cambria Math" w:cs="Times New Roman"/>
                <w:color w:val="000000"/>
                <w:sz w:val="28"/>
                <w:szCs w:val="28"/>
                <w:shd w:val="clear" w:color="auto" w:fill="FFFFFF"/>
                <w:lang w:val="en-US"/>
              </w:rPr>
              <m:t>n</m:t>
            </m:r>
          </m:sub>
        </m:sSub>
        <m:d>
          <m:dPr>
            <m:ctrlPr>
              <w:rPr>
                <w:rFonts w:ascii="Cambria Math" w:eastAsia="Times New Roman" w:hAnsi="Cambria Math" w:cs="Times New Roman"/>
                <w:i/>
                <w:iCs/>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m:t>
            </m:r>
          </m:e>
        </m:d>
        <m:r>
          <w:rPr>
            <w:rFonts w:ascii="Cambria Math" w:eastAsia="Times New Roman" w:hAnsi="Cambria Math" w:cs="Times New Roman"/>
            <w:color w:val="000000"/>
            <w:sz w:val="28"/>
            <w:szCs w:val="28"/>
            <w:shd w:val="clear" w:color="auto" w:fill="FFFFFF"/>
          </w:rPr>
          <m:t>, n=1, 2, …</m:t>
        </m:r>
      </m:oMath>
      <w:r w:rsidRPr="008A3D8B">
        <w:rPr>
          <w:rFonts w:ascii="Times New Roman" w:eastAsia="Times New Roman" w:hAnsi="Times New Roman" w:cs="Times New Roman"/>
          <w:iCs/>
          <w:color w:val="000000"/>
          <w:sz w:val="28"/>
          <w:szCs w:val="28"/>
          <w:shd w:val="clear" w:color="auto" w:fill="FFFFFF"/>
        </w:rPr>
        <w:t xml:space="preserve">, </w:t>
      </w:r>
      <w:r>
        <w:rPr>
          <w:rFonts w:ascii="Times New Roman" w:eastAsia="Times New Roman" w:hAnsi="Times New Roman" w:cs="Times New Roman"/>
          <w:iCs/>
          <w:color w:val="000000"/>
          <w:sz w:val="28"/>
          <w:szCs w:val="28"/>
          <w:shd w:val="clear" w:color="auto" w:fill="FFFFFF"/>
        </w:rPr>
        <w:t xml:space="preserve">определенные на некотором множестве </w:t>
      </w:r>
      <m:oMath>
        <m:r>
          <w:rPr>
            <w:rFonts w:ascii="Cambria Math" w:eastAsia="Times New Roman" w:hAnsi="Cambria Math" w:cs="Times New Roman"/>
            <w:color w:val="000000"/>
            <w:sz w:val="28"/>
            <w:szCs w:val="28"/>
            <w:shd w:val="clear" w:color="auto" w:fill="FFFFFF"/>
          </w:rPr>
          <m:t>E</m:t>
        </m:r>
      </m:oMath>
      <w:r w:rsidRPr="008A3D8B">
        <w:rPr>
          <w:rFonts w:ascii="Times New Roman" w:eastAsia="Times New Roman" w:hAnsi="Times New Roman" w:cs="Times New Roman"/>
          <w:iCs/>
          <w:color w:val="000000"/>
          <w:sz w:val="28"/>
          <w:szCs w:val="28"/>
          <w:shd w:val="clear" w:color="auto" w:fill="FFFFFF"/>
        </w:rPr>
        <w:t xml:space="preserve"> </w:t>
      </w:r>
      <w:r>
        <w:rPr>
          <w:rFonts w:ascii="Times New Roman" w:eastAsia="Times New Roman" w:hAnsi="Times New Roman" w:cs="Times New Roman"/>
          <w:iCs/>
          <w:color w:val="000000"/>
          <w:sz w:val="28"/>
          <w:szCs w:val="28"/>
          <w:shd w:val="clear" w:color="auto" w:fill="FFFFFF"/>
        </w:rPr>
        <w:t>числовой оси. Например, члены ряда</w:t>
      </w:r>
    </w:p>
    <w:p w14:paraId="7BD07A34" w14:textId="08B8F773" w:rsidR="008A3D8B" w:rsidRPr="008A3D8B" w:rsidRDefault="008A3D8B" w:rsidP="008A3D8B">
      <w:pPr>
        <w:spacing w:before="240" w:after="240" w:line="240" w:lineRule="auto"/>
        <w:rPr>
          <w:rFonts w:ascii="Times New Roman" w:eastAsia="Times New Roman" w:hAnsi="Times New Roman" w:cs="Times New Roman"/>
          <w:iCs/>
          <w:color w:val="000000"/>
          <w:sz w:val="28"/>
          <w:szCs w:val="28"/>
          <w:shd w:val="clear" w:color="auto" w:fill="FFFFFF"/>
        </w:rPr>
      </w:pPr>
      <m:oMathPara>
        <m:oMath>
          <m:r>
            <w:rPr>
              <w:rFonts w:ascii="Cambria Math" w:eastAsia="Times New Roman" w:hAnsi="Cambria Math" w:cs="Times New Roman"/>
              <w:color w:val="000000"/>
              <w:sz w:val="28"/>
              <w:szCs w:val="28"/>
              <w:shd w:val="clear" w:color="auto" w:fill="FFFFFF"/>
            </w:rPr>
            <m:t>1+x+</m:t>
          </m:r>
          <m:sSup>
            <m:sSupPr>
              <m:ctrlPr>
                <w:rPr>
                  <w:rFonts w:ascii="Cambria Math" w:eastAsia="Times New Roman" w:hAnsi="Cambria Math" w:cs="Times New Roman"/>
                  <w:i/>
                  <w:iCs/>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x</m:t>
              </m:r>
            </m:e>
            <m:sup>
              <m:r>
                <w:rPr>
                  <w:rFonts w:ascii="Cambria Math" w:eastAsia="Times New Roman" w:hAnsi="Cambria Math" w:cs="Times New Roman"/>
                  <w:color w:val="000000"/>
                  <w:sz w:val="28"/>
                  <w:szCs w:val="28"/>
                  <w:shd w:val="clear" w:color="auto" w:fill="FFFFFF"/>
                </w:rPr>
                <m:t>2</m:t>
              </m:r>
            </m:sup>
          </m:sSup>
          <m:r>
            <w:rPr>
              <w:rFonts w:ascii="Cambria Math" w:eastAsia="Times New Roman" w:hAnsi="Cambria Math" w:cs="Times New Roman"/>
              <w:color w:val="000000"/>
              <w:sz w:val="28"/>
              <w:szCs w:val="28"/>
              <w:shd w:val="clear" w:color="auto" w:fill="FFFFFF"/>
            </w:rPr>
            <m:t>+…</m:t>
          </m:r>
        </m:oMath>
      </m:oMathPara>
    </w:p>
    <w:p w14:paraId="3AF9B8F1" w14:textId="1D519A0A" w:rsidR="008A3D8B" w:rsidRDefault="008A3D8B" w:rsidP="008A3D8B">
      <w:pPr>
        <w:spacing w:before="240" w:after="240" w:line="240" w:lineRule="auto"/>
        <w:rPr>
          <w:rFonts w:ascii="Times New Roman" w:eastAsia="Times New Roman" w:hAnsi="Times New Roman" w:cs="Times New Roman"/>
          <w:iCs/>
          <w:color w:val="000000"/>
          <w:sz w:val="28"/>
          <w:szCs w:val="28"/>
          <w:shd w:val="clear" w:color="auto" w:fill="FFFFFF"/>
        </w:rPr>
      </w:pPr>
      <w:r>
        <w:rPr>
          <w:rFonts w:ascii="Times New Roman" w:eastAsia="Times New Roman" w:hAnsi="Times New Roman" w:cs="Times New Roman"/>
          <w:iCs/>
          <w:color w:val="000000"/>
          <w:sz w:val="28"/>
          <w:szCs w:val="28"/>
          <w:shd w:val="clear" w:color="auto" w:fill="FFFFFF"/>
        </w:rPr>
        <w:t xml:space="preserve">Определены на интервале </w:t>
      </w:r>
      <m:oMath>
        <m:r>
          <w:rPr>
            <w:rFonts w:ascii="Cambria Math" w:eastAsia="Times New Roman" w:hAnsi="Cambria Math" w:cs="Times New Roman"/>
            <w:color w:val="000000"/>
            <w:sz w:val="28"/>
            <w:szCs w:val="28"/>
            <w:shd w:val="clear" w:color="auto" w:fill="FFFFFF"/>
          </w:rPr>
          <m:t>-∞&lt;</m:t>
        </m:r>
        <m:r>
          <w:rPr>
            <w:rFonts w:ascii="Cambria Math" w:eastAsia="Times New Roman" w:hAnsi="Cambria Math" w:cs="Times New Roman"/>
            <w:color w:val="000000"/>
            <w:sz w:val="28"/>
            <w:szCs w:val="28"/>
            <w:shd w:val="clear" w:color="auto" w:fill="FFFFFF"/>
            <w:lang w:val="en-US"/>
          </w:rPr>
          <m:t>x</m:t>
        </m:r>
        <m:r>
          <w:rPr>
            <w:rFonts w:ascii="Cambria Math" w:eastAsia="Times New Roman" w:hAnsi="Cambria Math" w:cs="Times New Roman"/>
            <w:color w:val="000000"/>
            <w:sz w:val="28"/>
            <w:szCs w:val="28"/>
            <w:shd w:val="clear" w:color="auto" w:fill="FFFFFF"/>
          </w:rPr>
          <m:t>&lt;+∞</m:t>
        </m:r>
      </m:oMath>
      <w:r w:rsidRPr="008A3D8B">
        <w:rPr>
          <w:rFonts w:ascii="Times New Roman" w:eastAsia="Times New Roman" w:hAnsi="Times New Roman" w:cs="Times New Roman"/>
          <w:iCs/>
          <w:color w:val="000000"/>
          <w:sz w:val="28"/>
          <w:szCs w:val="28"/>
          <w:shd w:val="clear" w:color="auto" w:fill="FFFFFF"/>
        </w:rPr>
        <w:t xml:space="preserve">, </w:t>
      </w:r>
      <w:r>
        <w:rPr>
          <w:rFonts w:ascii="Times New Roman" w:eastAsia="Times New Roman" w:hAnsi="Times New Roman" w:cs="Times New Roman"/>
          <w:iCs/>
          <w:color w:val="000000"/>
          <w:sz w:val="28"/>
          <w:szCs w:val="28"/>
          <w:shd w:val="clear" w:color="auto" w:fill="FFFFFF"/>
        </w:rPr>
        <w:t>а члены ряда</w:t>
      </w:r>
    </w:p>
    <w:p w14:paraId="5E8F39F0" w14:textId="66BC6E5C" w:rsidR="008A3D8B" w:rsidRPr="008A3D8B" w:rsidRDefault="008A3D8B" w:rsidP="008A3D8B">
      <w:pPr>
        <w:spacing w:before="240" w:after="240" w:line="240" w:lineRule="auto"/>
        <w:rPr>
          <w:rFonts w:ascii="Times New Roman" w:eastAsia="Times New Roman" w:hAnsi="Times New Roman" w:cs="Times New Roman"/>
          <w:iCs/>
          <w:color w:val="000000"/>
          <w:sz w:val="28"/>
          <w:szCs w:val="28"/>
          <w:shd w:val="clear" w:color="auto" w:fill="FFFFFF"/>
        </w:rPr>
      </w:pPr>
      <m:oMathPara>
        <m:oMath>
          <m:r>
            <w:rPr>
              <w:rFonts w:ascii="Cambria Math" w:eastAsia="Times New Roman" w:hAnsi="Cambria Math" w:cs="Times New Roman"/>
              <w:color w:val="000000"/>
              <w:sz w:val="28"/>
              <w:szCs w:val="28"/>
              <w:shd w:val="clear" w:color="auto" w:fill="FFFFFF"/>
            </w:rPr>
            <m:t>1+</m:t>
          </m:r>
          <m:func>
            <m:funcPr>
              <m:ctrlPr>
                <w:rPr>
                  <w:rFonts w:ascii="Cambria Math" w:eastAsia="Times New Roman" w:hAnsi="Cambria Math" w:cs="Times New Roman"/>
                  <w:i/>
                  <w:iCs/>
                  <w:color w:val="000000"/>
                  <w:sz w:val="28"/>
                  <w:szCs w:val="28"/>
                  <w:shd w:val="clear" w:color="auto" w:fill="FFFFFF"/>
                </w:rPr>
              </m:ctrlPr>
            </m:funcPr>
            <m:fName>
              <m:r>
                <m:rPr>
                  <m:sty m:val="p"/>
                </m:rPr>
                <w:rPr>
                  <w:rFonts w:ascii="Cambria Math" w:eastAsia="Times New Roman" w:hAnsi="Cambria Math" w:cs="Times New Roman"/>
                  <w:color w:val="000000"/>
                  <w:sz w:val="28"/>
                  <w:szCs w:val="28"/>
                  <w:shd w:val="clear" w:color="auto" w:fill="FFFFFF"/>
                </w:rPr>
                <m:t>arcsin</m:t>
              </m:r>
            </m:fName>
            <m:e>
              <m:r>
                <w:rPr>
                  <w:rFonts w:ascii="Cambria Math" w:eastAsia="Times New Roman" w:hAnsi="Cambria Math" w:cs="Times New Roman"/>
                  <w:color w:val="000000"/>
                  <w:sz w:val="28"/>
                  <w:szCs w:val="28"/>
                  <w:shd w:val="clear" w:color="auto" w:fill="FFFFFF"/>
                </w:rPr>
                <m:t>x+acrsi</m:t>
              </m:r>
              <m:sSup>
                <m:sSupPr>
                  <m:ctrlPr>
                    <w:rPr>
                      <w:rFonts w:ascii="Cambria Math" w:eastAsia="Times New Roman" w:hAnsi="Cambria Math" w:cs="Times New Roman"/>
                      <w:i/>
                      <w:iCs/>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n</m:t>
                  </m:r>
                </m:e>
                <m:sup>
                  <m:r>
                    <w:rPr>
                      <w:rFonts w:ascii="Cambria Math" w:eastAsia="Times New Roman" w:hAnsi="Cambria Math" w:cs="Times New Roman"/>
                      <w:color w:val="000000"/>
                      <w:sz w:val="28"/>
                      <w:szCs w:val="28"/>
                      <w:shd w:val="clear" w:color="auto" w:fill="FFFFFF"/>
                    </w:rPr>
                    <m:t>2</m:t>
                  </m:r>
                </m:sup>
              </m:sSup>
            </m:e>
          </m:func>
          <m:r>
            <w:rPr>
              <w:rFonts w:ascii="Cambria Math" w:eastAsia="Times New Roman" w:hAnsi="Cambria Math" w:cs="Times New Roman"/>
              <w:color w:val="000000"/>
              <w:sz w:val="28"/>
              <w:szCs w:val="28"/>
              <w:shd w:val="clear" w:color="auto" w:fill="FFFFFF"/>
            </w:rPr>
            <m:t>x+…</m:t>
          </m:r>
        </m:oMath>
      </m:oMathPara>
    </w:p>
    <w:p w14:paraId="65E2A420" w14:textId="18C2F67B" w:rsidR="008A3D8B" w:rsidRPr="00120B3A" w:rsidRDefault="008A3D8B" w:rsidP="008A3D8B">
      <w:pPr>
        <w:spacing w:before="240" w:after="240" w:line="240" w:lineRule="auto"/>
        <w:rPr>
          <w:rFonts w:ascii="Times New Roman" w:eastAsia="Times New Roman" w:hAnsi="Times New Roman" w:cs="Times New Roman"/>
          <w:iCs/>
          <w:color w:val="000000"/>
          <w:sz w:val="28"/>
          <w:szCs w:val="28"/>
          <w:shd w:val="clear" w:color="auto" w:fill="FFFFFF"/>
        </w:rPr>
      </w:pPr>
      <w:r>
        <w:rPr>
          <w:rFonts w:ascii="Times New Roman" w:eastAsia="Times New Roman" w:hAnsi="Times New Roman" w:cs="Times New Roman"/>
          <w:iCs/>
          <w:color w:val="000000"/>
          <w:sz w:val="28"/>
          <w:szCs w:val="28"/>
          <w:shd w:val="clear" w:color="auto" w:fill="FFFFFF"/>
        </w:rPr>
        <w:lastRenderedPageBreak/>
        <w:t xml:space="preserve">Определены на отрезке </w:t>
      </w:r>
      <m:oMath>
        <m:r>
          <w:rPr>
            <w:rFonts w:ascii="Cambria Math" w:eastAsia="Times New Roman" w:hAnsi="Cambria Math" w:cs="Times New Roman"/>
            <w:color w:val="000000"/>
            <w:sz w:val="28"/>
            <w:szCs w:val="28"/>
            <w:shd w:val="clear" w:color="auto" w:fill="FFFFFF"/>
          </w:rPr>
          <m:t>-1≤</m:t>
        </m:r>
        <m:r>
          <w:rPr>
            <w:rFonts w:ascii="Cambria Math" w:eastAsia="Times New Roman" w:hAnsi="Cambria Math" w:cs="Times New Roman"/>
            <w:color w:val="000000"/>
            <w:sz w:val="28"/>
            <w:szCs w:val="28"/>
            <w:shd w:val="clear" w:color="auto" w:fill="FFFFFF"/>
            <w:lang w:val="en-US"/>
          </w:rPr>
          <m:t>x</m:t>
        </m:r>
        <m:r>
          <w:rPr>
            <w:rFonts w:ascii="Cambria Math" w:eastAsia="Times New Roman" w:hAnsi="Cambria Math" w:cs="Times New Roman"/>
            <w:color w:val="000000"/>
            <w:sz w:val="28"/>
            <w:szCs w:val="28"/>
            <w:shd w:val="clear" w:color="auto" w:fill="FFFFFF"/>
          </w:rPr>
          <m:t>≤1</m:t>
        </m:r>
      </m:oMath>
      <w:r w:rsidRPr="00120B3A">
        <w:rPr>
          <w:rFonts w:ascii="Times New Roman" w:eastAsia="Times New Roman" w:hAnsi="Times New Roman" w:cs="Times New Roman"/>
          <w:iCs/>
          <w:color w:val="000000"/>
          <w:sz w:val="28"/>
          <w:szCs w:val="28"/>
          <w:shd w:val="clear" w:color="auto" w:fill="FFFFFF"/>
        </w:rPr>
        <w:t>.</w:t>
      </w:r>
    </w:p>
    <w:p w14:paraId="7104F26B" w14:textId="77777777" w:rsidR="00BA1609" w:rsidRDefault="0049441E" w:rsidP="008A3D8B">
      <w:pPr>
        <w:spacing w:before="240" w:after="240" w:line="240" w:lineRule="auto"/>
        <w:rPr>
          <w:rFonts w:ascii="Times New Roman" w:eastAsia="Times New Roman" w:hAnsi="Times New Roman" w:cs="Times New Roman"/>
          <w:iCs/>
          <w:color w:val="000000"/>
          <w:sz w:val="28"/>
          <w:szCs w:val="28"/>
          <w:shd w:val="clear" w:color="auto" w:fill="FFFFFF"/>
        </w:rPr>
      </w:pPr>
      <w:r w:rsidRPr="00120B3A">
        <w:rPr>
          <w:rFonts w:ascii="Times New Roman" w:eastAsia="Times New Roman" w:hAnsi="Times New Roman" w:cs="Times New Roman"/>
          <w:iCs/>
          <w:color w:val="000000"/>
          <w:sz w:val="28"/>
          <w:szCs w:val="28"/>
          <w:shd w:val="clear" w:color="auto" w:fill="FFFFFF"/>
        </w:rPr>
        <w:tab/>
      </w:r>
      <w:r>
        <w:rPr>
          <w:rFonts w:ascii="Times New Roman" w:eastAsia="Times New Roman" w:hAnsi="Times New Roman" w:cs="Times New Roman"/>
          <w:iCs/>
          <w:color w:val="000000"/>
          <w:sz w:val="28"/>
          <w:szCs w:val="28"/>
          <w:shd w:val="clear" w:color="auto" w:fill="FFFFFF"/>
        </w:rPr>
        <w:t xml:space="preserve">Функциональный ряд (1) называется сходящимся в точке </w:t>
      </w:r>
      <m:oMath>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lang w:val="en-US"/>
              </w:rPr>
              <m:t>x</m:t>
            </m:r>
          </m:e>
          <m:sub>
            <m:r>
              <w:rPr>
                <w:rFonts w:ascii="Cambria Math" w:eastAsia="Times New Roman" w:hAnsi="Cambria Math" w:cs="Times New Roman"/>
                <w:color w:val="000000"/>
                <w:sz w:val="28"/>
                <w:szCs w:val="28"/>
                <w:shd w:val="clear" w:color="auto" w:fill="FFFFFF"/>
              </w:rPr>
              <m:t>0</m:t>
            </m:r>
          </m:sub>
        </m:sSub>
        <m:r>
          <w:rPr>
            <w:rFonts w:ascii="Cambria Math" w:eastAsia="Times New Roman" w:hAnsi="Cambria Math" w:cs="Times New Roman"/>
            <w:color w:val="000000"/>
            <w:sz w:val="28"/>
            <w:szCs w:val="28"/>
            <w:shd w:val="clear" w:color="auto" w:fill="FFFFFF"/>
          </w:rPr>
          <m:t>∈E</m:t>
        </m:r>
      </m:oMath>
      <w:r w:rsidRPr="0049441E">
        <w:rPr>
          <w:rFonts w:ascii="Times New Roman" w:eastAsia="Times New Roman" w:hAnsi="Times New Roman" w:cs="Times New Roman"/>
          <w:iCs/>
          <w:color w:val="000000"/>
          <w:sz w:val="28"/>
          <w:szCs w:val="28"/>
          <w:shd w:val="clear" w:color="auto" w:fill="FFFFFF"/>
        </w:rPr>
        <w:t xml:space="preserve">, </w:t>
      </w:r>
      <w:r>
        <w:rPr>
          <w:rFonts w:ascii="Times New Roman" w:eastAsia="Times New Roman" w:hAnsi="Times New Roman" w:cs="Times New Roman"/>
          <w:iCs/>
          <w:color w:val="000000"/>
          <w:sz w:val="28"/>
          <w:szCs w:val="28"/>
          <w:shd w:val="clear" w:color="auto" w:fill="FFFFFF"/>
        </w:rPr>
        <w:t xml:space="preserve">если </w:t>
      </w:r>
      <w:r w:rsidR="009B64DD">
        <w:rPr>
          <w:rFonts w:ascii="Times New Roman" w:eastAsia="Times New Roman" w:hAnsi="Times New Roman" w:cs="Times New Roman"/>
          <w:iCs/>
          <w:color w:val="000000"/>
          <w:sz w:val="28"/>
          <w:szCs w:val="28"/>
          <w:shd w:val="clear" w:color="auto" w:fill="FFFFFF"/>
        </w:rPr>
        <w:t xml:space="preserve">сходится числовой ряд </w:t>
      </w:r>
      <m:oMath>
        <m:nary>
          <m:naryPr>
            <m:chr m:val="∑"/>
            <m:limLoc m:val="undOvr"/>
            <m:ctrlPr>
              <w:rPr>
                <w:rFonts w:ascii="Cambria Math" w:eastAsia="Times New Roman" w:hAnsi="Cambria Math" w:cs="Times New Roman"/>
                <w:i/>
                <w:iCs/>
                <w:color w:val="000000"/>
                <w:sz w:val="28"/>
                <w:szCs w:val="28"/>
                <w:shd w:val="clear" w:color="auto" w:fill="FFFFFF"/>
              </w:rPr>
            </m:ctrlPr>
          </m:naryPr>
          <m:sub>
            <m:r>
              <w:rPr>
                <w:rFonts w:ascii="Cambria Math" w:eastAsia="Times New Roman" w:hAnsi="Cambria Math" w:cs="Times New Roman"/>
                <w:color w:val="000000"/>
                <w:sz w:val="28"/>
                <w:szCs w:val="28"/>
                <w:shd w:val="clear" w:color="auto" w:fill="FFFFFF"/>
                <w:lang w:val="en-US"/>
              </w:rPr>
              <m:t>n</m:t>
            </m:r>
            <m:r>
              <w:rPr>
                <w:rFonts w:ascii="Cambria Math" w:eastAsia="Times New Roman" w:hAnsi="Cambria Math" w:cs="Times New Roman"/>
                <w:color w:val="000000"/>
                <w:sz w:val="28"/>
                <w:szCs w:val="28"/>
                <w:shd w:val="clear" w:color="auto" w:fill="FFFFFF"/>
              </w:rPr>
              <m:t>=1</m:t>
            </m:r>
          </m:sub>
          <m:sup>
            <m:r>
              <w:rPr>
                <w:rFonts w:ascii="Cambria Math" w:eastAsia="Times New Roman" w:hAnsi="Cambria Math" w:cs="Times New Roman"/>
                <w:color w:val="000000"/>
                <w:sz w:val="28"/>
                <w:szCs w:val="28"/>
                <w:shd w:val="clear" w:color="auto" w:fill="FFFFFF"/>
              </w:rPr>
              <m:t>∞</m:t>
            </m:r>
          </m:sup>
          <m:e>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lang w:val="en-US"/>
                  </w:rPr>
                  <m:t>f</m:t>
                </m:r>
              </m:e>
              <m:sub>
                <m:r>
                  <w:rPr>
                    <w:rFonts w:ascii="Cambria Math" w:eastAsia="Times New Roman" w:hAnsi="Cambria Math" w:cs="Times New Roman"/>
                    <w:color w:val="000000"/>
                    <w:sz w:val="28"/>
                    <w:szCs w:val="28"/>
                    <w:shd w:val="clear" w:color="auto" w:fill="FFFFFF"/>
                  </w:rPr>
                  <m:t>n</m:t>
                </m:r>
              </m:sub>
            </m:sSub>
            <m:d>
              <m:dPr>
                <m:ctrlPr>
                  <w:rPr>
                    <w:rFonts w:ascii="Cambria Math" w:eastAsia="Times New Roman" w:hAnsi="Cambria Math" w:cs="Times New Roman"/>
                    <w:i/>
                    <w:iCs/>
                    <w:color w:val="000000"/>
                    <w:sz w:val="28"/>
                    <w:szCs w:val="28"/>
                    <w:shd w:val="clear" w:color="auto" w:fill="FFFFFF"/>
                  </w:rPr>
                </m:ctrlPr>
              </m:dPr>
              <m:e>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x</m:t>
                    </m:r>
                  </m:e>
                  <m:sub>
                    <m:r>
                      <w:rPr>
                        <w:rFonts w:ascii="Cambria Math" w:eastAsia="Times New Roman" w:hAnsi="Cambria Math" w:cs="Times New Roman"/>
                        <w:color w:val="000000"/>
                        <w:sz w:val="28"/>
                        <w:szCs w:val="28"/>
                        <w:shd w:val="clear" w:color="auto" w:fill="FFFFFF"/>
                      </w:rPr>
                      <m:t>0</m:t>
                    </m:r>
                  </m:sub>
                </m:sSub>
              </m:e>
            </m:d>
          </m:e>
        </m:nary>
      </m:oMath>
      <w:r w:rsidR="009B64DD" w:rsidRPr="009B64DD">
        <w:rPr>
          <w:rFonts w:ascii="Times New Roman" w:eastAsia="Times New Roman" w:hAnsi="Times New Roman" w:cs="Times New Roman"/>
          <w:iCs/>
          <w:color w:val="000000"/>
          <w:sz w:val="28"/>
          <w:szCs w:val="28"/>
          <w:shd w:val="clear" w:color="auto" w:fill="FFFFFF"/>
        </w:rPr>
        <w:t xml:space="preserve">. </w:t>
      </w:r>
      <w:r w:rsidR="009B64DD">
        <w:rPr>
          <w:rFonts w:ascii="Times New Roman" w:eastAsia="Times New Roman" w:hAnsi="Times New Roman" w:cs="Times New Roman"/>
          <w:iCs/>
          <w:color w:val="000000"/>
          <w:sz w:val="28"/>
          <w:szCs w:val="28"/>
          <w:shd w:val="clear" w:color="auto" w:fill="FFFFFF"/>
        </w:rPr>
        <w:t>Если ряд (1)</w:t>
      </w:r>
      <w:r w:rsidR="00540DCF">
        <w:rPr>
          <w:rFonts w:ascii="Times New Roman" w:eastAsia="Times New Roman" w:hAnsi="Times New Roman" w:cs="Times New Roman"/>
          <w:iCs/>
          <w:color w:val="000000"/>
          <w:sz w:val="28"/>
          <w:szCs w:val="28"/>
          <w:shd w:val="clear" w:color="auto" w:fill="FFFFFF"/>
        </w:rPr>
        <w:t xml:space="preserve"> сходится в каждой точке </w:t>
      </w:r>
      <m:oMath>
        <m:r>
          <w:rPr>
            <w:rFonts w:ascii="Cambria Math" w:eastAsia="Times New Roman" w:hAnsi="Cambria Math" w:cs="Times New Roman"/>
            <w:color w:val="000000"/>
            <w:sz w:val="28"/>
            <w:szCs w:val="28"/>
            <w:shd w:val="clear" w:color="auto" w:fill="FFFFFF"/>
          </w:rPr>
          <m:t>x</m:t>
        </m:r>
      </m:oMath>
      <w:r w:rsidR="00540DCF" w:rsidRPr="00944CF6">
        <w:rPr>
          <w:rFonts w:ascii="Times New Roman" w:eastAsia="Times New Roman" w:hAnsi="Times New Roman" w:cs="Times New Roman"/>
          <w:iCs/>
          <w:color w:val="000000"/>
          <w:sz w:val="28"/>
          <w:szCs w:val="28"/>
          <w:shd w:val="clear" w:color="auto" w:fill="FFFFFF"/>
        </w:rPr>
        <w:t xml:space="preserve"> </w:t>
      </w:r>
      <w:r w:rsidR="00540DCF">
        <w:rPr>
          <w:rFonts w:ascii="Times New Roman" w:eastAsia="Times New Roman" w:hAnsi="Times New Roman" w:cs="Times New Roman"/>
          <w:iCs/>
          <w:color w:val="000000"/>
          <w:sz w:val="28"/>
          <w:szCs w:val="28"/>
          <w:shd w:val="clear" w:color="auto" w:fill="FFFFFF"/>
        </w:rPr>
        <w:t xml:space="preserve">множества </w:t>
      </w:r>
      <m:oMath>
        <m:r>
          <w:rPr>
            <w:rFonts w:ascii="Cambria Math" w:eastAsia="Times New Roman" w:hAnsi="Cambria Math" w:cs="Times New Roman"/>
            <w:color w:val="000000"/>
            <w:sz w:val="28"/>
            <w:szCs w:val="28"/>
            <w:shd w:val="clear" w:color="auto" w:fill="FFFFFF"/>
          </w:rPr>
          <m:t>D⊆E</m:t>
        </m:r>
      </m:oMath>
      <w:r w:rsidR="00944CF6" w:rsidRPr="00944CF6">
        <w:rPr>
          <w:rFonts w:ascii="Times New Roman" w:eastAsia="Times New Roman" w:hAnsi="Times New Roman" w:cs="Times New Roman"/>
          <w:iCs/>
          <w:color w:val="000000"/>
          <w:sz w:val="28"/>
          <w:szCs w:val="28"/>
          <w:shd w:val="clear" w:color="auto" w:fill="FFFFFF"/>
        </w:rPr>
        <w:t xml:space="preserve"> </w:t>
      </w:r>
      <w:r w:rsidR="00944CF6">
        <w:rPr>
          <w:rFonts w:ascii="Times New Roman" w:eastAsia="Times New Roman" w:hAnsi="Times New Roman" w:cs="Times New Roman"/>
          <w:iCs/>
          <w:color w:val="000000"/>
          <w:sz w:val="28"/>
          <w:szCs w:val="28"/>
          <w:shd w:val="clear" w:color="auto" w:fill="FFFFFF"/>
        </w:rPr>
        <w:t xml:space="preserve">и расходится </w:t>
      </w:r>
      <w:r w:rsidR="00BA1609">
        <w:rPr>
          <w:rFonts w:ascii="Times New Roman" w:eastAsia="Times New Roman" w:hAnsi="Times New Roman" w:cs="Times New Roman"/>
          <w:iCs/>
          <w:color w:val="000000"/>
          <w:sz w:val="28"/>
          <w:szCs w:val="28"/>
          <w:shd w:val="clear" w:color="auto" w:fill="FFFFFF"/>
        </w:rPr>
        <w:t xml:space="preserve">в каждой точке, множеству </w:t>
      </w:r>
      <m:oMath>
        <m:r>
          <w:rPr>
            <w:rFonts w:ascii="Cambria Math" w:eastAsia="Times New Roman" w:hAnsi="Cambria Math" w:cs="Times New Roman"/>
            <w:color w:val="000000"/>
            <w:sz w:val="28"/>
            <w:szCs w:val="28"/>
            <w:shd w:val="clear" w:color="auto" w:fill="FFFFFF"/>
          </w:rPr>
          <m:t>D</m:t>
        </m:r>
      </m:oMath>
      <w:r w:rsidR="00BA1609" w:rsidRPr="00BA1609">
        <w:rPr>
          <w:rFonts w:ascii="Times New Roman" w:eastAsia="Times New Roman" w:hAnsi="Times New Roman" w:cs="Times New Roman"/>
          <w:iCs/>
          <w:color w:val="000000"/>
          <w:sz w:val="28"/>
          <w:szCs w:val="28"/>
          <w:shd w:val="clear" w:color="auto" w:fill="FFFFFF"/>
        </w:rPr>
        <w:t xml:space="preserve"> </w:t>
      </w:r>
      <w:r w:rsidR="00BA1609">
        <w:rPr>
          <w:rFonts w:ascii="Times New Roman" w:eastAsia="Times New Roman" w:hAnsi="Times New Roman" w:cs="Times New Roman"/>
          <w:iCs/>
          <w:color w:val="000000"/>
          <w:sz w:val="28"/>
          <w:szCs w:val="28"/>
          <w:shd w:val="clear" w:color="auto" w:fill="FFFFFF"/>
        </w:rPr>
        <w:t xml:space="preserve">не принадлежащей, то говорят, что ряд сходится на множестве </w:t>
      </w:r>
      <m:oMath>
        <m:r>
          <w:rPr>
            <w:rFonts w:ascii="Cambria Math" w:eastAsia="Times New Roman" w:hAnsi="Cambria Math" w:cs="Times New Roman"/>
            <w:color w:val="000000"/>
            <w:sz w:val="28"/>
            <w:szCs w:val="28"/>
            <w:shd w:val="clear" w:color="auto" w:fill="FFFFFF"/>
          </w:rPr>
          <m:t>D</m:t>
        </m:r>
      </m:oMath>
      <w:r w:rsidR="00BA1609">
        <w:rPr>
          <w:rFonts w:ascii="Times New Roman" w:eastAsia="Times New Roman" w:hAnsi="Times New Roman" w:cs="Times New Roman"/>
          <w:iCs/>
          <w:color w:val="000000"/>
          <w:sz w:val="28"/>
          <w:szCs w:val="28"/>
          <w:shd w:val="clear" w:color="auto" w:fill="FFFFFF"/>
        </w:rPr>
        <w:t xml:space="preserve">, и называют </w:t>
      </w:r>
      <m:oMath>
        <m:r>
          <w:rPr>
            <w:rFonts w:ascii="Cambria Math" w:eastAsia="Times New Roman" w:hAnsi="Cambria Math" w:cs="Times New Roman"/>
            <w:color w:val="000000"/>
            <w:sz w:val="28"/>
            <w:szCs w:val="28"/>
            <w:shd w:val="clear" w:color="auto" w:fill="FFFFFF"/>
          </w:rPr>
          <m:t>D</m:t>
        </m:r>
      </m:oMath>
      <w:r w:rsidR="00BA1609" w:rsidRPr="00BA1609">
        <w:rPr>
          <w:rFonts w:ascii="Times New Roman" w:eastAsia="Times New Roman" w:hAnsi="Times New Roman" w:cs="Times New Roman"/>
          <w:iCs/>
          <w:color w:val="000000"/>
          <w:sz w:val="28"/>
          <w:szCs w:val="28"/>
          <w:shd w:val="clear" w:color="auto" w:fill="FFFFFF"/>
        </w:rPr>
        <w:t xml:space="preserve"> </w:t>
      </w:r>
      <w:r w:rsidR="00BA1609">
        <w:rPr>
          <w:rFonts w:ascii="Times New Roman" w:eastAsia="Times New Roman" w:hAnsi="Times New Roman" w:cs="Times New Roman"/>
          <w:iCs/>
          <w:color w:val="000000"/>
          <w:sz w:val="28"/>
          <w:szCs w:val="28"/>
          <w:shd w:val="clear" w:color="auto" w:fill="FFFFFF"/>
        </w:rPr>
        <w:t>областью сходимости ряда.</w:t>
      </w:r>
    </w:p>
    <w:p w14:paraId="0FDD1A79" w14:textId="77777777" w:rsidR="00BA1609" w:rsidRDefault="00BA1609" w:rsidP="008A3D8B">
      <w:pPr>
        <w:spacing w:before="240" w:after="240" w:line="240" w:lineRule="auto"/>
        <w:rPr>
          <w:rFonts w:ascii="Times New Roman" w:eastAsia="Times New Roman" w:hAnsi="Times New Roman" w:cs="Times New Roman"/>
          <w:iCs/>
          <w:color w:val="000000"/>
          <w:sz w:val="28"/>
          <w:szCs w:val="28"/>
          <w:shd w:val="clear" w:color="auto" w:fill="FFFFFF"/>
        </w:rPr>
      </w:pPr>
      <w:r>
        <w:rPr>
          <w:rFonts w:ascii="Times New Roman" w:eastAsia="Times New Roman" w:hAnsi="Times New Roman" w:cs="Times New Roman"/>
          <w:iCs/>
          <w:color w:val="000000"/>
          <w:sz w:val="28"/>
          <w:szCs w:val="28"/>
          <w:shd w:val="clear" w:color="auto" w:fill="FFFFFF"/>
        </w:rPr>
        <w:tab/>
        <w:t xml:space="preserve">Ряд (1) называют абсолютно сходящимся на множестве </w:t>
      </w:r>
      <m:oMath>
        <m:r>
          <w:rPr>
            <w:rFonts w:ascii="Cambria Math" w:eastAsia="Times New Roman" w:hAnsi="Cambria Math" w:cs="Times New Roman"/>
            <w:color w:val="000000"/>
            <w:sz w:val="28"/>
            <w:szCs w:val="28"/>
            <w:shd w:val="clear" w:color="auto" w:fill="FFFFFF"/>
          </w:rPr>
          <m:t>D</m:t>
        </m:r>
      </m:oMath>
      <w:r w:rsidRPr="00BA1609">
        <w:rPr>
          <w:rFonts w:ascii="Times New Roman" w:eastAsia="Times New Roman" w:hAnsi="Times New Roman" w:cs="Times New Roman"/>
          <w:iCs/>
          <w:color w:val="000000"/>
          <w:sz w:val="28"/>
          <w:szCs w:val="28"/>
          <w:shd w:val="clear" w:color="auto" w:fill="FFFFFF"/>
        </w:rPr>
        <w:t xml:space="preserve">, </w:t>
      </w:r>
      <w:r>
        <w:rPr>
          <w:rFonts w:ascii="Times New Roman" w:eastAsia="Times New Roman" w:hAnsi="Times New Roman" w:cs="Times New Roman"/>
          <w:iCs/>
          <w:color w:val="000000"/>
          <w:sz w:val="28"/>
          <w:szCs w:val="28"/>
          <w:shd w:val="clear" w:color="auto" w:fill="FFFFFF"/>
        </w:rPr>
        <w:t>если на этом множестве сходится ряд.</w:t>
      </w:r>
    </w:p>
    <w:p w14:paraId="1604D9C1" w14:textId="77777777" w:rsidR="00BA1609" w:rsidRPr="00BA1609" w:rsidRDefault="00000000" w:rsidP="008A3D8B">
      <w:pPr>
        <w:spacing w:before="240" w:after="240" w:line="240" w:lineRule="auto"/>
        <w:rPr>
          <w:rFonts w:ascii="Times New Roman" w:eastAsia="Times New Roman" w:hAnsi="Times New Roman" w:cs="Times New Roman"/>
          <w:iCs/>
          <w:color w:val="000000"/>
          <w:sz w:val="28"/>
          <w:szCs w:val="28"/>
          <w:shd w:val="clear" w:color="auto" w:fill="FFFFFF"/>
        </w:rPr>
      </w:pPr>
      <m:oMathPara>
        <m:oMath>
          <m:nary>
            <m:naryPr>
              <m:chr m:val="∑"/>
              <m:limLoc m:val="undOvr"/>
              <m:ctrlPr>
                <w:rPr>
                  <w:rFonts w:ascii="Cambria Math" w:eastAsia="Times New Roman" w:hAnsi="Cambria Math" w:cs="Times New Roman"/>
                  <w:i/>
                  <w:iCs/>
                  <w:color w:val="000000"/>
                  <w:sz w:val="28"/>
                  <w:szCs w:val="28"/>
                  <w:shd w:val="clear" w:color="auto" w:fill="FFFFFF"/>
                </w:rPr>
              </m:ctrlPr>
            </m:naryPr>
            <m:sub>
              <m:r>
                <w:rPr>
                  <w:rFonts w:ascii="Cambria Math" w:eastAsia="Times New Roman" w:hAnsi="Cambria Math" w:cs="Times New Roman"/>
                  <w:color w:val="000000"/>
                  <w:sz w:val="28"/>
                  <w:szCs w:val="28"/>
                  <w:shd w:val="clear" w:color="auto" w:fill="FFFFFF"/>
                  <w:lang w:val="en-US"/>
                </w:rPr>
                <m:t>n=1</m:t>
              </m:r>
            </m:sub>
            <m:sup>
              <m:r>
                <w:rPr>
                  <w:rFonts w:ascii="Cambria Math" w:eastAsia="Times New Roman" w:hAnsi="Cambria Math" w:cs="Times New Roman"/>
                  <w:color w:val="000000"/>
                  <w:sz w:val="28"/>
                  <w:szCs w:val="28"/>
                  <w:shd w:val="clear" w:color="auto" w:fill="FFFFFF"/>
                </w:rPr>
                <m:t>∞</m:t>
              </m:r>
            </m:sup>
            <m:e>
              <m:d>
                <m:dPr>
                  <m:begChr m:val="|"/>
                  <m:endChr m:val="|"/>
                  <m:ctrlPr>
                    <w:rPr>
                      <w:rFonts w:ascii="Cambria Math" w:eastAsia="Times New Roman" w:hAnsi="Cambria Math" w:cs="Times New Roman"/>
                      <w:i/>
                      <w:iCs/>
                      <w:color w:val="000000"/>
                      <w:sz w:val="28"/>
                      <w:szCs w:val="28"/>
                      <w:shd w:val="clear" w:color="auto" w:fill="FFFFFF"/>
                    </w:rPr>
                  </m:ctrlPr>
                </m:dPr>
                <m:e>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lang w:val="en-US"/>
                        </w:rPr>
                        <m:t>f</m:t>
                      </m:r>
                    </m:e>
                    <m:sub>
                      <m:r>
                        <w:rPr>
                          <w:rFonts w:ascii="Cambria Math" w:eastAsia="Times New Roman" w:hAnsi="Cambria Math" w:cs="Times New Roman"/>
                          <w:color w:val="000000"/>
                          <w:sz w:val="28"/>
                          <w:szCs w:val="28"/>
                          <w:shd w:val="clear" w:color="auto" w:fill="FFFFFF"/>
                        </w:rPr>
                        <m:t>n</m:t>
                      </m:r>
                    </m:sub>
                  </m:sSub>
                  <m:d>
                    <m:dPr>
                      <m:ctrlPr>
                        <w:rPr>
                          <w:rFonts w:ascii="Cambria Math" w:eastAsia="Times New Roman" w:hAnsi="Cambria Math" w:cs="Times New Roman"/>
                          <w:i/>
                          <w:iCs/>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m:t>
                      </m:r>
                    </m:e>
                  </m:d>
                </m:e>
              </m:d>
            </m:e>
          </m:nary>
          <m:r>
            <w:rPr>
              <w:rFonts w:ascii="Cambria Math" w:eastAsia="Times New Roman" w:hAnsi="Cambria Math" w:cs="Times New Roman"/>
              <w:color w:val="000000"/>
              <w:sz w:val="28"/>
              <w:szCs w:val="28"/>
              <w:shd w:val="clear" w:color="auto" w:fill="FFFFFF"/>
            </w:rPr>
            <m:t>.</m:t>
          </m:r>
        </m:oMath>
      </m:oMathPara>
    </w:p>
    <w:p w14:paraId="5D97D566" w14:textId="77777777" w:rsidR="00BA1609" w:rsidRDefault="00BA1609" w:rsidP="008A3D8B">
      <w:pPr>
        <w:spacing w:before="240" w:after="240" w:line="240" w:lineRule="auto"/>
        <w:rPr>
          <w:rFonts w:ascii="Times New Roman" w:eastAsia="Times New Roman" w:hAnsi="Times New Roman" w:cs="Times New Roman"/>
          <w:iCs/>
          <w:color w:val="000000"/>
          <w:sz w:val="28"/>
          <w:szCs w:val="28"/>
          <w:shd w:val="clear" w:color="auto" w:fill="FFFFFF"/>
        </w:rPr>
      </w:pPr>
      <w:r>
        <w:rPr>
          <w:rFonts w:ascii="Times New Roman" w:eastAsia="Times New Roman" w:hAnsi="Times New Roman" w:cs="Times New Roman"/>
          <w:iCs/>
          <w:color w:val="000000"/>
          <w:sz w:val="28"/>
          <w:szCs w:val="28"/>
          <w:shd w:val="clear" w:color="auto" w:fill="FFFFFF"/>
        </w:rPr>
        <w:t xml:space="preserve">В случае сходимости ряда (1) на множестве </w:t>
      </w:r>
      <m:oMath>
        <m:r>
          <w:rPr>
            <w:rFonts w:ascii="Cambria Math" w:eastAsia="Times New Roman" w:hAnsi="Cambria Math" w:cs="Times New Roman"/>
            <w:color w:val="000000"/>
            <w:sz w:val="28"/>
            <w:szCs w:val="28"/>
            <w:shd w:val="clear" w:color="auto" w:fill="FFFFFF"/>
          </w:rPr>
          <m:t>D</m:t>
        </m:r>
      </m:oMath>
      <w:r w:rsidRPr="00BA1609">
        <w:rPr>
          <w:rFonts w:ascii="Times New Roman" w:eastAsia="Times New Roman" w:hAnsi="Times New Roman" w:cs="Times New Roman"/>
          <w:iCs/>
          <w:color w:val="000000"/>
          <w:sz w:val="28"/>
          <w:szCs w:val="28"/>
          <w:shd w:val="clear" w:color="auto" w:fill="FFFFFF"/>
        </w:rPr>
        <w:t xml:space="preserve"> </w:t>
      </w:r>
      <w:r>
        <w:rPr>
          <w:rFonts w:ascii="Times New Roman" w:eastAsia="Times New Roman" w:hAnsi="Times New Roman" w:cs="Times New Roman"/>
          <w:iCs/>
          <w:color w:val="000000"/>
          <w:sz w:val="28"/>
          <w:szCs w:val="28"/>
          <w:shd w:val="clear" w:color="auto" w:fill="FFFFFF"/>
        </w:rPr>
        <w:t xml:space="preserve">его сумма </w:t>
      </w:r>
      <m:oMath>
        <m:r>
          <w:rPr>
            <w:rFonts w:ascii="Cambria Math" w:eastAsia="Times New Roman" w:hAnsi="Cambria Math" w:cs="Times New Roman"/>
            <w:color w:val="000000"/>
            <w:sz w:val="28"/>
            <w:szCs w:val="28"/>
            <w:shd w:val="clear" w:color="auto" w:fill="FFFFFF"/>
          </w:rPr>
          <m:t>S</m:t>
        </m:r>
      </m:oMath>
      <w:r w:rsidRPr="00BA1609">
        <w:rPr>
          <w:rFonts w:ascii="Times New Roman" w:eastAsia="Times New Roman" w:hAnsi="Times New Roman" w:cs="Times New Roman"/>
          <w:iCs/>
          <w:color w:val="000000"/>
          <w:sz w:val="28"/>
          <w:szCs w:val="28"/>
          <w:shd w:val="clear" w:color="auto" w:fill="FFFFFF"/>
        </w:rPr>
        <w:t xml:space="preserve"> </w:t>
      </w:r>
      <w:r>
        <w:rPr>
          <w:rFonts w:ascii="Times New Roman" w:eastAsia="Times New Roman" w:hAnsi="Times New Roman" w:cs="Times New Roman"/>
          <w:iCs/>
          <w:color w:val="000000"/>
          <w:sz w:val="28"/>
          <w:szCs w:val="28"/>
          <w:shd w:val="clear" w:color="auto" w:fill="FFFFFF"/>
        </w:rPr>
        <w:t xml:space="preserve">будет являться функцией определенной на </w:t>
      </w:r>
      <m:oMath>
        <m:r>
          <w:rPr>
            <w:rFonts w:ascii="Cambria Math" w:eastAsia="Times New Roman" w:hAnsi="Cambria Math" w:cs="Times New Roman"/>
            <w:color w:val="000000"/>
            <w:sz w:val="28"/>
            <w:szCs w:val="28"/>
            <w:shd w:val="clear" w:color="auto" w:fill="FFFFFF"/>
          </w:rPr>
          <m:t>D</m:t>
        </m:r>
      </m:oMath>
      <w:r w:rsidRPr="00BA1609">
        <w:rPr>
          <w:rFonts w:ascii="Times New Roman" w:eastAsia="Times New Roman" w:hAnsi="Times New Roman" w:cs="Times New Roman"/>
          <w:iCs/>
          <w:color w:val="000000"/>
          <w:sz w:val="28"/>
          <w:szCs w:val="28"/>
          <w:shd w:val="clear" w:color="auto" w:fill="FFFFFF"/>
        </w:rPr>
        <w:t xml:space="preserve">, </w:t>
      </w:r>
    </w:p>
    <w:p w14:paraId="4CCD8472" w14:textId="77777777" w:rsidR="00BA1609" w:rsidRPr="00BA1609" w:rsidRDefault="00BA1609" w:rsidP="008A3D8B">
      <w:pPr>
        <w:spacing w:before="240" w:after="240" w:line="240" w:lineRule="auto"/>
        <w:rPr>
          <w:rFonts w:ascii="Times New Roman" w:eastAsia="Times New Roman" w:hAnsi="Times New Roman" w:cs="Times New Roman"/>
          <w:iCs/>
          <w:color w:val="000000"/>
          <w:sz w:val="28"/>
          <w:szCs w:val="28"/>
          <w:shd w:val="clear" w:color="auto" w:fill="FFFFFF"/>
        </w:rPr>
      </w:pPr>
      <m:oMathPara>
        <m:oMath>
          <m:r>
            <w:rPr>
              <w:rFonts w:ascii="Cambria Math" w:eastAsia="Times New Roman" w:hAnsi="Cambria Math" w:cs="Times New Roman"/>
              <w:color w:val="000000"/>
              <w:sz w:val="28"/>
              <w:szCs w:val="28"/>
              <w:shd w:val="clear" w:color="auto" w:fill="FFFFFF"/>
            </w:rPr>
            <m:t>S=S</m:t>
          </m:r>
          <m:d>
            <m:dPr>
              <m:ctrlPr>
                <w:rPr>
                  <w:rFonts w:ascii="Cambria Math" w:eastAsia="Times New Roman" w:hAnsi="Cambria Math" w:cs="Times New Roman"/>
                  <w:i/>
                  <w:iCs/>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m:t>
              </m:r>
            </m:e>
          </m:d>
          <m:r>
            <w:rPr>
              <w:rFonts w:ascii="Cambria Math" w:eastAsia="Times New Roman" w:hAnsi="Cambria Math" w:cs="Times New Roman"/>
              <w:color w:val="000000"/>
              <w:sz w:val="28"/>
              <w:szCs w:val="28"/>
              <w:shd w:val="clear" w:color="auto" w:fill="FFFFFF"/>
            </w:rPr>
            <m:t>,  x∈D.</m:t>
          </m:r>
        </m:oMath>
      </m:oMathPara>
    </w:p>
    <w:p w14:paraId="0A767C58" w14:textId="7D83248F" w:rsidR="0049441E" w:rsidRDefault="00BA1609" w:rsidP="008A3D8B">
      <w:pPr>
        <w:spacing w:before="240" w:after="240" w:line="240" w:lineRule="auto"/>
        <w:rPr>
          <w:rFonts w:ascii="Times New Roman" w:eastAsia="Times New Roman" w:hAnsi="Times New Roman" w:cs="Times New Roman"/>
          <w:iCs/>
          <w:color w:val="000000"/>
          <w:sz w:val="28"/>
          <w:szCs w:val="28"/>
          <w:shd w:val="clear" w:color="auto" w:fill="FFFFFF"/>
        </w:rPr>
      </w:pPr>
      <w:r>
        <w:rPr>
          <w:rFonts w:ascii="Times New Roman" w:eastAsia="Times New Roman" w:hAnsi="Times New Roman" w:cs="Times New Roman"/>
          <w:iCs/>
          <w:color w:val="000000"/>
          <w:sz w:val="28"/>
          <w:szCs w:val="28"/>
          <w:shd w:val="clear" w:color="auto" w:fill="FFFFFF"/>
        </w:rPr>
        <w:t>Область сходимости некоторых функциональных рядов можно найти с помощью известных достаточных признаков, установленных для рядов с положительными членами, например, признака Даламбера, признака Коши.</w:t>
      </w:r>
    </w:p>
    <w:p w14:paraId="2B1E7ABC" w14:textId="07B67AB4" w:rsidR="00BA1609" w:rsidRDefault="00BA1609" w:rsidP="008A3D8B">
      <w:pPr>
        <w:spacing w:before="240" w:after="240" w:line="240" w:lineRule="auto"/>
        <w:rPr>
          <w:rFonts w:ascii="Times New Roman" w:eastAsia="Times New Roman" w:hAnsi="Times New Roman" w:cs="Times New Roman"/>
          <w:iCs/>
          <w:color w:val="000000"/>
          <w:sz w:val="28"/>
          <w:szCs w:val="28"/>
          <w:shd w:val="clear" w:color="auto" w:fill="FFFFFF"/>
        </w:rPr>
      </w:pPr>
      <w:r>
        <w:rPr>
          <w:rFonts w:ascii="Times New Roman" w:eastAsia="Times New Roman" w:hAnsi="Times New Roman" w:cs="Times New Roman"/>
          <w:iCs/>
          <w:color w:val="000000"/>
          <w:sz w:val="28"/>
          <w:szCs w:val="28"/>
          <w:shd w:val="clear" w:color="auto" w:fill="FFFFFF"/>
        </w:rPr>
        <w:tab/>
        <w:t xml:space="preserve">Обозначим через </w:t>
      </w:r>
      <m:oMath>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lang w:val="en-US"/>
              </w:rPr>
              <m:t>S</m:t>
            </m:r>
          </m:e>
          <m:sub>
            <m:r>
              <w:rPr>
                <w:rFonts w:ascii="Cambria Math" w:eastAsia="Times New Roman" w:hAnsi="Cambria Math" w:cs="Times New Roman"/>
                <w:color w:val="000000"/>
                <w:sz w:val="28"/>
                <w:szCs w:val="28"/>
                <w:shd w:val="clear" w:color="auto" w:fill="FFFFFF"/>
              </w:rPr>
              <m:t>n</m:t>
            </m:r>
          </m:sub>
        </m:sSub>
        <m:r>
          <w:rPr>
            <w:rFonts w:ascii="Cambria Math" w:eastAsia="Times New Roman" w:hAnsi="Cambria Math" w:cs="Times New Roman"/>
            <w:color w:val="000000"/>
            <w:sz w:val="28"/>
            <w:szCs w:val="28"/>
            <w:shd w:val="clear" w:color="auto" w:fill="FFFFFF"/>
          </w:rPr>
          <m:t>(x)</m:t>
        </m:r>
      </m:oMath>
      <w:r w:rsidRPr="00BA1609">
        <w:rPr>
          <w:rFonts w:ascii="Times New Roman" w:eastAsia="Times New Roman" w:hAnsi="Times New Roman" w:cs="Times New Roman"/>
          <w:iCs/>
          <w:color w:val="000000"/>
          <w:sz w:val="28"/>
          <w:szCs w:val="28"/>
          <w:shd w:val="clear" w:color="auto" w:fill="FFFFFF"/>
        </w:rPr>
        <w:t xml:space="preserve"> </w:t>
      </w:r>
      <w:r>
        <w:rPr>
          <w:rFonts w:ascii="Times New Roman" w:eastAsia="Times New Roman" w:hAnsi="Times New Roman" w:cs="Times New Roman"/>
          <w:iCs/>
          <w:color w:val="000000"/>
          <w:sz w:val="28"/>
          <w:szCs w:val="28"/>
          <w:shd w:val="clear" w:color="auto" w:fill="FFFFFF"/>
          <w:lang w:val="en-US"/>
        </w:rPr>
        <w:t>n</w:t>
      </w:r>
      <w:r>
        <w:rPr>
          <w:rFonts w:ascii="Times New Roman" w:eastAsia="Times New Roman" w:hAnsi="Times New Roman" w:cs="Times New Roman"/>
          <w:iCs/>
          <w:color w:val="000000"/>
          <w:sz w:val="28"/>
          <w:szCs w:val="28"/>
          <w:shd w:val="clear" w:color="auto" w:fill="FFFFFF"/>
        </w:rPr>
        <w:t xml:space="preserve">-ю частичную сумму функционального ряда (1). Если этот ряд сходится на множестве </w:t>
      </w:r>
      <m:oMath>
        <m:r>
          <w:rPr>
            <w:rFonts w:ascii="Cambria Math" w:eastAsia="Times New Roman" w:hAnsi="Cambria Math" w:cs="Times New Roman"/>
            <w:color w:val="000000"/>
            <w:sz w:val="28"/>
            <w:szCs w:val="28"/>
            <w:shd w:val="clear" w:color="auto" w:fill="FFFFFF"/>
          </w:rPr>
          <m:t>D</m:t>
        </m:r>
      </m:oMath>
      <w:r w:rsidRPr="00BA1609">
        <w:rPr>
          <w:rFonts w:ascii="Times New Roman" w:eastAsia="Times New Roman" w:hAnsi="Times New Roman" w:cs="Times New Roman"/>
          <w:iCs/>
          <w:color w:val="000000"/>
          <w:sz w:val="28"/>
          <w:szCs w:val="28"/>
          <w:shd w:val="clear" w:color="auto" w:fill="FFFFFF"/>
        </w:rPr>
        <w:t xml:space="preserve"> </w:t>
      </w:r>
      <w:r>
        <w:rPr>
          <w:rFonts w:ascii="Times New Roman" w:eastAsia="Times New Roman" w:hAnsi="Times New Roman" w:cs="Times New Roman"/>
          <w:iCs/>
          <w:color w:val="000000"/>
          <w:sz w:val="28"/>
          <w:szCs w:val="28"/>
          <w:shd w:val="clear" w:color="auto" w:fill="FFFFFF"/>
        </w:rPr>
        <w:t xml:space="preserve">и его сумма равна </w:t>
      </w:r>
      <m:oMath>
        <m:r>
          <w:rPr>
            <w:rFonts w:ascii="Cambria Math" w:eastAsia="Times New Roman" w:hAnsi="Cambria Math" w:cs="Times New Roman"/>
            <w:color w:val="000000"/>
            <w:sz w:val="28"/>
            <w:szCs w:val="28"/>
            <w:shd w:val="clear" w:color="auto" w:fill="FFFFFF"/>
          </w:rPr>
          <m:t>S(x)</m:t>
        </m:r>
      </m:oMath>
      <w:r w:rsidRPr="00BA1609">
        <w:rPr>
          <w:rFonts w:ascii="Times New Roman" w:eastAsia="Times New Roman" w:hAnsi="Times New Roman" w:cs="Times New Roman"/>
          <w:iCs/>
          <w:color w:val="000000"/>
          <w:sz w:val="28"/>
          <w:szCs w:val="28"/>
          <w:shd w:val="clear" w:color="auto" w:fill="FFFFFF"/>
        </w:rPr>
        <w:t xml:space="preserve">, </w:t>
      </w:r>
      <w:r>
        <w:rPr>
          <w:rFonts w:ascii="Times New Roman" w:eastAsia="Times New Roman" w:hAnsi="Times New Roman" w:cs="Times New Roman"/>
          <w:iCs/>
          <w:color w:val="000000"/>
          <w:sz w:val="28"/>
          <w:szCs w:val="28"/>
          <w:shd w:val="clear" w:color="auto" w:fill="FFFFFF"/>
        </w:rPr>
        <w:t>то ее можно представить в виде</w:t>
      </w:r>
    </w:p>
    <w:p w14:paraId="7E8E0DD9" w14:textId="10A0E5B5" w:rsidR="00BA1609" w:rsidRPr="00BA1609" w:rsidRDefault="00BA1609" w:rsidP="008A3D8B">
      <w:pPr>
        <w:spacing w:before="240" w:after="240" w:line="240" w:lineRule="auto"/>
        <w:rPr>
          <w:rFonts w:ascii="Times New Roman" w:eastAsia="Times New Roman" w:hAnsi="Times New Roman" w:cs="Times New Roman"/>
          <w:iCs/>
          <w:color w:val="000000"/>
          <w:sz w:val="28"/>
          <w:szCs w:val="28"/>
          <w:shd w:val="clear" w:color="auto" w:fill="FFFFFF"/>
        </w:rPr>
      </w:pPr>
      <m:oMathPara>
        <m:oMath>
          <m:r>
            <w:rPr>
              <w:rFonts w:ascii="Cambria Math" w:eastAsia="Times New Roman" w:hAnsi="Cambria Math" w:cs="Times New Roman"/>
              <w:color w:val="000000"/>
              <w:sz w:val="28"/>
              <w:szCs w:val="28"/>
              <w:shd w:val="clear" w:color="auto" w:fill="FFFFFF"/>
            </w:rPr>
            <m:t>S</m:t>
          </m:r>
          <m:d>
            <m:dPr>
              <m:ctrlPr>
                <w:rPr>
                  <w:rFonts w:ascii="Cambria Math" w:eastAsia="Times New Roman" w:hAnsi="Cambria Math" w:cs="Times New Roman"/>
                  <w:i/>
                  <w:iCs/>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m:t>
              </m:r>
            </m:e>
          </m:d>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lang w:val="en-US"/>
                </w:rPr>
                <m:t>S</m:t>
              </m:r>
            </m:e>
            <m:sub>
              <m:r>
                <w:rPr>
                  <w:rFonts w:ascii="Cambria Math" w:eastAsia="Times New Roman" w:hAnsi="Cambria Math" w:cs="Times New Roman"/>
                  <w:color w:val="000000"/>
                  <w:sz w:val="28"/>
                  <w:szCs w:val="28"/>
                  <w:shd w:val="clear" w:color="auto" w:fill="FFFFFF"/>
                </w:rPr>
                <m:t>n</m:t>
              </m:r>
            </m:sub>
          </m:sSub>
          <m:d>
            <m:dPr>
              <m:ctrlPr>
                <w:rPr>
                  <w:rFonts w:ascii="Cambria Math" w:eastAsia="Times New Roman" w:hAnsi="Cambria Math" w:cs="Times New Roman"/>
                  <w:i/>
                  <w:iCs/>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m:t>
              </m:r>
            </m:e>
          </m:d>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lang w:val="en-US"/>
                </w:rPr>
                <m:t>R</m:t>
              </m:r>
            </m:e>
            <m:sub>
              <m:r>
                <w:rPr>
                  <w:rFonts w:ascii="Cambria Math" w:eastAsia="Times New Roman" w:hAnsi="Cambria Math" w:cs="Times New Roman"/>
                  <w:color w:val="000000"/>
                  <w:sz w:val="28"/>
                  <w:szCs w:val="28"/>
                  <w:shd w:val="clear" w:color="auto" w:fill="FFFFFF"/>
                </w:rPr>
                <m:t>n</m:t>
              </m:r>
            </m:sub>
          </m:sSub>
          <m:d>
            <m:dPr>
              <m:ctrlPr>
                <w:rPr>
                  <w:rFonts w:ascii="Cambria Math" w:eastAsia="Times New Roman" w:hAnsi="Cambria Math" w:cs="Times New Roman"/>
                  <w:i/>
                  <w:iCs/>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m:t>
              </m:r>
            </m:e>
          </m:d>
          <m:r>
            <w:rPr>
              <w:rFonts w:ascii="Cambria Math" w:eastAsia="Times New Roman" w:hAnsi="Cambria Math" w:cs="Times New Roman"/>
              <w:color w:val="000000"/>
              <w:sz w:val="28"/>
              <w:szCs w:val="28"/>
              <w:shd w:val="clear" w:color="auto" w:fill="FFFFFF"/>
            </w:rPr>
            <m:t>,</m:t>
          </m:r>
        </m:oMath>
      </m:oMathPara>
    </w:p>
    <w:p w14:paraId="2D2758A1" w14:textId="77777777" w:rsidR="00BA1609" w:rsidRDefault="00BA1609" w:rsidP="008A3D8B">
      <w:pPr>
        <w:spacing w:before="240" w:after="240" w:line="240" w:lineRule="auto"/>
        <w:rPr>
          <w:rFonts w:ascii="Times New Roman" w:eastAsia="Times New Roman" w:hAnsi="Times New Roman" w:cs="Times New Roman"/>
          <w:iCs/>
          <w:color w:val="000000"/>
          <w:sz w:val="28"/>
          <w:szCs w:val="28"/>
          <w:shd w:val="clear" w:color="auto" w:fill="FFFFFF"/>
        </w:rPr>
      </w:pPr>
      <w:r>
        <w:rPr>
          <w:rFonts w:ascii="Times New Roman" w:eastAsia="Times New Roman" w:hAnsi="Times New Roman" w:cs="Times New Roman"/>
          <w:iCs/>
          <w:color w:val="000000"/>
          <w:sz w:val="28"/>
          <w:szCs w:val="28"/>
          <w:shd w:val="clear" w:color="auto" w:fill="FFFFFF"/>
        </w:rPr>
        <w:t xml:space="preserve">где </w:t>
      </w:r>
      <m:oMath>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lang w:val="en-US"/>
              </w:rPr>
              <m:t>R</m:t>
            </m:r>
          </m:e>
          <m:sub>
            <m:r>
              <w:rPr>
                <w:rFonts w:ascii="Cambria Math" w:eastAsia="Times New Roman" w:hAnsi="Cambria Math" w:cs="Times New Roman"/>
                <w:color w:val="000000"/>
                <w:sz w:val="28"/>
                <w:szCs w:val="28"/>
                <w:shd w:val="clear" w:color="auto" w:fill="FFFFFF"/>
              </w:rPr>
              <m:t>n</m:t>
            </m:r>
          </m:sub>
        </m:sSub>
        <m:r>
          <w:rPr>
            <w:rFonts w:ascii="Cambria Math" w:eastAsia="Times New Roman" w:hAnsi="Cambria Math" w:cs="Times New Roman"/>
            <w:color w:val="000000"/>
            <w:sz w:val="28"/>
            <w:szCs w:val="28"/>
            <w:shd w:val="clear" w:color="auto" w:fill="FFFFFF"/>
          </w:rPr>
          <m:t>(x)</m:t>
        </m:r>
      </m:oMath>
      <w:r w:rsidRPr="00BA1609">
        <w:rPr>
          <w:rFonts w:ascii="Times New Roman" w:eastAsia="Times New Roman" w:hAnsi="Times New Roman" w:cs="Times New Roman"/>
          <w:iCs/>
          <w:color w:val="000000"/>
          <w:sz w:val="28"/>
          <w:szCs w:val="28"/>
          <w:shd w:val="clear" w:color="auto" w:fill="FFFFFF"/>
        </w:rPr>
        <w:t xml:space="preserve"> </w:t>
      </w:r>
      <w:r>
        <w:rPr>
          <w:rFonts w:ascii="Times New Roman" w:eastAsia="Times New Roman" w:hAnsi="Times New Roman" w:cs="Times New Roman"/>
          <w:iCs/>
          <w:color w:val="000000"/>
          <w:sz w:val="28"/>
          <w:szCs w:val="28"/>
          <w:shd w:val="clear" w:color="auto" w:fill="FFFFFF"/>
        </w:rPr>
        <w:t xml:space="preserve">есть сумма сходящегося на множестве </w:t>
      </w:r>
      <m:oMath>
        <m:r>
          <w:rPr>
            <w:rFonts w:ascii="Cambria Math" w:eastAsia="Times New Roman" w:hAnsi="Cambria Math" w:cs="Times New Roman"/>
            <w:color w:val="000000"/>
            <w:sz w:val="28"/>
            <w:szCs w:val="28"/>
            <w:shd w:val="clear" w:color="auto" w:fill="FFFFFF"/>
          </w:rPr>
          <m:t>D</m:t>
        </m:r>
      </m:oMath>
      <w:r w:rsidRPr="00BA1609">
        <w:rPr>
          <w:rFonts w:ascii="Times New Roman" w:eastAsia="Times New Roman" w:hAnsi="Times New Roman" w:cs="Times New Roman"/>
          <w:iCs/>
          <w:color w:val="000000"/>
          <w:sz w:val="28"/>
          <w:szCs w:val="28"/>
          <w:shd w:val="clear" w:color="auto" w:fill="FFFFFF"/>
        </w:rPr>
        <w:t xml:space="preserve"> </w:t>
      </w:r>
      <w:r>
        <w:rPr>
          <w:rFonts w:ascii="Times New Roman" w:eastAsia="Times New Roman" w:hAnsi="Times New Roman" w:cs="Times New Roman"/>
          <w:iCs/>
          <w:color w:val="000000"/>
          <w:sz w:val="28"/>
          <w:szCs w:val="28"/>
          <w:shd w:val="clear" w:color="auto" w:fill="FFFFFF"/>
        </w:rPr>
        <w:t>ряда</w:t>
      </w:r>
    </w:p>
    <w:p w14:paraId="538C16E4" w14:textId="77777777" w:rsidR="00BA1609" w:rsidRDefault="00000000" w:rsidP="008A3D8B">
      <w:pPr>
        <w:spacing w:before="240" w:after="240" w:line="240" w:lineRule="auto"/>
        <w:rPr>
          <w:rFonts w:ascii="Times New Roman" w:eastAsia="Times New Roman" w:hAnsi="Times New Roman" w:cs="Times New Roman"/>
          <w:iCs/>
          <w:color w:val="000000"/>
          <w:sz w:val="28"/>
          <w:szCs w:val="28"/>
          <w:shd w:val="clear" w:color="auto" w:fill="FFFFFF"/>
        </w:rPr>
      </w:pPr>
      <m:oMathPara>
        <m:oMath>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lang w:val="en-US"/>
                </w:rPr>
                <m:t>f</m:t>
              </m:r>
            </m:e>
            <m:sub>
              <m:r>
                <w:rPr>
                  <w:rFonts w:ascii="Cambria Math" w:eastAsia="Times New Roman" w:hAnsi="Cambria Math" w:cs="Times New Roman"/>
                  <w:color w:val="000000"/>
                  <w:sz w:val="28"/>
                  <w:szCs w:val="28"/>
                  <w:shd w:val="clear" w:color="auto" w:fill="FFFFFF"/>
                </w:rPr>
                <m:t>n+1</m:t>
              </m:r>
            </m:sub>
          </m:sSub>
          <m:d>
            <m:dPr>
              <m:ctrlPr>
                <w:rPr>
                  <w:rFonts w:ascii="Cambria Math" w:eastAsia="Times New Roman" w:hAnsi="Cambria Math" w:cs="Times New Roman"/>
                  <w:i/>
                  <w:iCs/>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m:t>
              </m:r>
            </m:e>
          </m:d>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lang w:val="en-US"/>
                </w:rPr>
                <m:t>f</m:t>
              </m:r>
            </m:e>
            <m:sub>
              <m:r>
                <w:rPr>
                  <w:rFonts w:ascii="Cambria Math" w:eastAsia="Times New Roman" w:hAnsi="Cambria Math" w:cs="Times New Roman"/>
                  <w:color w:val="000000"/>
                  <w:sz w:val="28"/>
                  <w:szCs w:val="28"/>
                  <w:shd w:val="clear" w:color="auto" w:fill="FFFFFF"/>
                </w:rPr>
                <m:t>n+2</m:t>
              </m:r>
            </m:sub>
          </m:sSub>
          <m:d>
            <m:dPr>
              <m:ctrlPr>
                <w:rPr>
                  <w:rFonts w:ascii="Cambria Math" w:eastAsia="Times New Roman" w:hAnsi="Cambria Math" w:cs="Times New Roman"/>
                  <w:i/>
                  <w:iCs/>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m:t>
              </m:r>
            </m:e>
          </m:d>
          <m:r>
            <w:rPr>
              <w:rFonts w:ascii="Cambria Math" w:eastAsia="Times New Roman" w:hAnsi="Cambria Math" w:cs="Times New Roman"/>
              <w:color w:val="000000"/>
              <w:sz w:val="28"/>
              <w:szCs w:val="28"/>
              <w:shd w:val="clear" w:color="auto" w:fill="FFFFFF"/>
            </w:rPr>
            <m:t>+…=</m:t>
          </m:r>
          <m:nary>
            <m:naryPr>
              <m:chr m:val="∑"/>
              <m:limLoc m:val="undOvr"/>
              <m:ctrlPr>
                <w:rPr>
                  <w:rFonts w:ascii="Cambria Math" w:eastAsia="Times New Roman" w:hAnsi="Cambria Math" w:cs="Times New Roman"/>
                  <w:i/>
                  <w:iCs/>
                  <w:color w:val="000000"/>
                  <w:sz w:val="28"/>
                  <w:szCs w:val="28"/>
                  <w:shd w:val="clear" w:color="auto" w:fill="FFFFFF"/>
                </w:rPr>
              </m:ctrlPr>
            </m:naryPr>
            <m:sub>
              <m:r>
                <w:rPr>
                  <w:rFonts w:ascii="Cambria Math" w:eastAsia="Times New Roman" w:hAnsi="Cambria Math" w:cs="Times New Roman"/>
                  <w:color w:val="000000"/>
                  <w:sz w:val="28"/>
                  <w:szCs w:val="28"/>
                  <w:shd w:val="clear" w:color="auto" w:fill="FFFFFF"/>
                </w:rPr>
                <m:t>k=n+1</m:t>
              </m:r>
            </m:sub>
            <m:sup>
              <m:r>
                <w:rPr>
                  <w:rFonts w:ascii="Cambria Math" w:eastAsia="Times New Roman" w:hAnsi="Cambria Math" w:cs="Times New Roman"/>
                  <w:color w:val="000000"/>
                  <w:sz w:val="28"/>
                  <w:szCs w:val="28"/>
                  <w:shd w:val="clear" w:color="auto" w:fill="FFFFFF"/>
                </w:rPr>
                <m:t>∞</m:t>
              </m:r>
            </m:sup>
            <m:e>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lang w:val="en-US"/>
                    </w:rPr>
                    <m:t>f</m:t>
                  </m:r>
                </m:e>
                <m:sub>
                  <m:r>
                    <w:rPr>
                      <w:rFonts w:ascii="Cambria Math" w:eastAsia="Times New Roman" w:hAnsi="Cambria Math" w:cs="Times New Roman"/>
                      <w:color w:val="000000"/>
                      <w:sz w:val="28"/>
                      <w:szCs w:val="28"/>
                      <w:shd w:val="clear" w:color="auto" w:fill="FFFFFF"/>
                    </w:rPr>
                    <m:t>k</m:t>
                  </m:r>
                </m:sub>
              </m:sSub>
              <m:d>
                <m:dPr>
                  <m:ctrlPr>
                    <w:rPr>
                      <w:rFonts w:ascii="Cambria Math" w:eastAsia="Times New Roman" w:hAnsi="Cambria Math" w:cs="Times New Roman"/>
                      <w:i/>
                      <w:iCs/>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m:t>
                  </m:r>
                </m:e>
              </m:d>
              <m:r>
                <w:rPr>
                  <w:rFonts w:ascii="Cambria Math" w:eastAsia="Times New Roman" w:hAnsi="Cambria Math" w:cs="Times New Roman"/>
                  <w:color w:val="000000"/>
                  <w:sz w:val="28"/>
                  <w:szCs w:val="28"/>
                  <w:shd w:val="clear" w:color="auto" w:fill="FFFFFF"/>
                </w:rPr>
                <m:t>,</m:t>
              </m:r>
            </m:e>
          </m:nary>
        </m:oMath>
      </m:oMathPara>
    </w:p>
    <w:p w14:paraId="5ECE1260" w14:textId="77777777" w:rsidR="00C21048" w:rsidRDefault="00C21048" w:rsidP="008A3D8B">
      <w:pPr>
        <w:spacing w:before="240" w:after="240" w:line="240" w:lineRule="auto"/>
        <w:rPr>
          <w:rFonts w:ascii="Times New Roman" w:eastAsia="Times New Roman" w:hAnsi="Times New Roman" w:cs="Times New Roman"/>
          <w:iCs/>
          <w:color w:val="000000"/>
          <w:sz w:val="28"/>
          <w:szCs w:val="28"/>
          <w:shd w:val="clear" w:color="auto" w:fill="FFFFFF"/>
        </w:rPr>
      </w:pPr>
      <w:r>
        <w:rPr>
          <w:rFonts w:ascii="Times New Roman" w:eastAsia="Times New Roman" w:hAnsi="Times New Roman" w:cs="Times New Roman"/>
          <w:iCs/>
          <w:color w:val="000000"/>
          <w:sz w:val="28"/>
          <w:szCs w:val="28"/>
          <w:shd w:val="clear" w:color="auto" w:fill="FFFFFF"/>
        </w:rPr>
        <w:t xml:space="preserve">который называется </w:t>
      </w:r>
      <w:r>
        <w:rPr>
          <w:rFonts w:ascii="Times New Roman" w:eastAsia="Times New Roman" w:hAnsi="Times New Roman" w:cs="Times New Roman"/>
          <w:iCs/>
          <w:color w:val="000000"/>
          <w:sz w:val="28"/>
          <w:szCs w:val="28"/>
          <w:shd w:val="clear" w:color="auto" w:fill="FFFFFF"/>
          <w:lang w:val="en-US"/>
        </w:rPr>
        <w:t>n</w:t>
      </w:r>
      <w:r w:rsidRPr="00C21048">
        <w:rPr>
          <w:rFonts w:ascii="Times New Roman" w:eastAsia="Times New Roman" w:hAnsi="Times New Roman" w:cs="Times New Roman"/>
          <w:iCs/>
          <w:color w:val="000000"/>
          <w:sz w:val="28"/>
          <w:szCs w:val="28"/>
          <w:shd w:val="clear" w:color="auto" w:fill="FFFFFF"/>
        </w:rPr>
        <w:t>-</w:t>
      </w:r>
      <w:r>
        <w:rPr>
          <w:rFonts w:ascii="Times New Roman" w:eastAsia="Times New Roman" w:hAnsi="Times New Roman" w:cs="Times New Roman"/>
          <w:iCs/>
          <w:color w:val="000000"/>
          <w:sz w:val="28"/>
          <w:szCs w:val="28"/>
          <w:shd w:val="clear" w:color="auto" w:fill="FFFFFF"/>
        </w:rPr>
        <w:t xml:space="preserve">м остатком функционального ряда (1). Для всех значений </w:t>
      </w:r>
      <m:oMath>
        <m:r>
          <w:rPr>
            <w:rFonts w:ascii="Cambria Math" w:eastAsia="Times New Roman" w:hAnsi="Cambria Math" w:cs="Times New Roman"/>
            <w:color w:val="000000"/>
            <w:sz w:val="28"/>
            <w:szCs w:val="28"/>
            <w:shd w:val="clear" w:color="auto" w:fill="FFFFFF"/>
          </w:rPr>
          <m:t>x∈D</m:t>
        </m:r>
      </m:oMath>
      <w:r w:rsidRPr="00C21048">
        <w:rPr>
          <w:rFonts w:ascii="Times New Roman" w:eastAsia="Times New Roman" w:hAnsi="Times New Roman" w:cs="Times New Roman"/>
          <w:iCs/>
          <w:color w:val="000000"/>
          <w:sz w:val="28"/>
          <w:szCs w:val="28"/>
          <w:shd w:val="clear" w:color="auto" w:fill="FFFFFF"/>
        </w:rPr>
        <w:t xml:space="preserve"> </w:t>
      </w:r>
      <w:r>
        <w:rPr>
          <w:rFonts w:ascii="Times New Roman" w:eastAsia="Times New Roman" w:hAnsi="Times New Roman" w:cs="Times New Roman"/>
          <w:iCs/>
          <w:color w:val="000000"/>
          <w:sz w:val="28"/>
          <w:szCs w:val="28"/>
          <w:shd w:val="clear" w:color="auto" w:fill="FFFFFF"/>
        </w:rPr>
        <w:t>имеет место отношение</w:t>
      </w:r>
    </w:p>
    <w:p w14:paraId="24AE692F" w14:textId="77777777" w:rsidR="00C21048" w:rsidRPr="00C21048" w:rsidRDefault="00000000" w:rsidP="008A3D8B">
      <w:pPr>
        <w:spacing w:before="240" w:after="240" w:line="240" w:lineRule="auto"/>
        <w:rPr>
          <w:rFonts w:ascii="Times New Roman" w:eastAsia="Times New Roman" w:hAnsi="Times New Roman" w:cs="Times New Roman"/>
          <w:iCs/>
          <w:color w:val="000000"/>
          <w:sz w:val="28"/>
          <w:szCs w:val="28"/>
          <w:shd w:val="clear" w:color="auto" w:fill="FFFFFF"/>
        </w:rPr>
      </w:pPr>
      <m:oMathPara>
        <m:oMath>
          <m:func>
            <m:funcPr>
              <m:ctrlPr>
                <w:rPr>
                  <w:rFonts w:ascii="Cambria Math" w:eastAsia="Times New Roman" w:hAnsi="Cambria Math" w:cs="Times New Roman"/>
                  <w:iCs/>
                  <w:color w:val="000000"/>
                  <w:sz w:val="28"/>
                  <w:szCs w:val="28"/>
                  <w:shd w:val="clear" w:color="auto" w:fill="FFFFFF"/>
                </w:rPr>
              </m:ctrlPr>
            </m:funcPr>
            <m:fName>
              <m:limLow>
                <m:limLowPr>
                  <m:ctrlPr>
                    <w:rPr>
                      <w:rFonts w:ascii="Cambria Math" w:eastAsia="Times New Roman" w:hAnsi="Cambria Math" w:cs="Times New Roman"/>
                      <w:iCs/>
                      <w:color w:val="000000"/>
                      <w:sz w:val="28"/>
                      <w:szCs w:val="28"/>
                      <w:shd w:val="clear" w:color="auto" w:fill="FFFFFF"/>
                    </w:rPr>
                  </m:ctrlPr>
                </m:limLowPr>
                <m:e>
                  <m:r>
                    <m:rPr>
                      <m:sty m:val="p"/>
                    </m:rPr>
                    <w:rPr>
                      <w:rFonts w:ascii="Cambria Math" w:eastAsia="Times New Roman" w:hAnsi="Cambria Math" w:cs="Times New Roman"/>
                      <w:color w:val="000000"/>
                      <w:sz w:val="28"/>
                      <w:szCs w:val="28"/>
                      <w:shd w:val="clear" w:color="auto" w:fill="FFFFFF"/>
                    </w:rPr>
                    <m:t>lim</m:t>
                  </m:r>
                </m:e>
                <m:lim>
                  <m:r>
                    <m:rPr>
                      <m:sty m:val="p"/>
                    </m:rPr>
                    <w:rPr>
                      <w:rFonts w:ascii="Cambria Math" w:eastAsia="Times New Roman" w:hAnsi="Cambria Math" w:cs="Times New Roman"/>
                      <w:color w:val="000000"/>
                      <w:sz w:val="28"/>
                      <w:szCs w:val="28"/>
                      <w:shd w:val="clear" w:color="auto" w:fill="FFFFFF"/>
                    </w:rPr>
                    <m:t>n→∞</m:t>
                  </m:r>
                </m:lim>
              </m:limLow>
            </m:fName>
            <m:e>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lang w:val="en-US"/>
                    </w:rPr>
                    <m:t>S</m:t>
                  </m:r>
                </m:e>
                <m:sub>
                  <m:r>
                    <w:rPr>
                      <w:rFonts w:ascii="Cambria Math" w:eastAsia="Times New Roman" w:hAnsi="Cambria Math" w:cs="Times New Roman"/>
                      <w:color w:val="000000"/>
                      <w:sz w:val="28"/>
                      <w:szCs w:val="28"/>
                      <w:shd w:val="clear" w:color="auto" w:fill="FFFFFF"/>
                    </w:rPr>
                    <m:t>n</m:t>
                  </m:r>
                </m:sub>
              </m:sSub>
              <m:d>
                <m:dPr>
                  <m:ctrlPr>
                    <w:rPr>
                      <w:rFonts w:ascii="Cambria Math" w:eastAsia="Times New Roman" w:hAnsi="Cambria Math" w:cs="Times New Roman"/>
                      <w:i/>
                      <w:iCs/>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m:t>
                  </m:r>
                </m:e>
              </m:d>
              <m:r>
                <w:rPr>
                  <w:rFonts w:ascii="Cambria Math" w:eastAsia="Times New Roman" w:hAnsi="Cambria Math" w:cs="Times New Roman"/>
                  <w:color w:val="000000"/>
                  <w:sz w:val="28"/>
                  <w:szCs w:val="28"/>
                  <w:shd w:val="clear" w:color="auto" w:fill="FFFFFF"/>
                </w:rPr>
                <m:t>=S</m:t>
              </m:r>
              <m:d>
                <m:dPr>
                  <m:ctrlPr>
                    <w:rPr>
                      <w:rFonts w:ascii="Cambria Math" w:eastAsia="Times New Roman" w:hAnsi="Cambria Math" w:cs="Times New Roman"/>
                      <w:i/>
                      <w:iCs/>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m:t>
                  </m:r>
                </m:e>
              </m:d>
              <m:r>
                <w:rPr>
                  <w:rFonts w:ascii="Cambria Math" w:eastAsia="Times New Roman" w:hAnsi="Cambria Math" w:cs="Times New Roman"/>
                  <w:color w:val="000000"/>
                  <w:sz w:val="28"/>
                  <w:szCs w:val="28"/>
                  <w:shd w:val="clear" w:color="auto" w:fill="FFFFFF"/>
                </w:rPr>
                <m:t>,</m:t>
              </m:r>
            </m:e>
          </m:func>
          <m:r>
            <w:rPr>
              <w:rFonts w:ascii="Cambria Math" w:eastAsia="Times New Roman" w:hAnsi="Cambria Math" w:cs="Times New Roman"/>
              <w:color w:val="000000"/>
              <w:sz w:val="28"/>
              <w:szCs w:val="28"/>
              <w:shd w:val="clear" w:color="auto" w:fill="FFFFFF"/>
            </w:rPr>
            <m:t xml:space="preserve"> </m:t>
          </m:r>
        </m:oMath>
      </m:oMathPara>
    </w:p>
    <w:p w14:paraId="48969F77" w14:textId="77777777" w:rsidR="00C21048" w:rsidRDefault="00C21048" w:rsidP="008A3D8B">
      <w:pPr>
        <w:spacing w:before="240" w:after="240" w:line="240" w:lineRule="auto"/>
        <w:rPr>
          <w:rFonts w:ascii="Times New Roman" w:eastAsia="Times New Roman" w:hAnsi="Times New Roman" w:cs="Times New Roman"/>
          <w:iCs/>
          <w:color w:val="000000"/>
          <w:sz w:val="28"/>
          <w:szCs w:val="28"/>
          <w:shd w:val="clear" w:color="auto" w:fill="FFFFFF"/>
        </w:rPr>
      </w:pPr>
      <w:r>
        <w:rPr>
          <w:rFonts w:ascii="Times New Roman" w:eastAsia="Times New Roman" w:hAnsi="Times New Roman" w:cs="Times New Roman"/>
          <w:iCs/>
          <w:color w:val="000000"/>
          <w:sz w:val="28"/>
          <w:szCs w:val="28"/>
          <w:shd w:val="clear" w:color="auto" w:fill="FFFFFF"/>
        </w:rPr>
        <w:t xml:space="preserve">и поэтому </w:t>
      </w:r>
    </w:p>
    <w:p w14:paraId="4165C4AD" w14:textId="77777777" w:rsidR="00C21048" w:rsidRPr="00C21048" w:rsidRDefault="00000000" w:rsidP="008A3D8B">
      <w:pPr>
        <w:spacing w:before="240" w:after="240" w:line="240" w:lineRule="auto"/>
        <w:rPr>
          <w:rFonts w:ascii="Times New Roman" w:eastAsia="Times New Roman" w:hAnsi="Times New Roman" w:cs="Times New Roman"/>
          <w:iCs/>
          <w:color w:val="000000"/>
          <w:sz w:val="28"/>
          <w:szCs w:val="28"/>
          <w:shd w:val="clear" w:color="auto" w:fill="FFFFFF"/>
        </w:rPr>
      </w:pPr>
      <m:oMathPara>
        <m:oMath>
          <m:func>
            <m:funcPr>
              <m:ctrlPr>
                <w:rPr>
                  <w:rFonts w:ascii="Cambria Math" w:eastAsia="Times New Roman" w:hAnsi="Cambria Math" w:cs="Times New Roman"/>
                  <w:i/>
                  <w:iCs/>
                  <w:color w:val="000000"/>
                  <w:sz w:val="28"/>
                  <w:szCs w:val="28"/>
                  <w:shd w:val="clear" w:color="auto" w:fill="FFFFFF"/>
                </w:rPr>
              </m:ctrlPr>
            </m:funcPr>
            <m:fName>
              <m:limLow>
                <m:limLowPr>
                  <m:ctrlPr>
                    <w:rPr>
                      <w:rFonts w:ascii="Cambria Math" w:eastAsia="Times New Roman" w:hAnsi="Cambria Math" w:cs="Times New Roman"/>
                      <w:i/>
                      <w:iCs/>
                      <w:color w:val="000000"/>
                      <w:sz w:val="28"/>
                      <w:szCs w:val="28"/>
                      <w:shd w:val="clear" w:color="auto" w:fill="FFFFFF"/>
                    </w:rPr>
                  </m:ctrlPr>
                </m:limLowPr>
                <m:e>
                  <m:r>
                    <m:rPr>
                      <m:sty m:val="p"/>
                    </m:rPr>
                    <w:rPr>
                      <w:rFonts w:ascii="Cambria Math" w:eastAsia="Times New Roman" w:hAnsi="Cambria Math" w:cs="Times New Roman"/>
                      <w:color w:val="000000"/>
                      <w:sz w:val="28"/>
                      <w:szCs w:val="28"/>
                      <w:shd w:val="clear" w:color="auto" w:fill="FFFFFF"/>
                    </w:rPr>
                    <m:t>lim</m:t>
                  </m:r>
                </m:e>
                <m:lim>
                  <m:r>
                    <w:rPr>
                      <w:rFonts w:ascii="Cambria Math" w:eastAsia="Times New Roman" w:hAnsi="Cambria Math" w:cs="Times New Roman"/>
                      <w:color w:val="000000"/>
                      <w:sz w:val="28"/>
                      <w:szCs w:val="28"/>
                      <w:shd w:val="clear" w:color="auto" w:fill="FFFFFF"/>
                    </w:rPr>
                    <m:t>n→∞</m:t>
                  </m:r>
                </m:lim>
              </m:limLow>
            </m:fName>
            <m:e>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lang w:val="en-US"/>
                    </w:rPr>
                    <m:t>R</m:t>
                  </m:r>
                </m:e>
                <m:sub>
                  <m:r>
                    <w:rPr>
                      <w:rFonts w:ascii="Cambria Math" w:eastAsia="Times New Roman" w:hAnsi="Cambria Math" w:cs="Times New Roman"/>
                      <w:color w:val="000000"/>
                      <w:sz w:val="28"/>
                      <w:szCs w:val="28"/>
                      <w:shd w:val="clear" w:color="auto" w:fill="FFFFFF"/>
                    </w:rPr>
                    <m:t>n</m:t>
                  </m:r>
                </m:sub>
              </m:sSub>
              <m:d>
                <m:dPr>
                  <m:ctrlPr>
                    <w:rPr>
                      <w:rFonts w:ascii="Cambria Math" w:eastAsia="Times New Roman" w:hAnsi="Cambria Math" w:cs="Times New Roman"/>
                      <w:i/>
                      <w:iCs/>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m:t>
                  </m:r>
                </m:e>
              </m:d>
              <m:r>
                <w:rPr>
                  <w:rFonts w:ascii="Cambria Math" w:eastAsia="Times New Roman" w:hAnsi="Cambria Math" w:cs="Times New Roman"/>
                  <w:color w:val="000000"/>
                  <w:sz w:val="28"/>
                  <w:szCs w:val="28"/>
                  <w:shd w:val="clear" w:color="auto" w:fill="FFFFFF"/>
                </w:rPr>
                <m:t>=</m:t>
              </m:r>
              <m:func>
                <m:funcPr>
                  <m:ctrlPr>
                    <w:rPr>
                      <w:rFonts w:ascii="Cambria Math" w:eastAsia="Times New Roman" w:hAnsi="Cambria Math" w:cs="Times New Roman"/>
                      <w:i/>
                      <w:iCs/>
                      <w:color w:val="000000"/>
                      <w:sz w:val="28"/>
                      <w:szCs w:val="28"/>
                      <w:shd w:val="clear" w:color="auto" w:fill="FFFFFF"/>
                    </w:rPr>
                  </m:ctrlPr>
                </m:funcPr>
                <m:fName>
                  <m:limLow>
                    <m:limLowPr>
                      <m:ctrlPr>
                        <w:rPr>
                          <w:rFonts w:ascii="Cambria Math" w:eastAsia="Times New Roman" w:hAnsi="Cambria Math" w:cs="Times New Roman"/>
                          <w:i/>
                          <w:iCs/>
                          <w:color w:val="000000"/>
                          <w:sz w:val="28"/>
                          <w:szCs w:val="28"/>
                          <w:shd w:val="clear" w:color="auto" w:fill="FFFFFF"/>
                        </w:rPr>
                      </m:ctrlPr>
                    </m:limLowPr>
                    <m:e>
                      <m:r>
                        <m:rPr>
                          <m:sty m:val="p"/>
                        </m:rPr>
                        <w:rPr>
                          <w:rFonts w:ascii="Cambria Math" w:eastAsia="Times New Roman" w:hAnsi="Cambria Math" w:cs="Times New Roman"/>
                          <w:color w:val="000000"/>
                          <w:sz w:val="28"/>
                          <w:szCs w:val="28"/>
                          <w:shd w:val="clear" w:color="auto" w:fill="FFFFFF"/>
                        </w:rPr>
                        <m:t>lim</m:t>
                      </m:r>
                    </m:e>
                    <m:lim>
                      <m:r>
                        <w:rPr>
                          <w:rFonts w:ascii="Cambria Math" w:eastAsia="Times New Roman" w:hAnsi="Cambria Math" w:cs="Times New Roman"/>
                          <w:color w:val="000000"/>
                          <w:sz w:val="28"/>
                          <w:szCs w:val="28"/>
                          <w:shd w:val="clear" w:color="auto" w:fill="FFFFFF"/>
                        </w:rPr>
                        <m:t>n→∞</m:t>
                      </m:r>
                    </m:lim>
                  </m:limLow>
                </m:fName>
                <m:e>
                  <m:d>
                    <m:dPr>
                      <m:begChr m:val="["/>
                      <m:endChr m:val="]"/>
                      <m:ctrlPr>
                        <w:rPr>
                          <w:rFonts w:ascii="Cambria Math" w:eastAsia="Times New Roman" w:hAnsi="Cambria Math" w:cs="Times New Roman"/>
                          <w:i/>
                          <w:iCs/>
                          <w:color w:val="000000"/>
                          <w:sz w:val="28"/>
                          <w:szCs w:val="28"/>
                          <w:shd w:val="clear" w:color="auto" w:fill="FFFFFF"/>
                        </w:rPr>
                      </m:ctrlPr>
                    </m:dPr>
                    <m:e>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lang w:val="en-US"/>
                            </w:rPr>
                            <m:t>S</m:t>
                          </m:r>
                        </m:e>
                        <m:sub>
                          <m:r>
                            <w:rPr>
                              <w:rFonts w:ascii="Cambria Math" w:eastAsia="Times New Roman" w:hAnsi="Cambria Math" w:cs="Times New Roman"/>
                              <w:color w:val="000000"/>
                              <w:sz w:val="28"/>
                              <w:szCs w:val="28"/>
                              <w:shd w:val="clear" w:color="auto" w:fill="FFFFFF"/>
                            </w:rPr>
                            <m:t>n</m:t>
                          </m:r>
                        </m:sub>
                      </m:sSub>
                      <m:d>
                        <m:dPr>
                          <m:ctrlPr>
                            <w:rPr>
                              <w:rFonts w:ascii="Cambria Math" w:eastAsia="Times New Roman" w:hAnsi="Cambria Math" w:cs="Times New Roman"/>
                              <w:i/>
                              <w:iCs/>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m:t>
                          </m:r>
                        </m:e>
                      </m:d>
                      <m:r>
                        <w:rPr>
                          <w:rFonts w:ascii="Cambria Math" w:eastAsia="Times New Roman" w:hAnsi="Cambria Math" w:cs="Times New Roman"/>
                          <w:color w:val="000000"/>
                          <w:sz w:val="28"/>
                          <w:szCs w:val="28"/>
                          <w:shd w:val="clear" w:color="auto" w:fill="FFFFFF"/>
                        </w:rPr>
                        <m:t>-S</m:t>
                      </m:r>
                      <m:d>
                        <m:dPr>
                          <m:ctrlPr>
                            <w:rPr>
                              <w:rFonts w:ascii="Cambria Math" w:eastAsia="Times New Roman" w:hAnsi="Cambria Math" w:cs="Times New Roman"/>
                              <w:i/>
                              <w:iCs/>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m:t>
                          </m:r>
                        </m:e>
                      </m:d>
                    </m:e>
                  </m:d>
                  <m:r>
                    <w:rPr>
                      <w:rFonts w:ascii="Cambria Math" w:eastAsia="Times New Roman" w:hAnsi="Cambria Math" w:cs="Times New Roman"/>
                      <w:color w:val="000000"/>
                      <w:sz w:val="28"/>
                      <w:szCs w:val="28"/>
                      <w:shd w:val="clear" w:color="auto" w:fill="FFFFFF"/>
                    </w:rPr>
                    <m:t>=0,</m:t>
                  </m:r>
                </m:e>
              </m:func>
            </m:e>
          </m:func>
          <m:r>
            <w:rPr>
              <w:rFonts w:ascii="Cambria Math" w:eastAsia="Times New Roman" w:hAnsi="Cambria Math" w:cs="Times New Roman"/>
              <w:color w:val="000000"/>
              <w:sz w:val="28"/>
              <w:szCs w:val="28"/>
              <w:shd w:val="clear" w:color="auto" w:fill="FFFFFF"/>
            </w:rPr>
            <m:t xml:space="preserve"> </m:t>
          </m:r>
        </m:oMath>
      </m:oMathPara>
    </w:p>
    <w:p w14:paraId="0304408E" w14:textId="77777777" w:rsidR="001C46C0" w:rsidRDefault="00C21048" w:rsidP="008A3D8B">
      <w:pPr>
        <w:spacing w:before="240" w:after="240" w:line="240" w:lineRule="auto"/>
        <w:rPr>
          <w:rFonts w:ascii="Times New Roman" w:eastAsia="Times New Roman" w:hAnsi="Times New Roman" w:cs="Times New Roman"/>
          <w:iCs/>
          <w:color w:val="000000"/>
          <w:sz w:val="28"/>
          <w:szCs w:val="28"/>
          <w:shd w:val="clear" w:color="auto" w:fill="FFFFFF"/>
        </w:rPr>
      </w:pPr>
      <w:r>
        <w:rPr>
          <w:rFonts w:ascii="Times New Roman" w:eastAsia="Times New Roman" w:hAnsi="Times New Roman" w:cs="Times New Roman"/>
          <w:iCs/>
          <w:color w:val="000000"/>
          <w:sz w:val="28"/>
          <w:szCs w:val="28"/>
          <w:shd w:val="clear" w:color="auto" w:fill="FFFFFF"/>
        </w:rPr>
        <w:t xml:space="preserve">т. е. остаток </w:t>
      </w:r>
      <m:oMath>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lang w:val="en-US"/>
              </w:rPr>
              <m:t>R</m:t>
            </m:r>
          </m:e>
          <m:sub>
            <m:r>
              <w:rPr>
                <w:rFonts w:ascii="Cambria Math" w:eastAsia="Times New Roman" w:hAnsi="Cambria Math" w:cs="Times New Roman"/>
                <w:color w:val="000000"/>
                <w:sz w:val="28"/>
                <w:szCs w:val="28"/>
                <w:shd w:val="clear" w:color="auto" w:fill="FFFFFF"/>
              </w:rPr>
              <m:t>n</m:t>
            </m:r>
          </m:sub>
        </m:sSub>
        <m:r>
          <w:rPr>
            <w:rFonts w:ascii="Cambria Math" w:eastAsia="Times New Roman" w:hAnsi="Cambria Math" w:cs="Times New Roman"/>
            <w:color w:val="000000"/>
            <w:sz w:val="28"/>
            <w:szCs w:val="28"/>
            <w:shd w:val="clear" w:color="auto" w:fill="FFFFFF"/>
          </w:rPr>
          <m:t>(x)</m:t>
        </m:r>
      </m:oMath>
      <w:r w:rsidRPr="00C21048">
        <w:rPr>
          <w:rFonts w:ascii="Times New Roman" w:eastAsia="Times New Roman" w:hAnsi="Times New Roman" w:cs="Times New Roman"/>
          <w:iCs/>
          <w:color w:val="000000"/>
          <w:sz w:val="28"/>
          <w:szCs w:val="28"/>
          <w:shd w:val="clear" w:color="auto" w:fill="FFFFFF"/>
        </w:rPr>
        <w:t xml:space="preserve"> </w:t>
      </w:r>
      <w:r>
        <w:rPr>
          <w:rFonts w:ascii="Times New Roman" w:eastAsia="Times New Roman" w:hAnsi="Times New Roman" w:cs="Times New Roman"/>
          <w:iCs/>
          <w:color w:val="000000"/>
          <w:sz w:val="28"/>
          <w:szCs w:val="28"/>
          <w:shd w:val="clear" w:color="auto" w:fill="FFFFFF"/>
        </w:rPr>
        <w:t xml:space="preserve">сходящегося ряда </w:t>
      </w:r>
      <m:oMath>
        <m:nary>
          <m:naryPr>
            <m:chr m:val="∑"/>
            <m:limLoc m:val="undOvr"/>
            <m:ctrlPr>
              <w:rPr>
                <w:rFonts w:ascii="Cambria Math" w:eastAsia="Times New Roman" w:hAnsi="Cambria Math" w:cs="Times New Roman"/>
                <w:i/>
                <w:iCs/>
                <w:color w:val="000000"/>
                <w:sz w:val="28"/>
                <w:szCs w:val="28"/>
                <w:shd w:val="clear" w:color="auto" w:fill="FFFFFF"/>
              </w:rPr>
            </m:ctrlPr>
          </m:naryPr>
          <m:sub>
            <m:r>
              <w:rPr>
                <w:rFonts w:ascii="Cambria Math" w:eastAsia="Times New Roman" w:hAnsi="Cambria Math" w:cs="Times New Roman"/>
                <w:color w:val="000000"/>
                <w:sz w:val="28"/>
                <w:szCs w:val="28"/>
                <w:shd w:val="clear" w:color="auto" w:fill="FFFFFF"/>
                <w:lang w:val="en-US"/>
              </w:rPr>
              <m:t>n</m:t>
            </m:r>
            <m:r>
              <w:rPr>
                <w:rFonts w:ascii="Cambria Math" w:eastAsia="Times New Roman" w:hAnsi="Cambria Math" w:cs="Times New Roman"/>
                <w:color w:val="000000"/>
                <w:sz w:val="28"/>
                <w:szCs w:val="28"/>
                <w:shd w:val="clear" w:color="auto" w:fill="FFFFFF"/>
              </w:rPr>
              <m:t>=1</m:t>
            </m:r>
          </m:sub>
          <m:sup>
            <m:r>
              <w:rPr>
                <w:rFonts w:ascii="Cambria Math" w:eastAsia="Times New Roman" w:hAnsi="Cambria Math" w:cs="Times New Roman"/>
                <w:color w:val="000000"/>
                <w:sz w:val="28"/>
                <w:szCs w:val="28"/>
                <w:shd w:val="clear" w:color="auto" w:fill="FFFFFF"/>
              </w:rPr>
              <m:t>∞</m:t>
            </m:r>
          </m:sup>
          <m:e>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lang w:val="en-US"/>
                  </w:rPr>
                  <m:t>f</m:t>
                </m:r>
              </m:e>
              <m:sub>
                <m:r>
                  <w:rPr>
                    <w:rFonts w:ascii="Cambria Math" w:eastAsia="Times New Roman" w:hAnsi="Cambria Math" w:cs="Times New Roman"/>
                    <w:color w:val="000000"/>
                    <w:sz w:val="28"/>
                    <w:szCs w:val="28"/>
                    <w:shd w:val="clear" w:color="auto" w:fill="FFFFFF"/>
                  </w:rPr>
                  <m:t>n</m:t>
                </m:r>
              </m:sub>
            </m:sSub>
            <m:r>
              <w:rPr>
                <w:rFonts w:ascii="Cambria Math" w:eastAsia="Times New Roman" w:hAnsi="Cambria Math" w:cs="Times New Roman"/>
                <w:color w:val="000000"/>
                <w:sz w:val="28"/>
                <w:szCs w:val="28"/>
                <w:shd w:val="clear" w:color="auto" w:fill="FFFFFF"/>
              </w:rPr>
              <m:t>(x)</m:t>
            </m:r>
          </m:e>
        </m:nary>
      </m:oMath>
      <w:r w:rsidRPr="00C21048">
        <w:rPr>
          <w:rFonts w:ascii="Times New Roman" w:eastAsia="Times New Roman" w:hAnsi="Times New Roman" w:cs="Times New Roman"/>
          <w:iCs/>
          <w:color w:val="000000"/>
          <w:sz w:val="28"/>
          <w:szCs w:val="28"/>
          <w:shd w:val="clear" w:color="auto" w:fill="FFFFFF"/>
        </w:rPr>
        <w:t xml:space="preserve"> </w:t>
      </w:r>
      <w:r>
        <w:rPr>
          <w:rFonts w:ascii="Times New Roman" w:eastAsia="Times New Roman" w:hAnsi="Times New Roman" w:cs="Times New Roman"/>
          <w:iCs/>
          <w:color w:val="000000"/>
          <w:sz w:val="28"/>
          <w:szCs w:val="28"/>
          <w:shd w:val="clear" w:color="auto" w:fill="FFFFFF"/>
        </w:rPr>
        <w:t xml:space="preserve">стремится к нулю при </w:t>
      </w:r>
      <m:oMath>
        <m:r>
          <w:rPr>
            <w:rFonts w:ascii="Cambria Math" w:eastAsia="Times New Roman" w:hAnsi="Cambria Math" w:cs="Times New Roman"/>
            <w:color w:val="000000"/>
            <w:sz w:val="28"/>
            <w:szCs w:val="28"/>
            <w:shd w:val="clear" w:color="auto" w:fill="FFFFFF"/>
          </w:rPr>
          <m:t>n→∞</m:t>
        </m:r>
      </m:oMath>
      <w:r w:rsidRPr="00C21048">
        <w:rPr>
          <w:rFonts w:ascii="Times New Roman" w:eastAsia="Times New Roman" w:hAnsi="Times New Roman" w:cs="Times New Roman"/>
          <w:iCs/>
          <w:color w:val="000000"/>
          <w:sz w:val="28"/>
          <w:szCs w:val="28"/>
          <w:shd w:val="clear" w:color="auto" w:fill="FFFFFF"/>
        </w:rPr>
        <w:t xml:space="preserve">, </w:t>
      </w:r>
      <w:r>
        <w:rPr>
          <w:rFonts w:ascii="Times New Roman" w:eastAsia="Times New Roman" w:hAnsi="Times New Roman" w:cs="Times New Roman"/>
          <w:iCs/>
          <w:color w:val="000000"/>
          <w:sz w:val="28"/>
          <w:szCs w:val="28"/>
          <w:shd w:val="clear" w:color="auto" w:fill="FFFFFF"/>
        </w:rPr>
        <w:t xml:space="preserve">каково бы ни было </w:t>
      </w:r>
      <m:oMath>
        <m:r>
          <w:rPr>
            <w:rFonts w:ascii="Cambria Math" w:eastAsia="Times New Roman" w:hAnsi="Cambria Math" w:cs="Times New Roman"/>
            <w:color w:val="000000"/>
            <w:sz w:val="28"/>
            <w:szCs w:val="28"/>
            <w:shd w:val="clear" w:color="auto" w:fill="FFFFFF"/>
          </w:rPr>
          <m:t>x∈D</m:t>
        </m:r>
      </m:oMath>
      <w:r w:rsidRPr="00C21048">
        <w:rPr>
          <w:rFonts w:ascii="Times New Roman" w:eastAsia="Times New Roman" w:hAnsi="Times New Roman" w:cs="Times New Roman"/>
          <w:iCs/>
          <w:color w:val="000000"/>
          <w:sz w:val="28"/>
          <w:szCs w:val="28"/>
          <w:shd w:val="clear" w:color="auto" w:fill="FFFFFF"/>
        </w:rPr>
        <w:t>.</w:t>
      </w:r>
    </w:p>
    <w:p w14:paraId="28B45A26" w14:textId="11D8B02F" w:rsidR="001C46C0" w:rsidRPr="00725297" w:rsidRDefault="001C46C0" w:rsidP="00725297">
      <w:pPr>
        <w:pStyle w:val="2"/>
        <w:numPr>
          <w:ilvl w:val="2"/>
          <w:numId w:val="9"/>
        </w:numPr>
        <w:rPr>
          <w:rFonts w:ascii="Times New Roman" w:eastAsia="Times New Roman" w:hAnsi="Times New Roman" w:cs="Times New Roman"/>
          <w:b/>
          <w:bCs/>
          <w:color w:val="auto"/>
          <w:shd w:val="clear" w:color="auto" w:fill="FFFFFF"/>
        </w:rPr>
      </w:pPr>
      <w:bookmarkStart w:id="24" w:name="_Toc154634847"/>
      <w:r w:rsidRPr="00725297">
        <w:rPr>
          <w:rFonts w:ascii="Times New Roman" w:eastAsia="Times New Roman" w:hAnsi="Times New Roman" w:cs="Times New Roman"/>
          <w:b/>
          <w:bCs/>
          <w:color w:val="auto"/>
          <w:shd w:val="clear" w:color="auto" w:fill="FFFFFF"/>
        </w:rPr>
        <w:lastRenderedPageBreak/>
        <w:t>Равномерная сходимость</w:t>
      </w:r>
      <w:bookmarkEnd w:id="24"/>
    </w:p>
    <w:p w14:paraId="62095885" w14:textId="77777777" w:rsidR="001C46C0" w:rsidRDefault="001C46C0" w:rsidP="008A3D8B">
      <w:pPr>
        <w:spacing w:before="240" w:after="240" w:line="240" w:lineRule="auto"/>
        <w:rPr>
          <w:rFonts w:ascii="Times New Roman" w:eastAsia="Times New Roman" w:hAnsi="Times New Roman" w:cs="Times New Roman"/>
          <w:iCs/>
          <w:color w:val="000000"/>
          <w:sz w:val="28"/>
          <w:szCs w:val="28"/>
          <w:shd w:val="clear" w:color="auto" w:fill="FFFFFF"/>
        </w:rPr>
      </w:pPr>
      <w:r>
        <w:rPr>
          <w:rFonts w:ascii="Times New Roman" w:eastAsia="Times New Roman" w:hAnsi="Times New Roman" w:cs="Times New Roman"/>
          <w:iCs/>
          <w:color w:val="000000"/>
          <w:sz w:val="28"/>
          <w:szCs w:val="28"/>
          <w:shd w:val="clear" w:color="auto" w:fill="FFFFFF"/>
        </w:rPr>
        <w:t xml:space="preserve">Пусть дан сходящийся на множестве </w:t>
      </w:r>
      <m:oMath>
        <m:r>
          <w:rPr>
            <w:rFonts w:ascii="Cambria Math" w:eastAsia="Times New Roman" w:hAnsi="Cambria Math" w:cs="Times New Roman"/>
            <w:color w:val="000000"/>
            <w:sz w:val="28"/>
            <w:szCs w:val="28"/>
            <w:shd w:val="clear" w:color="auto" w:fill="FFFFFF"/>
          </w:rPr>
          <m:t>D</m:t>
        </m:r>
      </m:oMath>
      <w:r w:rsidRPr="001C46C0">
        <w:rPr>
          <w:rFonts w:ascii="Times New Roman" w:eastAsia="Times New Roman" w:hAnsi="Times New Roman" w:cs="Times New Roman"/>
          <w:iCs/>
          <w:color w:val="000000"/>
          <w:sz w:val="28"/>
          <w:szCs w:val="28"/>
          <w:shd w:val="clear" w:color="auto" w:fill="FFFFFF"/>
        </w:rPr>
        <w:t xml:space="preserve"> </w:t>
      </w:r>
      <w:r>
        <w:rPr>
          <w:rFonts w:ascii="Times New Roman" w:eastAsia="Times New Roman" w:hAnsi="Times New Roman" w:cs="Times New Roman"/>
          <w:iCs/>
          <w:color w:val="000000"/>
          <w:sz w:val="28"/>
          <w:szCs w:val="28"/>
          <w:shd w:val="clear" w:color="auto" w:fill="FFFFFF"/>
        </w:rPr>
        <w:t>функциональный ряд</w:t>
      </w:r>
    </w:p>
    <w:p w14:paraId="7A9DDCCC" w14:textId="77777777" w:rsidR="001C46C0" w:rsidRDefault="00000000" w:rsidP="008A3D8B">
      <w:pPr>
        <w:spacing w:before="240" w:after="240" w:line="240" w:lineRule="auto"/>
        <w:rPr>
          <w:rFonts w:ascii="Times New Roman" w:eastAsia="Times New Roman" w:hAnsi="Times New Roman" w:cs="Times New Roman"/>
          <w:iCs/>
          <w:color w:val="000000"/>
          <w:sz w:val="28"/>
          <w:szCs w:val="28"/>
          <w:shd w:val="clear" w:color="auto" w:fill="FFFFFF"/>
        </w:rPr>
      </w:pPr>
      <m:oMathPara>
        <m:oMath>
          <m:nary>
            <m:naryPr>
              <m:chr m:val="∑"/>
              <m:limLoc m:val="undOvr"/>
              <m:ctrlPr>
                <w:rPr>
                  <w:rFonts w:ascii="Cambria Math" w:eastAsia="Times New Roman" w:hAnsi="Cambria Math" w:cs="Times New Roman"/>
                  <w:i/>
                  <w:iCs/>
                  <w:color w:val="000000"/>
                  <w:sz w:val="28"/>
                  <w:szCs w:val="28"/>
                  <w:shd w:val="clear" w:color="auto" w:fill="FFFFFF"/>
                </w:rPr>
              </m:ctrlPr>
            </m:naryPr>
            <m:sub>
              <m:r>
                <w:rPr>
                  <w:rFonts w:ascii="Cambria Math" w:eastAsia="Times New Roman" w:hAnsi="Cambria Math" w:cs="Times New Roman"/>
                  <w:color w:val="000000"/>
                  <w:sz w:val="28"/>
                  <w:szCs w:val="28"/>
                  <w:shd w:val="clear" w:color="auto" w:fill="FFFFFF"/>
                  <w:lang w:val="en-US"/>
                </w:rPr>
                <m:t>n=1</m:t>
              </m:r>
            </m:sub>
            <m:sup>
              <m:r>
                <w:rPr>
                  <w:rFonts w:ascii="Cambria Math" w:eastAsia="Times New Roman" w:hAnsi="Cambria Math" w:cs="Times New Roman"/>
                  <w:color w:val="000000"/>
                  <w:sz w:val="28"/>
                  <w:szCs w:val="28"/>
                  <w:shd w:val="clear" w:color="auto" w:fill="FFFFFF"/>
                </w:rPr>
                <m:t>∞</m:t>
              </m:r>
            </m:sup>
            <m:e>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lang w:val="en-US"/>
                    </w:rPr>
                    <m:t>f</m:t>
                  </m:r>
                </m:e>
                <m:sub>
                  <m:r>
                    <w:rPr>
                      <w:rFonts w:ascii="Cambria Math" w:eastAsia="Times New Roman" w:hAnsi="Cambria Math" w:cs="Times New Roman"/>
                      <w:color w:val="000000"/>
                      <w:sz w:val="28"/>
                      <w:szCs w:val="28"/>
                      <w:shd w:val="clear" w:color="auto" w:fill="FFFFFF"/>
                    </w:rPr>
                    <m:t>n</m:t>
                  </m:r>
                </m:sub>
              </m:sSub>
              <m:d>
                <m:dPr>
                  <m:ctrlPr>
                    <w:rPr>
                      <w:rFonts w:ascii="Cambria Math" w:eastAsia="Times New Roman" w:hAnsi="Cambria Math" w:cs="Times New Roman"/>
                      <w:i/>
                      <w:iCs/>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m:t>
                  </m:r>
                </m:e>
              </m:d>
              <m:r>
                <w:rPr>
                  <w:rFonts w:ascii="Cambria Math" w:eastAsia="Times New Roman" w:hAnsi="Cambria Math" w:cs="Times New Roman"/>
                  <w:color w:val="000000"/>
                  <w:sz w:val="28"/>
                  <w:szCs w:val="28"/>
                  <w:shd w:val="clear" w:color="auto" w:fill="FFFFFF"/>
                </w:rPr>
                <m:t>,</m:t>
              </m:r>
            </m:e>
          </m:nary>
        </m:oMath>
      </m:oMathPara>
    </w:p>
    <w:p w14:paraId="24B2C842" w14:textId="77777777" w:rsidR="001C46C0" w:rsidRDefault="001C46C0" w:rsidP="008A3D8B">
      <w:pPr>
        <w:spacing w:before="240" w:after="240" w:line="240" w:lineRule="auto"/>
        <w:rPr>
          <w:rFonts w:ascii="Times New Roman" w:eastAsia="Times New Roman" w:hAnsi="Times New Roman" w:cs="Times New Roman"/>
          <w:iCs/>
          <w:color w:val="000000"/>
          <w:sz w:val="28"/>
          <w:szCs w:val="28"/>
          <w:shd w:val="clear" w:color="auto" w:fill="FFFFFF"/>
        </w:rPr>
      </w:pPr>
      <w:r>
        <w:rPr>
          <w:rFonts w:ascii="Times New Roman" w:eastAsia="Times New Roman" w:hAnsi="Times New Roman" w:cs="Times New Roman"/>
          <w:iCs/>
          <w:color w:val="000000"/>
          <w:sz w:val="28"/>
          <w:szCs w:val="28"/>
          <w:shd w:val="clear" w:color="auto" w:fill="FFFFFF"/>
        </w:rPr>
        <w:t xml:space="preserve">сумма которого равна </w:t>
      </w:r>
      <m:oMath>
        <m:r>
          <w:rPr>
            <w:rFonts w:ascii="Cambria Math" w:eastAsia="Times New Roman" w:hAnsi="Cambria Math" w:cs="Times New Roman"/>
            <w:color w:val="000000"/>
            <w:sz w:val="28"/>
            <w:szCs w:val="28"/>
            <w:shd w:val="clear" w:color="auto" w:fill="FFFFFF"/>
          </w:rPr>
          <m:t>S</m:t>
        </m:r>
        <m:d>
          <m:dPr>
            <m:ctrlPr>
              <w:rPr>
                <w:rFonts w:ascii="Cambria Math" w:eastAsia="Times New Roman" w:hAnsi="Cambria Math" w:cs="Times New Roman"/>
                <w:i/>
                <w:iCs/>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m:t>
            </m:r>
          </m:e>
        </m:d>
      </m:oMath>
      <w:r>
        <w:rPr>
          <w:rFonts w:ascii="Times New Roman" w:eastAsia="Times New Roman" w:hAnsi="Times New Roman" w:cs="Times New Roman"/>
          <w:iCs/>
          <w:color w:val="000000"/>
          <w:sz w:val="28"/>
          <w:szCs w:val="28"/>
          <w:shd w:val="clear" w:color="auto" w:fill="FFFFFF"/>
        </w:rPr>
        <w:t xml:space="preserve">. Возьмем его </w:t>
      </w:r>
      <w:r>
        <w:rPr>
          <w:rFonts w:ascii="Times New Roman" w:eastAsia="Times New Roman" w:hAnsi="Times New Roman" w:cs="Times New Roman"/>
          <w:iCs/>
          <w:color w:val="000000"/>
          <w:sz w:val="28"/>
          <w:szCs w:val="28"/>
          <w:shd w:val="clear" w:color="auto" w:fill="FFFFFF"/>
          <w:lang w:val="en-US"/>
        </w:rPr>
        <w:t>n</w:t>
      </w:r>
      <w:r w:rsidRPr="001C46C0">
        <w:rPr>
          <w:rFonts w:ascii="Times New Roman" w:eastAsia="Times New Roman" w:hAnsi="Times New Roman" w:cs="Times New Roman"/>
          <w:iCs/>
          <w:color w:val="000000"/>
          <w:sz w:val="28"/>
          <w:szCs w:val="28"/>
          <w:shd w:val="clear" w:color="auto" w:fill="FFFFFF"/>
        </w:rPr>
        <w:t>-</w:t>
      </w:r>
      <w:r>
        <w:rPr>
          <w:rFonts w:ascii="Times New Roman" w:eastAsia="Times New Roman" w:hAnsi="Times New Roman" w:cs="Times New Roman"/>
          <w:iCs/>
          <w:color w:val="000000"/>
          <w:sz w:val="28"/>
          <w:szCs w:val="28"/>
          <w:shd w:val="clear" w:color="auto" w:fill="FFFFFF"/>
        </w:rPr>
        <w:t>ю частичную сумму</w:t>
      </w:r>
    </w:p>
    <w:p w14:paraId="79FFC51E" w14:textId="77777777" w:rsidR="001C46C0" w:rsidRDefault="00000000" w:rsidP="008A3D8B">
      <w:pPr>
        <w:spacing w:before="240" w:after="240" w:line="240" w:lineRule="auto"/>
        <w:rPr>
          <w:rFonts w:ascii="Times New Roman" w:eastAsia="Times New Roman" w:hAnsi="Times New Roman" w:cs="Times New Roman"/>
          <w:iCs/>
          <w:color w:val="000000"/>
          <w:sz w:val="28"/>
          <w:szCs w:val="28"/>
          <w:shd w:val="clear" w:color="auto" w:fill="FFFFFF"/>
        </w:rPr>
      </w:pPr>
      <m:oMathPara>
        <m:oMath>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lang w:val="en-US"/>
                </w:rPr>
                <m:t>S</m:t>
              </m:r>
            </m:e>
            <m:sub>
              <m:r>
                <w:rPr>
                  <w:rFonts w:ascii="Cambria Math" w:eastAsia="Times New Roman" w:hAnsi="Cambria Math" w:cs="Times New Roman"/>
                  <w:color w:val="000000"/>
                  <w:sz w:val="28"/>
                  <w:szCs w:val="28"/>
                  <w:shd w:val="clear" w:color="auto" w:fill="FFFFFF"/>
                </w:rPr>
                <m:t>n</m:t>
              </m:r>
            </m:sub>
          </m:sSub>
          <m:d>
            <m:dPr>
              <m:ctrlPr>
                <w:rPr>
                  <w:rFonts w:ascii="Cambria Math" w:eastAsia="Times New Roman" w:hAnsi="Cambria Math" w:cs="Times New Roman"/>
                  <w:i/>
                  <w:iCs/>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m:t>
              </m:r>
            </m:e>
          </m:d>
          <m:r>
            <w:rPr>
              <w:rFonts w:ascii="Cambria Math" w:eastAsia="Times New Roman" w:hAnsi="Cambria Math" w:cs="Times New Roman"/>
              <w:color w:val="000000"/>
              <w:sz w:val="28"/>
              <w:szCs w:val="28"/>
              <w:shd w:val="clear" w:color="auto" w:fill="FFFFFF"/>
            </w:rPr>
            <m:t>=</m:t>
          </m:r>
          <m:nary>
            <m:naryPr>
              <m:chr m:val="∑"/>
              <m:limLoc m:val="undOvr"/>
              <m:ctrlPr>
                <w:rPr>
                  <w:rFonts w:ascii="Cambria Math" w:eastAsia="Times New Roman" w:hAnsi="Cambria Math" w:cs="Times New Roman"/>
                  <w:i/>
                  <w:iCs/>
                  <w:color w:val="000000"/>
                  <w:sz w:val="28"/>
                  <w:szCs w:val="28"/>
                  <w:shd w:val="clear" w:color="auto" w:fill="FFFFFF"/>
                </w:rPr>
              </m:ctrlPr>
            </m:naryPr>
            <m:sub>
              <m:r>
                <w:rPr>
                  <w:rFonts w:ascii="Cambria Math" w:eastAsia="Times New Roman" w:hAnsi="Cambria Math" w:cs="Times New Roman"/>
                  <w:color w:val="000000"/>
                  <w:sz w:val="28"/>
                  <w:szCs w:val="28"/>
                  <w:shd w:val="clear" w:color="auto" w:fill="FFFFFF"/>
                </w:rPr>
                <m:t>k=1</m:t>
              </m:r>
            </m:sub>
            <m:sup>
              <m:r>
                <w:rPr>
                  <w:rFonts w:ascii="Cambria Math" w:eastAsia="Times New Roman" w:hAnsi="Cambria Math" w:cs="Times New Roman"/>
                  <w:color w:val="000000"/>
                  <w:sz w:val="28"/>
                  <w:szCs w:val="28"/>
                  <w:shd w:val="clear" w:color="auto" w:fill="FFFFFF"/>
                </w:rPr>
                <m:t>∞</m:t>
              </m:r>
            </m:sup>
            <m:e>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lang w:val="en-US"/>
                    </w:rPr>
                    <m:t>f</m:t>
                  </m:r>
                </m:e>
                <m:sub>
                  <m:r>
                    <w:rPr>
                      <w:rFonts w:ascii="Cambria Math" w:eastAsia="Times New Roman" w:hAnsi="Cambria Math" w:cs="Times New Roman"/>
                      <w:color w:val="000000"/>
                      <w:sz w:val="28"/>
                      <w:szCs w:val="28"/>
                      <w:shd w:val="clear" w:color="auto" w:fill="FFFFFF"/>
                    </w:rPr>
                    <m:t>k</m:t>
                  </m:r>
                </m:sub>
              </m:sSub>
              <m:d>
                <m:dPr>
                  <m:ctrlPr>
                    <w:rPr>
                      <w:rFonts w:ascii="Cambria Math" w:eastAsia="Times New Roman" w:hAnsi="Cambria Math" w:cs="Times New Roman"/>
                      <w:i/>
                      <w:iCs/>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m:t>
                  </m:r>
                </m:e>
              </m:d>
              <m:r>
                <w:rPr>
                  <w:rFonts w:ascii="Cambria Math" w:eastAsia="Times New Roman" w:hAnsi="Cambria Math" w:cs="Times New Roman"/>
                  <w:color w:val="000000"/>
                  <w:sz w:val="28"/>
                  <w:szCs w:val="28"/>
                  <w:shd w:val="clear" w:color="auto" w:fill="FFFFFF"/>
                </w:rPr>
                <m:t>.</m:t>
              </m:r>
            </m:e>
          </m:nary>
        </m:oMath>
      </m:oMathPara>
    </w:p>
    <w:p w14:paraId="73A168AD" w14:textId="4F51CDA8" w:rsidR="001C46C0" w:rsidRDefault="001C46C0" w:rsidP="001A4B8C">
      <w:pPr>
        <w:spacing w:before="240" w:after="240" w:line="240" w:lineRule="auto"/>
        <w:ind w:firstLine="708"/>
        <w:rPr>
          <w:rFonts w:ascii="Times New Roman" w:eastAsia="Times New Roman" w:hAnsi="Times New Roman" w:cs="Times New Roman"/>
          <w:iCs/>
          <w:color w:val="000000"/>
          <w:sz w:val="28"/>
          <w:szCs w:val="28"/>
          <w:shd w:val="clear" w:color="auto" w:fill="FFFFFF"/>
        </w:rPr>
      </w:pPr>
      <w:r w:rsidRPr="001C46C0">
        <w:rPr>
          <w:rFonts w:ascii="Times New Roman" w:eastAsia="Times New Roman" w:hAnsi="Times New Roman" w:cs="Times New Roman"/>
          <w:b/>
          <w:bCs/>
          <w:iCs/>
          <w:color w:val="000000"/>
          <w:sz w:val="28"/>
          <w:szCs w:val="28"/>
          <w:shd w:val="clear" w:color="auto" w:fill="FFFFFF"/>
        </w:rPr>
        <w:t>Определение</w:t>
      </w:r>
      <w:r w:rsidR="001A4B8C">
        <w:rPr>
          <w:rFonts w:ascii="Times New Roman" w:eastAsia="Times New Roman" w:hAnsi="Times New Roman" w:cs="Times New Roman"/>
          <w:b/>
          <w:bCs/>
          <w:iCs/>
          <w:color w:val="000000"/>
          <w:sz w:val="28"/>
          <w:szCs w:val="28"/>
          <w:shd w:val="clear" w:color="auto" w:fill="FFFFFF"/>
          <w:lang w:val="en-US"/>
        </w:rPr>
        <w:t xml:space="preserve"> 1</w:t>
      </w:r>
      <w:r>
        <w:rPr>
          <w:rFonts w:ascii="Times New Roman" w:eastAsia="Times New Roman" w:hAnsi="Times New Roman" w:cs="Times New Roman"/>
          <w:iCs/>
          <w:color w:val="000000"/>
          <w:sz w:val="28"/>
          <w:szCs w:val="28"/>
          <w:shd w:val="clear" w:color="auto" w:fill="FFFFFF"/>
        </w:rPr>
        <w:t>. Функциональный ряд</w:t>
      </w:r>
    </w:p>
    <w:p w14:paraId="5A3E9224" w14:textId="77777777" w:rsidR="001C46C0" w:rsidRPr="001C46C0" w:rsidRDefault="00000000" w:rsidP="008A3D8B">
      <w:pPr>
        <w:spacing w:before="240" w:after="240" w:line="240" w:lineRule="auto"/>
        <w:rPr>
          <w:rFonts w:ascii="Times New Roman" w:eastAsia="Times New Roman" w:hAnsi="Times New Roman" w:cs="Times New Roman"/>
          <w:iCs/>
          <w:color w:val="000000"/>
          <w:sz w:val="28"/>
          <w:szCs w:val="28"/>
          <w:shd w:val="clear" w:color="auto" w:fill="FFFFFF"/>
        </w:rPr>
      </w:pPr>
      <m:oMathPara>
        <m:oMath>
          <m:nary>
            <m:naryPr>
              <m:chr m:val="∑"/>
              <m:limLoc m:val="undOvr"/>
              <m:ctrlPr>
                <w:rPr>
                  <w:rFonts w:ascii="Cambria Math" w:eastAsia="Times New Roman" w:hAnsi="Cambria Math" w:cs="Times New Roman"/>
                  <w:i/>
                  <w:iCs/>
                  <w:color w:val="000000"/>
                  <w:sz w:val="28"/>
                  <w:szCs w:val="28"/>
                  <w:shd w:val="clear" w:color="auto" w:fill="FFFFFF"/>
                </w:rPr>
              </m:ctrlPr>
            </m:naryPr>
            <m:sub>
              <m:r>
                <w:rPr>
                  <w:rFonts w:ascii="Cambria Math" w:eastAsia="Times New Roman" w:hAnsi="Cambria Math" w:cs="Times New Roman"/>
                  <w:color w:val="000000"/>
                  <w:sz w:val="28"/>
                  <w:szCs w:val="28"/>
                  <w:shd w:val="clear" w:color="auto" w:fill="FFFFFF"/>
                  <w:lang w:val="en-US"/>
                </w:rPr>
                <m:t>n=1</m:t>
              </m:r>
            </m:sub>
            <m:sup>
              <m:r>
                <w:rPr>
                  <w:rFonts w:ascii="Cambria Math" w:eastAsia="Times New Roman" w:hAnsi="Cambria Math" w:cs="Times New Roman"/>
                  <w:color w:val="000000"/>
                  <w:sz w:val="28"/>
                  <w:szCs w:val="28"/>
                  <w:shd w:val="clear" w:color="auto" w:fill="FFFFFF"/>
                </w:rPr>
                <m:t>∞</m:t>
              </m:r>
            </m:sup>
            <m:e>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lang w:val="en-US"/>
                    </w:rPr>
                    <m:t>f</m:t>
                  </m:r>
                </m:e>
                <m:sub>
                  <m:r>
                    <w:rPr>
                      <w:rFonts w:ascii="Cambria Math" w:eastAsia="Times New Roman" w:hAnsi="Cambria Math" w:cs="Times New Roman"/>
                      <w:color w:val="000000"/>
                      <w:sz w:val="28"/>
                      <w:szCs w:val="28"/>
                      <w:shd w:val="clear" w:color="auto" w:fill="FFFFFF"/>
                    </w:rPr>
                    <m:t>n</m:t>
                  </m:r>
                </m:sub>
              </m:sSub>
              <m:d>
                <m:dPr>
                  <m:ctrlPr>
                    <w:rPr>
                      <w:rFonts w:ascii="Cambria Math" w:eastAsia="Times New Roman" w:hAnsi="Cambria Math" w:cs="Times New Roman"/>
                      <w:i/>
                      <w:iCs/>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m:t>
                  </m:r>
                </m:e>
              </m:d>
            </m:e>
          </m:nary>
        </m:oMath>
      </m:oMathPara>
    </w:p>
    <w:p w14:paraId="45A5EB04" w14:textId="77777777" w:rsidR="001C46C0" w:rsidRDefault="001C46C0" w:rsidP="008A3D8B">
      <w:pPr>
        <w:spacing w:before="240" w:after="240" w:line="240" w:lineRule="auto"/>
        <w:rPr>
          <w:rFonts w:ascii="Times New Roman" w:eastAsia="Times New Roman" w:hAnsi="Times New Roman" w:cs="Times New Roman"/>
          <w:iCs/>
          <w:color w:val="000000"/>
          <w:sz w:val="28"/>
          <w:szCs w:val="28"/>
          <w:shd w:val="clear" w:color="auto" w:fill="FFFFFF"/>
        </w:rPr>
      </w:pPr>
      <w:r>
        <w:rPr>
          <w:rFonts w:ascii="Times New Roman" w:eastAsia="Times New Roman" w:hAnsi="Times New Roman" w:cs="Times New Roman"/>
          <w:iCs/>
          <w:color w:val="000000"/>
          <w:sz w:val="28"/>
          <w:szCs w:val="28"/>
          <w:shd w:val="clear" w:color="auto" w:fill="FFFFFF"/>
        </w:rPr>
        <w:t xml:space="preserve">Называется равномерно сходящимся на множестве </w:t>
      </w:r>
      <m:oMath>
        <m:r>
          <m:rPr>
            <m:sty m:val="p"/>
          </m:rPr>
          <w:rPr>
            <w:rFonts w:ascii="Cambria Math" w:eastAsia="Times New Roman" w:hAnsi="Cambria Math" w:cs="Times New Roman"/>
            <w:color w:val="000000"/>
            <w:sz w:val="28"/>
            <w:szCs w:val="28"/>
            <w:shd w:val="clear" w:color="auto" w:fill="FFFFFF"/>
          </w:rPr>
          <m:t>Ω</m:t>
        </m:r>
        <m:r>
          <w:rPr>
            <w:rFonts w:ascii="Cambria Math" w:eastAsia="Times New Roman" w:hAnsi="Cambria Math" w:cs="Times New Roman"/>
            <w:color w:val="000000"/>
            <w:sz w:val="28"/>
            <w:szCs w:val="28"/>
            <w:shd w:val="clear" w:color="auto" w:fill="FFFFFF"/>
          </w:rPr>
          <m:t>⊆</m:t>
        </m:r>
        <m:r>
          <w:rPr>
            <w:rFonts w:ascii="Cambria Math" w:eastAsia="Times New Roman" w:hAnsi="Cambria Math" w:cs="Times New Roman"/>
            <w:color w:val="000000"/>
            <w:sz w:val="28"/>
            <w:szCs w:val="28"/>
            <w:shd w:val="clear" w:color="auto" w:fill="FFFFFF"/>
            <w:lang w:val="en-US"/>
          </w:rPr>
          <m:t>D</m:t>
        </m:r>
      </m:oMath>
      <w:r w:rsidRPr="001C46C0">
        <w:rPr>
          <w:rFonts w:ascii="Times New Roman" w:eastAsia="Times New Roman" w:hAnsi="Times New Roman" w:cs="Times New Roman"/>
          <w:iCs/>
          <w:color w:val="000000"/>
          <w:sz w:val="28"/>
          <w:szCs w:val="28"/>
          <w:shd w:val="clear" w:color="auto" w:fill="FFFFFF"/>
        </w:rPr>
        <w:t xml:space="preserve">, </w:t>
      </w:r>
      <w:r>
        <w:rPr>
          <w:rFonts w:ascii="Times New Roman" w:eastAsia="Times New Roman" w:hAnsi="Times New Roman" w:cs="Times New Roman"/>
          <w:iCs/>
          <w:color w:val="000000"/>
          <w:sz w:val="28"/>
          <w:szCs w:val="28"/>
          <w:shd w:val="clear" w:color="auto" w:fill="FFFFFF"/>
        </w:rPr>
        <w:t xml:space="preserve">если для любого числа </w:t>
      </w:r>
      <m:oMath>
        <m:r>
          <w:rPr>
            <w:rFonts w:ascii="Cambria Math" w:eastAsia="Times New Roman" w:hAnsi="Cambria Math" w:cs="Times New Roman"/>
            <w:color w:val="000000"/>
            <w:sz w:val="28"/>
            <w:szCs w:val="28"/>
            <w:shd w:val="clear" w:color="auto" w:fill="FFFFFF"/>
          </w:rPr>
          <m:t>ε&gt;0</m:t>
        </m:r>
      </m:oMath>
      <w:r w:rsidRPr="001C46C0">
        <w:rPr>
          <w:rFonts w:ascii="Times New Roman" w:eastAsia="Times New Roman" w:hAnsi="Times New Roman" w:cs="Times New Roman"/>
          <w:iCs/>
          <w:color w:val="000000"/>
          <w:sz w:val="28"/>
          <w:szCs w:val="28"/>
          <w:shd w:val="clear" w:color="auto" w:fill="FFFFFF"/>
        </w:rPr>
        <w:t xml:space="preserve"> </w:t>
      </w:r>
      <w:r>
        <w:rPr>
          <w:rFonts w:ascii="Times New Roman" w:eastAsia="Times New Roman" w:hAnsi="Times New Roman" w:cs="Times New Roman"/>
          <w:iCs/>
          <w:color w:val="000000"/>
          <w:sz w:val="28"/>
          <w:szCs w:val="28"/>
          <w:shd w:val="clear" w:color="auto" w:fill="FFFFFF"/>
        </w:rPr>
        <w:t xml:space="preserve">найдется число </w:t>
      </w:r>
      <m:oMath>
        <m:r>
          <w:rPr>
            <w:rFonts w:ascii="Cambria Math" w:eastAsia="Times New Roman" w:hAnsi="Cambria Math" w:cs="Times New Roman"/>
            <w:color w:val="000000"/>
            <w:sz w:val="28"/>
            <w:szCs w:val="28"/>
            <w:shd w:val="clear" w:color="auto" w:fill="FFFFFF"/>
          </w:rPr>
          <m:t>N&gt;0</m:t>
        </m:r>
      </m:oMath>
      <w:r>
        <w:rPr>
          <w:rFonts w:ascii="Times New Roman" w:eastAsia="Times New Roman" w:hAnsi="Times New Roman" w:cs="Times New Roman"/>
          <w:iCs/>
          <w:color w:val="000000"/>
          <w:sz w:val="28"/>
          <w:szCs w:val="28"/>
          <w:shd w:val="clear" w:color="auto" w:fill="FFFFFF"/>
        </w:rPr>
        <w:t xml:space="preserve"> такое, что неравенство</w:t>
      </w:r>
    </w:p>
    <w:p w14:paraId="6D64C764" w14:textId="77777777" w:rsidR="001C46C0" w:rsidRDefault="00000000" w:rsidP="008A3D8B">
      <w:pPr>
        <w:spacing w:before="240" w:after="240" w:line="240" w:lineRule="auto"/>
        <w:rPr>
          <w:rFonts w:ascii="Times New Roman" w:eastAsia="Times New Roman" w:hAnsi="Times New Roman" w:cs="Times New Roman"/>
          <w:iCs/>
          <w:color w:val="000000"/>
          <w:sz w:val="28"/>
          <w:szCs w:val="28"/>
          <w:shd w:val="clear" w:color="auto" w:fill="FFFFFF"/>
        </w:rPr>
      </w:pPr>
      <m:oMathPara>
        <m:oMath>
          <m:d>
            <m:dPr>
              <m:begChr m:val="|"/>
              <m:endChr m:val="|"/>
              <m:ctrlPr>
                <w:rPr>
                  <w:rFonts w:ascii="Cambria Math" w:eastAsia="Times New Roman" w:hAnsi="Cambria Math" w:cs="Times New Roman"/>
                  <w:i/>
                  <w:iCs/>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S</m:t>
              </m:r>
              <m:d>
                <m:dPr>
                  <m:ctrlPr>
                    <w:rPr>
                      <w:rFonts w:ascii="Cambria Math" w:eastAsia="Times New Roman" w:hAnsi="Cambria Math" w:cs="Times New Roman"/>
                      <w:i/>
                      <w:iCs/>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m:t>
                  </m:r>
                </m:e>
              </m:d>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lang w:val="en-US"/>
                    </w:rPr>
                    <m:t>S</m:t>
                  </m:r>
                </m:e>
                <m:sub>
                  <m:r>
                    <w:rPr>
                      <w:rFonts w:ascii="Cambria Math" w:eastAsia="Times New Roman" w:hAnsi="Cambria Math" w:cs="Times New Roman"/>
                      <w:color w:val="000000"/>
                      <w:sz w:val="28"/>
                      <w:szCs w:val="28"/>
                      <w:shd w:val="clear" w:color="auto" w:fill="FFFFFF"/>
                    </w:rPr>
                    <m:t>n</m:t>
                  </m:r>
                </m:sub>
              </m:sSub>
              <m:d>
                <m:dPr>
                  <m:ctrlPr>
                    <w:rPr>
                      <w:rFonts w:ascii="Cambria Math" w:eastAsia="Times New Roman" w:hAnsi="Cambria Math" w:cs="Times New Roman"/>
                      <w:i/>
                      <w:iCs/>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m:t>
                  </m:r>
                </m:e>
              </m:d>
            </m:e>
          </m:d>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lang w:val="en-US"/>
                </w:rPr>
                <m:t>|R</m:t>
              </m:r>
            </m:e>
            <m:sub>
              <m:r>
                <w:rPr>
                  <w:rFonts w:ascii="Cambria Math" w:eastAsia="Times New Roman" w:hAnsi="Cambria Math" w:cs="Times New Roman"/>
                  <w:color w:val="000000"/>
                  <w:sz w:val="28"/>
                  <w:szCs w:val="28"/>
                  <w:shd w:val="clear" w:color="auto" w:fill="FFFFFF"/>
                </w:rPr>
                <m:t>n</m:t>
              </m:r>
            </m:sub>
          </m:sSub>
          <m:d>
            <m:dPr>
              <m:ctrlPr>
                <w:rPr>
                  <w:rFonts w:ascii="Cambria Math" w:eastAsia="Times New Roman" w:hAnsi="Cambria Math" w:cs="Times New Roman"/>
                  <w:i/>
                  <w:iCs/>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m:t>
              </m:r>
            </m:e>
          </m:d>
          <m:r>
            <w:rPr>
              <w:rFonts w:ascii="Cambria Math" w:eastAsia="Times New Roman" w:hAnsi="Cambria Math" w:cs="Times New Roman"/>
              <w:color w:val="000000"/>
              <w:sz w:val="28"/>
              <w:szCs w:val="28"/>
              <w:shd w:val="clear" w:color="auto" w:fill="FFFFFF"/>
            </w:rPr>
            <m:t>|&lt;ε</m:t>
          </m:r>
        </m:oMath>
      </m:oMathPara>
    </w:p>
    <w:p w14:paraId="29D9DADB" w14:textId="492E6A40" w:rsidR="00CA6F29" w:rsidRDefault="00CA6F29" w:rsidP="008A3D8B">
      <w:pPr>
        <w:spacing w:before="240" w:after="240" w:line="240" w:lineRule="auto"/>
        <w:rPr>
          <w:rFonts w:ascii="Times New Roman" w:eastAsia="Times New Roman" w:hAnsi="Times New Roman" w:cs="Times New Roman"/>
          <w:iCs/>
          <w:color w:val="000000"/>
          <w:sz w:val="28"/>
          <w:szCs w:val="28"/>
          <w:shd w:val="clear" w:color="auto" w:fill="FFFFFF"/>
        </w:rPr>
      </w:pPr>
      <w:r>
        <w:rPr>
          <w:rFonts w:ascii="Times New Roman" w:eastAsia="Times New Roman" w:hAnsi="Times New Roman" w:cs="Times New Roman"/>
          <w:iCs/>
          <w:color w:val="000000"/>
          <w:sz w:val="28"/>
          <w:szCs w:val="28"/>
          <w:shd w:val="clear" w:color="auto" w:fill="FFFFFF"/>
        </w:rPr>
        <w:t xml:space="preserve">будет выполняться для всех номеров </w:t>
      </w:r>
      <m:oMath>
        <m:r>
          <w:rPr>
            <w:rFonts w:ascii="Cambria Math" w:eastAsia="Times New Roman" w:hAnsi="Cambria Math" w:cs="Times New Roman"/>
            <w:color w:val="000000"/>
            <w:sz w:val="28"/>
            <w:szCs w:val="28"/>
            <w:shd w:val="clear" w:color="auto" w:fill="FFFFFF"/>
          </w:rPr>
          <m:t>n&gt;N</m:t>
        </m:r>
      </m:oMath>
      <w:r>
        <w:rPr>
          <w:rFonts w:ascii="Times New Roman" w:eastAsia="Times New Roman" w:hAnsi="Times New Roman" w:cs="Times New Roman"/>
          <w:iCs/>
          <w:color w:val="000000"/>
          <w:sz w:val="28"/>
          <w:szCs w:val="28"/>
          <w:shd w:val="clear" w:color="auto" w:fill="FFFFFF"/>
        </w:rPr>
        <w:t xml:space="preserve"> и для всех </w:t>
      </w:r>
      <m:oMath>
        <m:r>
          <w:rPr>
            <w:rFonts w:ascii="Cambria Math" w:eastAsia="Times New Roman" w:hAnsi="Cambria Math" w:cs="Times New Roman"/>
            <w:color w:val="000000"/>
            <w:sz w:val="28"/>
            <w:szCs w:val="28"/>
            <w:shd w:val="clear" w:color="auto" w:fill="FFFFFF"/>
          </w:rPr>
          <m:t>x</m:t>
        </m:r>
      </m:oMath>
      <w:r w:rsidRPr="00CA6F29">
        <w:rPr>
          <w:rFonts w:ascii="Times New Roman" w:eastAsia="Times New Roman" w:hAnsi="Times New Roman" w:cs="Times New Roman"/>
          <w:iCs/>
          <w:color w:val="000000"/>
          <w:sz w:val="28"/>
          <w:szCs w:val="28"/>
          <w:shd w:val="clear" w:color="auto" w:fill="FFFFFF"/>
        </w:rPr>
        <w:t xml:space="preserve"> </w:t>
      </w:r>
      <w:r>
        <w:rPr>
          <w:rFonts w:ascii="Times New Roman" w:eastAsia="Times New Roman" w:hAnsi="Times New Roman" w:cs="Times New Roman"/>
          <w:iCs/>
          <w:color w:val="000000"/>
          <w:sz w:val="28"/>
          <w:szCs w:val="28"/>
          <w:shd w:val="clear" w:color="auto" w:fill="FFFFFF"/>
        </w:rPr>
        <w:t xml:space="preserve">из множества </w:t>
      </w:r>
      <m:oMath>
        <m:r>
          <m:rPr>
            <m:sty m:val="p"/>
          </m:rPr>
          <w:rPr>
            <w:rFonts w:ascii="Cambria Math" w:eastAsia="Times New Roman" w:hAnsi="Cambria Math" w:cs="Times New Roman"/>
            <w:color w:val="000000"/>
            <w:sz w:val="28"/>
            <w:szCs w:val="28"/>
            <w:shd w:val="clear" w:color="auto" w:fill="FFFFFF"/>
          </w:rPr>
          <m:t>Ω</m:t>
        </m:r>
      </m:oMath>
      <w:r w:rsidR="004356B2">
        <w:rPr>
          <w:rFonts w:ascii="Times New Roman" w:eastAsia="Times New Roman" w:hAnsi="Times New Roman" w:cs="Times New Roman"/>
          <w:iCs/>
          <w:color w:val="000000"/>
          <w:sz w:val="28"/>
          <w:szCs w:val="28"/>
          <w:shd w:val="clear" w:color="auto" w:fill="FFFFFF"/>
        </w:rPr>
        <w:t>.</w:t>
      </w:r>
    </w:p>
    <w:p w14:paraId="14AEED2C" w14:textId="3D808826" w:rsidR="004356B2" w:rsidRDefault="004356B2" w:rsidP="001A4B8C">
      <w:pPr>
        <w:spacing w:before="240" w:after="240" w:line="240" w:lineRule="auto"/>
        <w:ind w:firstLine="708"/>
        <w:rPr>
          <w:rFonts w:ascii="Times New Roman" w:eastAsia="Times New Roman" w:hAnsi="Times New Roman" w:cs="Times New Roman"/>
          <w:iCs/>
          <w:color w:val="000000"/>
          <w:sz w:val="28"/>
          <w:szCs w:val="28"/>
          <w:shd w:val="clear" w:color="auto" w:fill="FFFFFF"/>
        </w:rPr>
      </w:pPr>
      <w:r w:rsidRPr="004356B2">
        <w:rPr>
          <w:rFonts w:ascii="Times New Roman" w:eastAsia="Times New Roman" w:hAnsi="Times New Roman" w:cs="Times New Roman"/>
          <w:b/>
          <w:bCs/>
          <w:iCs/>
          <w:color w:val="000000"/>
          <w:sz w:val="28"/>
          <w:szCs w:val="28"/>
          <w:shd w:val="clear" w:color="auto" w:fill="FFFFFF"/>
        </w:rPr>
        <w:t>Замечание</w:t>
      </w:r>
      <w:r w:rsidR="001A4B8C" w:rsidRPr="000D7F1A">
        <w:rPr>
          <w:rFonts w:ascii="Times New Roman" w:eastAsia="Times New Roman" w:hAnsi="Times New Roman" w:cs="Times New Roman"/>
          <w:b/>
          <w:bCs/>
          <w:iCs/>
          <w:color w:val="000000"/>
          <w:sz w:val="28"/>
          <w:szCs w:val="28"/>
          <w:shd w:val="clear" w:color="auto" w:fill="FFFFFF"/>
        </w:rPr>
        <w:t xml:space="preserve"> 1</w:t>
      </w:r>
      <w:r>
        <w:rPr>
          <w:rFonts w:ascii="Times New Roman" w:eastAsia="Times New Roman" w:hAnsi="Times New Roman" w:cs="Times New Roman"/>
          <w:iCs/>
          <w:color w:val="000000"/>
          <w:sz w:val="28"/>
          <w:szCs w:val="28"/>
          <w:shd w:val="clear" w:color="auto" w:fill="FFFFFF"/>
        </w:rPr>
        <w:t xml:space="preserve">. Здесь число </w:t>
      </w:r>
      <m:oMath>
        <m:r>
          <w:rPr>
            <w:rFonts w:ascii="Cambria Math" w:eastAsia="Times New Roman" w:hAnsi="Cambria Math" w:cs="Times New Roman"/>
            <w:color w:val="000000"/>
            <w:sz w:val="28"/>
            <w:szCs w:val="28"/>
            <w:shd w:val="clear" w:color="auto" w:fill="FFFFFF"/>
          </w:rPr>
          <m:t>N</m:t>
        </m:r>
      </m:oMath>
      <w:r>
        <w:rPr>
          <w:rFonts w:ascii="Times New Roman" w:eastAsia="Times New Roman" w:hAnsi="Times New Roman" w:cs="Times New Roman"/>
          <w:iCs/>
          <w:color w:val="000000"/>
          <w:sz w:val="28"/>
          <w:szCs w:val="28"/>
          <w:shd w:val="clear" w:color="auto" w:fill="FFFFFF"/>
        </w:rPr>
        <w:t xml:space="preserve"> является одним и тем же для всех </w:t>
      </w:r>
      <m:oMath>
        <m:r>
          <w:rPr>
            <w:rFonts w:ascii="Cambria Math" w:eastAsia="Times New Roman" w:hAnsi="Cambria Math" w:cs="Times New Roman"/>
            <w:color w:val="000000"/>
            <w:sz w:val="28"/>
            <w:szCs w:val="28"/>
            <w:shd w:val="clear" w:color="auto" w:fill="FFFFFF"/>
          </w:rPr>
          <m:t>x∈</m:t>
        </m:r>
        <m:r>
          <m:rPr>
            <m:sty m:val="p"/>
          </m:rPr>
          <w:rPr>
            <w:rFonts w:ascii="Cambria Math" w:eastAsia="Times New Roman" w:hAnsi="Cambria Math" w:cs="Times New Roman"/>
            <w:color w:val="000000"/>
            <w:sz w:val="28"/>
            <w:szCs w:val="28"/>
            <w:shd w:val="clear" w:color="auto" w:fill="FFFFFF"/>
          </w:rPr>
          <m:t>Ω</m:t>
        </m:r>
      </m:oMath>
      <w:r w:rsidRPr="004356B2">
        <w:rPr>
          <w:rFonts w:ascii="Times New Roman" w:eastAsia="Times New Roman" w:hAnsi="Times New Roman" w:cs="Times New Roman"/>
          <w:iCs/>
          <w:color w:val="000000"/>
          <w:sz w:val="28"/>
          <w:szCs w:val="28"/>
          <w:shd w:val="clear" w:color="auto" w:fill="FFFFFF"/>
        </w:rPr>
        <w:t xml:space="preserve">, </w:t>
      </w:r>
      <w:r>
        <w:rPr>
          <w:rFonts w:ascii="Times New Roman" w:eastAsia="Times New Roman" w:hAnsi="Times New Roman" w:cs="Times New Roman"/>
          <w:iCs/>
          <w:color w:val="000000"/>
          <w:sz w:val="28"/>
          <w:szCs w:val="28"/>
          <w:shd w:val="clear" w:color="auto" w:fill="FFFFFF"/>
        </w:rPr>
        <w:t xml:space="preserve">т. е. не зависит от </w:t>
      </w:r>
      <m:oMath>
        <m:r>
          <w:rPr>
            <w:rFonts w:ascii="Cambria Math" w:eastAsia="Times New Roman" w:hAnsi="Cambria Math" w:cs="Times New Roman"/>
            <w:color w:val="000000"/>
            <w:sz w:val="28"/>
            <w:szCs w:val="28"/>
            <w:shd w:val="clear" w:color="auto" w:fill="FFFFFF"/>
          </w:rPr>
          <m:t>x</m:t>
        </m:r>
      </m:oMath>
      <w:r>
        <w:rPr>
          <w:rFonts w:ascii="Times New Roman" w:eastAsia="Times New Roman" w:hAnsi="Times New Roman" w:cs="Times New Roman"/>
          <w:iCs/>
          <w:color w:val="000000"/>
          <w:sz w:val="28"/>
          <w:szCs w:val="28"/>
          <w:shd w:val="clear" w:color="auto" w:fill="FFFFFF"/>
        </w:rPr>
        <w:t xml:space="preserve">, однако зависит от выбора числа </w:t>
      </w:r>
      <m:oMath>
        <m:r>
          <w:rPr>
            <w:rFonts w:ascii="Cambria Math" w:eastAsia="Times New Roman" w:hAnsi="Cambria Math" w:cs="Times New Roman"/>
            <w:color w:val="000000"/>
            <w:sz w:val="28"/>
            <w:szCs w:val="28"/>
            <w:shd w:val="clear" w:color="auto" w:fill="FFFFFF"/>
          </w:rPr>
          <m:t>ε</m:t>
        </m:r>
      </m:oMath>
      <w:r>
        <w:rPr>
          <w:rFonts w:ascii="Times New Roman" w:eastAsia="Times New Roman" w:hAnsi="Times New Roman" w:cs="Times New Roman"/>
          <w:iCs/>
          <w:color w:val="000000"/>
          <w:sz w:val="28"/>
          <w:szCs w:val="28"/>
          <w:shd w:val="clear" w:color="auto" w:fill="FFFFFF"/>
        </w:rPr>
        <w:t xml:space="preserve">, так что пишут </w:t>
      </w:r>
      <m:oMath>
        <m:r>
          <w:rPr>
            <w:rFonts w:ascii="Cambria Math" w:eastAsia="Times New Roman" w:hAnsi="Cambria Math" w:cs="Times New Roman"/>
            <w:color w:val="000000"/>
            <w:sz w:val="28"/>
            <w:szCs w:val="28"/>
            <w:shd w:val="clear" w:color="auto" w:fill="FFFFFF"/>
          </w:rPr>
          <m:t>N=N(ε)</m:t>
        </m:r>
      </m:oMath>
      <w:r w:rsidRPr="004356B2">
        <w:rPr>
          <w:rFonts w:ascii="Times New Roman" w:eastAsia="Times New Roman" w:hAnsi="Times New Roman" w:cs="Times New Roman"/>
          <w:iCs/>
          <w:color w:val="000000"/>
          <w:sz w:val="28"/>
          <w:szCs w:val="28"/>
          <w:shd w:val="clear" w:color="auto" w:fill="FFFFFF"/>
        </w:rPr>
        <w:t>.</w:t>
      </w:r>
    </w:p>
    <w:p w14:paraId="76B3B6C3" w14:textId="54C4E1F3" w:rsidR="004356B2" w:rsidRPr="000D2428" w:rsidRDefault="004356B2" w:rsidP="008A3D8B">
      <w:pPr>
        <w:spacing w:before="240" w:after="240" w:line="24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ab/>
        <w:t xml:space="preserve">Равномерную сходимость функционального ряда </w:t>
      </w:r>
      <m:oMath>
        <m:nary>
          <m:naryPr>
            <m:chr m:val="∑"/>
            <m:limLoc m:val="undOvr"/>
            <m:ctrlPr>
              <w:rPr>
                <w:rFonts w:ascii="Cambria Math" w:eastAsia="Times New Roman" w:hAnsi="Cambria Math" w:cs="Times New Roman"/>
                <w:i/>
                <w:color w:val="000000"/>
                <w:sz w:val="28"/>
                <w:szCs w:val="28"/>
                <w:shd w:val="clear" w:color="auto" w:fill="FFFFFF"/>
              </w:rPr>
            </m:ctrlPr>
          </m:naryPr>
          <m:sub>
            <m:r>
              <w:rPr>
                <w:rFonts w:ascii="Cambria Math" w:eastAsia="Times New Roman" w:hAnsi="Cambria Math" w:cs="Times New Roman"/>
                <w:color w:val="000000"/>
                <w:sz w:val="28"/>
                <w:szCs w:val="28"/>
                <w:shd w:val="clear" w:color="auto" w:fill="FFFFFF"/>
              </w:rPr>
              <m:t>n=1</m:t>
            </m:r>
          </m:sub>
          <m:sup>
            <m:r>
              <w:rPr>
                <w:rFonts w:ascii="Cambria Math" w:eastAsia="Times New Roman" w:hAnsi="Cambria Math" w:cs="Times New Roman"/>
                <w:color w:val="000000"/>
                <w:sz w:val="28"/>
                <w:szCs w:val="28"/>
                <w:shd w:val="clear" w:color="auto" w:fill="FFFFFF"/>
              </w:rPr>
              <m:t>∞</m:t>
            </m:r>
          </m:sup>
          <m:e>
            <m:sSub>
              <m:sSubPr>
                <m:ctrlPr>
                  <w:rPr>
                    <w:rFonts w:ascii="Cambria Math" w:hAnsi="Cambria Math" w:cs="Calibri"/>
                    <w:noProof/>
                  </w:rPr>
                </m:ctrlPr>
              </m:sSubPr>
              <m:e>
                <m:r>
                  <w:rPr>
                    <w:rFonts w:ascii="Cambria Math" w:hAnsi="Cambria Math" w:cs="Calibri"/>
                    <w:noProof/>
                  </w:rPr>
                  <m:t>f</m:t>
                </m:r>
              </m:e>
              <m:sub>
                <m:r>
                  <w:rPr>
                    <w:rFonts w:ascii="Cambria Math" w:hAnsi="Cambria Math" w:cs="Calibri"/>
                    <w:noProof/>
                  </w:rPr>
                  <m:t>n</m:t>
                </m:r>
              </m:sub>
            </m:sSub>
            <m:r>
              <w:rPr>
                <w:rFonts w:ascii="Cambria Math" w:hAnsi="Cambria Math" w:cs="Calibri"/>
                <w:noProof/>
              </w:rPr>
              <m:t>(x)</m:t>
            </m:r>
          </m:e>
        </m:nary>
      </m:oMath>
      <w:r w:rsidRPr="004356B2">
        <w:rPr>
          <w:rFonts w:ascii="Times New Roman" w:eastAsia="Times New Roman" w:hAnsi="Times New Roman" w:cs="Times New Roman"/>
          <w:color w:val="000000"/>
          <w:sz w:val="28"/>
          <w:szCs w:val="28"/>
          <w:shd w:val="clear" w:color="auto" w:fill="FFFFFF"/>
        </w:rPr>
        <w:t xml:space="preserve"> </w:t>
      </w:r>
      <w:r>
        <w:rPr>
          <w:rFonts w:ascii="Times New Roman" w:eastAsia="Times New Roman" w:hAnsi="Times New Roman" w:cs="Times New Roman"/>
          <w:color w:val="000000"/>
          <w:sz w:val="28"/>
          <w:szCs w:val="28"/>
          <w:shd w:val="clear" w:color="auto" w:fill="FFFFFF"/>
        </w:rPr>
        <w:t xml:space="preserve">к функции </w:t>
      </w:r>
      <m:oMath>
        <m:r>
          <w:rPr>
            <w:rFonts w:ascii="Cambria Math" w:eastAsia="Times New Roman" w:hAnsi="Cambria Math" w:cs="Times New Roman"/>
            <w:color w:val="000000"/>
            <w:sz w:val="28"/>
            <w:szCs w:val="28"/>
            <w:shd w:val="clear" w:color="auto" w:fill="FFFFFF"/>
          </w:rPr>
          <m:t>S(x)</m:t>
        </m:r>
      </m:oMath>
      <w:r w:rsidRPr="004356B2">
        <w:rPr>
          <w:rFonts w:ascii="Times New Roman" w:eastAsia="Times New Roman" w:hAnsi="Times New Roman" w:cs="Times New Roman"/>
          <w:color w:val="000000"/>
          <w:sz w:val="28"/>
          <w:szCs w:val="28"/>
          <w:shd w:val="clear" w:color="auto" w:fill="FFFFFF"/>
        </w:rPr>
        <w:t xml:space="preserve"> </w:t>
      </w:r>
      <w:r>
        <w:rPr>
          <w:rFonts w:ascii="Times New Roman" w:eastAsia="Times New Roman" w:hAnsi="Times New Roman" w:cs="Times New Roman"/>
          <w:color w:val="000000"/>
          <w:sz w:val="28"/>
          <w:szCs w:val="28"/>
          <w:shd w:val="clear" w:color="auto" w:fill="FFFFFF"/>
        </w:rPr>
        <w:t xml:space="preserve">на множестве </w:t>
      </w:r>
      <m:oMath>
        <m:r>
          <m:rPr>
            <m:sty m:val="p"/>
          </m:rPr>
          <w:rPr>
            <w:rFonts w:ascii="Cambria Math" w:eastAsia="Times New Roman" w:hAnsi="Cambria Math" w:cs="Times New Roman"/>
            <w:color w:val="000000"/>
            <w:sz w:val="28"/>
            <w:szCs w:val="28"/>
            <w:shd w:val="clear" w:color="auto" w:fill="FFFFFF"/>
          </w:rPr>
          <m:t>Ω</m:t>
        </m:r>
      </m:oMath>
      <w:r w:rsidR="000D2428" w:rsidRPr="000D2428">
        <w:rPr>
          <w:rFonts w:ascii="Times New Roman" w:eastAsia="Times New Roman" w:hAnsi="Times New Roman" w:cs="Times New Roman"/>
          <w:color w:val="000000"/>
          <w:sz w:val="28"/>
          <w:szCs w:val="28"/>
          <w:shd w:val="clear" w:color="auto" w:fill="FFFFFF"/>
        </w:rPr>
        <w:t>.</w:t>
      </w:r>
    </w:p>
    <w:p w14:paraId="07991E15" w14:textId="3822C8BE" w:rsidR="00BA1609" w:rsidRPr="004356B2" w:rsidRDefault="00000000" w:rsidP="008A3D8B">
      <w:pPr>
        <w:spacing w:before="240" w:after="240" w:line="240" w:lineRule="auto"/>
        <w:rPr>
          <w:rFonts w:ascii="Times New Roman" w:eastAsia="Times New Roman" w:hAnsi="Times New Roman" w:cs="Times New Roman"/>
          <w:i/>
          <w:color w:val="000000"/>
          <w:sz w:val="28"/>
          <w:szCs w:val="28"/>
          <w:shd w:val="clear" w:color="auto" w:fill="FFFFFF"/>
          <w:lang w:val="en-US"/>
        </w:rPr>
      </w:pPr>
      <m:oMathPara>
        <m:oMath>
          <m:nary>
            <m:naryPr>
              <m:chr m:val="∑"/>
              <m:limLoc m:val="undOvr"/>
              <m:ctrlPr>
                <w:rPr>
                  <w:rFonts w:ascii="Cambria Math" w:eastAsia="Times New Roman" w:hAnsi="Cambria Math" w:cs="Times New Roman"/>
                  <w:i/>
                  <w:color w:val="000000"/>
                  <w:sz w:val="28"/>
                  <w:szCs w:val="28"/>
                  <w:shd w:val="clear" w:color="auto" w:fill="FFFFFF"/>
                </w:rPr>
              </m:ctrlPr>
            </m:naryPr>
            <m:sub>
              <m:r>
                <w:rPr>
                  <w:rFonts w:ascii="Cambria Math" w:eastAsia="Times New Roman" w:hAnsi="Cambria Math" w:cs="Times New Roman"/>
                  <w:color w:val="000000"/>
                  <w:sz w:val="28"/>
                  <w:szCs w:val="28"/>
                  <w:shd w:val="clear" w:color="auto" w:fill="FFFFFF"/>
                  <w:lang w:val="en-US"/>
                </w:rPr>
                <m:t>n=1</m:t>
              </m:r>
            </m:sub>
            <m:sup>
              <m:r>
                <w:rPr>
                  <w:rFonts w:ascii="Cambria Math" w:eastAsia="Times New Roman" w:hAnsi="Cambria Math" w:cs="Times New Roman"/>
                  <w:color w:val="000000"/>
                  <w:sz w:val="28"/>
                  <w:szCs w:val="28"/>
                  <w:shd w:val="clear" w:color="auto" w:fill="FFFFFF"/>
                </w:rPr>
                <m:t>∞</m:t>
              </m:r>
            </m:sup>
            <m:e>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f</m:t>
                  </m:r>
                </m:e>
                <m:sub>
                  <m:r>
                    <w:rPr>
                      <w:rFonts w:ascii="Cambria Math" w:eastAsia="Times New Roman" w:hAnsi="Cambria Math" w:cs="Times New Roman"/>
                      <w:color w:val="000000"/>
                      <w:sz w:val="28"/>
                      <w:szCs w:val="28"/>
                      <w:shd w:val="clear" w:color="auto" w:fill="FFFFFF"/>
                    </w:rPr>
                    <m:t>n</m:t>
                  </m:r>
                </m:sub>
              </m:sSub>
              <m:r>
                <w:rPr>
                  <w:rFonts w:ascii="Cambria Math" w:eastAsia="Times New Roman" w:hAnsi="Cambria Math" w:cs="Times New Roman"/>
                  <w:color w:val="000000"/>
                  <w:sz w:val="28"/>
                  <w:szCs w:val="28"/>
                  <w:shd w:val="clear" w:color="auto" w:fill="FFFFFF"/>
                </w:rPr>
                <m:t>(x)</m:t>
              </m:r>
            </m:e>
          </m:nary>
          <m:r>
            <w:rPr>
              <w:rFonts w:ascii="Cambria Math" w:eastAsia="Times New Roman" w:hAnsi="Cambria Math" w:cs="Times New Roman"/>
              <w:color w:val="000000"/>
              <w:sz w:val="28"/>
              <w:szCs w:val="28"/>
              <w:shd w:val="clear" w:color="auto" w:fill="FFFFFF"/>
            </w:rPr>
            <m:t>⇉S</m:t>
          </m:r>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m:t>
              </m:r>
            </m:e>
          </m:d>
          <m:r>
            <w:rPr>
              <w:rFonts w:ascii="Cambria Math" w:eastAsia="Times New Roman" w:hAnsi="Cambria Math" w:cs="Times New Roman"/>
              <w:color w:val="000000"/>
              <w:sz w:val="28"/>
              <w:szCs w:val="28"/>
              <w:shd w:val="clear" w:color="auto" w:fill="FFFFFF"/>
            </w:rPr>
            <m:t xml:space="preserve"> на </m:t>
          </m:r>
          <m:r>
            <m:rPr>
              <m:sty m:val="p"/>
            </m:rPr>
            <w:rPr>
              <w:rFonts w:ascii="Cambria Math" w:eastAsia="Times New Roman" w:hAnsi="Cambria Math" w:cs="Times New Roman"/>
              <w:color w:val="000000"/>
              <w:sz w:val="28"/>
              <w:szCs w:val="28"/>
              <w:shd w:val="clear" w:color="auto" w:fill="FFFFFF"/>
              <w:lang w:val="en-US"/>
            </w:rPr>
            <m:t>Ω</m:t>
          </m:r>
        </m:oMath>
      </m:oMathPara>
    </w:p>
    <w:p w14:paraId="15454A08" w14:textId="77777777" w:rsidR="00944CF6" w:rsidRPr="00944CF6" w:rsidRDefault="00944CF6" w:rsidP="008A3D8B">
      <w:pPr>
        <w:spacing w:before="240" w:after="240" w:line="240" w:lineRule="auto"/>
        <w:rPr>
          <w:rFonts w:ascii="Times New Roman" w:eastAsia="Times New Roman" w:hAnsi="Times New Roman" w:cs="Times New Roman"/>
          <w:i/>
          <w:iCs/>
          <w:color w:val="000000"/>
          <w:sz w:val="28"/>
          <w:szCs w:val="28"/>
          <w:shd w:val="clear" w:color="auto" w:fill="FFFFFF"/>
        </w:rPr>
      </w:pPr>
    </w:p>
    <w:p w14:paraId="19C87303" w14:textId="34463F74" w:rsidR="008A3D8B" w:rsidRPr="00725297" w:rsidRDefault="009E48FF" w:rsidP="00725297">
      <w:pPr>
        <w:pStyle w:val="2"/>
        <w:numPr>
          <w:ilvl w:val="2"/>
          <w:numId w:val="9"/>
        </w:numPr>
        <w:rPr>
          <w:rFonts w:ascii="Times New Roman" w:eastAsia="Times New Roman" w:hAnsi="Times New Roman" w:cs="Times New Roman"/>
          <w:b/>
          <w:bCs/>
          <w:color w:val="auto"/>
          <w:shd w:val="clear" w:color="auto" w:fill="FFFFFF"/>
        </w:rPr>
      </w:pPr>
      <w:bookmarkStart w:id="25" w:name="_Toc154634848"/>
      <w:r w:rsidRPr="00725297">
        <w:rPr>
          <w:rFonts w:ascii="Times New Roman" w:eastAsia="Times New Roman" w:hAnsi="Times New Roman" w:cs="Times New Roman"/>
          <w:b/>
          <w:bCs/>
          <w:color w:val="auto"/>
          <w:shd w:val="clear" w:color="auto" w:fill="FFFFFF"/>
        </w:rPr>
        <w:t>Признак Вейерштрасса</w:t>
      </w:r>
      <w:bookmarkEnd w:id="25"/>
    </w:p>
    <w:p w14:paraId="7CDBFEC6" w14:textId="7D5609DB" w:rsidR="009E48FF" w:rsidRDefault="009E48FF" w:rsidP="0083473F">
      <w:pPr>
        <w:spacing w:before="240" w:after="240" w:line="240" w:lineRule="auto"/>
        <w:ind w:firstLine="708"/>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Достаточный признак равномерной сходимости функционального ряда дается теоремой Вейерштрасса.</w:t>
      </w:r>
    </w:p>
    <w:p w14:paraId="68C51363" w14:textId="06F3DE11" w:rsidR="009E48FF" w:rsidRDefault="009E48FF" w:rsidP="0083473F">
      <w:pPr>
        <w:spacing w:before="240" w:after="240" w:line="240" w:lineRule="auto"/>
        <w:ind w:firstLine="708"/>
        <w:rPr>
          <w:rFonts w:ascii="Times New Roman" w:eastAsia="Times New Roman" w:hAnsi="Times New Roman" w:cs="Times New Roman"/>
          <w:color w:val="000000"/>
          <w:sz w:val="28"/>
          <w:szCs w:val="28"/>
          <w:shd w:val="clear" w:color="auto" w:fill="FFFFFF"/>
        </w:rPr>
      </w:pPr>
      <w:r w:rsidRPr="009E48FF">
        <w:rPr>
          <w:rFonts w:ascii="Times New Roman" w:eastAsia="Times New Roman" w:hAnsi="Times New Roman" w:cs="Times New Roman"/>
          <w:b/>
          <w:bCs/>
          <w:color w:val="000000"/>
          <w:sz w:val="28"/>
          <w:szCs w:val="28"/>
          <w:shd w:val="clear" w:color="auto" w:fill="FFFFFF"/>
        </w:rPr>
        <w:t xml:space="preserve">Теорема </w:t>
      </w:r>
      <w:r w:rsidR="001A4B8C" w:rsidRPr="000D7F1A">
        <w:rPr>
          <w:rFonts w:ascii="Times New Roman" w:eastAsia="Times New Roman" w:hAnsi="Times New Roman" w:cs="Times New Roman"/>
          <w:b/>
          <w:bCs/>
          <w:color w:val="000000"/>
          <w:sz w:val="28"/>
          <w:szCs w:val="28"/>
          <w:shd w:val="clear" w:color="auto" w:fill="FFFFFF"/>
        </w:rPr>
        <w:t>1</w:t>
      </w:r>
      <w:r>
        <w:rPr>
          <w:rFonts w:ascii="Times New Roman" w:eastAsia="Times New Roman" w:hAnsi="Times New Roman" w:cs="Times New Roman"/>
          <w:color w:val="000000"/>
          <w:sz w:val="28"/>
          <w:szCs w:val="28"/>
          <w:shd w:val="clear" w:color="auto" w:fill="FFFFFF"/>
        </w:rPr>
        <w:t xml:space="preserve"> (признак Вейерштрасса). Пусть для всех </w:t>
      </w:r>
      <m:oMath>
        <m:r>
          <w:rPr>
            <w:rFonts w:ascii="Cambria Math" w:eastAsia="Times New Roman" w:hAnsi="Cambria Math" w:cs="Times New Roman"/>
            <w:color w:val="000000"/>
            <w:sz w:val="28"/>
            <w:szCs w:val="28"/>
            <w:shd w:val="clear" w:color="auto" w:fill="FFFFFF"/>
          </w:rPr>
          <m:t>x</m:t>
        </m:r>
      </m:oMath>
      <w:r w:rsidRPr="009E48FF">
        <w:rPr>
          <w:rFonts w:ascii="Times New Roman" w:eastAsia="Times New Roman" w:hAnsi="Times New Roman" w:cs="Times New Roman"/>
          <w:color w:val="000000"/>
          <w:sz w:val="28"/>
          <w:szCs w:val="28"/>
          <w:shd w:val="clear" w:color="auto" w:fill="FFFFFF"/>
        </w:rPr>
        <w:t xml:space="preserve"> </w:t>
      </w:r>
      <w:r>
        <w:rPr>
          <w:rFonts w:ascii="Times New Roman" w:eastAsia="Times New Roman" w:hAnsi="Times New Roman" w:cs="Times New Roman"/>
          <w:color w:val="000000"/>
          <w:sz w:val="28"/>
          <w:szCs w:val="28"/>
          <w:shd w:val="clear" w:color="auto" w:fill="FFFFFF"/>
        </w:rPr>
        <w:t xml:space="preserve">из множества </w:t>
      </w:r>
      <m:oMath>
        <m:r>
          <m:rPr>
            <m:sty m:val="p"/>
          </m:rPr>
          <w:rPr>
            <w:rFonts w:ascii="Cambria Math" w:eastAsia="Times New Roman" w:hAnsi="Cambria Math" w:cs="Times New Roman"/>
            <w:color w:val="000000"/>
            <w:sz w:val="28"/>
            <w:szCs w:val="28"/>
            <w:shd w:val="clear" w:color="auto" w:fill="FFFFFF"/>
          </w:rPr>
          <m:t>Ω</m:t>
        </m:r>
      </m:oMath>
      <w:r w:rsidR="000D2428">
        <w:rPr>
          <w:rFonts w:ascii="Times New Roman" w:eastAsia="Times New Roman" w:hAnsi="Times New Roman" w:cs="Times New Roman"/>
          <w:color w:val="000000"/>
          <w:sz w:val="28"/>
          <w:szCs w:val="28"/>
          <w:shd w:val="clear" w:color="auto" w:fill="FFFFFF"/>
        </w:rPr>
        <w:t xml:space="preserve"> члены функционального ряда</w:t>
      </w:r>
    </w:p>
    <w:p w14:paraId="40877DF9" w14:textId="28F89F70" w:rsidR="000D7F1A" w:rsidRPr="000D7F1A" w:rsidRDefault="00000000" w:rsidP="008A3D8B">
      <w:pPr>
        <w:spacing w:before="240" w:after="240" w:line="240" w:lineRule="auto"/>
        <w:rPr>
          <w:rFonts w:ascii="Times New Roman" w:eastAsia="Times New Roman" w:hAnsi="Times New Roman" w:cs="Times New Roman"/>
          <w:color w:val="000000"/>
          <w:sz w:val="28"/>
          <w:szCs w:val="28"/>
          <w:shd w:val="clear" w:color="auto" w:fill="FFFFFF"/>
        </w:rPr>
      </w:pPr>
      <m:oMathPara>
        <m:oMath>
          <m:eqArr>
            <m:eqArrPr>
              <m:maxDist m:val="1"/>
              <m:ctrlPr>
                <w:rPr>
                  <w:rFonts w:ascii="Cambria Math" w:eastAsia="Times New Roman" w:hAnsi="Cambria Math" w:cs="Times New Roman"/>
                  <w:i/>
                  <w:color w:val="000000"/>
                  <w:sz w:val="28"/>
                  <w:szCs w:val="28"/>
                  <w:shd w:val="clear" w:color="auto" w:fill="FFFFFF"/>
                </w:rPr>
              </m:ctrlPr>
            </m:eqArrPr>
            <m:e>
              <m:nary>
                <m:naryPr>
                  <m:chr m:val="∑"/>
                  <m:limLoc m:val="undOvr"/>
                  <m:ctrlPr>
                    <w:rPr>
                      <w:rFonts w:ascii="Cambria Math" w:eastAsia="Times New Roman" w:hAnsi="Cambria Math" w:cs="Times New Roman"/>
                      <w:i/>
                      <w:color w:val="000000"/>
                      <w:sz w:val="28"/>
                      <w:szCs w:val="28"/>
                      <w:shd w:val="clear" w:color="auto" w:fill="FFFFFF"/>
                    </w:rPr>
                  </m:ctrlPr>
                </m:naryPr>
                <m:sub>
                  <m:r>
                    <w:rPr>
                      <w:rFonts w:ascii="Cambria Math" w:eastAsia="Times New Roman" w:hAnsi="Cambria Math" w:cs="Times New Roman"/>
                      <w:color w:val="000000"/>
                      <w:sz w:val="28"/>
                      <w:szCs w:val="28"/>
                      <w:shd w:val="clear" w:color="auto" w:fill="FFFFFF"/>
                      <w:lang w:val="en-US"/>
                    </w:rPr>
                    <m:t>n=1</m:t>
                  </m:r>
                </m:sub>
                <m:sup>
                  <m:r>
                    <w:rPr>
                      <w:rFonts w:ascii="Cambria Math" w:eastAsia="Times New Roman" w:hAnsi="Cambria Math" w:cs="Times New Roman"/>
                      <w:color w:val="000000"/>
                      <w:sz w:val="28"/>
                      <w:szCs w:val="28"/>
                      <w:shd w:val="clear" w:color="auto" w:fill="FFFFFF"/>
                    </w:rPr>
                    <m:t>∞</m:t>
                  </m:r>
                </m:sup>
                <m:e>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f</m:t>
                      </m:r>
                    </m:e>
                    <m:sub>
                      <m:r>
                        <w:rPr>
                          <w:rFonts w:ascii="Cambria Math" w:eastAsia="Times New Roman" w:hAnsi="Cambria Math" w:cs="Times New Roman"/>
                          <w:color w:val="000000"/>
                          <w:sz w:val="28"/>
                          <w:szCs w:val="28"/>
                          <w:shd w:val="clear" w:color="auto" w:fill="FFFFFF"/>
                        </w:rPr>
                        <m:t>n</m:t>
                      </m:r>
                    </m:sub>
                  </m:sSub>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m:t>
                      </m:r>
                    </m:e>
                  </m:d>
                </m:e>
              </m:nary>
              <m:r>
                <w:rPr>
                  <w:rFonts w:ascii="Cambria Math" w:eastAsia="Times New Roman" w:hAnsi="Cambria Math" w:cs="Times New Roman"/>
                  <w:color w:val="000000"/>
                  <w:sz w:val="28"/>
                  <w:szCs w:val="28"/>
                  <w:shd w:val="clear" w:color="auto" w:fill="FFFFFF"/>
                </w:rPr>
                <m:t>#</m:t>
              </m:r>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1</m:t>
                  </m:r>
                </m:e>
              </m:d>
            </m:e>
          </m:eqArr>
        </m:oMath>
      </m:oMathPara>
    </w:p>
    <w:p w14:paraId="168D2F7B" w14:textId="517A5251" w:rsidR="000D2428" w:rsidRDefault="000D2428" w:rsidP="008A3D8B">
      <w:pPr>
        <w:spacing w:before="240" w:after="240" w:line="24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по абсолютной величине не превосходят соответствующих членов сходящегося числового ряда</w:t>
      </w:r>
    </w:p>
    <w:p w14:paraId="3E9CB737" w14:textId="1D2D8CFA" w:rsidR="000D7F1A" w:rsidRPr="000D7F1A" w:rsidRDefault="00000000" w:rsidP="008A3D8B">
      <w:pPr>
        <w:spacing w:before="240" w:after="240" w:line="240" w:lineRule="auto"/>
        <w:rPr>
          <w:rFonts w:ascii="Times New Roman" w:eastAsia="Times New Roman" w:hAnsi="Times New Roman" w:cs="Times New Roman"/>
          <w:color w:val="000000"/>
          <w:sz w:val="28"/>
          <w:szCs w:val="28"/>
          <w:shd w:val="clear" w:color="auto" w:fill="FFFFFF"/>
        </w:rPr>
      </w:pPr>
      <m:oMathPara>
        <m:oMath>
          <m:eqArr>
            <m:eqArrPr>
              <m:maxDist m:val="1"/>
              <m:ctrlPr>
                <w:rPr>
                  <w:rFonts w:ascii="Cambria Math" w:eastAsia="Times New Roman" w:hAnsi="Cambria Math" w:cs="Times New Roman"/>
                  <w:i/>
                  <w:color w:val="000000"/>
                  <w:sz w:val="28"/>
                  <w:szCs w:val="28"/>
                  <w:shd w:val="clear" w:color="auto" w:fill="FFFFFF"/>
                </w:rPr>
              </m:ctrlPr>
            </m:eqArrPr>
            <m:e>
              <m:nary>
                <m:naryPr>
                  <m:chr m:val="∑"/>
                  <m:limLoc m:val="undOvr"/>
                  <m:ctrlPr>
                    <w:rPr>
                      <w:rFonts w:ascii="Cambria Math" w:eastAsia="Times New Roman" w:hAnsi="Cambria Math" w:cs="Times New Roman"/>
                      <w:i/>
                      <w:color w:val="000000"/>
                      <w:sz w:val="28"/>
                      <w:szCs w:val="28"/>
                      <w:shd w:val="clear" w:color="auto" w:fill="FFFFFF"/>
                    </w:rPr>
                  </m:ctrlPr>
                </m:naryPr>
                <m:sub>
                  <m:r>
                    <w:rPr>
                      <w:rFonts w:ascii="Cambria Math" w:eastAsia="Times New Roman" w:hAnsi="Cambria Math" w:cs="Times New Roman"/>
                      <w:color w:val="000000"/>
                      <w:sz w:val="28"/>
                      <w:szCs w:val="28"/>
                      <w:shd w:val="clear" w:color="auto" w:fill="FFFFFF"/>
                      <w:lang w:val="en-US"/>
                    </w:rPr>
                    <m:t>n=1</m:t>
                  </m:r>
                </m:sub>
                <m:sup>
                  <m:r>
                    <w:rPr>
                      <w:rFonts w:ascii="Cambria Math" w:eastAsia="Times New Roman" w:hAnsi="Cambria Math" w:cs="Times New Roman"/>
                      <w:color w:val="000000"/>
                      <w:sz w:val="28"/>
                      <w:szCs w:val="28"/>
                      <w:shd w:val="clear" w:color="auto" w:fill="FFFFFF"/>
                    </w:rPr>
                    <m:t>∞</m:t>
                  </m:r>
                </m:sup>
                <m:e>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a</m:t>
                      </m:r>
                    </m:e>
                    <m:sub>
                      <m:r>
                        <w:rPr>
                          <w:rFonts w:ascii="Cambria Math" w:eastAsia="Times New Roman" w:hAnsi="Cambria Math" w:cs="Times New Roman"/>
                          <w:color w:val="000000"/>
                          <w:sz w:val="28"/>
                          <w:szCs w:val="28"/>
                          <w:shd w:val="clear" w:color="auto" w:fill="FFFFFF"/>
                        </w:rPr>
                        <m:t>n</m:t>
                      </m:r>
                    </m:sub>
                  </m:sSub>
                </m:e>
              </m:nary>
              <m:r>
                <w:rPr>
                  <w:rFonts w:ascii="Cambria Math" w:eastAsia="Times New Roman" w:hAnsi="Cambria Math" w:cs="Times New Roman"/>
                  <w:color w:val="000000"/>
                  <w:sz w:val="28"/>
                  <w:szCs w:val="28"/>
                  <w:shd w:val="clear" w:color="auto" w:fill="FFFFFF"/>
                </w:rPr>
                <m:t>#</m:t>
              </m:r>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2</m:t>
                  </m:r>
                </m:e>
              </m:d>
            </m:e>
          </m:eqArr>
        </m:oMath>
      </m:oMathPara>
    </w:p>
    <w:p w14:paraId="7711A57A" w14:textId="11959545" w:rsidR="000D2428" w:rsidRDefault="000D2428" w:rsidP="008A3D8B">
      <w:pPr>
        <w:spacing w:before="240" w:after="240" w:line="24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С положительными членами, т. е.</w:t>
      </w:r>
    </w:p>
    <w:p w14:paraId="6DAC72FF" w14:textId="0BC49501" w:rsidR="000D7F1A" w:rsidRPr="000D7F1A" w:rsidRDefault="00000000" w:rsidP="008A3D8B">
      <w:pPr>
        <w:spacing w:before="240" w:after="240" w:line="240" w:lineRule="auto"/>
        <w:rPr>
          <w:rFonts w:ascii="Times New Roman" w:eastAsia="Times New Roman" w:hAnsi="Times New Roman" w:cs="Times New Roman"/>
          <w:color w:val="000000"/>
          <w:sz w:val="28"/>
          <w:szCs w:val="28"/>
          <w:shd w:val="clear" w:color="auto" w:fill="FFFFFF"/>
        </w:rPr>
      </w:pPr>
      <m:oMathPara>
        <m:oMath>
          <m:eqArr>
            <m:eqArrPr>
              <m:maxDist m:val="1"/>
              <m:ctrlPr>
                <w:rPr>
                  <w:rFonts w:ascii="Cambria Math" w:eastAsia="Times New Roman" w:hAnsi="Cambria Math" w:cs="Times New Roman"/>
                  <w:i/>
                  <w:color w:val="000000"/>
                  <w:sz w:val="28"/>
                  <w:szCs w:val="28"/>
                  <w:shd w:val="clear" w:color="auto" w:fill="FFFFFF"/>
                </w:rPr>
              </m:ctrlPr>
            </m:eqArrPr>
            <m:e>
              <m:d>
                <m:dPr>
                  <m:begChr m:val="|"/>
                  <m:endChr m:val="|"/>
                  <m:ctrlPr>
                    <w:rPr>
                      <w:rFonts w:ascii="Cambria Math" w:eastAsia="Times New Roman" w:hAnsi="Cambria Math" w:cs="Times New Roman"/>
                      <w:i/>
                      <w:color w:val="000000"/>
                      <w:sz w:val="28"/>
                      <w:szCs w:val="28"/>
                      <w:shd w:val="clear" w:color="auto" w:fill="FFFFFF"/>
                    </w:rPr>
                  </m:ctrlPr>
                </m:dPr>
                <m:e>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f</m:t>
                      </m:r>
                    </m:e>
                    <m:sub>
                      <m:r>
                        <w:rPr>
                          <w:rFonts w:ascii="Cambria Math" w:eastAsia="Times New Roman" w:hAnsi="Cambria Math" w:cs="Times New Roman"/>
                          <w:color w:val="000000"/>
                          <w:sz w:val="28"/>
                          <w:szCs w:val="28"/>
                          <w:shd w:val="clear" w:color="auto" w:fill="FFFFFF"/>
                        </w:rPr>
                        <m:t>n</m:t>
                      </m:r>
                    </m:sub>
                  </m:sSub>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m:t>
                      </m:r>
                    </m:e>
                  </m:d>
                </m:e>
              </m:d>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a</m:t>
                  </m:r>
                </m:e>
                <m:sub>
                  <m:r>
                    <w:rPr>
                      <w:rFonts w:ascii="Cambria Math" w:eastAsia="Times New Roman" w:hAnsi="Cambria Math" w:cs="Times New Roman"/>
                      <w:color w:val="000000"/>
                      <w:sz w:val="28"/>
                      <w:szCs w:val="28"/>
                      <w:shd w:val="clear" w:color="auto" w:fill="FFFFFF"/>
                    </w:rPr>
                    <m:t>n</m:t>
                  </m:r>
                </m:sub>
              </m:sSub>
              <m:r>
                <w:rPr>
                  <w:rFonts w:ascii="Cambria Math" w:eastAsia="Times New Roman" w:hAnsi="Cambria Math" w:cs="Times New Roman"/>
                  <w:color w:val="000000"/>
                  <w:sz w:val="28"/>
                  <w:szCs w:val="28"/>
                  <w:shd w:val="clear" w:color="auto" w:fill="FFFFFF"/>
                </w:rPr>
                <m:t>, n=1, 2, …, #</m:t>
              </m:r>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3</m:t>
                  </m:r>
                </m:e>
              </m:d>
            </m:e>
          </m:eqArr>
        </m:oMath>
      </m:oMathPara>
    </w:p>
    <w:p w14:paraId="2D07BB7C" w14:textId="26315CC1" w:rsidR="000D2428" w:rsidRDefault="000D2428" w:rsidP="008A3D8B">
      <w:pPr>
        <w:spacing w:before="240" w:after="240" w:line="24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 xml:space="preserve">для всех </w:t>
      </w:r>
      <m:oMath>
        <m:r>
          <w:rPr>
            <w:rFonts w:ascii="Cambria Math" w:eastAsia="Times New Roman" w:hAnsi="Cambria Math" w:cs="Times New Roman"/>
            <w:color w:val="000000"/>
            <w:sz w:val="28"/>
            <w:szCs w:val="28"/>
            <w:shd w:val="clear" w:color="auto" w:fill="FFFFFF"/>
          </w:rPr>
          <m:t>x∈</m:t>
        </m:r>
        <m:r>
          <m:rPr>
            <m:sty m:val="p"/>
          </m:rPr>
          <w:rPr>
            <w:rFonts w:ascii="Cambria Math" w:eastAsia="Times New Roman" w:hAnsi="Cambria Math" w:cs="Times New Roman"/>
            <w:color w:val="000000"/>
            <w:sz w:val="28"/>
            <w:szCs w:val="28"/>
            <w:shd w:val="clear" w:color="auto" w:fill="FFFFFF"/>
          </w:rPr>
          <m:t>Ω</m:t>
        </m:r>
      </m:oMath>
      <w:r w:rsidRPr="000D2428">
        <w:rPr>
          <w:rFonts w:ascii="Times New Roman" w:eastAsia="Times New Roman" w:hAnsi="Times New Roman" w:cs="Times New Roman"/>
          <w:color w:val="000000"/>
          <w:sz w:val="28"/>
          <w:szCs w:val="28"/>
          <w:shd w:val="clear" w:color="auto" w:fill="FFFFFF"/>
        </w:rPr>
        <w:t xml:space="preserve">. </w:t>
      </w:r>
      <w:r>
        <w:rPr>
          <w:rFonts w:ascii="Times New Roman" w:eastAsia="Times New Roman" w:hAnsi="Times New Roman" w:cs="Times New Roman"/>
          <w:color w:val="000000"/>
          <w:sz w:val="28"/>
          <w:szCs w:val="28"/>
          <w:shd w:val="clear" w:color="auto" w:fill="FFFFFF"/>
        </w:rPr>
        <w:t xml:space="preserve">Тогда функциональный ряд (1) на множестве </w:t>
      </w:r>
      <m:oMath>
        <m:r>
          <m:rPr>
            <m:sty m:val="p"/>
          </m:rPr>
          <w:rPr>
            <w:rFonts w:ascii="Cambria Math" w:eastAsia="Times New Roman" w:hAnsi="Cambria Math" w:cs="Times New Roman"/>
            <w:color w:val="000000"/>
            <w:sz w:val="28"/>
            <w:szCs w:val="28"/>
            <w:shd w:val="clear" w:color="auto" w:fill="FFFFFF"/>
          </w:rPr>
          <m:t>Ω</m:t>
        </m:r>
      </m:oMath>
      <w:r>
        <w:rPr>
          <w:rFonts w:ascii="Times New Roman" w:eastAsia="Times New Roman" w:hAnsi="Times New Roman" w:cs="Times New Roman"/>
          <w:color w:val="000000"/>
          <w:sz w:val="28"/>
          <w:szCs w:val="28"/>
          <w:shd w:val="clear" w:color="auto" w:fill="FFFFFF"/>
        </w:rPr>
        <w:t xml:space="preserve"> сходится абсолютно и равномерно.</w:t>
      </w:r>
    </w:p>
    <w:p w14:paraId="4EC02FA1" w14:textId="455D7AB9" w:rsidR="000D2428" w:rsidRDefault="005E25C1" w:rsidP="0083473F">
      <w:pPr>
        <w:spacing w:before="240" w:after="240" w:line="240" w:lineRule="auto"/>
        <w:ind w:firstLine="708"/>
        <w:rPr>
          <w:rFonts w:ascii="Times New Roman" w:eastAsia="Times New Roman" w:hAnsi="Times New Roman" w:cs="Times New Roman"/>
          <w:color w:val="000000"/>
          <w:sz w:val="28"/>
          <w:szCs w:val="28"/>
          <w:shd w:val="clear" w:color="auto" w:fill="FFFFFF"/>
        </w:rPr>
      </w:pPr>
      <w:r w:rsidRPr="005E25C1">
        <w:rPr>
          <w:rFonts w:ascii="Times New Roman" w:eastAsia="Times New Roman" w:hAnsi="Times New Roman" w:cs="Times New Roman"/>
          <w:b/>
          <w:bCs/>
          <w:color w:val="000000"/>
          <w:sz w:val="28"/>
          <w:szCs w:val="28"/>
          <w:shd w:val="clear" w:color="auto" w:fill="FFFFFF"/>
        </w:rPr>
        <w:t>Доказательство</w:t>
      </w:r>
      <w:r>
        <w:rPr>
          <w:rFonts w:ascii="Times New Roman" w:eastAsia="Times New Roman" w:hAnsi="Times New Roman" w:cs="Times New Roman"/>
          <w:color w:val="000000"/>
          <w:sz w:val="28"/>
          <w:szCs w:val="28"/>
          <w:shd w:val="clear" w:color="auto" w:fill="FFFFFF"/>
        </w:rPr>
        <w:t xml:space="preserve">. </w:t>
      </w:r>
      <w:r w:rsidR="000D2428">
        <w:rPr>
          <w:rFonts w:ascii="Times New Roman" w:eastAsia="Times New Roman" w:hAnsi="Times New Roman" w:cs="Times New Roman"/>
          <w:color w:val="000000"/>
          <w:sz w:val="28"/>
          <w:szCs w:val="28"/>
          <w:shd w:val="clear" w:color="auto" w:fill="FFFFFF"/>
        </w:rPr>
        <w:t xml:space="preserve">Так как по условию теорему члены ряда (1) удовлетворяют условию (3) на всем множестве </w:t>
      </w:r>
      <m:oMath>
        <m:r>
          <m:rPr>
            <m:sty m:val="p"/>
          </m:rPr>
          <w:rPr>
            <w:rFonts w:ascii="Cambria Math" w:eastAsia="Times New Roman" w:hAnsi="Cambria Math" w:cs="Times New Roman"/>
            <w:color w:val="000000"/>
            <w:sz w:val="28"/>
            <w:szCs w:val="28"/>
            <w:shd w:val="clear" w:color="auto" w:fill="FFFFFF"/>
          </w:rPr>
          <m:t>Ω</m:t>
        </m:r>
      </m:oMath>
      <w:r w:rsidR="000D2428">
        <w:rPr>
          <w:rFonts w:ascii="Times New Roman" w:eastAsia="Times New Roman" w:hAnsi="Times New Roman" w:cs="Times New Roman"/>
          <w:color w:val="000000"/>
          <w:sz w:val="28"/>
          <w:szCs w:val="28"/>
          <w:shd w:val="clear" w:color="auto" w:fill="FFFFFF"/>
        </w:rPr>
        <w:t xml:space="preserve">, то по признаку сравнению ряд </w:t>
      </w:r>
      <m:oMath>
        <m:nary>
          <m:naryPr>
            <m:chr m:val="∑"/>
            <m:limLoc m:val="undOvr"/>
            <m:ctrlPr>
              <w:rPr>
                <w:rFonts w:ascii="Cambria Math" w:eastAsia="Times New Roman" w:hAnsi="Cambria Math" w:cs="Times New Roman"/>
                <w:i/>
                <w:color w:val="000000"/>
                <w:sz w:val="28"/>
                <w:szCs w:val="28"/>
                <w:shd w:val="clear" w:color="auto" w:fill="FFFFFF"/>
              </w:rPr>
            </m:ctrlPr>
          </m:naryPr>
          <m:sub>
            <m:r>
              <w:rPr>
                <w:rFonts w:ascii="Cambria Math" w:eastAsia="Times New Roman" w:hAnsi="Cambria Math" w:cs="Times New Roman"/>
                <w:color w:val="000000"/>
                <w:sz w:val="28"/>
                <w:szCs w:val="28"/>
                <w:shd w:val="clear" w:color="auto" w:fill="FFFFFF"/>
                <w:lang w:val="en-US"/>
              </w:rPr>
              <m:t>n</m:t>
            </m:r>
            <m:r>
              <w:rPr>
                <w:rFonts w:ascii="Cambria Math" w:eastAsia="Times New Roman" w:hAnsi="Cambria Math" w:cs="Times New Roman"/>
                <w:color w:val="000000"/>
                <w:sz w:val="28"/>
                <w:szCs w:val="28"/>
                <w:shd w:val="clear" w:color="auto" w:fill="FFFFFF"/>
              </w:rPr>
              <m:t>=1</m:t>
            </m:r>
          </m:sub>
          <m:sup>
            <m:r>
              <w:rPr>
                <w:rFonts w:ascii="Cambria Math" w:eastAsia="Times New Roman" w:hAnsi="Cambria Math" w:cs="Times New Roman"/>
                <w:color w:val="000000"/>
                <w:sz w:val="28"/>
                <w:szCs w:val="28"/>
                <w:shd w:val="clear" w:color="auto" w:fill="FFFFFF"/>
              </w:rPr>
              <m:t>∞</m:t>
            </m:r>
          </m:sup>
          <m:e>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f</m:t>
                </m:r>
              </m:e>
              <m:sub>
                <m:r>
                  <w:rPr>
                    <w:rFonts w:ascii="Cambria Math" w:eastAsia="Times New Roman" w:hAnsi="Cambria Math" w:cs="Times New Roman"/>
                    <w:color w:val="000000"/>
                    <w:sz w:val="28"/>
                    <w:szCs w:val="28"/>
                    <w:shd w:val="clear" w:color="auto" w:fill="FFFFFF"/>
                  </w:rPr>
                  <m:t>n</m:t>
                </m:r>
              </m:sub>
            </m:sSub>
            <m:r>
              <w:rPr>
                <w:rFonts w:ascii="Cambria Math" w:eastAsia="Times New Roman" w:hAnsi="Cambria Math" w:cs="Times New Roman"/>
                <w:color w:val="000000"/>
                <w:sz w:val="28"/>
                <w:szCs w:val="28"/>
                <w:shd w:val="clear" w:color="auto" w:fill="FFFFFF"/>
              </w:rPr>
              <m:t>(x)|</m:t>
            </m:r>
          </m:e>
        </m:nary>
      </m:oMath>
      <w:r w:rsidR="000D2428" w:rsidRPr="000D2428">
        <w:rPr>
          <w:rFonts w:ascii="Times New Roman" w:eastAsia="Times New Roman" w:hAnsi="Times New Roman" w:cs="Times New Roman"/>
          <w:color w:val="000000"/>
          <w:sz w:val="28"/>
          <w:szCs w:val="28"/>
          <w:shd w:val="clear" w:color="auto" w:fill="FFFFFF"/>
        </w:rPr>
        <w:t xml:space="preserve"> </w:t>
      </w:r>
      <w:r w:rsidR="000D2428">
        <w:rPr>
          <w:rFonts w:ascii="Times New Roman" w:eastAsia="Times New Roman" w:hAnsi="Times New Roman" w:cs="Times New Roman"/>
          <w:color w:val="000000"/>
          <w:sz w:val="28"/>
          <w:szCs w:val="28"/>
          <w:shd w:val="clear" w:color="auto" w:fill="FFFFFF"/>
        </w:rPr>
        <w:t xml:space="preserve">сходится при любом </w:t>
      </w:r>
      <m:oMath>
        <m:r>
          <w:rPr>
            <w:rFonts w:ascii="Cambria Math" w:eastAsia="Times New Roman" w:hAnsi="Cambria Math" w:cs="Times New Roman"/>
            <w:color w:val="000000"/>
            <w:sz w:val="28"/>
            <w:szCs w:val="28"/>
            <w:shd w:val="clear" w:color="auto" w:fill="FFFFFF"/>
          </w:rPr>
          <m:t>x∈</m:t>
        </m:r>
        <m:r>
          <m:rPr>
            <m:sty m:val="p"/>
          </m:rPr>
          <w:rPr>
            <w:rFonts w:ascii="Cambria Math" w:eastAsia="Times New Roman" w:hAnsi="Cambria Math" w:cs="Times New Roman"/>
            <w:color w:val="000000"/>
            <w:sz w:val="28"/>
            <w:szCs w:val="28"/>
            <w:shd w:val="clear" w:color="auto" w:fill="FFFFFF"/>
          </w:rPr>
          <m:t>Ω</m:t>
        </m:r>
      </m:oMath>
      <w:r w:rsidR="000D2428" w:rsidRPr="000D2428">
        <w:rPr>
          <w:rFonts w:ascii="Times New Roman" w:eastAsia="Times New Roman" w:hAnsi="Times New Roman" w:cs="Times New Roman"/>
          <w:color w:val="000000"/>
          <w:sz w:val="28"/>
          <w:szCs w:val="28"/>
          <w:shd w:val="clear" w:color="auto" w:fill="FFFFFF"/>
        </w:rPr>
        <w:t xml:space="preserve">, </w:t>
      </w:r>
      <w:r w:rsidR="000D2428">
        <w:rPr>
          <w:rFonts w:ascii="Times New Roman" w:eastAsia="Times New Roman" w:hAnsi="Times New Roman" w:cs="Times New Roman"/>
          <w:color w:val="000000"/>
          <w:sz w:val="28"/>
          <w:szCs w:val="28"/>
          <w:shd w:val="clear" w:color="auto" w:fill="FFFFFF"/>
        </w:rPr>
        <w:t xml:space="preserve">и, следовательно, ряд (1) сходится на </w:t>
      </w:r>
      <m:oMath>
        <m:r>
          <m:rPr>
            <m:sty m:val="p"/>
          </m:rPr>
          <w:rPr>
            <w:rFonts w:ascii="Cambria Math" w:eastAsia="Times New Roman" w:hAnsi="Cambria Math" w:cs="Times New Roman"/>
            <w:color w:val="000000"/>
            <w:sz w:val="28"/>
            <w:szCs w:val="28"/>
            <w:shd w:val="clear" w:color="auto" w:fill="FFFFFF"/>
          </w:rPr>
          <m:t>Ω</m:t>
        </m:r>
      </m:oMath>
      <w:r w:rsidR="000D2428">
        <w:rPr>
          <w:rFonts w:ascii="Times New Roman" w:eastAsia="Times New Roman" w:hAnsi="Times New Roman" w:cs="Times New Roman"/>
          <w:color w:val="000000"/>
          <w:sz w:val="28"/>
          <w:szCs w:val="28"/>
          <w:shd w:val="clear" w:color="auto" w:fill="FFFFFF"/>
        </w:rPr>
        <w:t xml:space="preserve"> абсолютно.</w:t>
      </w:r>
    </w:p>
    <w:p w14:paraId="6CE7195F" w14:textId="7CDF6D6D" w:rsidR="000D2428" w:rsidRDefault="000D2428" w:rsidP="008A3D8B">
      <w:pPr>
        <w:spacing w:before="240" w:after="240" w:line="24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ab/>
        <w:t>Докажем равномерную сходимость ряда (1). Пусть</w:t>
      </w:r>
    </w:p>
    <w:p w14:paraId="2275E450" w14:textId="58179580" w:rsidR="000D2428" w:rsidRPr="002D3691" w:rsidRDefault="00000000" w:rsidP="008A3D8B">
      <w:pPr>
        <w:spacing w:before="240" w:after="240" w:line="240" w:lineRule="auto"/>
        <w:rPr>
          <w:rFonts w:ascii="Times New Roman" w:eastAsia="Times New Roman" w:hAnsi="Times New Roman" w:cs="Times New Roman"/>
          <w:color w:val="000000"/>
          <w:sz w:val="28"/>
          <w:szCs w:val="28"/>
          <w:shd w:val="clear" w:color="auto" w:fill="FFFFFF"/>
        </w:rPr>
      </w:pPr>
      <m:oMathPara>
        <m:oMath>
          <m:nary>
            <m:naryPr>
              <m:chr m:val="∑"/>
              <m:limLoc m:val="undOvr"/>
              <m:ctrlPr>
                <w:rPr>
                  <w:rFonts w:ascii="Cambria Math" w:eastAsia="Times New Roman" w:hAnsi="Cambria Math" w:cs="Times New Roman"/>
                  <w:i/>
                  <w:color w:val="000000"/>
                  <w:sz w:val="28"/>
                  <w:szCs w:val="28"/>
                  <w:shd w:val="clear" w:color="auto" w:fill="FFFFFF"/>
                </w:rPr>
              </m:ctrlPr>
            </m:naryPr>
            <m:sub>
              <m:r>
                <w:rPr>
                  <w:rFonts w:ascii="Cambria Math" w:eastAsia="Times New Roman" w:hAnsi="Cambria Math" w:cs="Times New Roman"/>
                  <w:color w:val="000000"/>
                  <w:sz w:val="28"/>
                  <w:szCs w:val="28"/>
                  <w:shd w:val="clear" w:color="auto" w:fill="FFFFFF"/>
                  <w:lang w:val="en-US"/>
                </w:rPr>
                <m:t>n=1</m:t>
              </m:r>
            </m:sub>
            <m:sup>
              <m:r>
                <w:rPr>
                  <w:rFonts w:ascii="Cambria Math" w:eastAsia="Times New Roman" w:hAnsi="Cambria Math" w:cs="Times New Roman"/>
                  <w:color w:val="000000"/>
                  <w:sz w:val="28"/>
                  <w:szCs w:val="28"/>
                  <w:shd w:val="clear" w:color="auto" w:fill="FFFFFF"/>
                </w:rPr>
                <m:t>∞</m:t>
              </m:r>
            </m:sup>
            <m:e>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f</m:t>
                  </m:r>
                </m:e>
                <m:sub>
                  <m:r>
                    <w:rPr>
                      <w:rFonts w:ascii="Cambria Math" w:eastAsia="Times New Roman" w:hAnsi="Cambria Math" w:cs="Times New Roman"/>
                      <w:color w:val="000000"/>
                      <w:sz w:val="28"/>
                      <w:szCs w:val="28"/>
                      <w:shd w:val="clear" w:color="auto" w:fill="FFFFFF"/>
                    </w:rPr>
                    <m:t>n</m:t>
                  </m:r>
                </m:sub>
              </m:sSub>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m:t>
                  </m:r>
                </m:e>
              </m:d>
            </m:e>
          </m:nary>
          <m:r>
            <w:rPr>
              <w:rFonts w:ascii="Cambria Math" w:eastAsia="Times New Roman" w:hAnsi="Cambria Math" w:cs="Times New Roman"/>
              <w:color w:val="000000"/>
              <w:sz w:val="28"/>
              <w:szCs w:val="28"/>
              <w:shd w:val="clear" w:color="auto" w:fill="FFFFFF"/>
            </w:rPr>
            <m:t>=S</m:t>
          </m:r>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m:t>
              </m:r>
            </m:e>
          </m:d>
          <m:r>
            <w:rPr>
              <w:rFonts w:ascii="Cambria Math" w:eastAsia="Times New Roman" w:hAnsi="Cambria Math" w:cs="Times New Roman"/>
              <w:color w:val="000000"/>
              <w:sz w:val="28"/>
              <w:szCs w:val="28"/>
              <w:shd w:val="clear" w:color="auto" w:fill="FFFFFF"/>
            </w:rPr>
            <m:t xml:space="preserve">, </m:t>
          </m:r>
          <m:nary>
            <m:naryPr>
              <m:chr m:val="∑"/>
              <m:limLoc m:val="undOvr"/>
              <m:ctrlPr>
                <w:rPr>
                  <w:rFonts w:ascii="Cambria Math" w:eastAsia="Times New Roman" w:hAnsi="Cambria Math" w:cs="Times New Roman"/>
                  <w:i/>
                  <w:color w:val="000000"/>
                  <w:sz w:val="28"/>
                  <w:szCs w:val="28"/>
                  <w:shd w:val="clear" w:color="auto" w:fill="FFFFFF"/>
                </w:rPr>
              </m:ctrlPr>
            </m:naryPr>
            <m:sub>
              <m:r>
                <w:rPr>
                  <w:rFonts w:ascii="Cambria Math" w:eastAsia="Times New Roman" w:hAnsi="Cambria Math" w:cs="Times New Roman"/>
                  <w:color w:val="000000"/>
                  <w:sz w:val="28"/>
                  <w:szCs w:val="28"/>
                  <w:shd w:val="clear" w:color="auto" w:fill="FFFFFF"/>
                </w:rPr>
                <m:t>n=1</m:t>
              </m:r>
            </m:sub>
            <m:sup>
              <m:r>
                <w:rPr>
                  <w:rFonts w:ascii="Cambria Math" w:eastAsia="Times New Roman" w:hAnsi="Cambria Math" w:cs="Times New Roman"/>
                  <w:color w:val="000000"/>
                  <w:sz w:val="28"/>
                  <w:szCs w:val="28"/>
                  <w:shd w:val="clear" w:color="auto" w:fill="FFFFFF"/>
                </w:rPr>
                <m:t>∞</m:t>
              </m:r>
            </m:sup>
            <m:e>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a</m:t>
                  </m:r>
                </m:e>
                <m:sub>
                  <m:r>
                    <w:rPr>
                      <w:rFonts w:ascii="Cambria Math" w:eastAsia="Times New Roman" w:hAnsi="Cambria Math" w:cs="Times New Roman"/>
                      <w:color w:val="000000"/>
                      <w:sz w:val="28"/>
                      <w:szCs w:val="28"/>
                      <w:shd w:val="clear" w:color="auto" w:fill="FFFFFF"/>
                    </w:rPr>
                    <m:t>n</m:t>
                  </m:r>
                </m:sub>
              </m:sSub>
              <m:r>
                <w:rPr>
                  <w:rFonts w:ascii="Cambria Math" w:eastAsia="Times New Roman" w:hAnsi="Cambria Math" w:cs="Times New Roman"/>
                  <w:color w:val="000000"/>
                  <w:sz w:val="28"/>
                  <w:szCs w:val="28"/>
                  <w:shd w:val="clear" w:color="auto" w:fill="FFFFFF"/>
                </w:rPr>
                <m:t>=σ.</m:t>
              </m:r>
            </m:e>
          </m:nary>
        </m:oMath>
      </m:oMathPara>
    </w:p>
    <w:p w14:paraId="1BCF4284" w14:textId="0217B980" w:rsidR="002D3691" w:rsidRDefault="002D3691" w:rsidP="008A3D8B">
      <w:pPr>
        <w:spacing w:before="240" w:after="240" w:line="24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 xml:space="preserve">Обозначим через </w:t>
      </w:r>
      <m:oMath>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S</m:t>
            </m:r>
          </m:e>
          <m:sub>
            <m:r>
              <w:rPr>
                <w:rFonts w:ascii="Cambria Math" w:eastAsia="Times New Roman" w:hAnsi="Cambria Math" w:cs="Times New Roman"/>
                <w:color w:val="000000"/>
                <w:sz w:val="28"/>
                <w:szCs w:val="28"/>
                <w:shd w:val="clear" w:color="auto" w:fill="FFFFFF"/>
              </w:rPr>
              <m:t>n</m:t>
            </m:r>
          </m:sub>
        </m:sSub>
        <m:r>
          <w:rPr>
            <w:rFonts w:ascii="Cambria Math" w:eastAsia="Times New Roman" w:hAnsi="Cambria Math" w:cs="Times New Roman"/>
            <w:color w:val="000000"/>
            <w:sz w:val="28"/>
            <w:szCs w:val="28"/>
            <w:shd w:val="clear" w:color="auto" w:fill="FFFFFF"/>
          </w:rPr>
          <m:t>(x)</m:t>
        </m:r>
      </m:oMath>
      <w:r w:rsidRPr="002D3691">
        <w:rPr>
          <w:rFonts w:ascii="Times New Roman" w:eastAsia="Times New Roman" w:hAnsi="Times New Roman" w:cs="Times New Roman"/>
          <w:color w:val="000000"/>
          <w:sz w:val="28"/>
          <w:szCs w:val="28"/>
          <w:shd w:val="clear" w:color="auto" w:fill="FFFFFF"/>
        </w:rPr>
        <w:t xml:space="preserve"> </w:t>
      </w:r>
      <w:r>
        <w:rPr>
          <w:rFonts w:ascii="Times New Roman" w:eastAsia="Times New Roman" w:hAnsi="Times New Roman" w:cs="Times New Roman"/>
          <w:color w:val="000000"/>
          <w:sz w:val="28"/>
          <w:szCs w:val="28"/>
          <w:shd w:val="clear" w:color="auto" w:fill="FFFFFF"/>
        </w:rPr>
        <w:t xml:space="preserve">и </w:t>
      </w:r>
      <m:oMath>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σ</m:t>
            </m:r>
          </m:e>
          <m:sub>
            <m:r>
              <w:rPr>
                <w:rFonts w:ascii="Cambria Math" w:eastAsia="Times New Roman" w:hAnsi="Cambria Math" w:cs="Times New Roman"/>
                <w:color w:val="000000"/>
                <w:sz w:val="28"/>
                <w:szCs w:val="28"/>
                <w:shd w:val="clear" w:color="auto" w:fill="FFFFFF"/>
              </w:rPr>
              <m:t>n</m:t>
            </m:r>
          </m:sub>
        </m:sSub>
      </m:oMath>
      <w:r w:rsidRPr="002D3691">
        <w:rPr>
          <w:rFonts w:ascii="Times New Roman" w:eastAsia="Times New Roman" w:hAnsi="Times New Roman" w:cs="Times New Roman"/>
          <w:color w:val="000000"/>
          <w:sz w:val="28"/>
          <w:szCs w:val="28"/>
          <w:shd w:val="clear" w:color="auto" w:fill="FFFFFF"/>
        </w:rPr>
        <w:t xml:space="preserve"> </w:t>
      </w:r>
      <w:r>
        <w:rPr>
          <w:rFonts w:ascii="Times New Roman" w:eastAsia="Times New Roman" w:hAnsi="Times New Roman" w:cs="Times New Roman"/>
          <w:color w:val="000000"/>
          <w:sz w:val="28"/>
          <w:szCs w:val="28"/>
          <w:shd w:val="clear" w:color="auto" w:fill="FFFFFF"/>
        </w:rPr>
        <w:t>частичные суммы рядов (1) и (2) соответственно. Имеем</w:t>
      </w:r>
    </w:p>
    <w:p w14:paraId="63341A1F" w14:textId="3597F71D" w:rsidR="002D3691" w:rsidRPr="002D3691" w:rsidRDefault="00000000" w:rsidP="008A3D8B">
      <w:pPr>
        <w:spacing w:before="240" w:after="240" w:line="240" w:lineRule="auto"/>
        <w:rPr>
          <w:rFonts w:ascii="Times New Roman" w:eastAsia="Times New Roman" w:hAnsi="Times New Roman" w:cs="Times New Roman"/>
          <w:color w:val="000000"/>
          <w:sz w:val="28"/>
          <w:szCs w:val="28"/>
          <w:shd w:val="clear" w:color="auto" w:fill="FFFFFF"/>
        </w:rPr>
      </w:pPr>
      <m:oMathPara>
        <m:oMath>
          <m:d>
            <m:dPr>
              <m:begChr m:val="|"/>
              <m:endChr m:val="|"/>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S</m:t>
              </m:r>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m:t>
                  </m:r>
                </m:e>
              </m:d>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S</m:t>
                  </m:r>
                </m:e>
                <m:sub>
                  <m:r>
                    <w:rPr>
                      <w:rFonts w:ascii="Cambria Math" w:eastAsia="Times New Roman" w:hAnsi="Cambria Math" w:cs="Times New Roman"/>
                      <w:color w:val="000000"/>
                      <w:sz w:val="28"/>
                      <w:szCs w:val="28"/>
                      <w:shd w:val="clear" w:color="auto" w:fill="FFFFFF"/>
                    </w:rPr>
                    <m:t>n</m:t>
                  </m:r>
                </m:sub>
              </m:sSub>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m:t>
                  </m:r>
                </m:e>
              </m:d>
            </m:e>
          </m:d>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f</m:t>
              </m:r>
            </m:e>
            <m:sub>
              <m:r>
                <w:rPr>
                  <w:rFonts w:ascii="Cambria Math" w:eastAsia="Times New Roman" w:hAnsi="Cambria Math" w:cs="Times New Roman"/>
                  <w:color w:val="000000"/>
                  <w:sz w:val="28"/>
                  <w:szCs w:val="28"/>
                  <w:shd w:val="clear" w:color="auto" w:fill="FFFFFF"/>
                </w:rPr>
                <m:t>n+1</m:t>
              </m:r>
            </m:sub>
          </m:sSub>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m:t>
              </m:r>
            </m:e>
          </m:d>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f</m:t>
              </m:r>
            </m:e>
            <m:sub>
              <m:r>
                <w:rPr>
                  <w:rFonts w:ascii="Cambria Math" w:eastAsia="Times New Roman" w:hAnsi="Cambria Math" w:cs="Times New Roman"/>
                  <w:color w:val="000000"/>
                  <w:sz w:val="28"/>
                  <w:szCs w:val="28"/>
                  <w:shd w:val="clear" w:color="auto" w:fill="FFFFFF"/>
                </w:rPr>
                <m:t>n+2</m:t>
              </m:r>
            </m:sub>
          </m:sSub>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m:t>
              </m:r>
            </m:e>
          </m:d>
          <m:r>
            <w:rPr>
              <w:rFonts w:ascii="Cambria Math" w:eastAsia="Times New Roman" w:hAnsi="Cambria Math" w:cs="Times New Roman"/>
              <w:color w:val="000000"/>
              <w:sz w:val="28"/>
              <w:szCs w:val="28"/>
              <w:shd w:val="clear" w:color="auto" w:fill="FFFFFF"/>
            </w:rPr>
            <m:t>+…|≤</m:t>
          </m:r>
          <m:d>
            <m:dPr>
              <m:begChr m:val="|"/>
              <m:endChr m:val="|"/>
              <m:ctrlPr>
                <w:rPr>
                  <w:rFonts w:ascii="Cambria Math" w:eastAsia="Times New Roman" w:hAnsi="Cambria Math" w:cs="Times New Roman"/>
                  <w:i/>
                  <w:color w:val="000000"/>
                  <w:sz w:val="28"/>
                  <w:szCs w:val="28"/>
                  <w:shd w:val="clear" w:color="auto" w:fill="FFFFFF"/>
                </w:rPr>
              </m:ctrlPr>
            </m:dPr>
            <m:e>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f</m:t>
                  </m:r>
                </m:e>
                <m:sub>
                  <m:r>
                    <w:rPr>
                      <w:rFonts w:ascii="Cambria Math" w:eastAsia="Times New Roman" w:hAnsi="Cambria Math" w:cs="Times New Roman"/>
                      <w:color w:val="000000"/>
                      <w:sz w:val="28"/>
                      <w:szCs w:val="28"/>
                      <w:shd w:val="clear" w:color="auto" w:fill="FFFFFF"/>
                    </w:rPr>
                    <m:t>n+1</m:t>
                  </m:r>
                </m:sub>
              </m:sSub>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m:t>
                  </m:r>
                </m:e>
              </m:d>
            </m:e>
          </m:d>
          <m:r>
            <w:rPr>
              <w:rFonts w:ascii="Cambria Math" w:eastAsia="Times New Roman" w:hAnsi="Cambria Math" w:cs="Times New Roman"/>
              <w:color w:val="000000"/>
              <w:sz w:val="28"/>
              <w:szCs w:val="28"/>
              <w:shd w:val="clear" w:color="auto" w:fill="FFFFFF"/>
            </w:rPr>
            <m:t>+</m:t>
          </m:r>
          <m:d>
            <m:dPr>
              <m:begChr m:val="|"/>
              <m:endChr m:val="|"/>
              <m:ctrlPr>
                <w:rPr>
                  <w:rFonts w:ascii="Cambria Math" w:eastAsia="Times New Roman" w:hAnsi="Cambria Math" w:cs="Times New Roman"/>
                  <w:i/>
                  <w:color w:val="000000"/>
                  <w:sz w:val="28"/>
                  <w:szCs w:val="28"/>
                  <w:shd w:val="clear" w:color="auto" w:fill="FFFFFF"/>
                </w:rPr>
              </m:ctrlPr>
            </m:dPr>
            <m:e>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f</m:t>
                  </m:r>
                </m:e>
                <m:sub>
                  <m:r>
                    <w:rPr>
                      <w:rFonts w:ascii="Cambria Math" w:eastAsia="Times New Roman" w:hAnsi="Cambria Math" w:cs="Times New Roman"/>
                      <w:color w:val="000000"/>
                      <w:sz w:val="28"/>
                      <w:szCs w:val="28"/>
                      <w:shd w:val="clear" w:color="auto" w:fill="FFFFFF"/>
                    </w:rPr>
                    <m:t>n+2</m:t>
                  </m:r>
                </m:sub>
              </m:sSub>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m:t>
                  </m:r>
                </m:e>
              </m:d>
            </m:e>
          </m:d>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a</m:t>
              </m:r>
            </m:e>
            <m:sub>
              <m:r>
                <w:rPr>
                  <w:rFonts w:ascii="Cambria Math" w:eastAsia="Times New Roman" w:hAnsi="Cambria Math" w:cs="Times New Roman"/>
                  <w:color w:val="000000"/>
                  <w:sz w:val="28"/>
                  <w:szCs w:val="28"/>
                  <w:shd w:val="clear" w:color="auto" w:fill="FFFFFF"/>
                </w:rPr>
                <m:t>n+1</m:t>
              </m:r>
            </m:sub>
          </m:sSub>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a</m:t>
              </m:r>
            </m:e>
            <m:sub>
              <m:r>
                <w:rPr>
                  <w:rFonts w:ascii="Cambria Math" w:eastAsia="Times New Roman" w:hAnsi="Cambria Math" w:cs="Times New Roman"/>
                  <w:color w:val="000000"/>
                  <w:sz w:val="28"/>
                  <w:szCs w:val="28"/>
                  <w:shd w:val="clear" w:color="auto" w:fill="FFFFFF"/>
                </w:rPr>
                <m:t>n-2</m:t>
              </m:r>
            </m:sub>
          </m:sSub>
          <m:r>
            <w:rPr>
              <w:rFonts w:ascii="Cambria Math" w:eastAsia="Times New Roman" w:hAnsi="Cambria Math" w:cs="Times New Roman"/>
              <w:color w:val="000000"/>
              <w:sz w:val="28"/>
              <w:szCs w:val="28"/>
              <w:shd w:val="clear" w:color="auto" w:fill="FFFFFF"/>
            </w:rPr>
            <m:t>+…+&lt;σ-</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σ</m:t>
              </m:r>
            </m:e>
            <m:sub>
              <m:r>
                <w:rPr>
                  <w:rFonts w:ascii="Cambria Math" w:eastAsia="Times New Roman" w:hAnsi="Cambria Math" w:cs="Times New Roman"/>
                  <w:color w:val="000000"/>
                  <w:sz w:val="28"/>
                  <w:szCs w:val="28"/>
                  <w:shd w:val="clear" w:color="auto" w:fill="FFFFFF"/>
                </w:rPr>
                <m:t>n</m:t>
              </m:r>
            </m:sub>
          </m:sSub>
        </m:oMath>
      </m:oMathPara>
    </w:p>
    <w:p w14:paraId="6C6A8E86" w14:textId="77777777" w:rsidR="002D3691" w:rsidRPr="00120B3A" w:rsidRDefault="002D3691" w:rsidP="008A3D8B">
      <w:pPr>
        <w:spacing w:before="240" w:after="240" w:line="24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 xml:space="preserve">для всех </w:t>
      </w:r>
      <m:oMath>
        <m:r>
          <w:rPr>
            <w:rFonts w:ascii="Cambria Math" w:eastAsia="Times New Roman" w:hAnsi="Cambria Math" w:cs="Times New Roman"/>
            <w:color w:val="000000"/>
            <w:sz w:val="28"/>
            <w:szCs w:val="28"/>
            <w:shd w:val="clear" w:color="auto" w:fill="FFFFFF"/>
          </w:rPr>
          <m:t>x∈</m:t>
        </m:r>
        <m:r>
          <m:rPr>
            <m:sty m:val="p"/>
          </m:rPr>
          <w:rPr>
            <w:rFonts w:ascii="Cambria Math" w:eastAsia="Times New Roman" w:hAnsi="Cambria Math" w:cs="Times New Roman"/>
            <w:color w:val="000000"/>
            <w:sz w:val="28"/>
            <w:szCs w:val="28"/>
            <w:shd w:val="clear" w:color="auto" w:fill="FFFFFF"/>
          </w:rPr>
          <m:t>Ω</m:t>
        </m:r>
      </m:oMath>
      <w:r w:rsidRPr="00120B3A">
        <w:rPr>
          <w:rFonts w:ascii="Times New Roman" w:eastAsia="Times New Roman" w:hAnsi="Times New Roman" w:cs="Times New Roman"/>
          <w:color w:val="000000"/>
          <w:sz w:val="28"/>
          <w:szCs w:val="28"/>
          <w:shd w:val="clear" w:color="auto" w:fill="FFFFFF"/>
        </w:rPr>
        <w:t>.</w:t>
      </w:r>
    </w:p>
    <w:p w14:paraId="045DBFF4" w14:textId="77777777" w:rsidR="002D3691" w:rsidRDefault="002D3691" w:rsidP="008A3D8B">
      <w:pPr>
        <w:spacing w:before="240" w:after="240" w:line="24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ab/>
        <w:t xml:space="preserve">Возьмем любое (сколь угодно малое) число </w:t>
      </w:r>
      <m:oMath>
        <m:r>
          <w:rPr>
            <w:rFonts w:ascii="Cambria Math" w:eastAsia="Times New Roman" w:hAnsi="Cambria Math" w:cs="Times New Roman"/>
            <w:color w:val="000000"/>
            <w:sz w:val="28"/>
            <w:szCs w:val="28"/>
            <w:shd w:val="clear" w:color="auto" w:fill="FFFFFF"/>
          </w:rPr>
          <m:t>ε&gt;0</m:t>
        </m:r>
      </m:oMath>
      <w:r w:rsidRPr="002D3691">
        <w:rPr>
          <w:rFonts w:ascii="Times New Roman" w:eastAsia="Times New Roman" w:hAnsi="Times New Roman" w:cs="Times New Roman"/>
          <w:color w:val="000000"/>
          <w:sz w:val="28"/>
          <w:szCs w:val="28"/>
          <w:shd w:val="clear" w:color="auto" w:fill="FFFFFF"/>
        </w:rPr>
        <w:t xml:space="preserve">. </w:t>
      </w:r>
      <w:r>
        <w:rPr>
          <w:rFonts w:ascii="Times New Roman" w:eastAsia="Times New Roman" w:hAnsi="Times New Roman" w:cs="Times New Roman"/>
          <w:color w:val="000000"/>
          <w:sz w:val="28"/>
          <w:szCs w:val="28"/>
          <w:shd w:val="clear" w:color="auto" w:fill="FFFFFF"/>
        </w:rPr>
        <w:t xml:space="preserve">Тогда из сходимости числового ряда (2) следует существование номера </w:t>
      </w:r>
      <m:oMath>
        <m:r>
          <w:rPr>
            <w:rFonts w:ascii="Cambria Math" w:eastAsia="Times New Roman" w:hAnsi="Cambria Math" w:cs="Times New Roman"/>
            <w:color w:val="000000"/>
            <w:sz w:val="28"/>
            <w:szCs w:val="28"/>
            <w:shd w:val="clear" w:color="auto" w:fill="FFFFFF"/>
          </w:rPr>
          <m:t>N=N(ε)</m:t>
        </m:r>
      </m:oMath>
      <w:r w:rsidRPr="002D3691">
        <w:rPr>
          <w:rFonts w:ascii="Times New Roman" w:eastAsia="Times New Roman" w:hAnsi="Times New Roman" w:cs="Times New Roman"/>
          <w:color w:val="000000"/>
          <w:sz w:val="28"/>
          <w:szCs w:val="28"/>
          <w:shd w:val="clear" w:color="auto" w:fill="FFFFFF"/>
        </w:rPr>
        <w:t xml:space="preserve"> </w:t>
      </w:r>
      <w:r>
        <w:rPr>
          <w:rFonts w:ascii="Times New Roman" w:eastAsia="Times New Roman" w:hAnsi="Times New Roman" w:cs="Times New Roman"/>
          <w:color w:val="000000"/>
          <w:sz w:val="28"/>
          <w:szCs w:val="28"/>
          <w:shd w:val="clear" w:color="auto" w:fill="FFFFFF"/>
        </w:rPr>
        <w:t xml:space="preserve">такого, что </w:t>
      </w:r>
      <m:oMath>
        <m:r>
          <w:rPr>
            <w:rFonts w:ascii="Cambria Math" w:eastAsia="Times New Roman" w:hAnsi="Cambria Math" w:cs="Times New Roman"/>
            <w:color w:val="000000"/>
            <w:sz w:val="28"/>
            <w:szCs w:val="28"/>
            <w:shd w:val="clear" w:color="auto" w:fill="FFFFFF"/>
          </w:rPr>
          <m:t>σ-</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σ</m:t>
            </m:r>
          </m:e>
          <m:sub>
            <m:r>
              <w:rPr>
                <w:rFonts w:ascii="Cambria Math" w:eastAsia="Times New Roman" w:hAnsi="Cambria Math" w:cs="Times New Roman"/>
                <w:color w:val="000000"/>
                <w:sz w:val="28"/>
                <w:szCs w:val="28"/>
                <w:shd w:val="clear" w:color="auto" w:fill="FFFFFF"/>
              </w:rPr>
              <m:t>n</m:t>
            </m:r>
          </m:sub>
        </m:sSub>
        <m:r>
          <w:rPr>
            <w:rFonts w:ascii="Cambria Math" w:eastAsia="Times New Roman" w:hAnsi="Cambria Math" w:cs="Times New Roman"/>
            <w:color w:val="000000"/>
            <w:sz w:val="28"/>
            <w:szCs w:val="28"/>
            <w:shd w:val="clear" w:color="auto" w:fill="FFFFFF"/>
          </w:rPr>
          <m:t>&lt;ε</m:t>
        </m:r>
      </m:oMath>
      <w:r w:rsidRPr="002D3691">
        <w:rPr>
          <w:rFonts w:ascii="Times New Roman" w:eastAsia="Times New Roman" w:hAnsi="Times New Roman" w:cs="Times New Roman"/>
          <w:color w:val="000000"/>
          <w:sz w:val="28"/>
          <w:szCs w:val="28"/>
          <w:shd w:val="clear" w:color="auto" w:fill="FFFFFF"/>
        </w:rPr>
        <w:t xml:space="preserve"> </w:t>
      </w:r>
      <w:r>
        <w:rPr>
          <w:rFonts w:ascii="Times New Roman" w:eastAsia="Times New Roman" w:hAnsi="Times New Roman" w:cs="Times New Roman"/>
          <w:color w:val="000000"/>
          <w:sz w:val="28"/>
          <w:szCs w:val="28"/>
          <w:shd w:val="clear" w:color="auto" w:fill="FFFFFF"/>
        </w:rPr>
        <w:t xml:space="preserve">и, следовательно, </w:t>
      </w:r>
      <m:oMath>
        <m:d>
          <m:dPr>
            <m:begChr m:val="|"/>
            <m:endChr m:val="|"/>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S</m:t>
            </m:r>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m:t>
                </m:r>
              </m:e>
            </m:d>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S</m:t>
                </m:r>
              </m:e>
              <m:sub>
                <m:r>
                  <w:rPr>
                    <w:rFonts w:ascii="Cambria Math" w:eastAsia="Times New Roman" w:hAnsi="Cambria Math" w:cs="Times New Roman"/>
                    <w:color w:val="000000"/>
                    <w:sz w:val="28"/>
                    <w:szCs w:val="28"/>
                    <w:shd w:val="clear" w:color="auto" w:fill="FFFFFF"/>
                  </w:rPr>
                  <m:t>n</m:t>
                </m:r>
              </m:sub>
            </m:sSub>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m:t>
                </m:r>
              </m:e>
            </m:d>
          </m:e>
        </m:d>
        <m:r>
          <w:rPr>
            <w:rFonts w:ascii="Cambria Math" w:eastAsia="Times New Roman" w:hAnsi="Cambria Math" w:cs="Times New Roman"/>
            <w:color w:val="000000"/>
            <w:sz w:val="28"/>
            <w:szCs w:val="28"/>
            <w:shd w:val="clear" w:color="auto" w:fill="FFFFFF"/>
          </w:rPr>
          <m:t>&lt;ε</m:t>
        </m:r>
      </m:oMath>
      <w:r w:rsidRPr="002D3691">
        <w:rPr>
          <w:rFonts w:ascii="Times New Roman" w:eastAsia="Times New Roman" w:hAnsi="Times New Roman" w:cs="Times New Roman"/>
          <w:color w:val="000000"/>
          <w:sz w:val="28"/>
          <w:szCs w:val="28"/>
          <w:shd w:val="clear" w:color="auto" w:fill="FFFFFF"/>
        </w:rPr>
        <w:t xml:space="preserve"> </w:t>
      </w:r>
      <w:r>
        <w:rPr>
          <w:rFonts w:ascii="Times New Roman" w:eastAsia="Times New Roman" w:hAnsi="Times New Roman" w:cs="Times New Roman"/>
          <w:color w:val="000000"/>
          <w:sz w:val="28"/>
          <w:szCs w:val="28"/>
          <w:shd w:val="clear" w:color="auto" w:fill="FFFFFF"/>
        </w:rPr>
        <w:t xml:space="preserve">для всех номеров </w:t>
      </w:r>
      <m:oMath>
        <m:r>
          <w:rPr>
            <w:rFonts w:ascii="Cambria Math" w:eastAsia="Times New Roman" w:hAnsi="Cambria Math" w:cs="Times New Roman"/>
            <w:color w:val="000000"/>
            <w:sz w:val="28"/>
            <w:szCs w:val="28"/>
            <w:shd w:val="clear" w:color="auto" w:fill="FFFFFF"/>
          </w:rPr>
          <m:t>n&gt;N(ε)</m:t>
        </m:r>
      </m:oMath>
      <w:r w:rsidRPr="002D3691">
        <w:rPr>
          <w:rFonts w:ascii="Times New Roman" w:eastAsia="Times New Roman" w:hAnsi="Times New Roman" w:cs="Times New Roman"/>
          <w:color w:val="000000"/>
          <w:sz w:val="28"/>
          <w:szCs w:val="28"/>
          <w:shd w:val="clear" w:color="auto" w:fill="FFFFFF"/>
        </w:rPr>
        <w:t xml:space="preserve"> </w:t>
      </w:r>
      <w:r>
        <w:rPr>
          <w:rFonts w:ascii="Times New Roman" w:eastAsia="Times New Roman" w:hAnsi="Times New Roman" w:cs="Times New Roman"/>
          <w:color w:val="000000"/>
          <w:sz w:val="28"/>
          <w:szCs w:val="28"/>
          <w:shd w:val="clear" w:color="auto" w:fill="FFFFFF"/>
        </w:rPr>
        <w:t xml:space="preserve">и для всех </w:t>
      </w:r>
      <m:oMath>
        <m:r>
          <w:rPr>
            <w:rFonts w:ascii="Cambria Math" w:eastAsia="Times New Roman" w:hAnsi="Cambria Math" w:cs="Times New Roman"/>
            <w:color w:val="000000"/>
            <w:sz w:val="28"/>
            <w:szCs w:val="28"/>
            <w:shd w:val="clear" w:color="auto" w:fill="FFFFFF"/>
          </w:rPr>
          <m:t>x∈</m:t>
        </m:r>
        <m:r>
          <m:rPr>
            <m:sty m:val="p"/>
          </m:rPr>
          <w:rPr>
            <w:rFonts w:ascii="Cambria Math" w:eastAsia="Times New Roman" w:hAnsi="Cambria Math" w:cs="Times New Roman"/>
            <w:color w:val="000000"/>
            <w:sz w:val="28"/>
            <w:szCs w:val="28"/>
            <w:shd w:val="clear" w:color="auto" w:fill="FFFFFF"/>
          </w:rPr>
          <m:t>Ω</m:t>
        </m:r>
      </m:oMath>
      <w:r w:rsidRPr="002D3691">
        <w:rPr>
          <w:rFonts w:ascii="Times New Roman" w:eastAsia="Times New Roman" w:hAnsi="Times New Roman" w:cs="Times New Roman"/>
          <w:color w:val="000000"/>
          <w:sz w:val="28"/>
          <w:szCs w:val="28"/>
          <w:shd w:val="clear" w:color="auto" w:fill="FFFFFF"/>
        </w:rPr>
        <w:t xml:space="preserve">, </w:t>
      </w:r>
      <w:r>
        <w:rPr>
          <w:rFonts w:ascii="Times New Roman" w:eastAsia="Times New Roman" w:hAnsi="Times New Roman" w:cs="Times New Roman"/>
          <w:color w:val="000000"/>
          <w:sz w:val="28"/>
          <w:szCs w:val="28"/>
          <w:shd w:val="clear" w:color="auto" w:fill="FFFFFF"/>
        </w:rPr>
        <w:t xml:space="preserve">т. е. ряд (1) сходится равномерно на множестве </w:t>
      </w:r>
      <m:oMath>
        <m:r>
          <m:rPr>
            <m:sty m:val="p"/>
          </m:rPr>
          <w:rPr>
            <w:rFonts w:ascii="Cambria Math" w:eastAsia="Times New Roman" w:hAnsi="Cambria Math" w:cs="Times New Roman"/>
            <w:color w:val="000000"/>
            <w:sz w:val="28"/>
            <w:szCs w:val="28"/>
            <w:shd w:val="clear" w:color="auto" w:fill="FFFFFF"/>
          </w:rPr>
          <m:t>Ω</m:t>
        </m:r>
      </m:oMath>
      <w:r w:rsidRPr="002D3691">
        <w:rPr>
          <w:rFonts w:ascii="Times New Roman" w:eastAsia="Times New Roman" w:hAnsi="Times New Roman" w:cs="Times New Roman"/>
          <w:color w:val="000000"/>
          <w:sz w:val="28"/>
          <w:szCs w:val="28"/>
          <w:shd w:val="clear" w:color="auto" w:fill="FFFFFF"/>
        </w:rPr>
        <w:t>.</w:t>
      </w:r>
    </w:p>
    <w:p w14:paraId="06740B4F" w14:textId="3EB35122" w:rsidR="002D3691" w:rsidRDefault="002D3691" w:rsidP="0083473F">
      <w:pPr>
        <w:spacing w:before="240" w:after="240" w:line="240" w:lineRule="auto"/>
        <w:ind w:firstLine="708"/>
        <w:rPr>
          <w:rFonts w:ascii="Times New Roman" w:eastAsia="Times New Roman" w:hAnsi="Times New Roman" w:cs="Times New Roman"/>
          <w:color w:val="000000"/>
          <w:sz w:val="28"/>
          <w:szCs w:val="28"/>
          <w:shd w:val="clear" w:color="auto" w:fill="FFFFFF"/>
        </w:rPr>
      </w:pPr>
      <w:r w:rsidRPr="002D3691">
        <w:rPr>
          <w:rFonts w:ascii="Times New Roman" w:eastAsia="Times New Roman" w:hAnsi="Times New Roman" w:cs="Times New Roman"/>
          <w:b/>
          <w:bCs/>
          <w:color w:val="000000"/>
          <w:sz w:val="28"/>
          <w:szCs w:val="28"/>
          <w:shd w:val="clear" w:color="auto" w:fill="FFFFFF"/>
        </w:rPr>
        <w:t>Замечание</w:t>
      </w:r>
      <w:r w:rsidR="001A4B8C" w:rsidRPr="000D7F1A">
        <w:rPr>
          <w:rFonts w:ascii="Times New Roman" w:eastAsia="Times New Roman" w:hAnsi="Times New Roman" w:cs="Times New Roman"/>
          <w:b/>
          <w:bCs/>
          <w:color w:val="000000"/>
          <w:sz w:val="28"/>
          <w:szCs w:val="28"/>
          <w:shd w:val="clear" w:color="auto" w:fill="FFFFFF"/>
        </w:rPr>
        <w:t xml:space="preserve"> 1</w:t>
      </w:r>
      <w:r>
        <w:rPr>
          <w:rFonts w:ascii="Times New Roman" w:eastAsia="Times New Roman" w:hAnsi="Times New Roman" w:cs="Times New Roman"/>
          <w:color w:val="000000"/>
          <w:sz w:val="28"/>
          <w:szCs w:val="28"/>
          <w:shd w:val="clear" w:color="auto" w:fill="FFFFFF"/>
        </w:rPr>
        <w:t>. Числовой ряд (2) часто называют мажорирующим, или мажорантным, для функционального ряда (1).</w:t>
      </w:r>
    </w:p>
    <w:p w14:paraId="7969421F" w14:textId="28FCB6E0" w:rsidR="00570399" w:rsidRDefault="002D3691" w:rsidP="0083473F">
      <w:pPr>
        <w:spacing w:before="240" w:after="240" w:line="240" w:lineRule="auto"/>
        <w:ind w:firstLine="708"/>
        <w:rPr>
          <w:rFonts w:ascii="Times New Roman" w:eastAsia="Times New Roman" w:hAnsi="Times New Roman" w:cs="Times New Roman"/>
          <w:b/>
          <w:bCs/>
          <w:color w:val="000000"/>
          <w:sz w:val="28"/>
          <w:szCs w:val="28"/>
          <w:shd w:val="clear" w:color="auto" w:fill="FFFFFF"/>
        </w:rPr>
      </w:pPr>
      <w:r w:rsidRPr="002D3691">
        <w:rPr>
          <w:rFonts w:ascii="Times New Roman" w:eastAsia="Times New Roman" w:hAnsi="Times New Roman" w:cs="Times New Roman"/>
          <w:b/>
          <w:bCs/>
          <w:color w:val="000000"/>
          <w:sz w:val="28"/>
          <w:szCs w:val="28"/>
          <w:shd w:val="clear" w:color="auto" w:fill="FFFFFF"/>
        </w:rPr>
        <w:t>Замечание</w:t>
      </w:r>
      <w:r w:rsidR="001A4B8C" w:rsidRPr="000D7F1A">
        <w:rPr>
          <w:rFonts w:ascii="Times New Roman" w:eastAsia="Times New Roman" w:hAnsi="Times New Roman" w:cs="Times New Roman"/>
          <w:b/>
          <w:bCs/>
          <w:color w:val="000000"/>
          <w:sz w:val="28"/>
          <w:szCs w:val="28"/>
          <w:shd w:val="clear" w:color="auto" w:fill="FFFFFF"/>
        </w:rPr>
        <w:t xml:space="preserve"> 2</w:t>
      </w:r>
      <w:r>
        <w:rPr>
          <w:rFonts w:ascii="Times New Roman" w:eastAsia="Times New Roman" w:hAnsi="Times New Roman" w:cs="Times New Roman"/>
          <w:color w:val="000000"/>
          <w:sz w:val="28"/>
          <w:szCs w:val="28"/>
          <w:shd w:val="clear" w:color="auto" w:fill="FFFFFF"/>
        </w:rPr>
        <w:t xml:space="preserve">. Функциональный ряд (1) может сходится равномерно на множестве </w:t>
      </w:r>
      <m:oMath>
        <m:r>
          <m:rPr>
            <m:sty m:val="p"/>
          </m:rPr>
          <w:rPr>
            <w:rFonts w:ascii="Cambria Math" w:eastAsia="Times New Roman" w:hAnsi="Cambria Math" w:cs="Times New Roman"/>
            <w:color w:val="000000"/>
            <w:sz w:val="28"/>
            <w:szCs w:val="28"/>
            <w:shd w:val="clear" w:color="auto" w:fill="FFFFFF"/>
          </w:rPr>
          <m:t>Ω</m:t>
        </m:r>
      </m:oMath>
      <w:r w:rsidRPr="002D3691">
        <w:rPr>
          <w:rFonts w:ascii="Times New Roman" w:eastAsia="Times New Roman" w:hAnsi="Times New Roman" w:cs="Times New Roman"/>
          <w:color w:val="000000"/>
          <w:sz w:val="28"/>
          <w:szCs w:val="28"/>
          <w:shd w:val="clear" w:color="auto" w:fill="FFFFFF"/>
        </w:rPr>
        <w:t xml:space="preserve"> </w:t>
      </w:r>
      <w:r>
        <w:rPr>
          <w:rFonts w:ascii="Times New Roman" w:eastAsia="Times New Roman" w:hAnsi="Times New Roman" w:cs="Times New Roman"/>
          <w:color w:val="000000"/>
          <w:sz w:val="28"/>
          <w:szCs w:val="28"/>
          <w:shd w:val="clear" w:color="auto" w:fill="FFFFFF"/>
        </w:rPr>
        <w:t xml:space="preserve">и в этом случае, когда не существует числового мажорантного </w:t>
      </w:r>
      <w:r>
        <w:rPr>
          <w:rFonts w:ascii="Times New Roman" w:eastAsia="Times New Roman" w:hAnsi="Times New Roman" w:cs="Times New Roman"/>
          <w:color w:val="000000"/>
          <w:sz w:val="28"/>
          <w:szCs w:val="28"/>
          <w:shd w:val="clear" w:color="auto" w:fill="FFFFFF"/>
        </w:rPr>
        <w:lastRenderedPageBreak/>
        <w:t>ряда (2), т. е. признак Вейерштрасса является лишь достаточным признаком для равномерной сходимости, но не является необходимым.</w:t>
      </w:r>
      <w:r w:rsidRPr="002D3691">
        <w:rPr>
          <w:rFonts w:ascii="Times New Roman" w:eastAsia="Times New Roman" w:hAnsi="Times New Roman" w:cs="Times New Roman"/>
          <w:b/>
          <w:bCs/>
          <w:color w:val="000000"/>
          <w:sz w:val="28"/>
          <w:szCs w:val="28"/>
          <w:shd w:val="clear" w:color="auto" w:fill="FFFFFF"/>
        </w:rPr>
        <w:t xml:space="preserve"> </w:t>
      </w:r>
    </w:p>
    <w:p w14:paraId="78ED2F0F" w14:textId="27208E77" w:rsidR="00570399" w:rsidRPr="00725297" w:rsidRDefault="00570399" w:rsidP="00725297">
      <w:pPr>
        <w:pStyle w:val="2"/>
        <w:numPr>
          <w:ilvl w:val="2"/>
          <w:numId w:val="9"/>
        </w:numPr>
        <w:rPr>
          <w:rFonts w:ascii="Times New Roman" w:eastAsia="Times New Roman" w:hAnsi="Times New Roman" w:cs="Times New Roman"/>
          <w:b/>
          <w:bCs/>
          <w:color w:val="auto"/>
          <w:shd w:val="clear" w:color="auto" w:fill="FFFFFF"/>
        </w:rPr>
      </w:pPr>
      <w:bookmarkStart w:id="26" w:name="_Toc154634849"/>
      <w:r w:rsidRPr="00725297">
        <w:rPr>
          <w:rFonts w:ascii="Times New Roman" w:eastAsia="Times New Roman" w:hAnsi="Times New Roman" w:cs="Times New Roman"/>
          <w:b/>
          <w:bCs/>
          <w:color w:val="auto"/>
          <w:shd w:val="clear" w:color="auto" w:fill="FFFFFF"/>
        </w:rPr>
        <w:t>Свойства равномерно сходящихся функциональных рядов</w:t>
      </w:r>
      <w:bookmarkEnd w:id="26"/>
    </w:p>
    <w:p w14:paraId="334B0BDB" w14:textId="77777777" w:rsidR="00570399" w:rsidRDefault="00570399" w:rsidP="008A3D8B">
      <w:pPr>
        <w:spacing w:before="240" w:after="240" w:line="240" w:lineRule="auto"/>
        <w:rPr>
          <w:rFonts w:ascii="Times New Roman" w:hAnsi="Times New Roman" w:cs="Times New Roman"/>
          <w:sz w:val="28"/>
          <w:szCs w:val="28"/>
        </w:rPr>
      </w:pPr>
      <w:r w:rsidRPr="00570399">
        <w:rPr>
          <w:rFonts w:ascii="Times New Roman" w:hAnsi="Times New Roman" w:cs="Times New Roman"/>
          <w:sz w:val="28"/>
          <w:szCs w:val="28"/>
        </w:rPr>
        <w:t>Равномерно сходящиеся функциональные ряды обладают рядом важных свойств</w:t>
      </w:r>
      <w:r>
        <w:rPr>
          <w:rFonts w:ascii="Times New Roman" w:hAnsi="Times New Roman" w:cs="Times New Roman"/>
          <w:sz w:val="28"/>
          <w:szCs w:val="28"/>
        </w:rPr>
        <w:t>.</w:t>
      </w:r>
    </w:p>
    <w:p w14:paraId="50EDBA16" w14:textId="69E4BFCE" w:rsidR="00570399" w:rsidRDefault="00570399" w:rsidP="0083473F">
      <w:pPr>
        <w:spacing w:before="240" w:after="240" w:line="240" w:lineRule="auto"/>
        <w:ind w:firstLine="708"/>
        <w:rPr>
          <w:rFonts w:ascii="Times New Roman" w:hAnsi="Times New Roman" w:cs="Times New Roman"/>
          <w:sz w:val="28"/>
          <w:szCs w:val="28"/>
        </w:rPr>
      </w:pPr>
      <w:r w:rsidRPr="00570399">
        <w:rPr>
          <w:rFonts w:ascii="Times New Roman" w:hAnsi="Times New Roman" w:cs="Times New Roman"/>
          <w:b/>
          <w:bCs/>
          <w:sz w:val="28"/>
          <w:szCs w:val="28"/>
        </w:rPr>
        <w:t>Теорема</w:t>
      </w:r>
      <w:r w:rsidR="001A4B8C" w:rsidRPr="001A4B8C">
        <w:rPr>
          <w:rFonts w:ascii="Times New Roman" w:hAnsi="Times New Roman" w:cs="Times New Roman"/>
          <w:b/>
          <w:bCs/>
          <w:sz w:val="28"/>
          <w:szCs w:val="28"/>
        </w:rPr>
        <w:t xml:space="preserve"> </w:t>
      </w:r>
      <w:r w:rsidR="001A4B8C">
        <w:rPr>
          <w:rFonts w:ascii="Times New Roman" w:hAnsi="Times New Roman" w:cs="Times New Roman"/>
          <w:b/>
          <w:bCs/>
          <w:sz w:val="28"/>
          <w:szCs w:val="28"/>
          <w:lang w:val="en-US"/>
        </w:rPr>
        <w:t>1</w:t>
      </w:r>
      <w:r>
        <w:rPr>
          <w:rFonts w:ascii="Times New Roman" w:hAnsi="Times New Roman" w:cs="Times New Roman"/>
          <w:sz w:val="28"/>
          <w:szCs w:val="28"/>
        </w:rPr>
        <w:t>. Если все члены ряда</w:t>
      </w:r>
    </w:p>
    <w:p w14:paraId="66C73343" w14:textId="77777777" w:rsidR="00570399" w:rsidRPr="00570399" w:rsidRDefault="00000000" w:rsidP="008A3D8B">
      <w:pPr>
        <w:spacing w:before="240" w:after="240" w:line="240" w:lineRule="auto"/>
        <w:rPr>
          <w:rFonts w:ascii="Times New Roman" w:eastAsiaTheme="minorEastAsia" w:hAnsi="Times New Roman" w:cs="Times New Roman"/>
          <w:color w:val="000000"/>
          <w:sz w:val="28"/>
          <w:szCs w:val="28"/>
          <w:shd w:val="clear" w:color="auto" w:fill="FFFFFF"/>
        </w:rPr>
      </w:pPr>
      <m:oMathPara>
        <m:oMath>
          <m:nary>
            <m:naryPr>
              <m:chr m:val="∑"/>
              <m:limLoc m:val="undOvr"/>
              <m:ctrlPr>
                <w:rPr>
                  <w:rFonts w:ascii="Cambria Math" w:eastAsia="Times New Roman" w:hAnsi="Cambria Math" w:cs="Times New Roman"/>
                  <w:i/>
                  <w:color w:val="000000"/>
                  <w:sz w:val="28"/>
                  <w:szCs w:val="28"/>
                  <w:shd w:val="clear" w:color="auto" w:fill="FFFFFF"/>
                </w:rPr>
              </m:ctrlPr>
            </m:naryPr>
            <m:sub>
              <m:r>
                <w:rPr>
                  <w:rFonts w:ascii="Cambria Math" w:eastAsia="Times New Roman" w:hAnsi="Cambria Math" w:cs="Times New Roman"/>
                  <w:color w:val="000000"/>
                  <w:sz w:val="28"/>
                  <w:szCs w:val="28"/>
                  <w:shd w:val="clear" w:color="auto" w:fill="FFFFFF"/>
                </w:rPr>
                <m:t>n=1</m:t>
              </m:r>
            </m:sub>
            <m:sup>
              <m:r>
                <w:rPr>
                  <w:rFonts w:ascii="Cambria Math" w:eastAsia="Times New Roman" w:hAnsi="Cambria Math" w:cs="Times New Roman"/>
                  <w:color w:val="000000"/>
                  <w:sz w:val="28"/>
                  <w:szCs w:val="28"/>
                  <w:shd w:val="clear" w:color="auto" w:fill="FFFFFF"/>
                </w:rPr>
                <m:t>∞</m:t>
              </m:r>
            </m:sup>
            <m:e>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f</m:t>
                  </m:r>
                </m:e>
                <m:sub>
                  <m:r>
                    <w:rPr>
                      <w:rFonts w:ascii="Cambria Math" w:eastAsia="Times New Roman" w:hAnsi="Cambria Math" w:cs="Times New Roman"/>
                      <w:color w:val="000000"/>
                      <w:sz w:val="28"/>
                      <w:szCs w:val="28"/>
                      <w:shd w:val="clear" w:color="auto" w:fill="FFFFFF"/>
                    </w:rPr>
                    <m:t>n</m:t>
                  </m:r>
                </m:sub>
              </m:sSub>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m:t>
                  </m:r>
                </m:e>
              </m:d>
            </m:e>
          </m:nary>
        </m:oMath>
      </m:oMathPara>
    </w:p>
    <w:p w14:paraId="250669DE" w14:textId="77777777" w:rsidR="00570399" w:rsidRDefault="00570399" w:rsidP="008A3D8B">
      <w:pPr>
        <w:spacing w:before="240" w:after="240" w:line="24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 xml:space="preserve">равномерно сходящегося на отрезке </w:t>
      </w:r>
      <m:oMath>
        <m:r>
          <w:rPr>
            <w:rFonts w:ascii="Cambria Math" w:eastAsia="Times New Roman" w:hAnsi="Cambria Math" w:cs="Times New Roman"/>
            <w:color w:val="000000"/>
            <w:sz w:val="28"/>
            <w:szCs w:val="28"/>
            <w:shd w:val="clear" w:color="auto" w:fill="FFFFFF"/>
          </w:rPr>
          <m:t>[a,b]</m:t>
        </m:r>
      </m:oMath>
      <w:r w:rsidRPr="00570399">
        <w:rPr>
          <w:rFonts w:ascii="Times New Roman" w:eastAsia="Times New Roman" w:hAnsi="Times New Roman" w:cs="Times New Roman"/>
          <w:color w:val="000000"/>
          <w:sz w:val="28"/>
          <w:szCs w:val="28"/>
          <w:shd w:val="clear" w:color="auto" w:fill="FFFFFF"/>
        </w:rPr>
        <w:t xml:space="preserve">, </w:t>
      </w:r>
      <w:r>
        <w:rPr>
          <w:rFonts w:ascii="Times New Roman" w:eastAsia="Times New Roman" w:hAnsi="Times New Roman" w:cs="Times New Roman"/>
          <w:color w:val="000000"/>
          <w:sz w:val="28"/>
          <w:szCs w:val="28"/>
          <w:shd w:val="clear" w:color="auto" w:fill="FFFFFF"/>
        </w:rPr>
        <w:t xml:space="preserve">умножить на одну и ту же функцию </w:t>
      </w:r>
      <m:oMath>
        <m:r>
          <w:rPr>
            <w:rFonts w:ascii="Cambria Math" w:eastAsia="Times New Roman" w:hAnsi="Cambria Math" w:cs="Times New Roman"/>
            <w:color w:val="000000"/>
            <w:sz w:val="28"/>
            <w:szCs w:val="28"/>
            <w:shd w:val="clear" w:color="auto" w:fill="FFFFFF"/>
          </w:rPr>
          <m:t>g(x)</m:t>
        </m:r>
      </m:oMath>
      <w:r w:rsidRPr="00570399">
        <w:rPr>
          <w:rFonts w:ascii="Times New Roman" w:eastAsia="Times New Roman" w:hAnsi="Times New Roman" w:cs="Times New Roman"/>
          <w:color w:val="000000"/>
          <w:sz w:val="28"/>
          <w:szCs w:val="28"/>
          <w:shd w:val="clear" w:color="auto" w:fill="FFFFFF"/>
        </w:rPr>
        <w:t xml:space="preserve">, </w:t>
      </w:r>
      <w:r>
        <w:rPr>
          <w:rFonts w:ascii="Times New Roman" w:eastAsia="Times New Roman" w:hAnsi="Times New Roman" w:cs="Times New Roman"/>
          <w:color w:val="000000"/>
          <w:sz w:val="28"/>
          <w:szCs w:val="28"/>
          <w:shd w:val="clear" w:color="auto" w:fill="FFFFFF"/>
        </w:rPr>
        <w:t xml:space="preserve">ограниченную на </w:t>
      </w:r>
      <m:oMath>
        <m:r>
          <w:rPr>
            <w:rFonts w:ascii="Cambria Math" w:eastAsia="Times New Roman" w:hAnsi="Cambria Math" w:cs="Times New Roman"/>
            <w:color w:val="000000"/>
            <w:sz w:val="28"/>
            <w:szCs w:val="28"/>
            <w:shd w:val="clear" w:color="auto" w:fill="FFFFFF"/>
          </w:rPr>
          <m:t>[a, b]</m:t>
        </m:r>
      </m:oMath>
      <w:r w:rsidRPr="00570399">
        <w:rPr>
          <w:rFonts w:ascii="Times New Roman" w:eastAsia="Times New Roman" w:hAnsi="Times New Roman" w:cs="Times New Roman"/>
          <w:color w:val="000000"/>
          <w:sz w:val="28"/>
          <w:szCs w:val="28"/>
          <w:shd w:val="clear" w:color="auto" w:fill="FFFFFF"/>
        </w:rPr>
        <w:t xml:space="preserve">, </w:t>
      </w:r>
      <w:r>
        <w:rPr>
          <w:rFonts w:ascii="Times New Roman" w:eastAsia="Times New Roman" w:hAnsi="Times New Roman" w:cs="Times New Roman"/>
          <w:color w:val="000000"/>
          <w:sz w:val="28"/>
          <w:szCs w:val="28"/>
          <w:shd w:val="clear" w:color="auto" w:fill="FFFFFF"/>
        </w:rPr>
        <w:t>то полученный функциональный ряд</w:t>
      </w:r>
    </w:p>
    <w:p w14:paraId="42EF6471" w14:textId="77777777" w:rsidR="00570399" w:rsidRPr="00570399" w:rsidRDefault="00000000" w:rsidP="008A3D8B">
      <w:pPr>
        <w:spacing w:before="240" w:after="240" w:line="240" w:lineRule="auto"/>
        <w:rPr>
          <w:rFonts w:ascii="Times New Roman" w:eastAsia="Times New Roman" w:hAnsi="Times New Roman" w:cs="Times New Roman"/>
          <w:color w:val="000000"/>
          <w:sz w:val="28"/>
          <w:szCs w:val="28"/>
          <w:shd w:val="clear" w:color="auto" w:fill="FFFFFF"/>
        </w:rPr>
      </w:pPr>
      <m:oMathPara>
        <m:oMath>
          <m:nary>
            <m:naryPr>
              <m:chr m:val="∑"/>
              <m:limLoc m:val="undOvr"/>
              <m:ctrlPr>
                <w:rPr>
                  <w:rFonts w:ascii="Cambria Math" w:eastAsia="Times New Roman" w:hAnsi="Cambria Math" w:cs="Times New Roman"/>
                  <w:i/>
                  <w:color w:val="000000"/>
                  <w:sz w:val="28"/>
                  <w:szCs w:val="28"/>
                  <w:shd w:val="clear" w:color="auto" w:fill="FFFFFF"/>
                </w:rPr>
              </m:ctrlPr>
            </m:naryPr>
            <m:sub>
              <m:r>
                <w:rPr>
                  <w:rFonts w:ascii="Cambria Math" w:eastAsia="Times New Roman" w:hAnsi="Cambria Math" w:cs="Times New Roman"/>
                  <w:color w:val="000000"/>
                  <w:sz w:val="28"/>
                  <w:szCs w:val="28"/>
                  <w:shd w:val="clear" w:color="auto" w:fill="FFFFFF"/>
                  <w:lang w:val="en-US"/>
                </w:rPr>
                <m:t>n=1</m:t>
              </m:r>
            </m:sub>
            <m:sup>
              <m:r>
                <w:rPr>
                  <w:rFonts w:ascii="Cambria Math" w:eastAsia="Times New Roman" w:hAnsi="Cambria Math" w:cs="Times New Roman"/>
                  <w:color w:val="000000"/>
                  <w:sz w:val="28"/>
                  <w:szCs w:val="28"/>
                  <w:shd w:val="clear" w:color="auto" w:fill="FFFFFF"/>
                </w:rPr>
                <m:t>∞</m:t>
              </m:r>
            </m:sup>
            <m:e>
              <m:r>
                <w:rPr>
                  <w:rFonts w:ascii="Cambria Math" w:eastAsia="Times New Roman" w:hAnsi="Cambria Math" w:cs="Times New Roman"/>
                  <w:color w:val="000000"/>
                  <w:sz w:val="28"/>
                  <w:szCs w:val="28"/>
                  <w:shd w:val="clear" w:color="auto" w:fill="FFFFFF"/>
                </w:rPr>
                <m:t>g</m:t>
              </m:r>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m:t>
                  </m:r>
                </m:e>
              </m:d>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f</m:t>
                  </m:r>
                </m:e>
                <m:sub>
                  <m:r>
                    <w:rPr>
                      <w:rFonts w:ascii="Cambria Math" w:eastAsia="Times New Roman" w:hAnsi="Cambria Math" w:cs="Times New Roman"/>
                      <w:color w:val="000000"/>
                      <w:sz w:val="28"/>
                      <w:szCs w:val="28"/>
                      <w:shd w:val="clear" w:color="auto" w:fill="FFFFFF"/>
                    </w:rPr>
                    <m:t>n</m:t>
                  </m:r>
                </m:sub>
              </m:sSub>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m:t>
                  </m:r>
                </m:e>
              </m:d>
            </m:e>
          </m:nary>
        </m:oMath>
      </m:oMathPara>
    </w:p>
    <w:p w14:paraId="69C7CECB" w14:textId="77777777" w:rsidR="00570399" w:rsidRDefault="00570399" w:rsidP="008A3D8B">
      <w:pPr>
        <w:spacing w:before="240" w:after="240" w:line="24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 xml:space="preserve">Будет равномерно сходиться на </w:t>
      </w:r>
      <m:oMath>
        <m:r>
          <w:rPr>
            <w:rFonts w:ascii="Cambria Math" w:eastAsia="Times New Roman" w:hAnsi="Cambria Math" w:cs="Times New Roman"/>
            <w:color w:val="000000"/>
            <w:sz w:val="28"/>
            <w:szCs w:val="28"/>
            <w:shd w:val="clear" w:color="auto" w:fill="FFFFFF"/>
          </w:rPr>
          <m:t>[a,b]</m:t>
        </m:r>
      </m:oMath>
      <w:r w:rsidRPr="00570399">
        <w:rPr>
          <w:rFonts w:ascii="Times New Roman" w:eastAsia="Times New Roman" w:hAnsi="Times New Roman" w:cs="Times New Roman"/>
          <w:color w:val="000000"/>
          <w:sz w:val="28"/>
          <w:szCs w:val="28"/>
          <w:shd w:val="clear" w:color="auto" w:fill="FFFFFF"/>
        </w:rPr>
        <w:t>.</w:t>
      </w:r>
    </w:p>
    <w:p w14:paraId="28CF3096" w14:textId="76DE4B84" w:rsidR="00570399" w:rsidRDefault="005E25C1" w:rsidP="0083473F">
      <w:pPr>
        <w:spacing w:before="240" w:after="240" w:line="240" w:lineRule="auto"/>
        <w:ind w:firstLine="708"/>
        <w:rPr>
          <w:rFonts w:ascii="Times New Roman" w:eastAsia="Times New Roman" w:hAnsi="Times New Roman" w:cs="Times New Roman"/>
          <w:color w:val="000000"/>
          <w:sz w:val="28"/>
          <w:szCs w:val="28"/>
          <w:shd w:val="clear" w:color="auto" w:fill="FFFFFF"/>
        </w:rPr>
      </w:pPr>
      <w:r w:rsidRPr="005E25C1">
        <w:rPr>
          <w:rFonts w:ascii="Times New Roman" w:eastAsia="Times New Roman" w:hAnsi="Times New Roman" w:cs="Times New Roman"/>
          <w:b/>
          <w:bCs/>
          <w:color w:val="000000"/>
          <w:sz w:val="28"/>
          <w:szCs w:val="28"/>
          <w:shd w:val="clear" w:color="auto" w:fill="FFFFFF"/>
        </w:rPr>
        <w:t>Доказательство</w:t>
      </w:r>
      <w:r>
        <w:rPr>
          <w:rFonts w:ascii="Times New Roman" w:eastAsia="Times New Roman" w:hAnsi="Times New Roman" w:cs="Times New Roman"/>
          <w:color w:val="000000"/>
          <w:sz w:val="28"/>
          <w:szCs w:val="28"/>
          <w:shd w:val="clear" w:color="auto" w:fill="FFFFFF"/>
        </w:rPr>
        <w:t xml:space="preserve">. </w:t>
      </w:r>
      <w:r w:rsidR="00570399">
        <w:rPr>
          <w:rFonts w:ascii="Times New Roman" w:eastAsia="Times New Roman" w:hAnsi="Times New Roman" w:cs="Times New Roman"/>
          <w:color w:val="000000"/>
          <w:sz w:val="28"/>
          <w:szCs w:val="28"/>
          <w:shd w:val="clear" w:color="auto" w:fill="FFFFFF"/>
        </w:rPr>
        <w:t xml:space="preserve">Пусть на отрезке </w:t>
      </w:r>
      <m:oMath>
        <m:r>
          <w:rPr>
            <w:rFonts w:ascii="Cambria Math" w:eastAsia="Times New Roman" w:hAnsi="Cambria Math" w:cs="Times New Roman"/>
            <w:color w:val="000000"/>
            <w:sz w:val="28"/>
            <w:szCs w:val="28"/>
            <w:shd w:val="clear" w:color="auto" w:fill="FFFFFF"/>
          </w:rPr>
          <m:t>[a,b]</m:t>
        </m:r>
      </m:oMath>
      <w:r w:rsidR="00570399" w:rsidRPr="00570399">
        <w:rPr>
          <w:rFonts w:ascii="Times New Roman" w:eastAsia="Times New Roman" w:hAnsi="Times New Roman" w:cs="Times New Roman"/>
          <w:color w:val="000000"/>
          <w:sz w:val="28"/>
          <w:szCs w:val="28"/>
          <w:shd w:val="clear" w:color="auto" w:fill="FFFFFF"/>
        </w:rPr>
        <w:t xml:space="preserve"> </w:t>
      </w:r>
      <w:r w:rsidR="00570399">
        <w:rPr>
          <w:rFonts w:ascii="Times New Roman" w:eastAsia="Times New Roman" w:hAnsi="Times New Roman" w:cs="Times New Roman"/>
          <w:color w:val="000000"/>
          <w:sz w:val="28"/>
          <w:szCs w:val="28"/>
          <w:shd w:val="clear" w:color="auto" w:fill="FFFFFF"/>
        </w:rPr>
        <w:t xml:space="preserve">ряд </w:t>
      </w:r>
      <m:oMath>
        <m:nary>
          <m:naryPr>
            <m:chr m:val="∑"/>
            <m:limLoc m:val="undOvr"/>
            <m:ctrlPr>
              <w:rPr>
                <w:rFonts w:ascii="Cambria Math" w:eastAsia="Times New Roman" w:hAnsi="Cambria Math" w:cs="Times New Roman"/>
                <w:i/>
                <w:color w:val="000000"/>
                <w:sz w:val="28"/>
                <w:szCs w:val="28"/>
                <w:shd w:val="clear" w:color="auto" w:fill="FFFFFF"/>
              </w:rPr>
            </m:ctrlPr>
          </m:naryPr>
          <m:sub>
            <m:r>
              <w:rPr>
                <w:rFonts w:ascii="Cambria Math" w:eastAsia="Times New Roman" w:hAnsi="Cambria Math" w:cs="Times New Roman"/>
                <w:color w:val="000000"/>
                <w:sz w:val="28"/>
                <w:szCs w:val="28"/>
                <w:shd w:val="clear" w:color="auto" w:fill="FFFFFF"/>
                <w:lang w:val="en-US"/>
              </w:rPr>
              <m:t>n</m:t>
            </m:r>
            <m:r>
              <w:rPr>
                <w:rFonts w:ascii="Cambria Math" w:eastAsia="Times New Roman" w:hAnsi="Cambria Math" w:cs="Times New Roman"/>
                <w:color w:val="000000"/>
                <w:sz w:val="28"/>
                <w:szCs w:val="28"/>
                <w:shd w:val="clear" w:color="auto" w:fill="FFFFFF"/>
              </w:rPr>
              <m:t>=1</m:t>
            </m:r>
          </m:sub>
          <m:sup>
            <m:r>
              <w:rPr>
                <w:rFonts w:ascii="Cambria Math" w:eastAsia="Times New Roman" w:hAnsi="Cambria Math" w:cs="Times New Roman"/>
                <w:color w:val="000000"/>
                <w:sz w:val="28"/>
                <w:szCs w:val="28"/>
                <w:shd w:val="clear" w:color="auto" w:fill="FFFFFF"/>
              </w:rPr>
              <m:t>∞</m:t>
            </m:r>
          </m:sup>
          <m:e>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f</m:t>
                </m:r>
              </m:e>
              <m:sub>
                <m:r>
                  <w:rPr>
                    <w:rFonts w:ascii="Cambria Math" w:eastAsia="Times New Roman" w:hAnsi="Cambria Math" w:cs="Times New Roman"/>
                    <w:color w:val="000000"/>
                    <w:sz w:val="28"/>
                    <w:szCs w:val="28"/>
                    <w:shd w:val="clear" w:color="auto" w:fill="FFFFFF"/>
                  </w:rPr>
                  <m:t>n</m:t>
                </m:r>
              </m:sub>
            </m:sSub>
            <m:r>
              <w:rPr>
                <w:rFonts w:ascii="Cambria Math" w:eastAsia="Times New Roman" w:hAnsi="Cambria Math" w:cs="Times New Roman"/>
                <w:color w:val="000000"/>
                <w:sz w:val="28"/>
                <w:szCs w:val="28"/>
                <w:shd w:val="clear" w:color="auto" w:fill="FFFFFF"/>
              </w:rPr>
              <m:t>(x)</m:t>
            </m:r>
          </m:e>
        </m:nary>
      </m:oMath>
      <w:r w:rsidR="00570399" w:rsidRPr="00570399">
        <w:rPr>
          <w:rFonts w:ascii="Times New Roman" w:eastAsia="Times New Roman" w:hAnsi="Times New Roman" w:cs="Times New Roman"/>
          <w:color w:val="000000"/>
          <w:sz w:val="28"/>
          <w:szCs w:val="28"/>
          <w:shd w:val="clear" w:color="auto" w:fill="FFFFFF"/>
        </w:rPr>
        <w:t xml:space="preserve"> </w:t>
      </w:r>
      <w:r w:rsidR="00570399">
        <w:rPr>
          <w:rFonts w:ascii="Times New Roman" w:eastAsia="Times New Roman" w:hAnsi="Times New Roman" w:cs="Times New Roman"/>
          <w:color w:val="000000"/>
          <w:sz w:val="28"/>
          <w:szCs w:val="28"/>
          <w:shd w:val="clear" w:color="auto" w:fill="FFFFFF"/>
        </w:rPr>
        <w:t xml:space="preserve">равномерно сходится к функции </w:t>
      </w:r>
      <m:oMath>
        <m:r>
          <w:rPr>
            <w:rFonts w:ascii="Cambria Math" w:eastAsia="Times New Roman" w:hAnsi="Cambria Math" w:cs="Times New Roman"/>
            <w:color w:val="000000"/>
            <w:sz w:val="28"/>
            <w:szCs w:val="28"/>
            <w:shd w:val="clear" w:color="auto" w:fill="FFFFFF"/>
          </w:rPr>
          <m:t>g(x)</m:t>
        </m:r>
      </m:oMath>
      <w:r w:rsidR="00570399">
        <w:rPr>
          <w:rFonts w:ascii="Times New Roman" w:eastAsia="Times New Roman" w:hAnsi="Times New Roman" w:cs="Times New Roman"/>
          <w:color w:val="000000"/>
          <w:sz w:val="28"/>
          <w:szCs w:val="28"/>
          <w:shd w:val="clear" w:color="auto" w:fill="FFFFFF"/>
        </w:rPr>
        <w:t xml:space="preserve"> ограничена, т. е. существует постоянная </w:t>
      </w:r>
      <m:oMath>
        <m:r>
          <w:rPr>
            <w:rFonts w:ascii="Cambria Math" w:eastAsia="Times New Roman" w:hAnsi="Cambria Math" w:cs="Times New Roman"/>
            <w:color w:val="000000"/>
            <w:sz w:val="28"/>
            <w:szCs w:val="28"/>
            <w:shd w:val="clear" w:color="auto" w:fill="FFFFFF"/>
          </w:rPr>
          <m:t>C&gt;0</m:t>
        </m:r>
      </m:oMath>
      <w:r w:rsidR="00570399" w:rsidRPr="00570399">
        <w:rPr>
          <w:rFonts w:ascii="Times New Roman" w:eastAsia="Times New Roman" w:hAnsi="Times New Roman" w:cs="Times New Roman"/>
          <w:color w:val="000000"/>
          <w:sz w:val="28"/>
          <w:szCs w:val="28"/>
          <w:shd w:val="clear" w:color="auto" w:fill="FFFFFF"/>
        </w:rPr>
        <w:t xml:space="preserve"> </w:t>
      </w:r>
      <w:r w:rsidR="00570399">
        <w:rPr>
          <w:rFonts w:ascii="Times New Roman" w:eastAsia="Times New Roman" w:hAnsi="Times New Roman" w:cs="Times New Roman"/>
          <w:color w:val="000000"/>
          <w:sz w:val="28"/>
          <w:szCs w:val="28"/>
          <w:shd w:val="clear" w:color="auto" w:fill="FFFFFF"/>
        </w:rPr>
        <w:t>такая, что</w:t>
      </w:r>
    </w:p>
    <w:p w14:paraId="58C5EEFB" w14:textId="77777777" w:rsidR="00570399" w:rsidRPr="00570399" w:rsidRDefault="00000000" w:rsidP="008A3D8B">
      <w:pPr>
        <w:spacing w:before="240" w:after="240" w:line="240" w:lineRule="auto"/>
        <w:rPr>
          <w:rFonts w:ascii="Times New Roman" w:eastAsia="Times New Roman" w:hAnsi="Times New Roman" w:cs="Times New Roman"/>
          <w:color w:val="000000"/>
          <w:sz w:val="28"/>
          <w:szCs w:val="28"/>
          <w:shd w:val="clear" w:color="auto" w:fill="FFFFFF"/>
          <w:lang w:val="en-US"/>
        </w:rPr>
      </w:pPr>
      <m:oMathPara>
        <m:oMath>
          <m:d>
            <m:dPr>
              <m:begChr m:val="|"/>
              <m:endChr m:val="|"/>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g</m:t>
              </m:r>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m:t>
                  </m:r>
                </m:e>
              </m:d>
            </m:e>
          </m:d>
          <m:r>
            <w:rPr>
              <w:rFonts w:ascii="Cambria Math" w:eastAsia="Times New Roman" w:hAnsi="Cambria Math" w:cs="Times New Roman"/>
              <w:color w:val="000000"/>
              <w:sz w:val="28"/>
              <w:szCs w:val="28"/>
              <w:shd w:val="clear" w:color="auto" w:fill="FFFFFF"/>
            </w:rPr>
            <m:t>≤C</m:t>
          </m:r>
          <m:r>
            <w:rPr>
              <w:rFonts w:ascii="Cambria Math" w:eastAsia="Times New Roman" w:hAnsi="Cambria Math" w:cs="Times New Roman"/>
              <w:color w:val="000000"/>
              <w:sz w:val="28"/>
              <w:szCs w:val="28"/>
              <w:shd w:val="clear" w:color="auto" w:fill="FFFFFF"/>
              <w:lang w:val="en-US"/>
            </w:rPr>
            <m:t xml:space="preserve"> ∀x∈</m:t>
          </m:r>
          <m:d>
            <m:dPr>
              <m:begChr m:val="["/>
              <m:endChr m:val="]"/>
              <m:ctrlPr>
                <w:rPr>
                  <w:rFonts w:ascii="Cambria Math" w:eastAsia="Times New Roman" w:hAnsi="Cambria Math" w:cs="Times New Roman"/>
                  <w:i/>
                  <w:color w:val="000000"/>
                  <w:sz w:val="28"/>
                  <w:szCs w:val="28"/>
                  <w:shd w:val="clear" w:color="auto" w:fill="FFFFFF"/>
                  <w:lang w:val="en-US"/>
                </w:rPr>
              </m:ctrlPr>
            </m:dPr>
            <m:e>
              <m:r>
                <w:rPr>
                  <w:rFonts w:ascii="Cambria Math" w:eastAsia="Times New Roman" w:hAnsi="Cambria Math" w:cs="Times New Roman"/>
                  <w:color w:val="000000"/>
                  <w:sz w:val="28"/>
                  <w:szCs w:val="28"/>
                  <w:shd w:val="clear" w:color="auto" w:fill="FFFFFF"/>
                  <w:lang w:val="en-US"/>
                </w:rPr>
                <m:t>a,b</m:t>
              </m:r>
            </m:e>
          </m:d>
          <m:r>
            <w:rPr>
              <w:rFonts w:ascii="Cambria Math" w:eastAsia="Times New Roman" w:hAnsi="Cambria Math" w:cs="Times New Roman"/>
              <w:color w:val="000000"/>
              <w:sz w:val="28"/>
              <w:szCs w:val="28"/>
              <w:shd w:val="clear" w:color="auto" w:fill="FFFFFF"/>
              <w:lang w:val="en-US"/>
            </w:rPr>
            <m:t>.</m:t>
          </m:r>
        </m:oMath>
      </m:oMathPara>
    </w:p>
    <w:p w14:paraId="09B07216" w14:textId="77777777" w:rsidR="004D30B9" w:rsidRDefault="00570399" w:rsidP="008A3D8B">
      <w:pPr>
        <w:spacing w:before="240" w:after="240" w:line="24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 xml:space="preserve">По определению равномерной сходимости ряда для любого числа </w:t>
      </w:r>
      <m:oMath>
        <m:r>
          <w:rPr>
            <w:rFonts w:ascii="Cambria Math" w:eastAsia="Times New Roman" w:hAnsi="Cambria Math" w:cs="Times New Roman"/>
            <w:color w:val="000000"/>
            <w:sz w:val="28"/>
            <w:szCs w:val="28"/>
            <w:shd w:val="clear" w:color="auto" w:fill="FFFFFF"/>
          </w:rPr>
          <m:t>ε&gt;0</m:t>
        </m:r>
      </m:oMath>
      <w:r w:rsidRPr="00570399">
        <w:rPr>
          <w:rFonts w:ascii="Times New Roman" w:eastAsia="Times New Roman" w:hAnsi="Times New Roman" w:cs="Times New Roman"/>
          <w:color w:val="000000"/>
          <w:sz w:val="28"/>
          <w:szCs w:val="28"/>
          <w:shd w:val="clear" w:color="auto" w:fill="FFFFFF"/>
        </w:rPr>
        <w:t xml:space="preserve"> </w:t>
      </w:r>
      <w:r>
        <w:rPr>
          <w:rFonts w:ascii="Times New Roman" w:eastAsia="Times New Roman" w:hAnsi="Times New Roman" w:cs="Times New Roman"/>
          <w:color w:val="000000"/>
          <w:sz w:val="28"/>
          <w:szCs w:val="28"/>
          <w:shd w:val="clear" w:color="auto" w:fill="FFFFFF"/>
        </w:rPr>
        <w:t xml:space="preserve">существует номер </w:t>
      </w:r>
      <m:oMath>
        <m:r>
          <w:rPr>
            <w:rFonts w:ascii="Cambria Math" w:eastAsia="Times New Roman" w:hAnsi="Cambria Math" w:cs="Times New Roman"/>
            <w:color w:val="000000"/>
            <w:sz w:val="28"/>
            <w:szCs w:val="28"/>
            <w:shd w:val="clear" w:color="auto" w:fill="FFFFFF"/>
          </w:rPr>
          <m:t>N</m:t>
        </m:r>
      </m:oMath>
      <w:r w:rsidRPr="00570399">
        <w:rPr>
          <w:rFonts w:ascii="Times New Roman" w:eastAsia="Times New Roman" w:hAnsi="Times New Roman" w:cs="Times New Roman"/>
          <w:color w:val="000000"/>
          <w:sz w:val="28"/>
          <w:szCs w:val="28"/>
          <w:shd w:val="clear" w:color="auto" w:fill="FFFFFF"/>
        </w:rPr>
        <w:t xml:space="preserve"> </w:t>
      </w:r>
      <w:r>
        <w:rPr>
          <w:rFonts w:ascii="Times New Roman" w:eastAsia="Times New Roman" w:hAnsi="Times New Roman" w:cs="Times New Roman"/>
          <w:color w:val="000000"/>
          <w:sz w:val="28"/>
          <w:szCs w:val="28"/>
          <w:shd w:val="clear" w:color="auto" w:fill="FFFFFF"/>
        </w:rPr>
        <w:t xml:space="preserve">такой, что для всех </w:t>
      </w:r>
      <m:oMath>
        <m:r>
          <w:rPr>
            <w:rFonts w:ascii="Cambria Math" w:eastAsia="Times New Roman" w:hAnsi="Cambria Math" w:cs="Times New Roman"/>
            <w:color w:val="000000"/>
            <w:sz w:val="28"/>
            <w:szCs w:val="28"/>
            <w:shd w:val="clear" w:color="auto" w:fill="FFFFFF"/>
          </w:rPr>
          <m:t>n&gt;N</m:t>
        </m:r>
      </m:oMath>
      <w:r w:rsidRPr="00570399">
        <w:rPr>
          <w:rFonts w:ascii="Times New Roman" w:eastAsia="Times New Roman" w:hAnsi="Times New Roman" w:cs="Times New Roman"/>
          <w:color w:val="000000"/>
          <w:sz w:val="28"/>
          <w:szCs w:val="28"/>
          <w:shd w:val="clear" w:color="auto" w:fill="FFFFFF"/>
        </w:rPr>
        <w:t xml:space="preserve"> </w:t>
      </w:r>
      <w:r>
        <w:rPr>
          <w:rFonts w:ascii="Times New Roman" w:eastAsia="Times New Roman" w:hAnsi="Times New Roman" w:cs="Times New Roman"/>
          <w:color w:val="000000"/>
          <w:sz w:val="28"/>
          <w:szCs w:val="28"/>
          <w:shd w:val="clear" w:color="auto" w:fill="FFFFFF"/>
        </w:rPr>
        <w:t xml:space="preserve">для всех </w:t>
      </w:r>
      <m:oMath>
        <m:r>
          <w:rPr>
            <w:rFonts w:ascii="Cambria Math" w:eastAsia="Times New Roman" w:hAnsi="Cambria Math" w:cs="Times New Roman"/>
            <w:color w:val="000000"/>
            <w:sz w:val="28"/>
            <w:szCs w:val="28"/>
            <w:shd w:val="clear" w:color="auto" w:fill="FFFFFF"/>
          </w:rPr>
          <m:t>x∈[a,b]</m:t>
        </m:r>
      </m:oMath>
      <w:r w:rsidRPr="00570399">
        <w:rPr>
          <w:rFonts w:ascii="Times New Roman" w:eastAsia="Times New Roman" w:hAnsi="Times New Roman" w:cs="Times New Roman"/>
          <w:color w:val="000000"/>
          <w:sz w:val="28"/>
          <w:szCs w:val="28"/>
          <w:shd w:val="clear" w:color="auto" w:fill="FFFFFF"/>
        </w:rPr>
        <w:t xml:space="preserve"> </w:t>
      </w:r>
      <w:r>
        <w:rPr>
          <w:rFonts w:ascii="Times New Roman" w:eastAsia="Times New Roman" w:hAnsi="Times New Roman" w:cs="Times New Roman"/>
          <w:color w:val="000000"/>
          <w:sz w:val="28"/>
          <w:szCs w:val="28"/>
          <w:shd w:val="clear" w:color="auto" w:fill="FFFFFF"/>
        </w:rPr>
        <w:t>будет выполняться неравенство</w:t>
      </w:r>
    </w:p>
    <w:p w14:paraId="5F1F6407" w14:textId="2C5F72B9" w:rsidR="004D30B9" w:rsidRPr="004D30B9" w:rsidRDefault="00000000" w:rsidP="008A3D8B">
      <w:pPr>
        <w:spacing w:before="240" w:after="240" w:line="240" w:lineRule="auto"/>
        <w:rPr>
          <w:rFonts w:ascii="Times New Roman" w:eastAsia="Times New Roman" w:hAnsi="Times New Roman" w:cs="Times New Roman"/>
          <w:color w:val="000000"/>
          <w:sz w:val="28"/>
          <w:szCs w:val="28"/>
          <w:shd w:val="clear" w:color="auto" w:fill="FFFFFF"/>
        </w:rPr>
      </w:pPr>
      <m:oMathPara>
        <m:oMath>
          <m:d>
            <m:dPr>
              <m:begChr m:val="|"/>
              <m:endChr m:val="|"/>
              <m:ctrlPr>
                <w:rPr>
                  <w:rFonts w:ascii="Cambria Math" w:eastAsia="Times New Roman" w:hAnsi="Cambria Math" w:cs="Times New Roman"/>
                  <w:i/>
                  <w:color w:val="000000"/>
                  <w:sz w:val="28"/>
                  <w:szCs w:val="28"/>
                  <w:shd w:val="clear" w:color="auto" w:fill="FFFFFF"/>
                </w:rPr>
              </m:ctrlPr>
            </m:dPr>
            <m:e>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S</m:t>
                  </m:r>
                </m:e>
                <m:sub>
                  <m:r>
                    <w:rPr>
                      <w:rFonts w:ascii="Cambria Math" w:eastAsia="Times New Roman" w:hAnsi="Cambria Math" w:cs="Times New Roman"/>
                      <w:color w:val="000000"/>
                      <w:sz w:val="28"/>
                      <w:szCs w:val="28"/>
                      <w:shd w:val="clear" w:color="auto" w:fill="FFFFFF"/>
                    </w:rPr>
                    <m:t>n</m:t>
                  </m:r>
                </m:sub>
              </m:sSub>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m:t>
                  </m:r>
                </m:e>
              </m:d>
              <m:r>
                <w:rPr>
                  <w:rFonts w:ascii="Cambria Math" w:eastAsia="Times New Roman" w:hAnsi="Cambria Math" w:cs="Times New Roman"/>
                  <w:color w:val="000000"/>
                  <w:sz w:val="28"/>
                  <w:szCs w:val="28"/>
                  <w:shd w:val="clear" w:color="auto" w:fill="FFFFFF"/>
                </w:rPr>
                <m:t>-S</m:t>
              </m:r>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m:t>
                  </m:r>
                </m:e>
              </m:d>
            </m:e>
          </m:d>
          <m:r>
            <w:rPr>
              <w:rFonts w:ascii="Cambria Math" w:eastAsia="Times New Roman" w:hAnsi="Cambria Math" w:cs="Times New Roman"/>
              <w:color w:val="000000"/>
              <w:sz w:val="28"/>
              <w:szCs w:val="28"/>
              <w:shd w:val="clear" w:color="auto" w:fill="FFFFFF"/>
            </w:rPr>
            <m:t>&lt;</m:t>
          </m:r>
          <m:f>
            <m:fPr>
              <m:ctrlPr>
                <w:rPr>
                  <w:rFonts w:ascii="Cambria Math" w:eastAsia="Times New Roman" w:hAnsi="Cambria Math" w:cs="Times New Roman"/>
                  <w:i/>
                  <w:color w:val="000000"/>
                  <w:sz w:val="28"/>
                  <w:szCs w:val="28"/>
                  <w:shd w:val="clear" w:color="auto" w:fill="FFFFFF"/>
                </w:rPr>
              </m:ctrlPr>
            </m:fPr>
            <m:num>
              <m:r>
                <w:rPr>
                  <w:rFonts w:ascii="Cambria Math" w:eastAsia="Times New Roman" w:hAnsi="Cambria Math" w:cs="Times New Roman"/>
                  <w:color w:val="000000"/>
                  <w:sz w:val="28"/>
                  <w:szCs w:val="28"/>
                  <w:shd w:val="clear" w:color="auto" w:fill="FFFFFF"/>
                </w:rPr>
                <m:t>ε</m:t>
              </m:r>
            </m:num>
            <m:den>
              <m:r>
                <w:rPr>
                  <w:rFonts w:ascii="Cambria Math" w:eastAsia="Times New Roman" w:hAnsi="Cambria Math" w:cs="Times New Roman"/>
                  <w:color w:val="000000"/>
                  <w:sz w:val="28"/>
                  <w:szCs w:val="28"/>
                  <w:shd w:val="clear" w:color="auto" w:fill="FFFFFF"/>
                </w:rPr>
                <m:t>C</m:t>
              </m:r>
            </m:den>
          </m:f>
          <m:r>
            <w:rPr>
              <w:rFonts w:ascii="Cambria Math" w:eastAsia="Times New Roman" w:hAnsi="Cambria Math" w:cs="Times New Roman"/>
              <w:color w:val="000000"/>
              <w:sz w:val="28"/>
              <w:szCs w:val="28"/>
              <w:shd w:val="clear" w:color="auto" w:fill="FFFFFF"/>
            </w:rPr>
            <m:t>,</m:t>
          </m:r>
        </m:oMath>
      </m:oMathPara>
    </w:p>
    <w:p w14:paraId="64C0E9B6" w14:textId="3F1D2AC7" w:rsidR="004D30B9" w:rsidRDefault="004D30B9" w:rsidP="008A3D8B">
      <w:pPr>
        <w:spacing w:before="240" w:after="240" w:line="24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 xml:space="preserve">Где </w:t>
      </w:r>
      <m:oMath>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S</m:t>
            </m:r>
          </m:e>
          <m:sub>
            <m:r>
              <w:rPr>
                <w:rFonts w:ascii="Cambria Math" w:eastAsia="Times New Roman" w:hAnsi="Cambria Math" w:cs="Times New Roman"/>
                <w:color w:val="000000"/>
                <w:sz w:val="28"/>
                <w:szCs w:val="28"/>
                <w:shd w:val="clear" w:color="auto" w:fill="FFFFFF"/>
              </w:rPr>
              <m:t>n</m:t>
            </m:r>
          </m:sub>
        </m:sSub>
        <m:r>
          <w:rPr>
            <w:rFonts w:ascii="Cambria Math" w:eastAsia="Times New Roman" w:hAnsi="Cambria Math" w:cs="Times New Roman"/>
            <w:color w:val="000000"/>
            <w:sz w:val="28"/>
            <w:szCs w:val="28"/>
            <w:shd w:val="clear" w:color="auto" w:fill="FFFFFF"/>
          </w:rPr>
          <m:t>(x)</m:t>
        </m:r>
      </m:oMath>
      <w:r w:rsidRPr="004D30B9">
        <w:rPr>
          <w:rFonts w:ascii="Times New Roman" w:eastAsia="Times New Roman" w:hAnsi="Times New Roman" w:cs="Times New Roman"/>
          <w:color w:val="000000"/>
          <w:sz w:val="28"/>
          <w:szCs w:val="28"/>
          <w:shd w:val="clear" w:color="auto" w:fill="FFFFFF"/>
        </w:rPr>
        <w:t xml:space="preserve"> – </w:t>
      </w:r>
      <w:r>
        <w:rPr>
          <w:rFonts w:ascii="Times New Roman" w:eastAsia="Times New Roman" w:hAnsi="Times New Roman" w:cs="Times New Roman"/>
          <w:color w:val="000000"/>
          <w:sz w:val="28"/>
          <w:szCs w:val="28"/>
          <w:shd w:val="clear" w:color="auto" w:fill="FFFFFF"/>
        </w:rPr>
        <w:t>частичная сумма рассматриваемого ряда. Поэтому будем иметь</w:t>
      </w:r>
    </w:p>
    <w:p w14:paraId="5CFEE224" w14:textId="45209972" w:rsidR="004D30B9" w:rsidRPr="004D30B9" w:rsidRDefault="00000000" w:rsidP="008A3D8B">
      <w:pPr>
        <w:spacing w:before="240" w:after="240" w:line="240" w:lineRule="auto"/>
        <w:rPr>
          <w:rFonts w:ascii="Times New Roman" w:eastAsia="Times New Roman" w:hAnsi="Times New Roman" w:cs="Times New Roman"/>
          <w:color w:val="000000"/>
          <w:sz w:val="28"/>
          <w:szCs w:val="28"/>
          <w:shd w:val="clear" w:color="auto" w:fill="FFFFFF"/>
        </w:rPr>
      </w:pPr>
      <m:oMathPara>
        <m:oMath>
          <m:d>
            <m:dPr>
              <m:begChr m:val="|"/>
              <m:endChr m:val="|"/>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g</m:t>
              </m:r>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m:t>
                  </m:r>
                </m:e>
              </m:d>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S</m:t>
                  </m:r>
                </m:e>
                <m:sub>
                  <m:r>
                    <w:rPr>
                      <w:rFonts w:ascii="Cambria Math" w:eastAsia="Times New Roman" w:hAnsi="Cambria Math" w:cs="Times New Roman"/>
                      <w:color w:val="000000"/>
                      <w:sz w:val="28"/>
                      <w:szCs w:val="28"/>
                      <w:shd w:val="clear" w:color="auto" w:fill="FFFFFF"/>
                    </w:rPr>
                    <m:t>n</m:t>
                  </m:r>
                </m:sub>
              </m:sSub>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m:t>
                  </m:r>
                </m:e>
              </m:d>
              <m:r>
                <w:rPr>
                  <w:rFonts w:ascii="Cambria Math" w:eastAsia="Times New Roman" w:hAnsi="Cambria Math" w:cs="Times New Roman"/>
                  <w:color w:val="000000"/>
                  <w:sz w:val="28"/>
                  <w:szCs w:val="28"/>
                  <w:shd w:val="clear" w:color="auto" w:fill="FFFFFF"/>
                </w:rPr>
                <m:t>-g</m:t>
              </m:r>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m:t>
                  </m:r>
                </m:e>
              </m:d>
              <m:r>
                <w:rPr>
                  <w:rFonts w:ascii="Cambria Math" w:eastAsia="Times New Roman" w:hAnsi="Cambria Math" w:cs="Times New Roman"/>
                  <w:color w:val="000000"/>
                  <w:sz w:val="28"/>
                  <w:szCs w:val="28"/>
                  <w:shd w:val="clear" w:color="auto" w:fill="FFFFFF"/>
                </w:rPr>
                <m:t>S</m:t>
              </m:r>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m:t>
                  </m:r>
                </m:e>
              </m:d>
            </m:e>
          </m:d>
          <m:r>
            <w:rPr>
              <w:rFonts w:ascii="Cambria Math" w:eastAsia="Times New Roman" w:hAnsi="Cambria Math" w:cs="Times New Roman"/>
              <w:color w:val="000000"/>
              <w:sz w:val="28"/>
              <w:szCs w:val="28"/>
              <w:shd w:val="clear" w:color="auto" w:fill="FFFFFF"/>
            </w:rPr>
            <m:t>=</m:t>
          </m:r>
          <m:d>
            <m:dPr>
              <m:begChr m:val="|"/>
              <m:endChr m:val="|"/>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g</m:t>
              </m:r>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m:t>
                  </m:r>
                </m:e>
              </m:d>
            </m:e>
          </m:d>
          <m:d>
            <m:dPr>
              <m:begChr m:val="|"/>
              <m:endChr m:val="|"/>
              <m:ctrlPr>
                <w:rPr>
                  <w:rFonts w:ascii="Cambria Math" w:eastAsia="Times New Roman" w:hAnsi="Cambria Math" w:cs="Times New Roman"/>
                  <w:i/>
                  <w:color w:val="000000"/>
                  <w:sz w:val="28"/>
                  <w:szCs w:val="28"/>
                  <w:shd w:val="clear" w:color="auto" w:fill="FFFFFF"/>
                </w:rPr>
              </m:ctrlPr>
            </m:dPr>
            <m:e>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S</m:t>
                  </m:r>
                </m:e>
                <m:sub>
                  <m:r>
                    <w:rPr>
                      <w:rFonts w:ascii="Cambria Math" w:eastAsia="Times New Roman" w:hAnsi="Cambria Math" w:cs="Times New Roman"/>
                      <w:color w:val="000000"/>
                      <w:sz w:val="28"/>
                      <w:szCs w:val="28"/>
                      <w:shd w:val="clear" w:color="auto" w:fill="FFFFFF"/>
                    </w:rPr>
                    <m:t>n</m:t>
                  </m:r>
                </m:sub>
              </m:sSub>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m:t>
                  </m:r>
                </m:e>
              </m:d>
              <m:r>
                <w:rPr>
                  <w:rFonts w:ascii="Cambria Math" w:eastAsia="Times New Roman" w:hAnsi="Cambria Math" w:cs="Times New Roman"/>
                  <w:color w:val="000000"/>
                  <w:sz w:val="28"/>
                  <w:szCs w:val="28"/>
                  <w:shd w:val="clear" w:color="auto" w:fill="FFFFFF"/>
                </w:rPr>
                <m:t>-S</m:t>
              </m:r>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m:t>
                  </m:r>
                </m:e>
              </m:d>
            </m:e>
          </m:d>
          <m:r>
            <w:rPr>
              <w:rFonts w:ascii="Cambria Math" w:eastAsia="Times New Roman" w:hAnsi="Cambria Math" w:cs="Times New Roman"/>
              <w:color w:val="000000"/>
              <w:sz w:val="28"/>
              <w:szCs w:val="28"/>
              <w:shd w:val="clear" w:color="auto" w:fill="FFFFFF"/>
            </w:rPr>
            <m:t>&lt;C</m:t>
          </m:r>
          <m:f>
            <m:fPr>
              <m:ctrlPr>
                <w:rPr>
                  <w:rFonts w:ascii="Cambria Math" w:eastAsia="Times New Roman" w:hAnsi="Cambria Math" w:cs="Times New Roman"/>
                  <w:i/>
                  <w:color w:val="000000"/>
                  <w:sz w:val="28"/>
                  <w:szCs w:val="28"/>
                  <w:shd w:val="clear" w:color="auto" w:fill="FFFFFF"/>
                </w:rPr>
              </m:ctrlPr>
            </m:fPr>
            <m:num>
              <m:r>
                <w:rPr>
                  <w:rFonts w:ascii="Cambria Math" w:eastAsia="Times New Roman" w:hAnsi="Cambria Math" w:cs="Times New Roman"/>
                  <w:color w:val="000000"/>
                  <w:sz w:val="28"/>
                  <w:szCs w:val="28"/>
                  <w:shd w:val="clear" w:color="auto" w:fill="FFFFFF"/>
                </w:rPr>
                <m:t>ε</m:t>
              </m:r>
            </m:num>
            <m:den>
              <m:r>
                <w:rPr>
                  <w:rFonts w:ascii="Cambria Math" w:eastAsia="Times New Roman" w:hAnsi="Cambria Math" w:cs="Times New Roman"/>
                  <w:color w:val="000000"/>
                  <w:sz w:val="28"/>
                  <w:szCs w:val="28"/>
                  <w:shd w:val="clear" w:color="auto" w:fill="FFFFFF"/>
                </w:rPr>
                <m:t>C</m:t>
              </m:r>
            </m:den>
          </m:f>
          <m:r>
            <w:rPr>
              <w:rFonts w:ascii="Cambria Math" w:eastAsia="Times New Roman" w:hAnsi="Cambria Math" w:cs="Times New Roman"/>
              <w:color w:val="000000"/>
              <w:sz w:val="28"/>
              <w:szCs w:val="28"/>
              <w:shd w:val="clear" w:color="auto" w:fill="FFFFFF"/>
            </w:rPr>
            <m:t xml:space="preserve"> =ε</m:t>
          </m:r>
        </m:oMath>
      </m:oMathPara>
    </w:p>
    <w:p w14:paraId="0EAB76D8" w14:textId="2752B5DD" w:rsidR="004D30B9" w:rsidRDefault="004D30B9" w:rsidP="008A3D8B">
      <w:pPr>
        <w:spacing w:before="240" w:after="240" w:line="24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 xml:space="preserve">Для </w:t>
      </w:r>
      <m:oMath>
        <m:r>
          <w:rPr>
            <w:rFonts w:ascii="Cambria Math" w:eastAsia="Times New Roman" w:hAnsi="Cambria Math" w:cs="Times New Roman"/>
            <w:color w:val="000000"/>
            <w:sz w:val="28"/>
            <w:szCs w:val="28"/>
            <w:shd w:val="clear" w:color="auto" w:fill="FFFFFF"/>
          </w:rPr>
          <m:t>n&gt;N</m:t>
        </m:r>
      </m:oMath>
      <w:r w:rsidRPr="004D30B9">
        <w:rPr>
          <w:rFonts w:ascii="Times New Roman" w:eastAsia="Times New Roman" w:hAnsi="Times New Roman" w:cs="Times New Roman"/>
          <w:color w:val="000000"/>
          <w:sz w:val="28"/>
          <w:szCs w:val="28"/>
          <w:shd w:val="clear" w:color="auto" w:fill="FFFFFF"/>
        </w:rPr>
        <w:t xml:space="preserve"> </w:t>
      </w:r>
      <w:r>
        <w:rPr>
          <w:rFonts w:ascii="Times New Roman" w:eastAsia="Times New Roman" w:hAnsi="Times New Roman" w:cs="Times New Roman"/>
          <w:color w:val="000000"/>
          <w:sz w:val="28"/>
          <w:szCs w:val="28"/>
          <w:shd w:val="clear" w:color="auto" w:fill="FFFFFF"/>
        </w:rPr>
        <w:t xml:space="preserve">и для любого </w:t>
      </w:r>
      <m:oMath>
        <m:r>
          <w:rPr>
            <w:rFonts w:ascii="Cambria Math" w:eastAsia="Times New Roman" w:hAnsi="Cambria Math" w:cs="Times New Roman"/>
            <w:color w:val="000000"/>
            <w:sz w:val="28"/>
            <w:szCs w:val="28"/>
            <w:shd w:val="clear" w:color="auto" w:fill="FFFFFF"/>
          </w:rPr>
          <m:t>x∈</m:t>
        </m:r>
        <m:d>
          <m:dPr>
            <m:begChr m:val="["/>
            <m:endChr m:val="]"/>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a,b</m:t>
            </m:r>
          </m:e>
        </m:d>
      </m:oMath>
      <w:r>
        <w:rPr>
          <w:rFonts w:ascii="Times New Roman" w:eastAsia="Times New Roman" w:hAnsi="Times New Roman" w:cs="Times New Roman"/>
          <w:color w:val="000000"/>
          <w:sz w:val="28"/>
          <w:szCs w:val="28"/>
          <w:shd w:val="clear" w:color="auto" w:fill="FFFFFF"/>
        </w:rPr>
        <w:t>, т. е. ряд</w:t>
      </w:r>
    </w:p>
    <w:p w14:paraId="2B17B8FA" w14:textId="2400D9D4" w:rsidR="004D30B9" w:rsidRPr="004D30B9" w:rsidRDefault="00000000" w:rsidP="008A3D8B">
      <w:pPr>
        <w:spacing w:before="240" w:after="240" w:line="240" w:lineRule="auto"/>
        <w:rPr>
          <w:rFonts w:ascii="Times New Roman" w:eastAsia="Times New Roman" w:hAnsi="Times New Roman" w:cs="Times New Roman"/>
          <w:color w:val="000000"/>
          <w:sz w:val="28"/>
          <w:szCs w:val="28"/>
          <w:shd w:val="clear" w:color="auto" w:fill="FFFFFF"/>
        </w:rPr>
      </w:pPr>
      <m:oMathPara>
        <m:oMath>
          <m:nary>
            <m:naryPr>
              <m:chr m:val="∑"/>
              <m:limLoc m:val="undOvr"/>
              <m:ctrlPr>
                <w:rPr>
                  <w:rFonts w:ascii="Cambria Math" w:eastAsia="Times New Roman" w:hAnsi="Cambria Math" w:cs="Times New Roman"/>
                  <w:i/>
                  <w:color w:val="000000"/>
                  <w:sz w:val="28"/>
                  <w:szCs w:val="28"/>
                  <w:shd w:val="clear" w:color="auto" w:fill="FFFFFF"/>
                </w:rPr>
              </m:ctrlPr>
            </m:naryPr>
            <m:sub>
              <m:r>
                <w:rPr>
                  <w:rFonts w:ascii="Cambria Math" w:eastAsia="Times New Roman" w:hAnsi="Cambria Math" w:cs="Times New Roman"/>
                  <w:color w:val="000000"/>
                  <w:sz w:val="28"/>
                  <w:szCs w:val="28"/>
                  <w:shd w:val="clear" w:color="auto" w:fill="FFFFFF"/>
                  <w:lang w:val="en-US"/>
                </w:rPr>
                <m:t>n=1</m:t>
              </m:r>
            </m:sub>
            <m:sup>
              <m:r>
                <w:rPr>
                  <w:rFonts w:ascii="Cambria Math" w:eastAsia="Times New Roman" w:hAnsi="Cambria Math" w:cs="Times New Roman"/>
                  <w:color w:val="000000"/>
                  <w:sz w:val="28"/>
                  <w:szCs w:val="28"/>
                  <w:shd w:val="clear" w:color="auto" w:fill="FFFFFF"/>
                </w:rPr>
                <m:t>∞</m:t>
              </m:r>
            </m:sup>
            <m:e>
              <m:r>
                <w:rPr>
                  <w:rFonts w:ascii="Cambria Math" w:eastAsia="Times New Roman" w:hAnsi="Cambria Math" w:cs="Times New Roman"/>
                  <w:color w:val="000000"/>
                  <w:sz w:val="28"/>
                  <w:szCs w:val="28"/>
                  <w:shd w:val="clear" w:color="auto" w:fill="FFFFFF"/>
                </w:rPr>
                <m:t>g</m:t>
              </m:r>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m:t>
                  </m:r>
                </m:e>
              </m:d>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f</m:t>
                  </m:r>
                </m:e>
                <m:sub>
                  <m:r>
                    <w:rPr>
                      <w:rFonts w:ascii="Cambria Math" w:eastAsia="Times New Roman" w:hAnsi="Cambria Math" w:cs="Times New Roman"/>
                      <w:color w:val="000000"/>
                      <w:sz w:val="28"/>
                      <w:szCs w:val="28"/>
                      <w:shd w:val="clear" w:color="auto" w:fill="FFFFFF"/>
                    </w:rPr>
                    <m:t>n</m:t>
                  </m:r>
                </m:sub>
              </m:sSub>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m:t>
                  </m:r>
                </m:e>
              </m:d>
            </m:e>
          </m:nary>
        </m:oMath>
      </m:oMathPara>
    </w:p>
    <w:p w14:paraId="4FB16D43" w14:textId="587D947B" w:rsidR="004D30B9" w:rsidRDefault="004D30B9" w:rsidP="008A3D8B">
      <w:pPr>
        <w:spacing w:before="240" w:after="240" w:line="24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 xml:space="preserve">Равномерно сходится на </w:t>
      </w:r>
      <m:oMath>
        <m:r>
          <w:rPr>
            <w:rFonts w:ascii="Cambria Math" w:eastAsia="Times New Roman" w:hAnsi="Cambria Math" w:cs="Times New Roman"/>
            <w:color w:val="000000"/>
            <w:sz w:val="28"/>
            <w:szCs w:val="28"/>
            <w:shd w:val="clear" w:color="auto" w:fill="FFFFFF"/>
          </w:rPr>
          <m:t>[a,b]</m:t>
        </m:r>
      </m:oMath>
      <w:r w:rsidRPr="004D30B9">
        <w:rPr>
          <w:rFonts w:ascii="Times New Roman" w:eastAsia="Times New Roman" w:hAnsi="Times New Roman" w:cs="Times New Roman"/>
          <w:color w:val="000000"/>
          <w:sz w:val="28"/>
          <w:szCs w:val="28"/>
          <w:shd w:val="clear" w:color="auto" w:fill="FFFFFF"/>
        </w:rPr>
        <w:t xml:space="preserve"> </w:t>
      </w:r>
      <w:r>
        <w:rPr>
          <w:rFonts w:ascii="Times New Roman" w:eastAsia="Times New Roman" w:hAnsi="Times New Roman" w:cs="Times New Roman"/>
          <w:color w:val="000000"/>
          <w:sz w:val="28"/>
          <w:szCs w:val="28"/>
          <w:shd w:val="clear" w:color="auto" w:fill="FFFFFF"/>
        </w:rPr>
        <w:t xml:space="preserve">к функции </w:t>
      </w:r>
      <m:oMath>
        <m:r>
          <w:rPr>
            <w:rFonts w:ascii="Cambria Math" w:eastAsia="Times New Roman" w:hAnsi="Cambria Math" w:cs="Times New Roman"/>
            <w:color w:val="000000"/>
            <w:sz w:val="28"/>
            <w:szCs w:val="28"/>
            <w:shd w:val="clear" w:color="auto" w:fill="FFFFFF"/>
            <w:lang w:val="en-US"/>
          </w:rPr>
          <m:t>g</m:t>
        </m:r>
        <m:r>
          <w:rPr>
            <w:rFonts w:ascii="Cambria Math" w:eastAsia="Times New Roman" w:hAnsi="Cambria Math" w:cs="Times New Roman"/>
            <w:color w:val="000000"/>
            <w:sz w:val="28"/>
            <w:szCs w:val="28"/>
            <w:shd w:val="clear" w:color="auto" w:fill="FFFFFF"/>
          </w:rPr>
          <m:t>(x)</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f</m:t>
            </m:r>
          </m:e>
          <m:sub>
            <m:r>
              <w:rPr>
                <w:rFonts w:ascii="Cambria Math" w:eastAsia="Times New Roman" w:hAnsi="Cambria Math" w:cs="Times New Roman"/>
                <w:color w:val="000000"/>
                <w:sz w:val="28"/>
                <w:szCs w:val="28"/>
                <w:shd w:val="clear" w:color="auto" w:fill="FFFFFF"/>
              </w:rPr>
              <m:t>n</m:t>
            </m:r>
          </m:sub>
        </m:sSub>
        <m:r>
          <w:rPr>
            <w:rFonts w:ascii="Cambria Math" w:eastAsia="Times New Roman" w:hAnsi="Cambria Math" w:cs="Times New Roman"/>
            <w:color w:val="000000"/>
            <w:sz w:val="28"/>
            <w:szCs w:val="28"/>
            <w:shd w:val="clear" w:color="auto" w:fill="FFFFFF"/>
          </w:rPr>
          <m:t>(x)</m:t>
        </m:r>
      </m:oMath>
      <w:r w:rsidRPr="004D30B9">
        <w:rPr>
          <w:rFonts w:ascii="Times New Roman" w:eastAsia="Times New Roman" w:hAnsi="Times New Roman" w:cs="Times New Roman"/>
          <w:color w:val="000000"/>
          <w:sz w:val="28"/>
          <w:szCs w:val="28"/>
          <w:shd w:val="clear" w:color="auto" w:fill="FFFFFF"/>
        </w:rPr>
        <w:t>.</w:t>
      </w:r>
    </w:p>
    <w:p w14:paraId="64B624A6" w14:textId="7EFB38C0" w:rsidR="004D30B9" w:rsidRDefault="004D30B9" w:rsidP="0083473F">
      <w:pPr>
        <w:spacing w:before="240" w:after="240" w:line="240" w:lineRule="auto"/>
        <w:ind w:firstLine="708"/>
        <w:rPr>
          <w:rFonts w:ascii="Times New Roman" w:eastAsia="Times New Roman" w:hAnsi="Times New Roman" w:cs="Times New Roman"/>
          <w:color w:val="000000"/>
          <w:sz w:val="28"/>
          <w:szCs w:val="28"/>
          <w:shd w:val="clear" w:color="auto" w:fill="FFFFFF"/>
        </w:rPr>
      </w:pPr>
      <w:r w:rsidRPr="004D30B9">
        <w:rPr>
          <w:rFonts w:ascii="Times New Roman" w:eastAsia="Times New Roman" w:hAnsi="Times New Roman" w:cs="Times New Roman"/>
          <w:b/>
          <w:bCs/>
          <w:color w:val="000000"/>
          <w:sz w:val="28"/>
          <w:szCs w:val="28"/>
          <w:shd w:val="clear" w:color="auto" w:fill="FFFFFF"/>
        </w:rPr>
        <w:lastRenderedPageBreak/>
        <w:t>Теорема</w:t>
      </w:r>
      <w:r w:rsidR="001A4B8C" w:rsidRPr="000D7F1A">
        <w:rPr>
          <w:rFonts w:ascii="Times New Roman" w:eastAsia="Times New Roman" w:hAnsi="Times New Roman" w:cs="Times New Roman"/>
          <w:b/>
          <w:bCs/>
          <w:color w:val="000000"/>
          <w:sz w:val="28"/>
          <w:szCs w:val="28"/>
          <w:shd w:val="clear" w:color="auto" w:fill="FFFFFF"/>
        </w:rPr>
        <w:t xml:space="preserve"> 2</w:t>
      </w:r>
      <w:r>
        <w:rPr>
          <w:rFonts w:ascii="Times New Roman" w:eastAsia="Times New Roman" w:hAnsi="Times New Roman" w:cs="Times New Roman"/>
          <w:color w:val="000000"/>
          <w:sz w:val="28"/>
          <w:szCs w:val="28"/>
          <w:shd w:val="clear" w:color="auto" w:fill="FFFFFF"/>
        </w:rPr>
        <w:t xml:space="preserve">. Пусть все члены </w:t>
      </w:r>
      <m:oMath>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f</m:t>
            </m:r>
          </m:e>
          <m:sub>
            <m:r>
              <w:rPr>
                <w:rFonts w:ascii="Cambria Math" w:eastAsia="Times New Roman" w:hAnsi="Cambria Math" w:cs="Times New Roman"/>
                <w:color w:val="000000"/>
                <w:sz w:val="28"/>
                <w:szCs w:val="28"/>
                <w:shd w:val="clear" w:color="auto" w:fill="FFFFFF"/>
              </w:rPr>
              <m:t>n</m:t>
            </m:r>
          </m:sub>
        </m:sSub>
        <m:r>
          <w:rPr>
            <w:rFonts w:ascii="Cambria Math" w:eastAsia="Times New Roman" w:hAnsi="Cambria Math" w:cs="Times New Roman"/>
            <w:color w:val="000000"/>
            <w:sz w:val="28"/>
            <w:szCs w:val="28"/>
            <w:shd w:val="clear" w:color="auto" w:fill="FFFFFF"/>
          </w:rPr>
          <m:t>(x)</m:t>
        </m:r>
      </m:oMath>
      <w:r w:rsidRPr="004D30B9">
        <w:rPr>
          <w:rFonts w:ascii="Times New Roman" w:eastAsia="Times New Roman" w:hAnsi="Times New Roman" w:cs="Times New Roman"/>
          <w:color w:val="000000"/>
          <w:sz w:val="28"/>
          <w:szCs w:val="28"/>
          <w:shd w:val="clear" w:color="auto" w:fill="FFFFFF"/>
        </w:rPr>
        <w:t xml:space="preserve"> </w:t>
      </w:r>
      <w:r>
        <w:rPr>
          <w:rFonts w:ascii="Times New Roman" w:eastAsia="Times New Roman" w:hAnsi="Times New Roman" w:cs="Times New Roman"/>
          <w:color w:val="000000"/>
          <w:sz w:val="28"/>
          <w:szCs w:val="28"/>
          <w:shd w:val="clear" w:color="auto" w:fill="FFFFFF"/>
        </w:rPr>
        <w:t>функционального ряда</w:t>
      </w:r>
    </w:p>
    <w:p w14:paraId="515A22D9" w14:textId="3DDAED7B" w:rsidR="004D30B9" w:rsidRPr="004D30B9" w:rsidRDefault="00000000" w:rsidP="008A3D8B">
      <w:pPr>
        <w:spacing w:before="240" w:after="240" w:line="240" w:lineRule="auto"/>
        <w:rPr>
          <w:rFonts w:ascii="Times New Roman" w:eastAsia="Times New Roman" w:hAnsi="Times New Roman" w:cs="Times New Roman"/>
          <w:color w:val="000000"/>
          <w:sz w:val="28"/>
          <w:szCs w:val="28"/>
          <w:shd w:val="clear" w:color="auto" w:fill="FFFFFF"/>
        </w:rPr>
      </w:pPr>
      <m:oMathPara>
        <m:oMath>
          <m:nary>
            <m:naryPr>
              <m:chr m:val="∑"/>
              <m:limLoc m:val="undOvr"/>
              <m:ctrlPr>
                <w:rPr>
                  <w:rFonts w:ascii="Cambria Math" w:eastAsia="Times New Roman" w:hAnsi="Cambria Math" w:cs="Times New Roman"/>
                  <w:i/>
                  <w:color w:val="000000"/>
                  <w:sz w:val="28"/>
                  <w:szCs w:val="28"/>
                  <w:shd w:val="clear" w:color="auto" w:fill="FFFFFF"/>
                </w:rPr>
              </m:ctrlPr>
            </m:naryPr>
            <m:sub>
              <m:r>
                <w:rPr>
                  <w:rFonts w:ascii="Cambria Math" w:eastAsia="Times New Roman" w:hAnsi="Cambria Math" w:cs="Times New Roman"/>
                  <w:color w:val="000000"/>
                  <w:sz w:val="28"/>
                  <w:szCs w:val="28"/>
                  <w:shd w:val="clear" w:color="auto" w:fill="FFFFFF"/>
                </w:rPr>
                <m:t>n=1</m:t>
              </m:r>
            </m:sub>
            <m:sup>
              <m:r>
                <w:rPr>
                  <w:rFonts w:ascii="Cambria Math" w:eastAsia="Times New Roman" w:hAnsi="Cambria Math" w:cs="Times New Roman"/>
                  <w:color w:val="000000"/>
                  <w:sz w:val="28"/>
                  <w:szCs w:val="28"/>
                  <w:shd w:val="clear" w:color="auto" w:fill="FFFFFF"/>
                </w:rPr>
                <m:t>∞</m:t>
              </m:r>
            </m:sup>
            <m:e>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f</m:t>
                  </m:r>
                </m:e>
                <m:sub>
                  <m:r>
                    <w:rPr>
                      <w:rFonts w:ascii="Cambria Math" w:eastAsia="Times New Roman" w:hAnsi="Cambria Math" w:cs="Times New Roman"/>
                      <w:color w:val="000000"/>
                      <w:sz w:val="28"/>
                      <w:szCs w:val="28"/>
                      <w:shd w:val="clear" w:color="auto" w:fill="FFFFFF"/>
                    </w:rPr>
                    <m:t>n</m:t>
                  </m:r>
                </m:sub>
              </m:sSub>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m:t>
                  </m:r>
                </m:e>
              </m:d>
            </m:e>
          </m:nary>
        </m:oMath>
      </m:oMathPara>
    </w:p>
    <w:p w14:paraId="12D5657F" w14:textId="49148F2F" w:rsidR="004D30B9" w:rsidRDefault="004D30B9" w:rsidP="008A3D8B">
      <w:pPr>
        <w:spacing w:before="240" w:after="240" w:line="24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 xml:space="preserve">непрерывны и ряд сходится равномерно на отрезке </w:t>
      </w:r>
      <m:oMath>
        <m:r>
          <w:rPr>
            <w:rFonts w:ascii="Cambria Math" w:eastAsia="Times New Roman" w:hAnsi="Cambria Math" w:cs="Times New Roman"/>
            <w:color w:val="000000"/>
            <w:sz w:val="28"/>
            <w:szCs w:val="28"/>
            <w:shd w:val="clear" w:color="auto" w:fill="FFFFFF"/>
          </w:rPr>
          <m:t>[a, b]</m:t>
        </m:r>
      </m:oMath>
      <w:r>
        <w:rPr>
          <w:rFonts w:ascii="Times New Roman" w:eastAsia="Times New Roman" w:hAnsi="Times New Roman" w:cs="Times New Roman"/>
          <w:color w:val="000000"/>
          <w:sz w:val="28"/>
          <w:szCs w:val="28"/>
          <w:shd w:val="clear" w:color="auto" w:fill="FFFFFF"/>
        </w:rPr>
        <w:t xml:space="preserve">. Тогда сумма </w:t>
      </w:r>
      <m:oMath>
        <m:r>
          <w:rPr>
            <w:rFonts w:ascii="Cambria Math" w:eastAsia="Times New Roman" w:hAnsi="Cambria Math" w:cs="Times New Roman"/>
            <w:color w:val="000000"/>
            <w:sz w:val="28"/>
            <w:szCs w:val="28"/>
            <w:shd w:val="clear" w:color="auto" w:fill="FFFFFF"/>
          </w:rPr>
          <m:t>S(x)</m:t>
        </m:r>
      </m:oMath>
      <w:r>
        <w:rPr>
          <w:rFonts w:ascii="Times New Roman" w:eastAsia="Times New Roman" w:hAnsi="Times New Roman" w:cs="Times New Roman"/>
          <w:color w:val="000000"/>
          <w:sz w:val="28"/>
          <w:szCs w:val="28"/>
          <w:shd w:val="clear" w:color="auto" w:fill="FFFFFF"/>
        </w:rPr>
        <w:t xml:space="preserve"> ряда непрерывно на этом отрезке.</w:t>
      </w:r>
    </w:p>
    <w:p w14:paraId="3A4A72CC" w14:textId="2D45E67F" w:rsidR="004D30B9" w:rsidRDefault="005E25C1" w:rsidP="0083473F">
      <w:pPr>
        <w:spacing w:before="240" w:after="240" w:line="240" w:lineRule="auto"/>
        <w:ind w:firstLine="708"/>
        <w:rPr>
          <w:rFonts w:ascii="Times New Roman" w:eastAsia="Times New Roman" w:hAnsi="Times New Roman" w:cs="Times New Roman"/>
          <w:color w:val="000000"/>
          <w:sz w:val="28"/>
          <w:szCs w:val="28"/>
          <w:shd w:val="clear" w:color="auto" w:fill="FFFFFF"/>
        </w:rPr>
      </w:pPr>
      <w:r w:rsidRPr="005E25C1">
        <w:rPr>
          <w:rFonts w:ascii="Times New Roman" w:eastAsia="Times New Roman" w:hAnsi="Times New Roman" w:cs="Times New Roman"/>
          <w:b/>
          <w:bCs/>
          <w:color w:val="000000"/>
          <w:sz w:val="28"/>
          <w:szCs w:val="28"/>
          <w:shd w:val="clear" w:color="auto" w:fill="FFFFFF"/>
        </w:rPr>
        <w:t>Доказательство</w:t>
      </w:r>
      <w:r>
        <w:rPr>
          <w:rFonts w:ascii="Times New Roman" w:eastAsia="Times New Roman" w:hAnsi="Times New Roman" w:cs="Times New Roman"/>
          <w:color w:val="000000"/>
          <w:sz w:val="28"/>
          <w:szCs w:val="28"/>
          <w:shd w:val="clear" w:color="auto" w:fill="FFFFFF"/>
        </w:rPr>
        <w:t xml:space="preserve">. </w:t>
      </w:r>
      <w:r w:rsidR="0069430C">
        <w:rPr>
          <w:rFonts w:ascii="Times New Roman" w:eastAsia="Times New Roman" w:hAnsi="Times New Roman" w:cs="Times New Roman"/>
          <w:color w:val="000000"/>
          <w:sz w:val="28"/>
          <w:szCs w:val="28"/>
          <w:shd w:val="clear" w:color="auto" w:fill="FFFFFF"/>
        </w:rPr>
        <w:t xml:space="preserve">Возьмем на отрезке </w:t>
      </w:r>
      <m:oMath>
        <m:d>
          <m:dPr>
            <m:begChr m:val="["/>
            <m:endChr m:val="]"/>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a,b</m:t>
            </m:r>
          </m:e>
        </m:d>
      </m:oMath>
      <w:r w:rsidR="0069430C" w:rsidRPr="0069430C">
        <w:rPr>
          <w:rFonts w:ascii="Times New Roman" w:eastAsia="Times New Roman" w:hAnsi="Times New Roman" w:cs="Times New Roman"/>
          <w:color w:val="000000"/>
          <w:sz w:val="28"/>
          <w:szCs w:val="28"/>
          <w:shd w:val="clear" w:color="auto" w:fill="FFFFFF"/>
        </w:rPr>
        <w:t xml:space="preserve"> </w:t>
      </w:r>
      <w:r w:rsidR="0069430C">
        <w:rPr>
          <w:rFonts w:ascii="Times New Roman" w:eastAsia="Times New Roman" w:hAnsi="Times New Roman" w:cs="Times New Roman"/>
          <w:color w:val="000000"/>
          <w:sz w:val="28"/>
          <w:szCs w:val="28"/>
          <w:shd w:val="clear" w:color="auto" w:fill="FFFFFF"/>
        </w:rPr>
        <w:t xml:space="preserve">две произвольные точки </w:t>
      </w:r>
      <m:oMath>
        <m:r>
          <w:rPr>
            <w:rFonts w:ascii="Cambria Math" w:eastAsia="Times New Roman" w:hAnsi="Cambria Math" w:cs="Times New Roman"/>
            <w:color w:val="000000"/>
            <w:sz w:val="28"/>
            <w:szCs w:val="28"/>
            <w:shd w:val="clear" w:color="auto" w:fill="FFFFFF"/>
          </w:rPr>
          <m:t>x</m:t>
        </m:r>
      </m:oMath>
      <w:r w:rsidR="0069430C" w:rsidRPr="0069430C">
        <w:rPr>
          <w:rFonts w:ascii="Times New Roman" w:eastAsia="Times New Roman" w:hAnsi="Times New Roman" w:cs="Times New Roman"/>
          <w:color w:val="000000"/>
          <w:sz w:val="28"/>
          <w:szCs w:val="28"/>
          <w:shd w:val="clear" w:color="auto" w:fill="FFFFFF"/>
        </w:rPr>
        <w:t xml:space="preserve"> </w:t>
      </w:r>
      <w:r w:rsidR="0069430C">
        <w:rPr>
          <w:rFonts w:ascii="Times New Roman" w:eastAsia="Times New Roman" w:hAnsi="Times New Roman" w:cs="Times New Roman"/>
          <w:color w:val="000000"/>
          <w:sz w:val="28"/>
          <w:szCs w:val="28"/>
          <w:shd w:val="clear" w:color="auto" w:fill="FFFFFF"/>
        </w:rPr>
        <w:t xml:space="preserve">и </w:t>
      </w:r>
      <m:oMath>
        <m:r>
          <w:rPr>
            <w:rFonts w:ascii="Cambria Math" w:eastAsia="Times New Roman" w:hAnsi="Cambria Math" w:cs="Times New Roman"/>
            <w:color w:val="000000"/>
            <w:sz w:val="28"/>
            <w:szCs w:val="28"/>
            <w:shd w:val="clear" w:color="auto" w:fill="FFFFFF"/>
          </w:rPr>
          <m:t>x+</m:t>
        </m:r>
        <m:r>
          <m:rPr>
            <m:sty m:val="p"/>
          </m:rPr>
          <w:rPr>
            <w:rFonts w:ascii="Cambria Math" w:eastAsia="Times New Roman" w:hAnsi="Cambria Math" w:cs="Times New Roman"/>
            <w:color w:val="000000"/>
            <w:sz w:val="28"/>
            <w:szCs w:val="28"/>
            <w:shd w:val="clear" w:color="auto" w:fill="FFFFFF"/>
          </w:rPr>
          <m:t>Δ</m:t>
        </m:r>
        <m:r>
          <w:rPr>
            <w:rFonts w:ascii="Cambria Math" w:eastAsia="Times New Roman" w:hAnsi="Cambria Math" w:cs="Times New Roman"/>
            <w:color w:val="000000"/>
            <w:sz w:val="28"/>
            <w:szCs w:val="28"/>
            <w:shd w:val="clear" w:color="auto" w:fill="FFFFFF"/>
          </w:rPr>
          <m:t>x</m:t>
        </m:r>
      </m:oMath>
      <w:r w:rsidR="0069430C" w:rsidRPr="0069430C">
        <w:rPr>
          <w:rFonts w:ascii="Times New Roman" w:eastAsia="Times New Roman" w:hAnsi="Times New Roman" w:cs="Times New Roman"/>
          <w:color w:val="000000"/>
          <w:sz w:val="28"/>
          <w:szCs w:val="28"/>
          <w:shd w:val="clear" w:color="auto" w:fill="FFFFFF"/>
        </w:rPr>
        <w:t xml:space="preserve">. </w:t>
      </w:r>
      <w:r w:rsidR="0069430C">
        <w:rPr>
          <w:rFonts w:ascii="Times New Roman" w:eastAsia="Times New Roman" w:hAnsi="Times New Roman" w:cs="Times New Roman"/>
          <w:color w:val="000000"/>
          <w:sz w:val="28"/>
          <w:szCs w:val="28"/>
          <w:shd w:val="clear" w:color="auto" w:fill="FFFFFF"/>
        </w:rPr>
        <w:t xml:space="preserve">Так как данный ряд сходится на отрезке </w:t>
      </w:r>
      <m:oMath>
        <m:r>
          <w:rPr>
            <w:rFonts w:ascii="Cambria Math" w:eastAsia="Times New Roman" w:hAnsi="Cambria Math" w:cs="Times New Roman"/>
            <w:color w:val="000000"/>
            <w:sz w:val="28"/>
            <w:szCs w:val="28"/>
            <w:shd w:val="clear" w:color="auto" w:fill="FFFFFF"/>
          </w:rPr>
          <m:t>[a,b]</m:t>
        </m:r>
      </m:oMath>
      <w:r w:rsidR="0069430C" w:rsidRPr="0069430C">
        <w:rPr>
          <w:rFonts w:ascii="Times New Roman" w:eastAsia="Times New Roman" w:hAnsi="Times New Roman" w:cs="Times New Roman"/>
          <w:color w:val="000000"/>
          <w:sz w:val="28"/>
          <w:szCs w:val="28"/>
          <w:shd w:val="clear" w:color="auto" w:fill="FFFFFF"/>
        </w:rPr>
        <w:t xml:space="preserve"> </w:t>
      </w:r>
      <w:r w:rsidR="0069430C">
        <w:rPr>
          <w:rFonts w:ascii="Times New Roman" w:eastAsia="Times New Roman" w:hAnsi="Times New Roman" w:cs="Times New Roman"/>
          <w:color w:val="000000"/>
          <w:sz w:val="28"/>
          <w:szCs w:val="28"/>
          <w:shd w:val="clear" w:color="auto" w:fill="FFFFFF"/>
        </w:rPr>
        <w:t xml:space="preserve">равномерно, то для любого числа </w:t>
      </w:r>
      <m:oMath>
        <m:r>
          <w:rPr>
            <w:rFonts w:ascii="Cambria Math" w:eastAsia="Times New Roman" w:hAnsi="Cambria Math" w:cs="Times New Roman"/>
            <w:color w:val="000000"/>
            <w:sz w:val="28"/>
            <w:szCs w:val="28"/>
            <w:shd w:val="clear" w:color="auto" w:fill="FFFFFF"/>
          </w:rPr>
          <m:t>ε&gt;0</m:t>
        </m:r>
      </m:oMath>
      <w:r w:rsidR="0069430C">
        <w:rPr>
          <w:rFonts w:ascii="Times New Roman" w:eastAsia="Times New Roman" w:hAnsi="Times New Roman" w:cs="Times New Roman"/>
          <w:color w:val="000000"/>
          <w:sz w:val="28"/>
          <w:szCs w:val="28"/>
          <w:shd w:val="clear" w:color="auto" w:fill="FFFFFF"/>
        </w:rPr>
        <w:t xml:space="preserve"> найдется номер </w:t>
      </w:r>
      <m:oMath>
        <m:r>
          <w:rPr>
            <w:rFonts w:ascii="Cambria Math" w:eastAsia="Times New Roman" w:hAnsi="Cambria Math" w:cs="Times New Roman"/>
            <w:color w:val="000000"/>
            <w:sz w:val="28"/>
            <w:szCs w:val="28"/>
            <w:shd w:val="clear" w:color="auto" w:fill="FFFFFF"/>
          </w:rPr>
          <m:t>N=N(ε)</m:t>
        </m:r>
      </m:oMath>
      <w:r w:rsidR="0069430C">
        <w:rPr>
          <w:rFonts w:ascii="Times New Roman" w:eastAsia="Times New Roman" w:hAnsi="Times New Roman" w:cs="Times New Roman"/>
          <w:color w:val="000000"/>
          <w:sz w:val="28"/>
          <w:szCs w:val="28"/>
          <w:shd w:val="clear" w:color="auto" w:fill="FFFFFF"/>
        </w:rPr>
        <w:t xml:space="preserve"> такой, что для всех </w:t>
      </w:r>
      <m:oMath>
        <m:r>
          <w:rPr>
            <w:rFonts w:ascii="Cambria Math" w:eastAsia="Times New Roman" w:hAnsi="Cambria Math" w:cs="Times New Roman"/>
            <w:color w:val="000000"/>
            <w:sz w:val="28"/>
            <w:szCs w:val="28"/>
            <w:shd w:val="clear" w:color="auto" w:fill="FFFFFF"/>
          </w:rPr>
          <m:t>n&gt;N</m:t>
        </m:r>
      </m:oMath>
      <w:r w:rsidR="0069430C">
        <w:rPr>
          <w:rFonts w:ascii="Times New Roman" w:eastAsia="Times New Roman" w:hAnsi="Times New Roman" w:cs="Times New Roman"/>
          <w:color w:val="000000"/>
          <w:sz w:val="28"/>
          <w:szCs w:val="28"/>
          <w:shd w:val="clear" w:color="auto" w:fill="FFFFFF"/>
        </w:rPr>
        <w:t xml:space="preserve"> будут выполняться неравенства</w:t>
      </w:r>
    </w:p>
    <w:p w14:paraId="5E712AAA" w14:textId="367E984C" w:rsidR="000D7F1A" w:rsidRPr="000D7F1A" w:rsidRDefault="00000000" w:rsidP="008A3D8B">
      <w:pPr>
        <w:spacing w:before="240" w:after="240" w:line="240" w:lineRule="auto"/>
        <w:rPr>
          <w:rFonts w:ascii="Times New Roman" w:eastAsia="Times New Roman" w:hAnsi="Times New Roman" w:cs="Times New Roman"/>
          <w:color w:val="000000"/>
          <w:sz w:val="28"/>
          <w:szCs w:val="28"/>
          <w:shd w:val="clear" w:color="auto" w:fill="FFFFFF"/>
        </w:rPr>
      </w:pPr>
      <m:oMathPara>
        <m:oMath>
          <m:eqArr>
            <m:eqArrPr>
              <m:maxDist m:val="1"/>
              <m:ctrlPr>
                <w:rPr>
                  <w:rFonts w:ascii="Cambria Math" w:eastAsia="Times New Roman" w:hAnsi="Cambria Math" w:cs="Times New Roman"/>
                  <w:i/>
                  <w:color w:val="000000"/>
                  <w:sz w:val="28"/>
                  <w:szCs w:val="28"/>
                  <w:shd w:val="clear" w:color="auto" w:fill="FFFFFF"/>
                  <w:lang w:val="en-US"/>
                </w:rPr>
              </m:ctrlPr>
            </m:eqArrPr>
            <m:e>
              <m:d>
                <m:dPr>
                  <m:begChr m:val="|"/>
                  <m:endChr m:val="|"/>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S</m:t>
                  </m:r>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m:t>
                      </m:r>
                    </m:e>
                  </m:d>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S</m:t>
                      </m:r>
                    </m:e>
                    <m:sub>
                      <m:r>
                        <w:rPr>
                          <w:rFonts w:ascii="Cambria Math" w:eastAsia="Times New Roman" w:hAnsi="Cambria Math" w:cs="Times New Roman"/>
                          <w:color w:val="000000"/>
                          <w:sz w:val="28"/>
                          <w:szCs w:val="28"/>
                          <w:shd w:val="clear" w:color="auto" w:fill="FFFFFF"/>
                        </w:rPr>
                        <m:t>n</m:t>
                      </m:r>
                    </m:sub>
                  </m:sSub>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m:t>
                      </m:r>
                    </m:e>
                  </m:d>
                </m:e>
              </m:d>
              <m:r>
                <w:rPr>
                  <w:rFonts w:ascii="Cambria Math" w:eastAsia="Times New Roman" w:hAnsi="Cambria Math" w:cs="Times New Roman"/>
                  <w:color w:val="000000"/>
                  <w:sz w:val="28"/>
                  <w:szCs w:val="28"/>
                  <w:shd w:val="clear" w:color="auto" w:fill="FFFFFF"/>
                </w:rPr>
                <m:t>&lt;</m:t>
              </m:r>
              <m:f>
                <m:fPr>
                  <m:ctrlPr>
                    <w:rPr>
                      <w:rFonts w:ascii="Cambria Math" w:eastAsia="Times New Roman" w:hAnsi="Cambria Math" w:cs="Times New Roman"/>
                      <w:i/>
                      <w:color w:val="000000"/>
                      <w:sz w:val="28"/>
                      <w:szCs w:val="28"/>
                      <w:shd w:val="clear" w:color="auto" w:fill="FFFFFF"/>
                    </w:rPr>
                  </m:ctrlPr>
                </m:fPr>
                <m:num>
                  <m:r>
                    <w:rPr>
                      <w:rFonts w:ascii="Cambria Math" w:eastAsia="Times New Roman" w:hAnsi="Cambria Math" w:cs="Times New Roman"/>
                      <w:color w:val="000000"/>
                      <w:sz w:val="28"/>
                      <w:szCs w:val="28"/>
                      <w:shd w:val="clear" w:color="auto" w:fill="FFFFFF"/>
                    </w:rPr>
                    <m:t>ε</m:t>
                  </m:r>
                </m:num>
                <m:den>
                  <m:r>
                    <w:rPr>
                      <w:rFonts w:ascii="Cambria Math" w:eastAsia="Times New Roman" w:hAnsi="Cambria Math" w:cs="Times New Roman"/>
                      <w:color w:val="000000"/>
                      <w:sz w:val="28"/>
                      <w:szCs w:val="28"/>
                      <w:shd w:val="clear" w:color="auto" w:fill="FFFFFF"/>
                    </w:rPr>
                    <m:t>3</m:t>
                  </m:r>
                </m:den>
              </m:f>
              <m:r>
                <w:rPr>
                  <w:rFonts w:ascii="Cambria Math" w:eastAsia="Times New Roman" w:hAnsi="Cambria Math" w:cs="Times New Roman"/>
                  <w:color w:val="000000"/>
                  <w:sz w:val="28"/>
                  <w:szCs w:val="28"/>
                  <w:shd w:val="clear" w:color="auto" w:fill="FFFFFF"/>
                  <w:lang w:val="en-US"/>
                </w:rPr>
                <m:t>,</m:t>
              </m:r>
              <m:r>
                <w:rPr>
                  <w:rFonts w:ascii="Cambria Math" w:eastAsia="Times New Roman" w:hAnsi="Cambria Math" w:cs="Times New Roman"/>
                  <w:color w:val="000000"/>
                  <w:sz w:val="28"/>
                  <w:szCs w:val="28"/>
                  <w:shd w:val="clear" w:color="auto" w:fill="FFFFFF"/>
                </w:rPr>
                <m:t>#</m:t>
              </m:r>
              <m:d>
                <m:dPr>
                  <m:ctrlPr>
                    <w:rPr>
                      <w:rFonts w:ascii="Cambria Math" w:eastAsia="Times New Roman" w:hAnsi="Cambria Math" w:cs="Times New Roman"/>
                      <w:i/>
                      <w:color w:val="000000"/>
                      <w:sz w:val="28"/>
                      <w:szCs w:val="28"/>
                      <w:shd w:val="clear" w:color="auto" w:fill="FFFFFF"/>
                      <w:lang w:val="en-US"/>
                    </w:rPr>
                  </m:ctrlPr>
                </m:dPr>
                <m:e>
                  <m:r>
                    <w:rPr>
                      <w:rFonts w:ascii="Cambria Math" w:eastAsia="Times New Roman" w:hAnsi="Cambria Math" w:cs="Times New Roman"/>
                      <w:color w:val="000000"/>
                      <w:sz w:val="28"/>
                      <w:szCs w:val="28"/>
                      <w:shd w:val="clear" w:color="auto" w:fill="FFFFFF"/>
                      <w:lang w:val="en-US"/>
                    </w:rPr>
                    <m:t>1</m:t>
                  </m:r>
                </m:e>
              </m:d>
              <m:ctrlPr>
                <w:rPr>
                  <w:rFonts w:ascii="Cambria Math" w:eastAsia="Times New Roman" w:hAnsi="Cambria Math" w:cs="Times New Roman"/>
                  <w:i/>
                  <w:color w:val="000000"/>
                  <w:sz w:val="28"/>
                  <w:szCs w:val="28"/>
                  <w:shd w:val="clear" w:color="auto" w:fill="FFFFFF"/>
                </w:rPr>
              </m:ctrlPr>
            </m:e>
          </m:eqArr>
        </m:oMath>
      </m:oMathPara>
    </w:p>
    <w:p w14:paraId="60807FE8" w14:textId="3CB7D61A" w:rsidR="000D7F1A" w:rsidRPr="000D7F1A" w:rsidRDefault="00000000" w:rsidP="008A3D8B">
      <w:pPr>
        <w:spacing w:before="240" w:after="240" w:line="240" w:lineRule="auto"/>
        <w:rPr>
          <w:rFonts w:ascii="Times New Roman" w:eastAsia="Times New Roman" w:hAnsi="Times New Roman" w:cs="Times New Roman"/>
          <w:color w:val="000000"/>
          <w:sz w:val="28"/>
          <w:szCs w:val="28"/>
          <w:shd w:val="clear" w:color="auto" w:fill="FFFFFF"/>
          <w:lang w:val="en-US"/>
        </w:rPr>
      </w:pPr>
      <m:oMathPara>
        <m:oMath>
          <m:eqArr>
            <m:eqArrPr>
              <m:maxDist m:val="1"/>
              <m:ctrlPr>
                <w:rPr>
                  <w:rFonts w:ascii="Cambria Math" w:eastAsia="Times New Roman" w:hAnsi="Cambria Math" w:cs="Times New Roman"/>
                  <w:i/>
                  <w:color w:val="000000"/>
                  <w:sz w:val="28"/>
                  <w:szCs w:val="28"/>
                  <w:shd w:val="clear" w:color="auto" w:fill="FFFFFF"/>
                  <w:lang w:val="en-US"/>
                </w:rPr>
              </m:ctrlPr>
            </m:eqArrPr>
            <m:e>
              <m:d>
                <m:dPr>
                  <m:begChr m:val="|"/>
                  <m:endChr m:val="|"/>
                  <m:ctrlPr>
                    <w:rPr>
                      <w:rFonts w:ascii="Cambria Math" w:eastAsia="Times New Roman" w:hAnsi="Cambria Math" w:cs="Times New Roman"/>
                      <w:i/>
                      <w:color w:val="000000"/>
                      <w:sz w:val="28"/>
                      <w:szCs w:val="28"/>
                      <w:shd w:val="clear" w:color="auto" w:fill="FFFFFF"/>
                      <w:lang w:val="en-US"/>
                    </w:rPr>
                  </m:ctrlPr>
                </m:dPr>
                <m:e>
                  <m:r>
                    <w:rPr>
                      <w:rFonts w:ascii="Cambria Math" w:eastAsia="Times New Roman" w:hAnsi="Cambria Math" w:cs="Times New Roman"/>
                      <w:color w:val="000000"/>
                      <w:sz w:val="28"/>
                      <w:szCs w:val="28"/>
                      <w:shd w:val="clear" w:color="auto" w:fill="FFFFFF"/>
                      <w:lang w:val="en-US"/>
                    </w:rPr>
                    <m:t>S</m:t>
                  </m:r>
                  <m:d>
                    <m:dPr>
                      <m:ctrlPr>
                        <w:rPr>
                          <w:rFonts w:ascii="Cambria Math" w:eastAsia="Times New Roman" w:hAnsi="Cambria Math" w:cs="Times New Roman"/>
                          <w:i/>
                          <w:color w:val="000000"/>
                          <w:sz w:val="28"/>
                          <w:szCs w:val="28"/>
                          <w:shd w:val="clear" w:color="auto" w:fill="FFFFFF"/>
                          <w:lang w:val="en-US"/>
                        </w:rPr>
                      </m:ctrlPr>
                    </m:dPr>
                    <m:e>
                      <m:r>
                        <w:rPr>
                          <w:rFonts w:ascii="Cambria Math" w:eastAsia="Times New Roman" w:hAnsi="Cambria Math" w:cs="Times New Roman"/>
                          <w:color w:val="000000"/>
                          <w:sz w:val="28"/>
                          <w:szCs w:val="28"/>
                          <w:shd w:val="clear" w:color="auto" w:fill="FFFFFF"/>
                          <w:lang w:val="en-US"/>
                        </w:rPr>
                        <m:t>x+</m:t>
                      </m:r>
                      <m:r>
                        <m:rPr>
                          <m:sty m:val="p"/>
                        </m:rPr>
                        <w:rPr>
                          <w:rFonts w:ascii="Cambria Math" w:eastAsia="Times New Roman" w:hAnsi="Cambria Math" w:cs="Times New Roman"/>
                          <w:color w:val="000000"/>
                          <w:sz w:val="28"/>
                          <w:szCs w:val="28"/>
                          <w:shd w:val="clear" w:color="auto" w:fill="FFFFFF"/>
                          <w:lang w:val="en-US"/>
                        </w:rPr>
                        <m:t>Δ</m:t>
                      </m:r>
                      <m:r>
                        <w:rPr>
                          <w:rFonts w:ascii="Cambria Math" w:eastAsia="Times New Roman" w:hAnsi="Cambria Math" w:cs="Times New Roman"/>
                          <w:color w:val="000000"/>
                          <w:sz w:val="28"/>
                          <w:szCs w:val="28"/>
                          <w:shd w:val="clear" w:color="auto" w:fill="FFFFFF"/>
                          <w:lang w:val="en-US"/>
                        </w:rPr>
                        <m:t>x</m:t>
                      </m:r>
                    </m:e>
                  </m:d>
                  <m:r>
                    <w:rPr>
                      <w:rFonts w:ascii="Cambria Math" w:eastAsia="Times New Roman" w:hAnsi="Cambria Math" w:cs="Times New Roman"/>
                      <w:color w:val="000000"/>
                      <w:sz w:val="28"/>
                      <w:szCs w:val="28"/>
                      <w:shd w:val="clear" w:color="auto" w:fill="FFFFFF"/>
                      <w:lang w:val="en-US"/>
                    </w:rPr>
                    <m:t>-</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S</m:t>
                      </m:r>
                    </m:e>
                    <m:sub>
                      <m:r>
                        <w:rPr>
                          <w:rFonts w:ascii="Cambria Math" w:eastAsia="Times New Roman" w:hAnsi="Cambria Math" w:cs="Times New Roman"/>
                          <w:color w:val="000000"/>
                          <w:sz w:val="28"/>
                          <w:szCs w:val="28"/>
                          <w:shd w:val="clear" w:color="auto" w:fill="FFFFFF"/>
                        </w:rPr>
                        <m:t>n</m:t>
                      </m:r>
                    </m:sub>
                  </m:sSub>
                  <m:d>
                    <m:dPr>
                      <m:ctrlPr>
                        <w:rPr>
                          <w:rFonts w:ascii="Cambria Math" w:eastAsia="Times New Roman" w:hAnsi="Cambria Math" w:cs="Times New Roman"/>
                          <w:i/>
                          <w:color w:val="000000"/>
                          <w:sz w:val="28"/>
                          <w:szCs w:val="28"/>
                          <w:shd w:val="clear" w:color="auto" w:fill="FFFFFF"/>
                          <w:lang w:val="en-US"/>
                        </w:rPr>
                      </m:ctrlPr>
                    </m:dPr>
                    <m:e>
                      <m:r>
                        <w:rPr>
                          <w:rFonts w:ascii="Cambria Math" w:eastAsia="Times New Roman" w:hAnsi="Cambria Math" w:cs="Times New Roman"/>
                          <w:color w:val="000000"/>
                          <w:sz w:val="28"/>
                          <w:szCs w:val="28"/>
                          <w:shd w:val="clear" w:color="auto" w:fill="FFFFFF"/>
                          <w:lang w:val="en-US"/>
                        </w:rPr>
                        <m:t>x+</m:t>
                      </m:r>
                      <m:r>
                        <m:rPr>
                          <m:sty m:val="p"/>
                        </m:rPr>
                        <w:rPr>
                          <w:rFonts w:ascii="Cambria Math" w:eastAsia="Times New Roman" w:hAnsi="Cambria Math" w:cs="Times New Roman"/>
                          <w:color w:val="000000"/>
                          <w:sz w:val="28"/>
                          <w:szCs w:val="28"/>
                          <w:shd w:val="clear" w:color="auto" w:fill="FFFFFF"/>
                          <w:lang w:val="en-US"/>
                        </w:rPr>
                        <m:t>Δ</m:t>
                      </m:r>
                      <m:r>
                        <w:rPr>
                          <w:rFonts w:ascii="Cambria Math" w:eastAsia="Times New Roman" w:hAnsi="Cambria Math" w:cs="Times New Roman"/>
                          <w:color w:val="000000"/>
                          <w:sz w:val="28"/>
                          <w:szCs w:val="28"/>
                          <w:shd w:val="clear" w:color="auto" w:fill="FFFFFF"/>
                          <w:lang w:val="en-US"/>
                        </w:rPr>
                        <m:t>x</m:t>
                      </m:r>
                    </m:e>
                  </m:d>
                </m:e>
              </m:d>
              <m:r>
                <w:rPr>
                  <w:rFonts w:ascii="Cambria Math" w:eastAsia="Times New Roman" w:hAnsi="Cambria Math" w:cs="Times New Roman"/>
                  <w:color w:val="000000"/>
                  <w:sz w:val="28"/>
                  <w:szCs w:val="28"/>
                  <w:shd w:val="clear" w:color="auto" w:fill="FFFFFF"/>
                  <w:lang w:val="en-US"/>
                </w:rPr>
                <m:t>&lt;</m:t>
              </m:r>
              <m:f>
                <m:fPr>
                  <m:ctrlPr>
                    <w:rPr>
                      <w:rFonts w:ascii="Cambria Math" w:eastAsia="Times New Roman" w:hAnsi="Cambria Math" w:cs="Times New Roman"/>
                      <w:i/>
                      <w:color w:val="000000"/>
                      <w:sz w:val="28"/>
                      <w:szCs w:val="28"/>
                      <w:shd w:val="clear" w:color="auto" w:fill="FFFFFF"/>
                      <w:lang w:val="en-US"/>
                    </w:rPr>
                  </m:ctrlPr>
                </m:fPr>
                <m:num>
                  <m:r>
                    <w:rPr>
                      <w:rFonts w:ascii="Cambria Math" w:eastAsia="Times New Roman" w:hAnsi="Cambria Math" w:cs="Times New Roman"/>
                      <w:color w:val="000000"/>
                      <w:sz w:val="28"/>
                      <w:szCs w:val="28"/>
                      <w:shd w:val="clear" w:color="auto" w:fill="FFFFFF"/>
                      <w:lang w:val="en-US"/>
                    </w:rPr>
                    <m:t>ε</m:t>
                  </m:r>
                </m:num>
                <m:den>
                  <m:r>
                    <w:rPr>
                      <w:rFonts w:ascii="Cambria Math" w:eastAsia="Times New Roman" w:hAnsi="Cambria Math" w:cs="Times New Roman"/>
                      <w:color w:val="000000"/>
                      <w:sz w:val="28"/>
                      <w:szCs w:val="28"/>
                      <w:shd w:val="clear" w:color="auto" w:fill="FFFFFF"/>
                      <w:lang w:val="en-US"/>
                    </w:rPr>
                    <m:t>3</m:t>
                  </m:r>
                </m:den>
              </m:f>
              <m:r>
                <w:rPr>
                  <w:rFonts w:ascii="Cambria Math" w:eastAsia="Times New Roman" w:hAnsi="Cambria Math" w:cs="Times New Roman"/>
                  <w:color w:val="000000"/>
                  <w:sz w:val="28"/>
                  <w:szCs w:val="28"/>
                  <w:shd w:val="clear" w:color="auto" w:fill="FFFFFF"/>
                  <w:lang w:val="en-US"/>
                </w:rPr>
                <m:t>,#</m:t>
              </m:r>
              <m:d>
                <m:dPr>
                  <m:ctrlPr>
                    <w:rPr>
                      <w:rFonts w:ascii="Cambria Math" w:eastAsia="Times New Roman" w:hAnsi="Cambria Math" w:cs="Times New Roman"/>
                      <w:i/>
                      <w:color w:val="000000"/>
                      <w:sz w:val="28"/>
                      <w:szCs w:val="28"/>
                      <w:shd w:val="clear" w:color="auto" w:fill="FFFFFF"/>
                      <w:lang w:val="en-US"/>
                    </w:rPr>
                  </m:ctrlPr>
                </m:dPr>
                <m:e>
                  <m:r>
                    <w:rPr>
                      <w:rFonts w:ascii="Cambria Math" w:eastAsia="Times New Roman" w:hAnsi="Cambria Math" w:cs="Times New Roman"/>
                      <w:color w:val="000000"/>
                      <w:sz w:val="28"/>
                      <w:szCs w:val="28"/>
                      <w:shd w:val="clear" w:color="auto" w:fill="FFFFFF"/>
                      <w:lang w:val="en-US"/>
                    </w:rPr>
                    <m:t>1</m:t>
                  </m:r>
                </m:e>
              </m:d>
            </m:e>
          </m:eqArr>
        </m:oMath>
      </m:oMathPara>
    </w:p>
    <w:p w14:paraId="56936E84" w14:textId="7D8857DA" w:rsidR="0069430C" w:rsidRDefault="0069430C" w:rsidP="008A3D8B">
      <w:pPr>
        <w:spacing w:before="240" w:after="240" w:line="24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 xml:space="preserve">Где </w:t>
      </w:r>
      <m:oMath>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S</m:t>
            </m:r>
          </m:e>
          <m:sub>
            <m:r>
              <w:rPr>
                <w:rFonts w:ascii="Cambria Math" w:eastAsia="Times New Roman" w:hAnsi="Cambria Math" w:cs="Times New Roman"/>
                <w:color w:val="000000"/>
                <w:sz w:val="28"/>
                <w:szCs w:val="28"/>
                <w:shd w:val="clear" w:color="auto" w:fill="FFFFFF"/>
              </w:rPr>
              <m:t>n</m:t>
            </m:r>
          </m:sub>
        </m:sSub>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m:t>
            </m:r>
          </m:e>
        </m:d>
      </m:oMath>
      <w:r w:rsidRPr="0069430C">
        <w:rPr>
          <w:rFonts w:ascii="Times New Roman" w:eastAsia="Times New Roman" w:hAnsi="Times New Roman" w:cs="Times New Roman"/>
          <w:color w:val="000000"/>
          <w:sz w:val="28"/>
          <w:szCs w:val="28"/>
          <w:shd w:val="clear" w:color="auto" w:fill="FFFFFF"/>
        </w:rPr>
        <w:t xml:space="preserve"> – </w:t>
      </w:r>
      <w:r>
        <w:rPr>
          <w:rFonts w:ascii="Times New Roman" w:eastAsia="Times New Roman" w:hAnsi="Times New Roman" w:cs="Times New Roman"/>
          <w:color w:val="000000"/>
          <w:sz w:val="28"/>
          <w:szCs w:val="28"/>
          <w:shd w:val="clear" w:color="auto" w:fill="FFFFFF"/>
        </w:rPr>
        <w:t xml:space="preserve">частичные суммы ряда </w:t>
      </w:r>
      <m:oMath>
        <m:nary>
          <m:naryPr>
            <m:chr m:val="∑"/>
            <m:limLoc m:val="undOvr"/>
            <m:ctrlPr>
              <w:rPr>
                <w:rFonts w:ascii="Cambria Math" w:eastAsia="Times New Roman" w:hAnsi="Cambria Math" w:cs="Times New Roman"/>
                <w:i/>
                <w:color w:val="000000"/>
                <w:sz w:val="28"/>
                <w:szCs w:val="28"/>
                <w:shd w:val="clear" w:color="auto" w:fill="FFFFFF"/>
              </w:rPr>
            </m:ctrlPr>
          </m:naryPr>
          <m:sub>
            <m:r>
              <w:rPr>
                <w:rFonts w:ascii="Cambria Math" w:eastAsia="Times New Roman" w:hAnsi="Cambria Math" w:cs="Times New Roman"/>
                <w:color w:val="000000"/>
                <w:sz w:val="28"/>
                <w:szCs w:val="28"/>
                <w:shd w:val="clear" w:color="auto" w:fill="FFFFFF"/>
                <w:lang w:val="en-US"/>
              </w:rPr>
              <m:t>n</m:t>
            </m:r>
            <m:r>
              <w:rPr>
                <w:rFonts w:ascii="Cambria Math" w:eastAsia="Times New Roman" w:hAnsi="Cambria Math" w:cs="Times New Roman"/>
                <w:color w:val="000000"/>
                <w:sz w:val="28"/>
                <w:szCs w:val="28"/>
                <w:shd w:val="clear" w:color="auto" w:fill="FFFFFF"/>
              </w:rPr>
              <m:t>=1</m:t>
            </m:r>
          </m:sub>
          <m:sup>
            <m:r>
              <w:rPr>
                <w:rFonts w:ascii="Cambria Math" w:eastAsia="Times New Roman" w:hAnsi="Cambria Math" w:cs="Times New Roman"/>
                <w:color w:val="000000"/>
                <w:sz w:val="28"/>
                <w:szCs w:val="28"/>
                <w:shd w:val="clear" w:color="auto" w:fill="FFFFFF"/>
              </w:rPr>
              <m:t>∞</m:t>
            </m:r>
          </m:sup>
          <m:e>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f</m:t>
                </m:r>
              </m:e>
              <m:sub>
                <m:r>
                  <w:rPr>
                    <w:rFonts w:ascii="Cambria Math" w:eastAsia="Times New Roman" w:hAnsi="Cambria Math" w:cs="Times New Roman"/>
                    <w:color w:val="000000"/>
                    <w:sz w:val="28"/>
                    <w:szCs w:val="28"/>
                    <w:shd w:val="clear" w:color="auto" w:fill="FFFFFF"/>
                  </w:rPr>
                  <m:t>n</m:t>
                </m:r>
              </m:sub>
            </m:sSub>
            <m:r>
              <w:rPr>
                <w:rFonts w:ascii="Cambria Math" w:eastAsia="Times New Roman" w:hAnsi="Cambria Math" w:cs="Times New Roman"/>
                <w:color w:val="000000"/>
                <w:sz w:val="28"/>
                <w:szCs w:val="28"/>
                <w:shd w:val="clear" w:color="auto" w:fill="FFFFFF"/>
              </w:rPr>
              <m:t>(x)</m:t>
            </m:r>
          </m:e>
        </m:nary>
      </m:oMath>
      <w:r w:rsidRPr="0069430C">
        <w:rPr>
          <w:rFonts w:ascii="Times New Roman" w:eastAsia="Times New Roman" w:hAnsi="Times New Roman" w:cs="Times New Roman"/>
          <w:color w:val="000000"/>
          <w:sz w:val="28"/>
          <w:szCs w:val="28"/>
          <w:shd w:val="clear" w:color="auto" w:fill="FFFFFF"/>
        </w:rPr>
        <w:t xml:space="preserve">. </w:t>
      </w:r>
      <w:r>
        <w:rPr>
          <w:rFonts w:ascii="Times New Roman" w:eastAsia="Times New Roman" w:hAnsi="Times New Roman" w:cs="Times New Roman"/>
          <w:color w:val="000000"/>
          <w:sz w:val="28"/>
          <w:szCs w:val="28"/>
          <w:shd w:val="clear" w:color="auto" w:fill="FFFFFF"/>
        </w:rPr>
        <w:t>Эти частичные сумм</w:t>
      </w:r>
      <w:r w:rsidR="005E25C1">
        <w:rPr>
          <w:rFonts w:ascii="Times New Roman" w:eastAsia="Times New Roman" w:hAnsi="Times New Roman" w:cs="Times New Roman"/>
          <w:color w:val="000000"/>
          <w:sz w:val="28"/>
          <w:szCs w:val="28"/>
          <w:shd w:val="clear" w:color="auto" w:fill="FFFFFF"/>
        </w:rPr>
        <w:t xml:space="preserve"> </w:t>
      </w:r>
      <m:oMath>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S</m:t>
            </m:r>
          </m:e>
          <m:sub>
            <m:r>
              <w:rPr>
                <w:rFonts w:ascii="Cambria Math" w:eastAsia="Times New Roman" w:hAnsi="Cambria Math" w:cs="Times New Roman"/>
                <w:color w:val="000000"/>
                <w:sz w:val="28"/>
                <w:szCs w:val="28"/>
                <w:shd w:val="clear" w:color="auto" w:fill="FFFFFF"/>
              </w:rPr>
              <m:t>n</m:t>
            </m:r>
          </m:sub>
        </m:sSub>
        <m:r>
          <w:rPr>
            <w:rFonts w:ascii="Cambria Math" w:eastAsia="Times New Roman" w:hAnsi="Cambria Math" w:cs="Times New Roman"/>
            <w:color w:val="000000"/>
            <w:sz w:val="28"/>
            <w:szCs w:val="28"/>
            <w:shd w:val="clear" w:color="auto" w:fill="FFFFFF"/>
          </w:rPr>
          <m:t>(x)</m:t>
        </m:r>
      </m:oMath>
      <w:r w:rsidR="005E25C1" w:rsidRPr="005E25C1">
        <w:rPr>
          <w:rFonts w:ascii="Times New Roman" w:eastAsia="Times New Roman" w:hAnsi="Times New Roman" w:cs="Times New Roman"/>
          <w:color w:val="000000"/>
          <w:sz w:val="28"/>
          <w:szCs w:val="28"/>
          <w:shd w:val="clear" w:color="auto" w:fill="FFFFFF"/>
        </w:rPr>
        <w:t xml:space="preserve"> </w:t>
      </w:r>
      <w:r w:rsidR="005E25C1">
        <w:rPr>
          <w:rFonts w:ascii="Times New Roman" w:eastAsia="Times New Roman" w:hAnsi="Times New Roman" w:cs="Times New Roman"/>
          <w:color w:val="000000"/>
          <w:sz w:val="28"/>
          <w:szCs w:val="28"/>
          <w:shd w:val="clear" w:color="auto" w:fill="FFFFFF"/>
        </w:rPr>
        <w:t xml:space="preserve">непрерывны на отрезке </w:t>
      </w:r>
      <m:oMath>
        <m:d>
          <m:dPr>
            <m:begChr m:val="["/>
            <m:endChr m:val="]"/>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a,b</m:t>
            </m:r>
          </m:e>
        </m:d>
      </m:oMath>
      <w:r w:rsidR="005E25C1">
        <w:rPr>
          <w:rFonts w:ascii="Times New Roman" w:eastAsia="Times New Roman" w:hAnsi="Times New Roman" w:cs="Times New Roman"/>
          <w:color w:val="000000"/>
          <w:sz w:val="28"/>
          <w:szCs w:val="28"/>
          <w:shd w:val="clear" w:color="auto" w:fill="FFFFFF"/>
        </w:rPr>
        <w:t xml:space="preserve"> как суммы конечного числа непрерывных на </w:t>
      </w:r>
      <m:oMath>
        <m:r>
          <w:rPr>
            <w:rFonts w:ascii="Cambria Math" w:eastAsia="Times New Roman" w:hAnsi="Cambria Math" w:cs="Times New Roman"/>
            <w:color w:val="000000"/>
            <w:sz w:val="28"/>
            <w:szCs w:val="28"/>
            <w:shd w:val="clear" w:color="auto" w:fill="FFFFFF"/>
          </w:rPr>
          <m:t>[a,b]</m:t>
        </m:r>
      </m:oMath>
      <w:r w:rsidR="005E25C1">
        <w:rPr>
          <w:rFonts w:ascii="Times New Roman" w:eastAsia="Times New Roman" w:hAnsi="Times New Roman" w:cs="Times New Roman"/>
          <w:color w:val="000000"/>
          <w:sz w:val="28"/>
          <w:szCs w:val="28"/>
          <w:shd w:val="clear" w:color="auto" w:fill="FFFFFF"/>
        </w:rPr>
        <w:t xml:space="preserve"> функций </w:t>
      </w:r>
      <m:oMath>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f</m:t>
            </m:r>
          </m:e>
          <m:sub>
            <m:r>
              <w:rPr>
                <w:rFonts w:ascii="Cambria Math" w:eastAsia="Times New Roman" w:hAnsi="Cambria Math" w:cs="Times New Roman"/>
                <w:color w:val="000000"/>
                <w:sz w:val="28"/>
                <w:szCs w:val="28"/>
                <w:shd w:val="clear" w:color="auto" w:fill="FFFFFF"/>
              </w:rPr>
              <m:t>n</m:t>
            </m:r>
          </m:sub>
        </m:sSub>
        <m:r>
          <w:rPr>
            <w:rFonts w:ascii="Cambria Math" w:eastAsia="Times New Roman" w:hAnsi="Cambria Math" w:cs="Times New Roman"/>
            <w:color w:val="000000"/>
            <w:sz w:val="28"/>
            <w:szCs w:val="28"/>
            <w:shd w:val="clear" w:color="auto" w:fill="FFFFFF"/>
          </w:rPr>
          <m:t>(</m:t>
        </m:r>
        <m:r>
          <w:rPr>
            <w:rFonts w:ascii="Cambria Math" w:eastAsia="Times New Roman" w:hAnsi="Cambria Math" w:cs="Times New Roman"/>
            <w:color w:val="000000"/>
            <w:sz w:val="28"/>
            <w:szCs w:val="28"/>
            <w:shd w:val="clear" w:color="auto" w:fill="FFFFFF"/>
            <w:lang w:val="en-US"/>
          </w:rPr>
          <m:t>x</m:t>
        </m:r>
        <m:r>
          <w:rPr>
            <w:rFonts w:ascii="Cambria Math" w:eastAsia="Times New Roman" w:hAnsi="Cambria Math" w:cs="Times New Roman"/>
            <w:color w:val="000000"/>
            <w:sz w:val="28"/>
            <w:szCs w:val="28"/>
            <w:shd w:val="clear" w:color="auto" w:fill="FFFFFF"/>
          </w:rPr>
          <m:t>)</m:t>
        </m:r>
      </m:oMath>
      <w:r w:rsidR="005E25C1" w:rsidRPr="005E25C1">
        <w:rPr>
          <w:rFonts w:ascii="Times New Roman" w:eastAsia="Times New Roman" w:hAnsi="Times New Roman" w:cs="Times New Roman"/>
          <w:color w:val="000000"/>
          <w:sz w:val="28"/>
          <w:szCs w:val="28"/>
          <w:shd w:val="clear" w:color="auto" w:fill="FFFFFF"/>
        </w:rPr>
        <w:t xml:space="preserve">. </w:t>
      </w:r>
      <w:r w:rsidR="005E25C1">
        <w:rPr>
          <w:rFonts w:ascii="Times New Roman" w:eastAsia="Times New Roman" w:hAnsi="Times New Roman" w:cs="Times New Roman"/>
          <w:color w:val="000000"/>
          <w:sz w:val="28"/>
          <w:szCs w:val="28"/>
          <w:shd w:val="clear" w:color="auto" w:fill="FFFFFF"/>
        </w:rPr>
        <w:t xml:space="preserve">Поэтому для фиксированного номера </w:t>
      </w:r>
      <m:oMath>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n</m:t>
            </m:r>
          </m:e>
          <m:sub>
            <m:r>
              <w:rPr>
                <w:rFonts w:ascii="Cambria Math" w:eastAsia="Times New Roman" w:hAnsi="Cambria Math" w:cs="Times New Roman"/>
                <w:color w:val="000000"/>
                <w:sz w:val="28"/>
                <w:szCs w:val="28"/>
                <w:shd w:val="clear" w:color="auto" w:fill="FFFFFF"/>
              </w:rPr>
              <m:t>0</m:t>
            </m:r>
          </m:sub>
        </m:sSub>
        <m:r>
          <w:rPr>
            <w:rFonts w:ascii="Cambria Math" w:eastAsia="Times New Roman" w:hAnsi="Cambria Math" w:cs="Times New Roman"/>
            <w:color w:val="000000"/>
            <w:sz w:val="28"/>
            <w:szCs w:val="28"/>
            <w:shd w:val="clear" w:color="auto" w:fill="FFFFFF"/>
          </w:rPr>
          <m:t>&gt;N(ε)</m:t>
        </m:r>
      </m:oMath>
      <w:r w:rsidR="005E25C1" w:rsidRPr="005E25C1">
        <w:rPr>
          <w:rFonts w:ascii="Times New Roman" w:eastAsia="Times New Roman" w:hAnsi="Times New Roman" w:cs="Times New Roman"/>
          <w:color w:val="000000"/>
          <w:sz w:val="28"/>
          <w:szCs w:val="28"/>
          <w:shd w:val="clear" w:color="auto" w:fill="FFFFFF"/>
        </w:rPr>
        <w:t xml:space="preserve"> </w:t>
      </w:r>
      <w:r w:rsidR="005E25C1">
        <w:rPr>
          <w:rFonts w:ascii="Times New Roman" w:eastAsia="Times New Roman" w:hAnsi="Times New Roman" w:cs="Times New Roman"/>
          <w:color w:val="000000"/>
          <w:sz w:val="28"/>
          <w:szCs w:val="28"/>
          <w:shd w:val="clear" w:color="auto" w:fill="FFFFFF"/>
        </w:rPr>
        <w:t xml:space="preserve">и взятого числа </w:t>
      </w:r>
      <m:oMath>
        <m:r>
          <w:rPr>
            <w:rFonts w:ascii="Cambria Math" w:eastAsia="Times New Roman" w:hAnsi="Cambria Math" w:cs="Times New Roman"/>
            <w:color w:val="000000"/>
            <w:sz w:val="28"/>
            <w:szCs w:val="28"/>
            <w:shd w:val="clear" w:color="auto" w:fill="FFFFFF"/>
          </w:rPr>
          <m:t>ε</m:t>
        </m:r>
      </m:oMath>
      <w:r w:rsidR="005E25C1" w:rsidRPr="005E25C1">
        <w:rPr>
          <w:rFonts w:ascii="Times New Roman" w:eastAsia="Times New Roman" w:hAnsi="Times New Roman" w:cs="Times New Roman"/>
          <w:color w:val="000000"/>
          <w:sz w:val="28"/>
          <w:szCs w:val="28"/>
          <w:shd w:val="clear" w:color="auto" w:fill="FFFFFF"/>
        </w:rPr>
        <w:t xml:space="preserve"> </w:t>
      </w:r>
      <w:r w:rsidR="005E25C1">
        <w:rPr>
          <w:rFonts w:ascii="Times New Roman" w:eastAsia="Times New Roman" w:hAnsi="Times New Roman" w:cs="Times New Roman"/>
          <w:color w:val="000000"/>
          <w:sz w:val="28"/>
          <w:szCs w:val="28"/>
          <w:shd w:val="clear" w:color="auto" w:fill="FFFFFF"/>
        </w:rPr>
        <w:t xml:space="preserve">найдется число </w:t>
      </w:r>
      <m:oMath>
        <m:r>
          <w:rPr>
            <w:rFonts w:ascii="Cambria Math" w:eastAsia="Times New Roman" w:hAnsi="Cambria Math" w:cs="Times New Roman"/>
            <w:color w:val="000000"/>
            <w:sz w:val="28"/>
            <w:szCs w:val="28"/>
            <w:shd w:val="clear" w:color="auto" w:fill="FFFFFF"/>
          </w:rPr>
          <m:t>δ=</m:t>
        </m:r>
        <m:r>
          <w:rPr>
            <w:rFonts w:ascii="Cambria Math" w:eastAsia="Times New Roman" w:hAnsi="Cambria Math" w:cs="Times New Roman"/>
            <w:color w:val="000000"/>
            <w:sz w:val="28"/>
            <w:szCs w:val="28"/>
            <w:shd w:val="clear" w:color="auto" w:fill="FFFFFF"/>
            <w:lang w:val="en-US"/>
          </w:rPr>
          <m:t>δ</m:t>
        </m:r>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ε</m:t>
            </m:r>
          </m:e>
        </m:d>
        <m:r>
          <w:rPr>
            <w:rFonts w:ascii="Cambria Math" w:eastAsia="Times New Roman" w:hAnsi="Cambria Math" w:cs="Times New Roman"/>
            <w:color w:val="000000"/>
            <w:sz w:val="28"/>
            <w:szCs w:val="28"/>
            <w:shd w:val="clear" w:color="auto" w:fill="FFFFFF"/>
          </w:rPr>
          <m:t>&gt;0</m:t>
        </m:r>
      </m:oMath>
      <w:r w:rsidR="005E25C1">
        <w:rPr>
          <w:rFonts w:ascii="Times New Roman" w:eastAsia="Times New Roman" w:hAnsi="Times New Roman" w:cs="Times New Roman"/>
          <w:color w:val="000000"/>
          <w:sz w:val="28"/>
          <w:szCs w:val="28"/>
          <w:shd w:val="clear" w:color="auto" w:fill="FFFFFF"/>
        </w:rPr>
        <w:t xml:space="preserve"> такое, что для приращения </w:t>
      </w:r>
      <m:oMath>
        <m:r>
          <m:rPr>
            <m:sty m:val="p"/>
          </m:rPr>
          <w:rPr>
            <w:rFonts w:ascii="Cambria Math" w:eastAsia="Times New Roman" w:hAnsi="Cambria Math" w:cs="Times New Roman"/>
            <w:color w:val="000000"/>
            <w:sz w:val="28"/>
            <w:szCs w:val="28"/>
            <w:shd w:val="clear" w:color="auto" w:fill="FFFFFF"/>
          </w:rPr>
          <m:t>Δ</m:t>
        </m:r>
        <m:r>
          <w:rPr>
            <w:rFonts w:ascii="Cambria Math" w:eastAsia="Times New Roman" w:hAnsi="Cambria Math" w:cs="Times New Roman"/>
            <w:color w:val="000000"/>
            <w:sz w:val="28"/>
            <w:szCs w:val="28"/>
            <w:shd w:val="clear" w:color="auto" w:fill="FFFFFF"/>
          </w:rPr>
          <m:t>x</m:t>
        </m:r>
      </m:oMath>
      <w:r w:rsidR="005E25C1" w:rsidRPr="005E25C1">
        <w:rPr>
          <w:rFonts w:ascii="Times New Roman" w:eastAsia="Times New Roman" w:hAnsi="Times New Roman" w:cs="Times New Roman"/>
          <w:color w:val="000000"/>
          <w:sz w:val="28"/>
          <w:szCs w:val="28"/>
          <w:shd w:val="clear" w:color="auto" w:fill="FFFFFF"/>
        </w:rPr>
        <w:t xml:space="preserve">, </w:t>
      </w:r>
      <w:r w:rsidR="005E25C1">
        <w:rPr>
          <w:rFonts w:ascii="Times New Roman" w:eastAsia="Times New Roman" w:hAnsi="Times New Roman" w:cs="Times New Roman"/>
          <w:color w:val="000000"/>
          <w:sz w:val="28"/>
          <w:szCs w:val="28"/>
          <w:shd w:val="clear" w:color="auto" w:fill="FFFFFF"/>
        </w:rPr>
        <w:t>удовлетворяющего условию</w:t>
      </w:r>
      <w:r w:rsidR="005E25C1" w:rsidRPr="005E25C1">
        <w:rPr>
          <w:rFonts w:ascii="Times New Roman" w:eastAsia="Times New Roman" w:hAnsi="Times New Roman" w:cs="Times New Roman"/>
          <w:color w:val="000000"/>
          <w:sz w:val="28"/>
          <w:szCs w:val="28"/>
          <w:shd w:val="clear" w:color="auto" w:fill="FFFFFF"/>
        </w:rPr>
        <w:t xml:space="preserve"> </w:t>
      </w:r>
      <m:oMath>
        <m:d>
          <m:dPr>
            <m:begChr m:val="|"/>
            <m:endChr m:val="|"/>
            <m:ctrlPr>
              <w:rPr>
                <w:rFonts w:ascii="Cambria Math" w:eastAsia="Times New Roman" w:hAnsi="Cambria Math" w:cs="Times New Roman"/>
                <w:i/>
                <w:color w:val="000000"/>
                <w:sz w:val="28"/>
                <w:szCs w:val="28"/>
                <w:shd w:val="clear" w:color="auto" w:fill="FFFFFF"/>
              </w:rPr>
            </m:ctrlPr>
          </m:dPr>
          <m:e>
            <m:r>
              <m:rPr>
                <m:sty m:val="p"/>
              </m:rPr>
              <w:rPr>
                <w:rFonts w:ascii="Cambria Math" w:eastAsia="Times New Roman" w:hAnsi="Cambria Math" w:cs="Times New Roman"/>
                <w:color w:val="000000"/>
                <w:sz w:val="28"/>
                <w:szCs w:val="28"/>
                <w:shd w:val="clear" w:color="auto" w:fill="FFFFFF"/>
              </w:rPr>
              <m:t>Δ</m:t>
            </m:r>
            <m:r>
              <w:rPr>
                <w:rFonts w:ascii="Cambria Math" w:eastAsia="Times New Roman" w:hAnsi="Cambria Math" w:cs="Times New Roman"/>
                <w:color w:val="000000"/>
                <w:sz w:val="28"/>
                <w:szCs w:val="28"/>
                <w:shd w:val="clear" w:color="auto" w:fill="FFFFFF"/>
              </w:rPr>
              <m:t>x</m:t>
            </m:r>
          </m:e>
        </m:d>
        <m:r>
          <w:rPr>
            <w:rFonts w:ascii="Cambria Math" w:eastAsia="Times New Roman" w:hAnsi="Cambria Math" w:cs="Times New Roman"/>
            <w:color w:val="000000"/>
            <w:sz w:val="28"/>
            <w:szCs w:val="28"/>
            <w:shd w:val="clear" w:color="auto" w:fill="FFFFFF"/>
          </w:rPr>
          <m:t>&lt;δ</m:t>
        </m:r>
      </m:oMath>
      <w:r w:rsidR="005E25C1" w:rsidRPr="005E25C1">
        <w:rPr>
          <w:rFonts w:ascii="Times New Roman" w:eastAsia="Times New Roman" w:hAnsi="Times New Roman" w:cs="Times New Roman"/>
          <w:color w:val="000000"/>
          <w:sz w:val="28"/>
          <w:szCs w:val="28"/>
          <w:shd w:val="clear" w:color="auto" w:fill="FFFFFF"/>
        </w:rPr>
        <w:t xml:space="preserve">, </w:t>
      </w:r>
      <w:r w:rsidR="005E25C1">
        <w:rPr>
          <w:rFonts w:ascii="Times New Roman" w:eastAsia="Times New Roman" w:hAnsi="Times New Roman" w:cs="Times New Roman"/>
          <w:color w:val="000000"/>
          <w:sz w:val="28"/>
          <w:szCs w:val="28"/>
          <w:shd w:val="clear" w:color="auto" w:fill="FFFFFF"/>
        </w:rPr>
        <w:t>будет иметь место неравенство</w:t>
      </w:r>
    </w:p>
    <w:p w14:paraId="5D43D831" w14:textId="0EC9C691" w:rsidR="000D7F1A" w:rsidRPr="000D7F1A" w:rsidRDefault="00000000" w:rsidP="008A3D8B">
      <w:pPr>
        <w:spacing w:before="240" w:after="240" w:line="240" w:lineRule="auto"/>
        <w:rPr>
          <w:rFonts w:ascii="Times New Roman" w:eastAsia="Times New Roman" w:hAnsi="Times New Roman" w:cs="Times New Roman"/>
          <w:color w:val="000000"/>
          <w:sz w:val="28"/>
          <w:szCs w:val="28"/>
          <w:shd w:val="clear" w:color="auto" w:fill="FFFFFF"/>
        </w:rPr>
      </w:pPr>
      <m:oMathPara>
        <m:oMath>
          <m:eqArr>
            <m:eqArrPr>
              <m:maxDist m:val="1"/>
              <m:ctrlPr>
                <w:rPr>
                  <w:rFonts w:ascii="Cambria Math" w:eastAsia="Times New Roman" w:hAnsi="Cambria Math" w:cs="Times New Roman"/>
                  <w:i/>
                  <w:color w:val="000000"/>
                  <w:sz w:val="28"/>
                  <w:szCs w:val="28"/>
                  <w:shd w:val="clear" w:color="auto" w:fill="FFFFFF"/>
                </w:rPr>
              </m:ctrlPr>
            </m:eqArrPr>
            <m:e>
              <m:d>
                <m:dPr>
                  <m:begChr m:val="|"/>
                  <m:endChr m:val="|"/>
                  <m:ctrlPr>
                    <w:rPr>
                      <w:rFonts w:ascii="Cambria Math" w:eastAsia="Times New Roman" w:hAnsi="Cambria Math" w:cs="Times New Roman"/>
                      <w:i/>
                      <w:color w:val="000000"/>
                      <w:sz w:val="28"/>
                      <w:szCs w:val="28"/>
                      <w:shd w:val="clear" w:color="auto" w:fill="FFFFFF"/>
                    </w:rPr>
                  </m:ctrlPr>
                </m:dPr>
                <m:e>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S</m:t>
                      </m:r>
                    </m:e>
                    <m:sub>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n</m:t>
                          </m:r>
                        </m:e>
                        <m:sub>
                          <m:r>
                            <w:rPr>
                              <w:rFonts w:ascii="Cambria Math" w:eastAsia="Times New Roman" w:hAnsi="Cambria Math" w:cs="Times New Roman"/>
                              <w:color w:val="000000"/>
                              <w:sz w:val="28"/>
                              <w:szCs w:val="28"/>
                              <w:shd w:val="clear" w:color="auto" w:fill="FFFFFF"/>
                            </w:rPr>
                            <m:t>0</m:t>
                          </m:r>
                        </m:sub>
                      </m:sSub>
                    </m:sub>
                  </m:sSub>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m:t>
                      </m:r>
                      <m:r>
                        <m:rPr>
                          <m:sty m:val="p"/>
                        </m:rPr>
                        <w:rPr>
                          <w:rFonts w:ascii="Cambria Math" w:eastAsia="Times New Roman" w:hAnsi="Cambria Math" w:cs="Times New Roman"/>
                          <w:color w:val="000000"/>
                          <w:sz w:val="28"/>
                          <w:szCs w:val="28"/>
                          <w:shd w:val="clear" w:color="auto" w:fill="FFFFFF"/>
                        </w:rPr>
                        <m:t>Δ</m:t>
                      </m:r>
                      <m:r>
                        <w:rPr>
                          <w:rFonts w:ascii="Cambria Math" w:eastAsia="Times New Roman" w:hAnsi="Cambria Math" w:cs="Times New Roman"/>
                          <w:color w:val="000000"/>
                          <w:sz w:val="28"/>
                          <w:szCs w:val="28"/>
                          <w:shd w:val="clear" w:color="auto" w:fill="FFFFFF"/>
                        </w:rPr>
                        <m:t>x</m:t>
                      </m:r>
                    </m:e>
                  </m:d>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S</m:t>
                      </m:r>
                    </m:e>
                    <m:sub>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n</m:t>
                          </m:r>
                        </m:e>
                        <m:sub>
                          <m:r>
                            <w:rPr>
                              <w:rFonts w:ascii="Cambria Math" w:eastAsia="Times New Roman" w:hAnsi="Cambria Math" w:cs="Times New Roman"/>
                              <w:color w:val="000000"/>
                              <w:sz w:val="28"/>
                              <w:szCs w:val="28"/>
                              <w:shd w:val="clear" w:color="auto" w:fill="FFFFFF"/>
                            </w:rPr>
                            <m:t>0</m:t>
                          </m:r>
                        </m:sub>
                      </m:sSub>
                    </m:sub>
                  </m:sSub>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m:t>
                      </m:r>
                    </m:e>
                  </m:d>
                </m:e>
              </m:d>
              <m:r>
                <w:rPr>
                  <w:rFonts w:ascii="Cambria Math" w:eastAsia="Times New Roman" w:hAnsi="Cambria Math" w:cs="Times New Roman"/>
                  <w:color w:val="000000"/>
                  <w:sz w:val="28"/>
                  <w:szCs w:val="28"/>
                  <w:shd w:val="clear" w:color="auto" w:fill="FFFFFF"/>
                </w:rPr>
                <m:t>&lt;</m:t>
              </m:r>
              <m:f>
                <m:fPr>
                  <m:ctrlPr>
                    <w:rPr>
                      <w:rFonts w:ascii="Cambria Math" w:eastAsia="Times New Roman" w:hAnsi="Cambria Math" w:cs="Times New Roman"/>
                      <w:i/>
                      <w:color w:val="000000"/>
                      <w:sz w:val="28"/>
                      <w:szCs w:val="28"/>
                      <w:shd w:val="clear" w:color="auto" w:fill="FFFFFF"/>
                    </w:rPr>
                  </m:ctrlPr>
                </m:fPr>
                <m:num>
                  <m:r>
                    <w:rPr>
                      <w:rFonts w:ascii="Cambria Math" w:eastAsia="Times New Roman" w:hAnsi="Cambria Math" w:cs="Times New Roman"/>
                      <w:color w:val="000000"/>
                      <w:sz w:val="28"/>
                      <w:szCs w:val="28"/>
                      <w:shd w:val="clear" w:color="auto" w:fill="FFFFFF"/>
                    </w:rPr>
                    <m:t>ε</m:t>
                  </m:r>
                </m:num>
                <m:den>
                  <m:r>
                    <w:rPr>
                      <w:rFonts w:ascii="Cambria Math" w:eastAsia="Times New Roman" w:hAnsi="Cambria Math" w:cs="Times New Roman"/>
                      <w:color w:val="000000"/>
                      <w:sz w:val="28"/>
                      <w:szCs w:val="28"/>
                      <w:shd w:val="clear" w:color="auto" w:fill="FFFFFF"/>
                    </w:rPr>
                    <m:t>3</m:t>
                  </m:r>
                </m:den>
              </m:f>
              <m:r>
                <w:rPr>
                  <w:rFonts w:ascii="Cambria Math" w:eastAsia="Times New Roman" w:hAnsi="Cambria Math" w:cs="Times New Roman"/>
                  <w:color w:val="000000"/>
                  <w:sz w:val="28"/>
                  <w:szCs w:val="28"/>
                  <w:shd w:val="clear" w:color="auto" w:fill="FFFFFF"/>
                </w:rPr>
                <m:t>.#</m:t>
              </m:r>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2</m:t>
                  </m:r>
                </m:e>
              </m:d>
            </m:e>
          </m:eqArr>
        </m:oMath>
      </m:oMathPara>
    </w:p>
    <w:p w14:paraId="7CD89D41" w14:textId="12377920" w:rsidR="005E25C1" w:rsidRDefault="005E25C1" w:rsidP="008A3D8B">
      <w:pPr>
        <w:spacing w:before="240" w:after="240" w:line="24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 xml:space="preserve">Приращение </w:t>
      </w:r>
      <m:oMath>
        <m:r>
          <m:rPr>
            <m:sty m:val="p"/>
          </m:rPr>
          <w:rPr>
            <w:rFonts w:ascii="Cambria Math" w:eastAsia="Times New Roman" w:hAnsi="Cambria Math" w:cs="Times New Roman"/>
            <w:color w:val="000000"/>
            <w:sz w:val="28"/>
            <w:szCs w:val="28"/>
            <w:shd w:val="clear" w:color="auto" w:fill="FFFFFF"/>
          </w:rPr>
          <m:t>Δ</m:t>
        </m:r>
        <m:r>
          <w:rPr>
            <w:rFonts w:ascii="Cambria Math" w:eastAsia="Times New Roman" w:hAnsi="Cambria Math" w:cs="Times New Roman"/>
            <w:color w:val="000000"/>
            <w:sz w:val="28"/>
            <w:szCs w:val="28"/>
            <w:shd w:val="clear" w:color="auto" w:fill="FFFFFF"/>
            <w:lang w:val="en-US"/>
          </w:rPr>
          <m:t>S</m:t>
        </m:r>
      </m:oMath>
      <w:r w:rsidRPr="005E25C1">
        <w:rPr>
          <w:rFonts w:ascii="Times New Roman" w:eastAsia="Times New Roman" w:hAnsi="Times New Roman" w:cs="Times New Roman"/>
          <w:color w:val="000000"/>
          <w:sz w:val="28"/>
          <w:szCs w:val="28"/>
          <w:shd w:val="clear" w:color="auto" w:fill="FFFFFF"/>
        </w:rPr>
        <w:t xml:space="preserve"> </w:t>
      </w:r>
      <w:r>
        <w:rPr>
          <w:rFonts w:ascii="Times New Roman" w:eastAsia="Times New Roman" w:hAnsi="Times New Roman" w:cs="Times New Roman"/>
          <w:color w:val="000000"/>
          <w:sz w:val="28"/>
          <w:szCs w:val="28"/>
          <w:shd w:val="clear" w:color="auto" w:fill="FFFFFF"/>
        </w:rPr>
        <w:t xml:space="preserve">суммы </w:t>
      </w:r>
      <m:oMath>
        <m:r>
          <w:rPr>
            <w:rFonts w:ascii="Cambria Math" w:eastAsia="Times New Roman" w:hAnsi="Cambria Math" w:cs="Times New Roman"/>
            <w:color w:val="000000"/>
            <w:sz w:val="28"/>
            <w:szCs w:val="28"/>
            <w:shd w:val="clear" w:color="auto" w:fill="FFFFFF"/>
          </w:rPr>
          <m:t>S(x)</m:t>
        </m:r>
      </m:oMath>
      <w:r w:rsidRPr="005E25C1">
        <w:rPr>
          <w:rFonts w:ascii="Times New Roman" w:eastAsia="Times New Roman" w:hAnsi="Times New Roman" w:cs="Times New Roman"/>
          <w:color w:val="000000"/>
          <w:sz w:val="28"/>
          <w:szCs w:val="28"/>
          <w:shd w:val="clear" w:color="auto" w:fill="FFFFFF"/>
        </w:rPr>
        <w:t xml:space="preserve"> </w:t>
      </w:r>
      <w:r>
        <w:rPr>
          <w:rFonts w:ascii="Times New Roman" w:eastAsia="Times New Roman" w:hAnsi="Times New Roman" w:cs="Times New Roman"/>
          <w:color w:val="000000"/>
          <w:sz w:val="28"/>
          <w:szCs w:val="28"/>
          <w:shd w:val="clear" w:color="auto" w:fill="FFFFFF"/>
        </w:rPr>
        <w:t>можно представить в следующем виде</w:t>
      </w:r>
      <w:r w:rsidRPr="005E25C1">
        <w:rPr>
          <w:rFonts w:ascii="Times New Roman" w:eastAsia="Times New Roman" w:hAnsi="Times New Roman" w:cs="Times New Roman"/>
          <w:color w:val="000000"/>
          <w:sz w:val="28"/>
          <w:szCs w:val="28"/>
          <w:shd w:val="clear" w:color="auto" w:fill="FFFFFF"/>
        </w:rPr>
        <w:t>:</w:t>
      </w:r>
    </w:p>
    <w:p w14:paraId="752E7838" w14:textId="0A8453A6" w:rsidR="005E25C1" w:rsidRPr="00195109" w:rsidRDefault="005E25C1" w:rsidP="008A3D8B">
      <w:pPr>
        <w:spacing w:before="240" w:after="240" w:line="240" w:lineRule="auto"/>
        <w:rPr>
          <w:rFonts w:ascii="Times New Roman" w:eastAsia="Times New Roman" w:hAnsi="Times New Roman" w:cs="Times New Roman"/>
          <w:color w:val="000000"/>
          <w:sz w:val="28"/>
          <w:szCs w:val="28"/>
          <w:shd w:val="clear" w:color="auto" w:fill="FFFFFF"/>
        </w:rPr>
      </w:pPr>
      <m:oMathPara>
        <m:oMath>
          <m:r>
            <m:rPr>
              <m:sty m:val="p"/>
            </m:rPr>
            <w:rPr>
              <w:rFonts w:ascii="Cambria Math" w:eastAsia="Times New Roman" w:hAnsi="Cambria Math" w:cs="Times New Roman"/>
              <w:color w:val="000000"/>
              <w:sz w:val="28"/>
              <w:szCs w:val="28"/>
              <w:shd w:val="clear" w:color="auto" w:fill="FFFFFF"/>
            </w:rPr>
            <m:t>Δ</m:t>
          </m:r>
          <m:r>
            <w:rPr>
              <w:rFonts w:ascii="Cambria Math" w:eastAsia="Times New Roman" w:hAnsi="Cambria Math" w:cs="Times New Roman"/>
              <w:color w:val="000000"/>
              <w:sz w:val="28"/>
              <w:szCs w:val="28"/>
              <w:shd w:val="clear" w:color="auto" w:fill="FFFFFF"/>
            </w:rPr>
            <m:t>S=S</m:t>
          </m:r>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m:t>
              </m:r>
              <m:r>
                <m:rPr>
                  <m:sty m:val="p"/>
                </m:rPr>
                <w:rPr>
                  <w:rFonts w:ascii="Cambria Math" w:eastAsia="Times New Roman" w:hAnsi="Cambria Math" w:cs="Times New Roman"/>
                  <w:color w:val="000000"/>
                  <w:sz w:val="28"/>
                  <w:szCs w:val="28"/>
                  <w:shd w:val="clear" w:color="auto" w:fill="FFFFFF"/>
                </w:rPr>
                <m:t>Δ</m:t>
              </m:r>
              <m:r>
                <w:rPr>
                  <w:rFonts w:ascii="Cambria Math" w:eastAsia="Times New Roman" w:hAnsi="Cambria Math" w:cs="Times New Roman"/>
                  <w:color w:val="000000"/>
                  <w:sz w:val="28"/>
                  <w:szCs w:val="28"/>
                  <w:shd w:val="clear" w:color="auto" w:fill="FFFFFF"/>
                </w:rPr>
                <m:t>x</m:t>
              </m:r>
            </m:e>
          </m:d>
          <m:r>
            <w:rPr>
              <w:rFonts w:ascii="Cambria Math" w:eastAsia="Times New Roman" w:hAnsi="Cambria Math" w:cs="Times New Roman"/>
              <w:color w:val="000000"/>
              <w:sz w:val="28"/>
              <w:szCs w:val="28"/>
              <w:shd w:val="clear" w:color="auto" w:fill="FFFFFF"/>
            </w:rPr>
            <m:t>-S</m:t>
          </m:r>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m:t>
              </m:r>
            </m:e>
          </m:d>
          <m:r>
            <w:rPr>
              <w:rFonts w:ascii="Cambria Math" w:eastAsia="Times New Roman" w:hAnsi="Cambria Math" w:cs="Times New Roman"/>
              <w:color w:val="000000"/>
              <w:sz w:val="28"/>
              <w:szCs w:val="28"/>
              <w:shd w:val="clear" w:color="auto" w:fill="FFFFFF"/>
            </w:rPr>
            <m:t>==</m:t>
          </m:r>
          <m:d>
            <m:dPr>
              <m:begChr m:val="["/>
              <m:endChr m:val="]"/>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S</m:t>
              </m:r>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m:t>
                  </m:r>
                  <m:r>
                    <m:rPr>
                      <m:sty m:val="p"/>
                    </m:rPr>
                    <w:rPr>
                      <w:rFonts w:ascii="Cambria Math" w:eastAsia="Times New Roman" w:hAnsi="Cambria Math" w:cs="Times New Roman"/>
                      <w:color w:val="000000"/>
                      <w:sz w:val="28"/>
                      <w:szCs w:val="28"/>
                      <w:shd w:val="clear" w:color="auto" w:fill="FFFFFF"/>
                    </w:rPr>
                    <m:t>Δ</m:t>
                  </m:r>
                  <m:r>
                    <w:rPr>
                      <w:rFonts w:ascii="Cambria Math" w:eastAsia="Times New Roman" w:hAnsi="Cambria Math" w:cs="Times New Roman"/>
                      <w:color w:val="000000"/>
                      <w:sz w:val="28"/>
                      <w:szCs w:val="28"/>
                      <w:shd w:val="clear" w:color="auto" w:fill="FFFFFF"/>
                    </w:rPr>
                    <m:t>x</m:t>
                  </m:r>
                </m:e>
              </m:d>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S</m:t>
                  </m:r>
                </m:e>
                <m:sub>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n</m:t>
                      </m:r>
                    </m:e>
                    <m:sub>
                      <m:r>
                        <w:rPr>
                          <w:rFonts w:ascii="Cambria Math" w:eastAsia="Times New Roman" w:hAnsi="Cambria Math" w:cs="Times New Roman"/>
                          <w:color w:val="000000"/>
                          <w:sz w:val="28"/>
                          <w:szCs w:val="28"/>
                          <w:shd w:val="clear" w:color="auto" w:fill="FFFFFF"/>
                        </w:rPr>
                        <m:t>0</m:t>
                      </m:r>
                    </m:sub>
                  </m:sSub>
                </m:sub>
              </m:sSub>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m:t>
                  </m:r>
                  <m:r>
                    <m:rPr>
                      <m:sty m:val="p"/>
                    </m:rPr>
                    <w:rPr>
                      <w:rFonts w:ascii="Cambria Math" w:eastAsia="Times New Roman" w:hAnsi="Cambria Math" w:cs="Times New Roman"/>
                      <w:color w:val="000000"/>
                      <w:sz w:val="28"/>
                      <w:szCs w:val="28"/>
                      <w:shd w:val="clear" w:color="auto" w:fill="FFFFFF"/>
                    </w:rPr>
                    <m:t>Δ</m:t>
                  </m:r>
                  <m:r>
                    <w:rPr>
                      <w:rFonts w:ascii="Cambria Math" w:eastAsia="Times New Roman" w:hAnsi="Cambria Math" w:cs="Times New Roman"/>
                      <w:color w:val="000000"/>
                      <w:sz w:val="28"/>
                      <w:szCs w:val="28"/>
                      <w:shd w:val="clear" w:color="auto" w:fill="FFFFFF"/>
                    </w:rPr>
                    <m:t>x</m:t>
                  </m:r>
                </m:e>
              </m:d>
            </m:e>
          </m:d>
          <m:r>
            <w:rPr>
              <w:rFonts w:ascii="Cambria Math" w:eastAsia="Times New Roman" w:hAnsi="Cambria Math" w:cs="Times New Roman"/>
              <w:color w:val="000000"/>
              <w:sz w:val="28"/>
              <w:szCs w:val="28"/>
              <w:shd w:val="clear" w:color="auto" w:fill="FFFFFF"/>
            </w:rPr>
            <m:t>+</m:t>
          </m:r>
          <m:d>
            <m:dPr>
              <m:begChr m:val="["/>
              <m:endChr m:val="]"/>
              <m:ctrlPr>
                <w:rPr>
                  <w:rFonts w:ascii="Cambria Math" w:eastAsia="Times New Roman" w:hAnsi="Cambria Math" w:cs="Times New Roman"/>
                  <w:i/>
                  <w:color w:val="000000"/>
                  <w:sz w:val="28"/>
                  <w:szCs w:val="28"/>
                  <w:shd w:val="clear" w:color="auto" w:fill="FFFFFF"/>
                </w:rPr>
              </m:ctrlPr>
            </m:dPr>
            <m:e>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S</m:t>
                  </m:r>
                </m:e>
                <m:sub>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n</m:t>
                      </m:r>
                    </m:e>
                    <m:sub>
                      <m:r>
                        <w:rPr>
                          <w:rFonts w:ascii="Cambria Math" w:eastAsia="Times New Roman" w:hAnsi="Cambria Math" w:cs="Times New Roman"/>
                          <w:color w:val="000000"/>
                          <w:sz w:val="28"/>
                          <w:szCs w:val="28"/>
                          <w:shd w:val="clear" w:color="auto" w:fill="FFFFFF"/>
                        </w:rPr>
                        <m:t>0</m:t>
                      </m:r>
                    </m:sub>
                  </m:sSub>
                </m:sub>
              </m:sSub>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m:t>
                  </m:r>
                  <m:r>
                    <m:rPr>
                      <m:sty m:val="p"/>
                    </m:rPr>
                    <w:rPr>
                      <w:rFonts w:ascii="Cambria Math" w:eastAsia="Times New Roman" w:hAnsi="Cambria Math" w:cs="Times New Roman"/>
                      <w:color w:val="000000"/>
                      <w:sz w:val="28"/>
                      <w:szCs w:val="28"/>
                      <w:shd w:val="clear" w:color="auto" w:fill="FFFFFF"/>
                    </w:rPr>
                    <m:t>Δ</m:t>
                  </m:r>
                  <m:r>
                    <w:rPr>
                      <w:rFonts w:ascii="Cambria Math" w:eastAsia="Times New Roman" w:hAnsi="Cambria Math" w:cs="Times New Roman"/>
                      <w:color w:val="000000"/>
                      <w:sz w:val="28"/>
                      <w:szCs w:val="28"/>
                      <w:shd w:val="clear" w:color="auto" w:fill="FFFFFF"/>
                    </w:rPr>
                    <m:t>x</m:t>
                  </m:r>
                </m:e>
              </m:d>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S</m:t>
                  </m:r>
                </m:e>
                <m:sub>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n</m:t>
                      </m:r>
                    </m:e>
                    <m:sub>
                      <m:r>
                        <w:rPr>
                          <w:rFonts w:ascii="Cambria Math" w:eastAsia="Times New Roman" w:hAnsi="Cambria Math" w:cs="Times New Roman"/>
                          <w:color w:val="000000"/>
                          <w:sz w:val="28"/>
                          <w:szCs w:val="28"/>
                          <w:shd w:val="clear" w:color="auto" w:fill="FFFFFF"/>
                        </w:rPr>
                        <m:t>0</m:t>
                      </m:r>
                    </m:sub>
                  </m:sSub>
                </m:sub>
              </m:sSub>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m:t>
                  </m:r>
                </m:e>
              </m:d>
            </m:e>
          </m:d>
          <m:r>
            <w:rPr>
              <w:rFonts w:ascii="Cambria Math" w:eastAsia="Times New Roman" w:hAnsi="Cambria Math" w:cs="Times New Roman"/>
              <w:color w:val="000000"/>
              <w:sz w:val="28"/>
              <w:szCs w:val="28"/>
              <w:shd w:val="clear" w:color="auto" w:fill="FFFFFF"/>
            </w:rPr>
            <m:t>+</m:t>
          </m:r>
          <m:d>
            <m:dPr>
              <m:begChr m:val="["/>
              <m:endChr m:val="]"/>
              <m:ctrlPr>
                <w:rPr>
                  <w:rFonts w:ascii="Cambria Math" w:eastAsia="Times New Roman" w:hAnsi="Cambria Math" w:cs="Times New Roman"/>
                  <w:i/>
                  <w:color w:val="000000"/>
                  <w:sz w:val="28"/>
                  <w:szCs w:val="28"/>
                  <w:shd w:val="clear" w:color="auto" w:fill="FFFFFF"/>
                </w:rPr>
              </m:ctrlPr>
            </m:dPr>
            <m:e>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S</m:t>
                  </m:r>
                </m:e>
                <m:sub>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n</m:t>
                      </m:r>
                    </m:e>
                    <m:sub>
                      <m:r>
                        <w:rPr>
                          <w:rFonts w:ascii="Cambria Math" w:eastAsia="Times New Roman" w:hAnsi="Cambria Math" w:cs="Times New Roman"/>
                          <w:color w:val="000000"/>
                          <w:sz w:val="28"/>
                          <w:szCs w:val="28"/>
                          <w:shd w:val="clear" w:color="auto" w:fill="FFFFFF"/>
                        </w:rPr>
                        <m:t>0</m:t>
                      </m:r>
                    </m:sub>
                  </m:sSub>
                </m:sub>
              </m:sSub>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m:t>
                  </m:r>
                </m:e>
              </m:d>
              <m:r>
                <w:rPr>
                  <w:rFonts w:ascii="Cambria Math" w:eastAsia="Times New Roman" w:hAnsi="Cambria Math" w:cs="Times New Roman"/>
                  <w:color w:val="000000"/>
                  <w:sz w:val="28"/>
                  <w:szCs w:val="28"/>
                  <w:shd w:val="clear" w:color="auto" w:fill="FFFFFF"/>
                </w:rPr>
                <m:t>-S</m:t>
              </m:r>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m:t>
                  </m:r>
                </m:e>
              </m:d>
            </m:e>
          </m:d>
          <m:r>
            <w:rPr>
              <w:rFonts w:ascii="Cambria Math" w:eastAsia="Times New Roman" w:hAnsi="Cambria Math" w:cs="Times New Roman"/>
              <w:color w:val="000000"/>
              <w:sz w:val="28"/>
              <w:szCs w:val="28"/>
              <w:shd w:val="clear" w:color="auto" w:fill="FFFFFF"/>
            </w:rPr>
            <m:t>,</m:t>
          </m:r>
        </m:oMath>
      </m:oMathPara>
    </w:p>
    <w:p w14:paraId="1189ABDF" w14:textId="2A10FC0D" w:rsidR="00195109" w:rsidRDefault="00195109" w:rsidP="008A3D8B">
      <w:pPr>
        <w:spacing w:before="240" w:after="240" w:line="24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откуда</w:t>
      </w:r>
    </w:p>
    <w:p w14:paraId="68A253FD" w14:textId="749DA24F" w:rsidR="00195109" w:rsidRPr="00195109" w:rsidRDefault="00000000" w:rsidP="008A3D8B">
      <w:pPr>
        <w:spacing w:before="240" w:after="240" w:line="240" w:lineRule="auto"/>
        <w:rPr>
          <w:rFonts w:ascii="Times New Roman" w:eastAsia="Times New Roman" w:hAnsi="Times New Roman" w:cs="Times New Roman"/>
          <w:color w:val="000000"/>
          <w:sz w:val="28"/>
          <w:szCs w:val="28"/>
          <w:shd w:val="clear" w:color="auto" w:fill="FFFFFF"/>
        </w:rPr>
      </w:pPr>
      <m:oMathPara>
        <m:oMath>
          <m:d>
            <m:dPr>
              <m:begChr m:val="|"/>
              <m:endChr m:val="|"/>
              <m:ctrlPr>
                <w:rPr>
                  <w:rFonts w:ascii="Cambria Math" w:eastAsia="Times New Roman" w:hAnsi="Cambria Math" w:cs="Times New Roman"/>
                  <w:i/>
                  <w:color w:val="000000"/>
                  <w:sz w:val="28"/>
                  <w:szCs w:val="28"/>
                  <w:shd w:val="clear" w:color="auto" w:fill="FFFFFF"/>
                </w:rPr>
              </m:ctrlPr>
            </m:dPr>
            <m:e>
              <m:r>
                <m:rPr>
                  <m:sty m:val="p"/>
                </m:rPr>
                <w:rPr>
                  <w:rFonts w:ascii="Cambria Math" w:eastAsia="Times New Roman" w:hAnsi="Cambria Math" w:cs="Times New Roman"/>
                  <w:color w:val="000000"/>
                  <w:sz w:val="28"/>
                  <w:szCs w:val="28"/>
                  <w:shd w:val="clear" w:color="auto" w:fill="FFFFFF"/>
                </w:rPr>
                <m:t>Δ</m:t>
              </m:r>
              <m:r>
                <w:rPr>
                  <w:rFonts w:ascii="Cambria Math" w:eastAsia="Times New Roman" w:hAnsi="Cambria Math" w:cs="Times New Roman"/>
                  <w:color w:val="000000"/>
                  <w:sz w:val="28"/>
                  <w:szCs w:val="28"/>
                  <w:shd w:val="clear" w:color="auto" w:fill="FFFFFF"/>
                </w:rPr>
                <m:t>S</m:t>
              </m:r>
            </m:e>
          </m:d>
          <m:r>
            <w:rPr>
              <w:rFonts w:ascii="Cambria Math" w:eastAsia="Times New Roman" w:hAnsi="Cambria Math" w:cs="Times New Roman"/>
              <w:color w:val="000000"/>
              <w:sz w:val="28"/>
              <w:szCs w:val="28"/>
              <w:shd w:val="clear" w:color="auto" w:fill="FFFFFF"/>
            </w:rPr>
            <m:t>≤</m:t>
          </m:r>
          <m:d>
            <m:dPr>
              <m:begChr m:val="|"/>
              <m:endChr m:val="|"/>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S</m:t>
              </m:r>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m:t>
                  </m:r>
                  <m:r>
                    <m:rPr>
                      <m:sty m:val="p"/>
                    </m:rPr>
                    <w:rPr>
                      <w:rFonts w:ascii="Cambria Math" w:eastAsia="Times New Roman" w:hAnsi="Cambria Math" w:cs="Times New Roman"/>
                      <w:color w:val="000000"/>
                      <w:sz w:val="28"/>
                      <w:szCs w:val="28"/>
                      <w:shd w:val="clear" w:color="auto" w:fill="FFFFFF"/>
                    </w:rPr>
                    <m:t>Δ</m:t>
                  </m:r>
                  <m:r>
                    <w:rPr>
                      <w:rFonts w:ascii="Cambria Math" w:eastAsia="Times New Roman" w:hAnsi="Cambria Math" w:cs="Times New Roman"/>
                      <w:color w:val="000000"/>
                      <w:sz w:val="28"/>
                      <w:szCs w:val="28"/>
                      <w:shd w:val="clear" w:color="auto" w:fill="FFFFFF"/>
                    </w:rPr>
                    <m:t>x</m:t>
                  </m:r>
                </m:e>
              </m:d>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S</m:t>
                  </m:r>
                </m:e>
                <m:sub>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n</m:t>
                      </m:r>
                    </m:e>
                    <m:sub>
                      <m:r>
                        <w:rPr>
                          <w:rFonts w:ascii="Cambria Math" w:eastAsia="Times New Roman" w:hAnsi="Cambria Math" w:cs="Times New Roman"/>
                          <w:color w:val="000000"/>
                          <w:sz w:val="28"/>
                          <w:szCs w:val="28"/>
                          <w:shd w:val="clear" w:color="auto" w:fill="FFFFFF"/>
                        </w:rPr>
                        <m:t>0</m:t>
                      </m:r>
                    </m:sub>
                  </m:sSub>
                </m:sub>
              </m:sSub>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m:t>
                  </m:r>
                  <m:r>
                    <m:rPr>
                      <m:sty m:val="p"/>
                    </m:rPr>
                    <w:rPr>
                      <w:rFonts w:ascii="Cambria Math" w:eastAsia="Times New Roman" w:hAnsi="Cambria Math" w:cs="Times New Roman"/>
                      <w:color w:val="000000"/>
                      <w:sz w:val="28"/>
                      <w:szCs w:val="28"/>
                      <w:shd w:val="clear" w:color="auto" w:fill="FFFFFF"/>
                    </w:rPr>
                    <m:t>Δ</m:t>
                  </m:r>
                  <m:r>
                    <w:rPr>
                      <w:rFonts w:ascii="Cambria Math" w:eastAsia="Times New Roman" w:hAnsi="Cambria Math" w:cs="Times New Roman"/>
                      <w:color w:val="000000"/>
                      <w:sz w:val="28"/>
                      <w:szCs w:val="28"/>
                      <w:shd w:val="clear" w:color="auto" w:fill="FFFFFF"/>
                    </w:rPr>
                    <m:t>x</m:t>
                  </m:r>
                </m:e>
              </m:d>
            </m:e>
          </m:d>
          <m:r>
            <w:rPr>
              <w:rFonts w:ascii="Cambria Math" w:eastAsia="Times New Roman" w:hAnsi="Cambria Math" w:cs="Times New Roman"/>
              <w:color w:val="000000"/>
              <w:sz w:val="28"/>
              <w:szCs w:val="28"/>
              <w:shd w:val="clear" w:color="auto" w:fill="FFFFFF"/>
            </w:rPr>
            <m:t>+</m:t>
          </m:r>
          <m:d>
            <m:dPr>
              <m:begChr m:val="|"/>
              <m:endChr m:val="|"/>
              <m:ctrlPr>
                <w:rPr>
                  <w:rFonts w:ascii="Cambria Math" w:eastAsia="Times New Roman" w:hAnsi="Cambria Math" w:cs="Times New Roman"/>
                  <w:i/>
                  <w:color w:val="000000"/>
                  <w:sz w:val="28"/>
                  <w:szCs w:val="28"/>
                  <w:shd w:val="clear" w:color="auto" w:fill="FFFFFF"/>
                </w:rPr>
              </m:ctrlPr>
            </m:dPr>
            <m:e>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S</m:t>
                  </m:r>
                </m:e>
                <m:sub>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n</m:t>
                      </m:r>
                    </m:e>
                    <m:sub>
                      <m:r>
                        <w:rPr>
                          <w:rFonts w:ascii="Cambria Math" w:eastAsia="Times New Roman" w:hAnsi="Cambria Math" w:cs="Times New Roman"/>
                          <w:color w:val="000000"/>
                          <w:sz w:val="28"/>
                          <w:szCs w:val="28"/>
                          <w:shd w:val="clear" w:color="auto" w:fill="FFFFFF"/>
                        </w:rPr>
                        <m:t>0</m:t>
                      </m:r>
                    </m:sub>
                  </m:sSub>
                </m:sub>
              </m:sSub>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m:t>
                  </m:r>
                  <m:r>
                    <m:rPr>
                      <m:sty m:val="p"/>
                    </m:rPr>
                    <w:rPr>
                      <w:rFonts w:ascii="Cambria Math" w:eastAsia="Times New Roman" w:hAnsi="Cambria Math" w:cs="Times New Roman"/>
                      <w:color w:val="000000"/>
                      <w:sz w:val="28"/>
                      <w:szCs w:val="28"/>
                      <w:shd w:val="clear" w:color="auto" w:fill="FFFFFF"/>
                    </w:rPr>
                    <m:t>Δ</m:t>
                  </m:r>
                  <m:r>
                    <w:rPr>
                      <w:rFonts w:ascii="Cambria Math" w:eastAsia="Times New Roman" w:hAnsi="Cambria Math" w:cs="Times New Roman"/>
                      <w:color w:val="000000"/>
                      <w:sz w:val="28"/>
                      <w:szCs w:val="28"/>
                      <w:shd w:val="clear" w:color="auto" w:fill="FFFFFF"/>
                    </w:rPr>
                    <m:t>x</m:t>
                  </m:r>
                </m:e>
              </m:d>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S</m:t>
                  </m:r>
                </m:e>
                <m:sub>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n</m:t>
                      </m:r>
                    </m:e>
                    <m:sub>
                      <m:r>
                        <w:rPr>
                          <w:rFonts w:ascii="Cambria Math" w:eastAsia="Times New Roman" w:hAnsi="Cambria Math" w:cs="Times New Roman"/>
                          <w:color w:val="000000"/>
                          <w:sz w:val="28"/>
                          <w:szCs w:val="28"/>
                          <w:shd w:val="clear" w:color="auto" w:fill="FFFFFF"/>
                        </w:rPr>
                        <m:t>0</m:t>
                      </m:r>
                    </m:sub>
                  </m:sSub>
                </m:sub>
              </m:sSub>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m:t>
                  </m:r>
                </m:e>
              </m:d>
            </m:e>
          </m:d>
          <m:r>
            <w:rPr>
              <w:rFonts w:ascii="Cambria Math" w:eastAsia="Times New Roman" w:hAnsi="Cambria Math" w:cs="Times New Roman"/>
              <w:color w:val="000000"/>
              <w:sz w:val="28"/>
              <w:szCs w:val="28"/>
              <w:shd w:val="clear" w:color="auto" w:fill="FFFFFF"/>
            </w:rPr>
            <m:t>+</m:t>
          </m:r>
          <m:d>
            <m:dPr>
              <m:begChr m:val="|"/>
              <m:endChr m:val="|"/>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S</m:t>
              </m:r>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m:t>
                  </m:r>
                </m:e>
              </m:d>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S</m:t>
                  </m:r>
                </m:e>
                <m:sub>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n</m:t>
                      </m:r>
                    </m:e>
                    <m:sub>
                      <m:r>
                        <w:rPr>
                          <w:rFonts w:ascii="Cambria Math" w:eastAsia="Times New Roman" w:hAnsi="Cambria Math" w:cs="Times New Roman"/>
                          <w:color w:val="000000"/>
                          <w:sz w:val="28"/>
                          <w:szCs w:val="28"/>
                          <w:shd w:val="clear" w:color="auto" w:fill="FFFFFF"/>
                        </w:rPr>
                        <m:t>0</m:t>
                      </m:r>
                    </m:sub>
                  </m:sSub>
                </m:sub>
              </m:sSub>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m:t>
                  </m:r>
                </m:e>
              </m:d>
            </m:e>
          </m:d>
          <m:r>
            <w:rPr>
              <w:rFonts w:ascii="Cambria Math" w:eastAsia="Times New Roman" w:hAnsi="Cambria Math" w:cs="Times New Roman"/>
              <w:color w:val="000000"/>
              <w:sz w:val="28"/>
              <w:szCs w:val="28"/>
              <w:shd w:val="clear" w:color="auto" w:fill="FFFFFF"/>
            </w:rPr>
            <m:t>.</m:t>
          </m:r>
        </m:oMath>
      </m:oMathPara>
    </w:p>
    <w:p w14:paraId="5E68A61C" w14:textId="3E626435" w:rsidR="00195109" w:rsidRDefault="00195109" w:rsidP="008A3D8B">
      <w:pPr>
        <w:spacing w:before="240" w:after="240" w:line="24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 xml:space="preserve">Учитывая неравенства (1) и (2), для </w:t>
      </w:r>
      <w:r w:rsidR="00106F88">
        <w:rPr>
          <w:rFonts w:ascii="Times New Roman" w:eastAsia="Times New Roman" w:hAnsi="Times New Roman" w:cs="Times New Roman"/>
          <w:color w:val="000000"/>
          <w:sz w:val="28"/>
          <w:szCs w:val="28"/>
          <w:shd w:val="clear" w:color="auto" w:fill="FFFFFF"/>
        </w:rPr>
        <w:t xml:space="preserve">приращений </w:t>
      </w:r>
      <m:oMath>
        <m:r>
          <m:rPr>
            <m:sty m:val="p"/>
          </m:rPr>
          <w:rPr>
            <w:rFonts w:ascii="Cambria Math" w:eastAsia="Times New Roman" w:hAnsi="Cambria Math" w:cs="Times New Roman"/>
            <w:color w:val="000000"/>
            <w:sz w:val="28"/>
            <w:szCs w:val="28"/>
            <w:shd w:val="clear" w:color="auto" w:fill="FFFFFF"/>
          </w:rPr>
          <m:t>Δ</m:t>
        </m:r>
        <m:r>
          <w:rPr>
            <w:rFonts w:ascii="Cambria Math" w:eastAsia="Times New Roman" w:hAnsi="Cambria Math" w:cs="Times New Roman"/>
            <w:color w:val="000000"/>
            <w:sz w:val="28"/>
            <w:szCs w:val="28"/>
            <w:shd w:val="clear" w:color="auto" w:fill="FFFFFF"/>
          </w:rPr>
          <m:t>x</m:t>
        </m:r>
      </m:oMath>
      <w:r w:rsidR="00106F88" w:rsidRPr="00106F88">
        <w:rPr>
          <w:rFonts w:ascii="Times New Roman" w:eastAsia="Times New Roman" w:hAnsi="Times New Roman" w:cs="Times New Roman"/>
          <w:color w:val="000000"/>
          <w:sz w:val="28"/>
          <w:szCs w:val="28"/>
          <w:shd w:val="clear" w:color="auto" w:fill="FFFFFF"/>
        </w:rPr>
        <w:t xml:space="preserve">, </w:t>
      </w:r>
      <w:r w:rsidR="00106F88">
        <w:rPr>
          <w:rFonts w:ascii="Times New Roman" w:eastAsia="Times New Roman" w:hAnsi="Times New Roman" w:cs="Times New Roman"/>
          <w:color w:val="000000"/>
          <w:sz w:val="28"/>
          <w:szCs w:val="28"/>
          <w:shd w:val="clear" w:color="auto" w:fill="FFFFFF"/>
        </w:rPr>
        <w:t xml:space="preserve">удовлетворяющих условию </w:t>
      </w:r>
      <m:oMath>
        <m:d>
          <m:dPr>
            <m:begChr m:val="|"/>
            <m:endChr m:val="|"/>
            <m:ctrlPr>
              <w:rPr>
                <w:rFonts w:ascii="Cambria Math" w:eastAsia="Times New Roman" w:hAnsi="Cambria Math" w:cs="Times New Roman"/>
                <w:i/>
                <w:color w:val="000000"/>
                <w:sz w:val="28"/>
                <w:szCs w:val="28"/>
                <w:shd w:val="clear" w:color="auto" w:fill="FFFFFF"/>
              </w:rPr>
            </m:ctrlPr>
          </m:dPr>
          <m:e>
            <m:r>
              <m:rPr>
                <m:sty m:val="p"/>
              </m:rPr>
              <w:rPr>
                <w:rFonts w:ascii="Cambria Math" w:eastAsia="Times New Roman" w:hAnsi="Cambria Math" w:cs="Times New Roman"/>
                <w:color w:val="000000"/>
                <w:sz w:val="28"/>
                <w:szCs w:val="28"/>
                <w:shd w:val="clear" w:color="auto" w:fill="FFFFFF"/>
              </w:rPr>
              <m:t>Δ</m:t>
            </m:r>
            <m:r>
              <w:rPr>
                <w:rFonts w:ascii="Cambria Math" w:eastAsia="Times New Roman" w:hAnsi="Cambria Math" w:cs="Times New Roman"/>
                <w:color w:val="000000"/>
                <w:sz w:val="28"/>
                <w:szCs w:val="28"/>
                <w:shd w:val="clear" w:color="auto" w:fill="FFFFFF"/>
              </w:rPr>
              <m:t>x</m:t>
            </m:r>
          </m:e>
        </m:d>
        <m:r>
          <w:rPr>
            <w:rFonts w:ascii="Cambria Math" w:eastAsia="Times New Roman" w:hAnsi="Cambria Math" w:cs="Times New Roman"/>
            <w:color w:val="000000"/>
            <w:sz w:val="28"/>
            <w:szCs w:val="28"/>
            <w:shd w:val="clear" w:color="auto" w:fill="FFFFFF"/>
          </w:rPr>
          <m:t>&lt;δ</m:t>
        </m:r>
      </m:oMath>
      <w:r w:rsidR="00106F88" w:rsidRPr="00106F88">
        <w:rPr>
          <w:rFonts w:ascii="Times New Roman" w:eastAsia="Times New Roman" w:hAnsi="Times New Roman" w:cs="Times New Roman"/>
          <w:color w:val="000000"/>
          <w:sz w:val="28"/>
          <w:szCs w:val="28"/>
          <w:shd w:val="clear" w:color="auto" w:fill="FFFFFF"/>
        </w:rPr>
        <w:t xml:space="preserve">, </w:t>
      </w:r>
      <w:r w:rsidR="00106F88">
        <w:rPr>
          <w:rFonts w:ascii="Times New Roman" w:eastAsia="Times New Roman" w:hAnsi="Times New Roman" w:cs="Times New Roman"/>
          <w:color w:val="000000"/>
          <w:sz w:val="28"/>
          <w:szCs w:val="28"/>
          <w:shd w:val="clear" w:color="auto" w:fill="FFFFFF"/>
        </w:rPr>
        <w:t>получим</w:t>
      </w:r>
    </w:p>
    <w:p w14:paraId="5FAB1234" w14:textId="1043907C" w:rsidR="00106F88" w:rsidRPr="00106F88" w:rsidRDefault="00000000" w:rsidP="008A3D8B">
      <w:pPr>
        <w:spacing w:before="240" w:after="240" w:line="240" w:lineRule="auto"/>
        <w:rPr>
          <w:rFonts w:ascii="Times New Roman" w:eastAsia="Times New Roman" w:hAnsi="Times New Roman" w:cs="Times New Roman"/>
          <w:color w:val="000000"/>
          <w:sz w:val="28"/>
          <w:szCs w:val="28"/>
          <w:shd w:val="clear" w:color="auto" w:fill="FFFFFF"/>
        </w:rPr>
      </w:pPr>
      <m:oMathPara>
        <m:oMath>
          <m:d>
            <m:dPr>
              <m:begChr m:val="|"/>
              <m:endChr m:val="|"/>
              <m:ctrlPr>
                <w:rPr>
                  <w:rFonts w:ascii="Cambria Math" w:eastAsia="Times New Roman" w:hAnsi="Cambria Math" w:cs="Times New Roman"/>
                  <w:i/>
                  <w:color w:val="000000"/>
                  <w:sz w:val="28"/>
                  <w:szCs w:val="28"/>
                  <w:shd w:val="clear" w:color="auto" w:fill="FFFFFF"/>
                </w:rPr>
              </m:ctrlPr>
            </m:dPr>
            <m:e>
              <m:r>
                <m:rPr>
                  <m:sty m:val="p"/>
                </m:rPr>
                <w:rPr>
                  <w:rFonts w:ascii="Cambria Math" w:eastAsia="Times New Roman" w:hAnsi="Cambria Math" w:cs="Times New Roman"/>
                  <w:color w:val="000000"/>
                  <w:sz w:val="28"/>
                  <w:szCs w:val="28"/>
                  <w:shd w:val="clear" w:color="auto" w:fill="FFFFFF"/>
                </w:rPr>
                <m:t>Δ</m:t>
              </m:r>
              <m:r>
                <w:rPr>
                  <w:rFonts w:ascii="Cambria Math" w:eastAsia="Times New Roman" w:hAnsi="Cambria Math" w:cs="Times New Roman"/>
                  <w:color w:val="000000"/>
                  <w:sz w:val="28"/>
                  <w:szCs w:val="28"/>
                  <w:shd w:val="clear" w:color="auto" w:fill="FFFFFF"/>
                </w:rPr>
                <m:t>S</m:t>
              </m:r>
            </m:e>
          </m:d>
          <m:r>
            <w:rPr>
              <w:rFonts w:ascii="Cambria Math" w:eastAsia="Times New Roman" w:hAnsi="Cambria Math" w:cs="Times New Roman"/>
              <w:color w:val="000000"/>
              <w:sz w:val="28"/>
              <w:szCs w:val="28"/>
              <w:shd w:val="clear" w:color="auto" w:fill="FFFFFF"/>
            </w:rPr>
            <m:t>&lt;</m:t>
          </m:r>
          <m:f>
            <m:fPr>
              <m:ctrlPr>
                <w:rPr>
                  <w:rFonts w:ascii="Cambria Math" w:eastAsia="Times New Roman" w:hAnsi="Cambria Math" w:cs="Times New Roman"/>
                  <w:i/>
                  <w:color w:val="000000"/>
                  <w:sz w:val="28"/>
                  <w:szCs w:val="28"/>
                  <w:shd w:val="clear" w:color="auto" w:fill="FFFFFF"/>
                </w:rPr>
              </m:ctrlPr>
            </m:fPr>
            <m:num>
              <m:r>
                <w:rPr>
                  <w:rFonts w:ascii="Cambria Math" w:eastAsia="Times New Roman" w:hAnsi="Cambria Math" w:cs="Times New Roman"/>
                  <w:color w:val="000000"/>
                  <w:sz w:val="28"/>
                  <w:szCs w:val="28"/>
                  <w:shd w:val="clear" w:color="auto" w:fill="FFFFFF"/>
                </w:rPr>
                <m:t>ε</m:t>
              </m:r>
            </m:num>
            <m:den>
              <m:r>
                <w:rPr>
                  <w:rFonts w:ascii="Cambria Math" w:eastAsia="Times New Roman" w:hAnsi="Cambria Math" w:cs="Times New Roman"/>
                  <w:color w:val="000000"/>
                  <w:sz w:val="28"/>
                  <w:szCs w:val="28"/>
                  <w:shd w:val="clear" w:color="auto" w:fill="FFFFFF"/>
                </w:rPr>
                <m:t>3</m:t>
              </m:r>
            </m:den>
          </m:f>
          <m:r>
            <w:rPr>
              <w:rFonts w:ascii="Cambria Math" w:eastAsia="Times New Roman" w:hAnsi="Cambria Math" w:cs="Times New Roman"/>
              <w:color w:val="000000"/>
              <w:sz w:val="28"/>
              <w:szCs w:val="28"/>
              <w:shd w:val="clear" w:color="auto" w:fill="FFFFFF"/>
            </w:rPr>
            <m:t>+</m:t>
          </m:r>
          <m:f>
            <m:fPr>
              <m:ctrlPr>
                <w:rPr>
                  <w:rFonts w:ascii="Cambria Math" w:eastAsia="Times New Roman" w:hAnsi="Cambria Math" w:cs="Times New Roman"/>
                  <w:i/>
                  <w:color w:val="000000"/>
                  <w:sz w:val="28"/>
                  <w:szCs w:val="28"/>
                  <w:shd w:val="clear" w:color="auto" w:fill="FFFFFF"/>
                </w:rPr>
              </m:ctrlPr>
            </m:fPr>
            <m:num>
              <m:r>
                <w:rPr>
                  <w:rFonts w:ascii="Cambria Math" w:eastAsia="Times New Roman" w:hAnsi="Cambria Math" w:cs="Times New Roman"/>
                  <w:color w:val="000000"/>
                  <w:sz w:val="28"/>
                  <w:szCs w:val="28"/>
                  <w:shd w:val="clear" w:color="auto" w:fill="FFFFFF"/>
                </w:rPr>
                <m:t>ε</m:t>
              </m:r>
            </m:num>
            <m:den>
              <m:r>
                <w:rPr>
                  <w:rFonts w:ascii="Cambria Math" w:eastAsia="Times New Roman" w:hAnsi="Cambria Math" w:cs="Times New Roman"/>
                  <w:color w:val="000000"/>
                  <w:sz w:val="28"/>
                  <w:szCs w:val="28"/>
                  <w:shd w:val="clear" w:color="auto" w:fill="FFFFFF"/>
                </w:rPr>
                <m:t>3</m:t>
              </m:r>
            </m:den>
          </m:f>
          <m:r>
            <w:rPr>
              <w:rFonts w:ascii="Cambria Math" w:eastAsia="Times New Roman" w:hAnsi="Cambria Math" w:cs="Times New Roman"/>
              <w:color w:val="000000"/>
              <w:sz w:val="28"/>
              <w:szCs w:val="28"/>
              <w:shd w:val="clear" w:color="auto" w:fill="FFFFFF"/>
            </w:rPr>
            <m:t>+</m:t>
          </m:r>
          <m:f>
            <m:fPr>
              <m:ctrlPr>
                <w:rPr>
                  <w:rFonts w:ascii="Cambria Math" w:eastAsia="Times New Roman" w:hAnsi="Cambria Math" w:cs="Times New Roman"/>
                  <w:i/>
                  <w:color w:val="000000"/>
                  <w:sz w:val="28"/>
                  <w:szCs w:val="28"/>
                  <w:shd w:val="clear" w:color="auto" w:fill="FFFFFF"/>
                </w:rPr>
              </m:ctrlPr>
            </m:fPr>
            <m:num>
              <m:r>
                <w:rPr>
                  <w:rFonts w:ascii="Cambria Math" w:eastAsia="Times New Roman" w:hAnsi="Cambria Math" w:cs="Times New Roman"/>
                  <w:color w:val="000000"/>
                  <w:sz w:val="28"/>
                  <w:szCs w:val="28"/>
                  <w:shd w:val="clear" w:color="auto" w:fill="FFFFFF"/>
                </w:rPr>
                <m:t>ε</m:t>
              </m:r>
            </m:num>
            <m:den>
              <m:r>
                <w:rPr>
                  <w:rFonts w:ascii="Cambria Math" w:eastAsia="Times New Roman" w:hAnsi="Cambria Math" w:cs="Times New Roman"/>
                  <w:color w:val="000000"/>
                  <w:sz w:val="28"/>
                  <w:szCs w:val="28"/>
                  <w:shd w:val="clear" w:color="auto" w:fill="FFFFFF"/>
                </w:rPr>
                <m:t>3</m:t>
              </m:r>
            </m:den>
          </m:f>
          <m:r>
            <w:rPr>
              <w:rFonts w:ascii="Cambria Math" w:eastAsia="Times New Roman" w:hAnsi="Cambria Math" w:cs="Times New Roman"/>
              <w:color w:val="000000"/>
              <w:sz w:val="28"/>
              <w:szCs w:val="28"/>
              <w:shd w:val="clear" w:color="auto" w:fill="FFFFFF"/>
            </w:rPr>
            <m:t>=ε.</m:t>
          </m:r>
        </m:oMath>
      </m:oMathPara>
    </w:p>
    <w:p w14:paraId="0B0A8DE3" w14:textId="2EB07396" w:rsidR="00106F88" w:rsidRDefault="00106F88" w:rsidP="008A3D8B">
      <w:pPr>
        <w:spacing w:before="240" w:after="240" w:line="24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 xml:space="preserve">Это означает, что </w:t>
      </w:r>
      <m:oMath>
        <m:func>
          <m:funcPr>
            <m:ctrlPr>
              <w:rPr>
                <w:rFonts w:ascii="Cambria Math" w:eastAsia="Times New Roman" w:hAnsi="Cambria Math" w:cs="Times New Roman"/>
                <w:i/>
                <w:color w:val="000000"/>
                <w:sz w:val="28"/>
                <w:szCs w:val="28"/>
                <w:shd w:val="clear" w:color="auto" w:fill="FFFFFF"/>
              </w:rPr>
            </m:ctrlPr>
          </m:funcPr>
          <m:fName>
            <m:limLow>
              <m:limLowPr>
                <m:ctrlPr>
                  <w:rPr>
                    <w:rFonts w:ascii="Cambria Math" w:eastAsia="Times New Roman" w:hAnsi="Cambria Math" w:cs="Times New Roman"/>
                    <w:i/>
                    <w:color w:val="000000"/>
                    <w:sz w:val="28"/>
                    <w:szCs w:val="28"/>
                    <w:shd w:val="clear" w:color="auto" w:fill="FFFFFF"/>
                  </w:rPr>
                </m:ctrlPr>
              </m:limLowPr>
              <m:e>
                <m:r>
                  <m:rPr>
                    <m:sty m:val="p"/>
                  </m:rPr>
                  <w:rPr>
                    <w:rFonts w:ascii="Cambria Math" w:eastAsia="Times New Roman" w:hAnsi="Cambria Math" w:cs="Times New Roman"/>
                    <w:color w:val="000000"/>
                    <w:sz w:val="28"/>
                    <w:szCs w:val="28"/>
                    <w:shd w:val="clear" w:color="auto" w:fill="FFFFFF"/>
                  </w:rPr>
                  <m:t>lim</m:t>
                </m:r>
              </m:e>
              <m:lim>
                <m:r>
                  <m:rPr>
                    <m:sty m:val="p"/>
                  </m:rPr>
                  <w:rPr>
                    <w:rFonts w:ascii="Cambria Math" w:eastAsia="Times New Roman" w:hAnsi="Cambria Math" w:cs="Times New Roman"/>
                    <w:color w:val="000000"/>
                    <w:sz w:val="28"/>
                    <w:szCs w:val="28"/>
                    <w:shd w:val="clear" w:color="auto" w:fill="FFFFFF"/>
                  </w:rPr>
                  <m:t>Δ</m:t>
                </m:r>
                <m:r>
                  <w:rPr>
                    <w:rFonts w:ascii="Cambria Math" w:eastAsia="Times New Roman" w:hAnsi="Cambria Math" w:cs="Times New Roman"/>
                    <w:color w:val="000000"/>
                    <w:sz w:val="28"/>
                    <w:szCs w:val="28"/>
                    <w:shd w:val="clear" w:color="auto" w:fill="FFFFFF"/>
                  </w:rPr>
                  <m:t>x→0</m:t>
                </m:r>
              </m:lim>
            </m:limLow>
          </m:fName>
          <m:e>
            <m:r>
              <m:rPr>
                <m:sty m:val="p"/>
              </m:rPr>
              <w:rPr>
                <w:rFonts w:ascii="Cambria Math" w:eastAsia="Times New Roman" w:hAnsi="Cambria Math" w:cs="Times New Roman"/>
                <w:color w:val="000000"/>
                <w:sz w:val="28"/>
                <w:szCs w:val="28"/>
                <w:shd w:val="clear" w:color="auto" w:fill="FFFFFF"/>
              </w:rPr>
              <m:t>Δ</m:t>
            </m:r>
            <m:r>
              <w:rPr>
                <w:rFonts w:ascii="Cambria Math" w:eastAsia="Times New Roman" w:hAnsi="Cambria Math" w:cs="Times New Roman"/>
                <w:color w:val="000000"/>
                <w:sz w:val="28"/>
                <w:szCs w:val="28"/>
                <w:shd w:val="clear" w:color="auto" w:fill="FFFFFF"/>
                <w:lang w:val="en-US"/>
              </w:rPr>
              <m:t>S</m:t>
            </m:r>
            <m:r>
              <w:rPr>
                <w:rFonts w:ascii="Cambria Math" w:eastAsia="Times New Roman" w:hAnsi="Cambria Math" w:cs="Times New Roman"/>
                <w:color w:val="000000"/>
                <w:sz w:val="28"/>
                <w:szCs w:val="28"/>
                <w:shd w:val="clear" w:color="auto" w:fill="FFFFFF"/>
              </w:rPr>
              <m:t>=0</m:t>
            </m:r>
          </m:e>
        </m:func>
      </m:oMath>
      <w:r w:rsidRPr="00106F88">
        <w:rPr>
          <w:rFonts w:ascii="Times New Roman" w:eastAsia="Times New Roman" w:hAnsi="Times New Roman" w:cs="Times New Roman"/>
          <w:color w:val="000000"/>
          <w:sz w:val="28"/>
          <w:szCs w:val="28"/>
          <w:shd w:val="clear" w:color="auto" w:fill="FFFFFF"/>
        </w:rPr>
        <w:t xml:space="preserve">, </w:t>
      </w:r>
      <w:r>
        <w:rPr>
          <w:rFonts w:ascii="Times New Roman" w:eastAsia="Times New Roman" w:hAnsi="Times New Roman" w:cs="Times New Roman"/>
          <w:color w:val="000000"/>
          <w:sz w:val="28"/>
          <w:szCs w:val="28"/>
          <w:shd w:val="clear" w:color="auto" w:fill="FFFFFF"/>
        </w:rPr>
        <w:t xml:space="preserve">т. е. сумма </w:t>
      </w:r>
      <m:oMath>
        <m:r>
          <w:rPr>
            <w:rFonts w:ascii="Cambria Math" w:eastAsia="Times New Roman" w:hAnsi="Cambria Math" w:cs="Times New Roman"/>
            <w:color w:val="000000"/>
            <w:sz w:val="28"/>
            <w:szCs w:val="28"/>
            <w:shd w:val="clear" w:color="auto" w:fill="FFFFFF"/>
          </w:rPr>
          <m:t>S(x)</m:t>
        </m:r>
      </m:oMath>
      <w:r w:rsidRPr="00106F88">
        <w:rPr>
          <w:rFonts w:ascii="Times New Roman" w:eastAsia="Times New Roman" w:hAnsi="Times New Roman" w:cs="Times New Roman"/>
          <w:color w:val="000000"/>
          <w:sz w:val="28"/>
          <w:szCs w:val="28"/>
          <w:shd w:val="clear" w:color="auto" w:fill="FFFFFF"/>
        </w:rPr>
        <w:t xml:space="preserve"> </w:t>
      </w:r>
      <w:r>
        <w:rPr>
          <w:rFonts w:ascii="Times New Roman" w:eastAsia="Times New Roman" w:hAnsi="Times New Roman" w:cs="Times New Roman"/>
          <w:color w:val="000000"/>
          <w:sz w:val="28"/>
          <w:szCs w:val="28"/>
          <w:shd w:val="clear" w:color="auto" w:fill="FFFFFF"/>
        </w:rPr>
        <w:t xml:space="preserve">непрерывна в точке </w:t>
      </w:r>
      <m:oMath>
        <m:r>
          <w:rPr>
            <w:rFonts w:ascii="Cambria Math" w:eastAsia="Times New Roman" w:hAnsi="Cambria Math" w:cs="Times New Roman"/>
            <w:color w:val="000000"/>
            <w:sz w:val="28"/>
            <w:szCs w:val="28"/>
            <w:shd w:val="clear" w:color="auto" w:fill="FFFFFF"/>
          </w:rPr>
          <m:t>x</m:t>
        </m:r>
      </m:oMath>
      <w:r w:rsidRPr="00106F88">
        <w:rPr>
          <w:rFonts w:ascii="Times New Roman" w:eastAsia="Times New Roman" w:hAnsi="Times New Roman" w:cs="Times New Roman"/>
          <w:color w:val="000000"/>
          <w:sz w:val="28"/>
          <w:szCs w:val="28"/>
          <w:shd w:val="clear" w:color="auto" w:fill="FFFFFF"/>
        </w:rPr>
        <w:t xml:space="preserve">. </w:t>
      </w:r>
      <w:r>
        <w:rPr>
          <w:rFonts w:ascii="Times New Roman" w:eastAsia="Times New Roman" w:hAnsi="Times New Roman" w:cs="Times New Roman"/>
          <w:color w:val="000000"/>
          <w:sz w:val="28"/>
          <w:szCs w:val="28"/>
          <w:shd w:val="clear" w:color="auto" w:fill="FFFFFF"/>
        </w:rPr>
        <w:t>Так ка</w:t>
      </w:r>
      <w:r w:rsidR="00FF17E3">
        <w:rPr>
          <w:rFonts w:ascii="Times New Roman" w:eastAsia="Times New Roman" w:hAnsi="Times New Roman" w:cs="Times New Roman"/>
          <w:color w:val="000000"/>
          <w:sz w:val="28"/>
          <w:szCs w:val="28"/>
          <w:shd w:val="clear" w:color="auto" w:fill="FFFFFF"/>
        </w:rPr>
        <w:t xml:space="preserve">к </w:t>
      </w:r>
      <m:oMath>
        <m:r>
          <w:rPr>
            <w:rFonts w:ascii="Cambria Math" w:eastAsia="Times New Roman" w:hAnsi="Cambria Math" w:cs="Times New Roman"/>
            <w:color w:val="000000"/>
            <w:sz w:val="28"/>
            <w:szCs w:val="28"/>
            <w:shd w:val="clear" w:color="auto" w:fill="FFFFFF"/>
          </w:rPr>
          <m:t>x</m:t>
        </m:r>
      </m:oMath>
      <w:r w:rsidR="00FF17E3" w:rsidRPr="00FF17E3">
        <w:rPr>
          <w:rFonts w:ascii="Times New Roman" w:eastAsia="Times New Roman" w:hAnsi="Times New Roman" w:cs="Times New Roman"/>
          <w:color w:val="000000"/>
          <w:sz w:val="28"/>
          <w:szCs w:val="28"/>
          <w:shd w:val="clear" w:color="auto" w:fill="FFFFFF"/>
        </w:rPr>
        <w:t xml:space="preserve"> </w:t>
      </w:r>
      <w:r w:rsidR="00FF17E3">
        <w:rPr>
          <w:rFonts w:ascii="Times New Roman" w:eastAsia="Times New Roman" w:hAnsi="Times New Roman" w:cs="Times New Roman"/>
          <w:color w:val="000000"/>
          <w:sz w:val="28"/>
          <w:szCs w:val="28"/>
          <w:shd w:val="clear" w:color="auto" w:fill="FFFFFF"/>
        </w:rPr>
        <w:t xml:space="preserve">является произвольной точкой отрезка </w:t>
      </w:r>
      <m:oMath>
        <m:r>
          <w:rPr>
            <w:rFonts w:ascii="Cambria Math" w:eastAsia="Times New Roman" w:hAnsi="Cambria Math" w:cs="Times New Roman"/>
            <w:color w:val="000000"/>
            <w:sz w:val="28"/>
            <w:szCs w:val="28"/>
            <w:shd w:val="clear" w:color="auto" w:fill="FFFFFF"/>
          </w:rPr>
          <m:t>[a,b]</m:t>
        </m:r>
      </m:oMath>
      <w:r w:rsidR="00FF17E3" w:rsidRPr="00FF17E3">
        <w:rPr>
          <w:rFonts w:ascii="Times New Roman" w:eastAsia="Times New Roman" w:hAnsi="Times New Roman" w:cs="Times New Roman"/>
          <w:color w:val="000000"/>
          <w:sz w:val="28"/>
          <w:szCs w:val="28"/>
          <w:shd w:val="clear" w:color="auto" w:fill="FFFFFF"/>
        </w:rPr>
        <w:t xml:space="preserve"> </w:t>
      </w:r>
      <w:r w:rsidR="00FF17E3">
        <w:rPr>
          <w:rFonts w:ascii="Times New Roman" w:eastAsia="Times New Roman" w:hAnsi="Times New Roman" w:cs="Times New Roman"/>
          <w:color w:val="000000"/>
          <w:sz w:val="28"/>
          <w:szCs w:val="28"/>
          <w:shd w:val="clear" w:color="auto" w:fill="FFFFFF"/>
        </w:rPr>
        <w:t xml:space="preserve">то </w:t>
      </w:r>
      <m:oMath>
        <m:r>
          <w:rPr>
            <w:rFonts w:ascii="Cambria Math" w:eastAsia="Times New Roman" w:hAnsi="Cambria Math" w:cs="Times New Roman"/>
            <w:color w:val="000000"/>
            <w:sz w:val="28"/>
            <w:szCs w:val="28"/>
            <w:shd w:val="clear" w:color="auto" w:fill="FFFFFF"/>
          </w:rPr>
          <m:t>S(x)</m:t>
        </m:r>
      </m:oMath>
      <w:r w:rsidR="00FF17E3" w:rsidRPr="00FF17E3">
        <w:rPr>
          <w:rFonts w:ascii="Times New Roman" w:eastAsia="Times New Roman" w:hAnsi="Times New Roman" w:cs="Times New Roman"/>
          <w:color w:val="000000"/>
          <w:sz w:val="28"/>
          <w:szCs w:val="28"/>
          <w:shd w:val="clear" w:color="auto" w:fill="FFFFFF"/>
        </w:rPr>
        <w:t xml:space="preserve"> </w:t>
      </w:r>
      <w:r w:rsidR="00FF17E3">
        <w:rPr>
          <w:rFonts w:ascii="Times New Roman" w:eastAsia="Times New Roman" w:hAnsi="Times New Roman" w:cs="Times New Roman"/>
          <w:color w:val="000000"/>
          <w:sz w:val="28"/>
          <w:szCs w:val="28"/>
          <w:shd w:val="clear" w:color="auto" w:fill="FFFFFF"/>
        </w:rPr>
        <w:t xml:space="preserve">непрерывна на </w:t>
      </w:r>
      <m:oMath>
        <m:r>
          <w:rPr>
            <w:rFonts w:ascii="Cambria Math" w:eastAsia="Times New Roman" w:hAnsi="Cambria Math" w:cs="Times New Roman"/>
            <w:color w:val="000000"/>
            <w:sz w:val="28"/>
            <w:szCs w:val="28"/>
            <w:shd w:val="clear" w:color="auto" w:fill="FFFFFF"/>
          </w:rPr>
          <m:t>[a,b]</m:t>
        </m:r>
      </m:oMath>
      <w:r w:rsidR="00FF17E3" w:rsidRPr="00FF17E3">
        <w:rPr>
          <w:rFonts w:ascii="Times New Roman" w:eastAsia="Times New Roman" w:hAnsi="Times New Roman" w:cs="Times New Roman"/>
          <w:color w:val="000000"/>
          <w:sz w:val="28"/>
          <w:szCs w:val="28"/>
          <w:shd w:val="clear" w:color="auto" w:fill="FFFFFF"/>
        </w:rPr>
        <w:t>.</w:t>
      </w:r>
    </w:p>
    <w:p w14:paraId="424F0AB3" w14:textId="20106CF1" w:rsidR="00FF17E3" w:rsidRDefault="00082238" w:rsidP="0083473F">
      <w:pPr>
        <w:spacing w:before="240" w:after="240" w:line="240" w:lineRule="auto"/>
        <w:ind w:firstLine="708"/>
        <w:rPr>
          <w:rFonts w:ascii="Times New Roman" w:eastAsia="Times New Roman" w:hAnsi="Times New Roman" w:cs="Times New Roman"/>
          <w:color w:val="000000"/>
          <w:sz w:val="28"/>
          <w:szCs w:val="28"/>
          <w:shd w:val="clear" w:color="auto" w:fill="FFFFFF"/>
        </w:rPr>
      </w:pPr>
      <w:r w:rsidRPr="00082238">
        <w:rPr>
          <w:rFonts w:ascii="Times New Roman" w:eastAsia="Times New Roman" w:hAnsi="Times New Roman" w:cs="Times New Roman"/>
          <w:b/>
          <w:bCs/>
          <w:color w:val="000000"/>
          <w:sz w:val="28"/>
          <w:szCs w:val="28"/>
          <w:shd w:val="clear" w:color="auto" w:fill="FFFFFF"/>
        </w:rPr>
        <w:lastRenderedPageBreak/>
        <w:t>Замечание</w:t>
      </w:r>
      <w:r w:rsidR="001A4B8C">
        <w:rPr>
          <w:rFonts w:ascii="Times New Roman" w:eastAsia="Times New Roman" w:hAnsi="Times New Roman" w:cs="Times New Roman"/>
          <w:b/>
          <w:bCs/>
          <w:color w:val="000000"/>
          <w:sz w:val="28"/>
          <w:szCs w:val="28"/>
          <w:shd w:val="clear" w:color="auto" w:fill="FFFFFF"/>
          <w:lang w:val="en-US"/>
        </w:rPr>
        <w:t xml:space="preserve"> 1</w:t>
      </w:r>
      <w:r>
        <w:rPr>
          <w:rFonts w:ascii="Times New Roman" w:eastAsia="Times New Roman" w:hAnsi="Times New Roman" w:cs="Times New Roman"/>
          <w:color w:val="000000"/>
          <w:sz w:val="28"/>
          <w:szCs w:val="28"/>
          <w:shd w:val="clear" w:color="auto" w:fill="FFFFFF"/>
        </w:rPr>
        <w:t>. Функциональный ряд</w:t>
      </w:r>
    </w:p>
    <w:p w14:paraId="73EDBBE1" w14:textId="15FCF7B2" w:rsidR="00082238" w:rsidRPr="00082238" w:rsidRDefault="00000000" w:rsidP="008A3D8B">
      <w:pPr>
        <w:spacing w:before="240" w:after="240" w:line="240" w:lineRule="auto"/>
        <w:rPr>
          <w:rFonts w:ascii="Times New Roman" w:eastAsia="Times New Roman" w:hAnsi="Times New Roman" w:cs="Times New Roman"/>
          <w:color w:val="000000"/>
          <w:sz w:val="28"/>
          <w:szCs w:val="28"/>
          <w:shd w:val="clear" w:color="auto" w:fill="FFFFFF"/>
        </w:rPr>
      </w:pPr>
      <m:oMathPara>
        <m:oMath>
          <m:nary>
            <m:naryPr>
              <m:chr m:val="∑"/>
              <m:limLoc m:val="undOvr"/>
              <m:ctrlPr>
                <w:rPr>
                  <w:rFonts w:ascii="Cambria Math" w:eastAsia="Times New Roman" w:hAnsi="Cambria Math" w:cs="Times New Roman"/>
                  <w:i/>
                  <w:color w:val="000000"/>
                  <w:sz w:val="28"/>
                  <w:szCs w:val="28"/>
                  <w:shd w:val="clear" w:color="auto" w:fill="FFFFFF"/>
                </w:rPr>
              </m:ctrlPr>
            </m:naryPr>
            <m:sub>
              <m:r>
                <w:rPr>
                  <w:rFonts w:ascii="Cambria Math" w:eastAsia="Times New Roman" w:hAnsi="Cambria Math" w:cs="Times New Roman"/>
                  <w:color w:val="000000"/>
                  <w:sz w:val="28"/>
                  <w:szCs w:val="28"/>
                  <w:shd w:val="clear" w:color="auto" w:fill="FFFFFF"/>
                </w:rPr>
                <m:t>n=1</m:t>
              </m:r>
            </m:sub>
            <m:sup>
              <m:r>
                <w:rPr>
                  <w:rFonts w:ascii="Cambria Math" w:eastAsia="Times New Roman" w:hAnsi="Cambria Math" w:cs="Times New Roman"/>
                  <w:color w:val="000000"/>
                  <w:sz w:val="28"/>
                  <w:szCs w:val="28"/>
                  <w:shd w:val="clear" w:color="auto" w:fill="FFFFFF"/>
                </w:rPr>
                <m:t>∞</m:t>
              </m:r>
            </m:sup>
            <m:e>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f</m:t>
                  </m:r>
                </m:e>
                <m:sub>
                  <m:r>
                    <w:rPr>
                      <w:rFonts w:ascii="Cambria Math" w:eastAsia="Times New Roman" w:hAnsi="Cambria Math" w:cs="Times New Roman"/>
                      <w:color w:val="000000"/>
                      <w:sz w:val="28"/>
                      <w:szCs w:val="28"/>
                      <w:shd w:val="clear" w:color="auto" w:fill="FFFFFF"/>
                    </w:rPr>
                    <m:t>n</m:t>
                  </m:r>
                </m:sub>
              </m:sSub>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m:t>
                  </m:r>
                </m:e>
              </m:d>
              <m:r>
                <w:rPr>
                  <w:rFonts w:ascii="Cambria Math" w:eastAsia="Times New Roman" w:hAnsi="Cambria Math" w:cs="Times New Roman"/>
                  <w:color w:val="000000"/>
                  <w:sz w:val="28"/>
                  <w:szCs w:val="28"/>
                  <w:shd w:val="clear" w:color="auto" w:fill="FFFFFF"/>
                </w:rPr>
                <m:t>,</m:t>
              </m:r>
            </m:e>
          </m:nary>
        </m:oMath>
      </m:oMathPara>
    </w:p>
    <w:p w14:paraId="4BEA7D0D" w14:textId="77777777" w:rsidR="00082238" w:rsidRDefault="00082238" w:rsidP="008A3D8B">
      <w:pPr>
        <w:spacing w:before="240" w:after="240" w:line="24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 xml:space="preserve">члены которого непрерывны на отрезке </w:t>
      </w:r>
      <m:oMath>
        <m:d>
          <m:dPr>
            <m:begChr m:val="["/>
            <m:endChr m:val="]"/>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a,b</m:t>
            </m:r>
          </m:e>
        </m:d>
      </m:oMath>
      <w:r w:rsidRPr="00082238">
        <w:rPr>
          <w:rFonts w:ascii="Times New Roman" w:eastAsia="Times New Roman" w:hAnsi="Times New Roman" w:cs="Times New Roman"/>
          <w:color w:val="000000"/>
          <w:sz w:val="28"/>
          <w:szCs w:val="28"/>
          <w:shd w:val="clear" w:color="auto" w:fill="FFFFFF"/>
        </w:rPr>
        <w:t xml:space="preserve">, </w:t>
      </w:r>
      <w:r>
        <w:rPr>
          <w:rFonts w:ascii="Times New Roman" w:eastAsia="Times New Roman" w:hAnsi="Times New Roman" w:cs="Times New Roman"/>
          <w:color w:val="000000"/>
          <w:sz w:val="28"/>
          <w:szCs w:val="28"/>
          <w:shd w:val="clear" w:color="auto" w:fill="FFFFFF"/>
        </w:rPr>
        <w:t xml:space="preserve">на который сходится на </w:t>
      </w:r>
      <m:oMath>
        <m:r>
          <w:rPr>
            <w:rFonts w:ascii="Cambria Math" w:eastAsia="Times New Roman" w:hAnsi="Cambria Math" w:cs="Times New Roman"/>
            <w:color w:val="000000"/>
            <w:sz w:val="28"/>
            <w:szCs w:val="28"/>
            <w:shd w:val="clear" w:color="auto" w:fill="FFFFFF"/>
          </w:rPr>
          <m:t>[a,b]</m:t>
        </m:r>
      </m:oMath>
      <w:r>
        <w:rPr>
          <w:rFonts w:ascii="Times New Roman" w:eastAsia="Times New Roman" w:hAnsi="Times New Roman" w:cs="Times New Roman"/>
          <w:color w:val="000000"/>
          <w:sz w:val="28"/>
          <w:szCs w:val="28"/>
          <w:shd w:val="clear" w:color="auto" w:fill="FFFFFF"/>
        </w:rPr>
        <w:t xml:space="preserve"> неравномерно, может иметь суммой разрывную функцию.</w:t>
      </w:r>
    </w:p>
    <w:p w14:paraId="70C3C0E4" w14:textId="1E1418D3" w:rsidR="00A5654C" w:rsidRDefault="00082238" w:rsidP="0083473F">
      <w:pPr>
        <w:spacing w:before="240" w:after="240" w:line="240" w:lineRule="auto"/>
        <w:ind w:firstLine="708"/>
        <w:rPr>
          <w:rFonts w:ascii="Times New Roman" w:eastAsia="Times New Roman" w:hAnsi="Times New Roman" w:cs="Times New Roman"/>
          <w:color w:val="000000"/>
          <w:sz w:val="28"/>
          <w:szCs w:val="28"/>
          <w:shd w:val="clear" w:color="auto" w:fill="FFFFFF"/>
        </w:rPr>
      </w:pPr>
      <w:r w:rsidRPr="00082238">
        <w:rPr>
          <w:rFonts w:ascii="Times New Roman" w:eastAsia="Times New Roman" w:hAnsi="Times New Roman" w:cs="Times New Roman"/>
          <w:b/>
          <w:bCs/>
          <w:color w:val="000000"/>
          <w:sz w:val="28"/>
          <w:szCs w:val="28"/>
          <w:shd w:val="clear" w:color="auto" w:fill="FFFFFF"/>
        </w:rPr>
        <w:t>Теорема</w:t>
      </w:r>
      <w:r>
        <w:rPr>
          <w:rFonts w:ascii="Times New Roman" w:eastAsia="Times New Roman" w:hAnsi="Times New Roman" w:cs="Times New Roman"/>
          <w:color w:val="000000"/>
          <w:sz w:val="28"/>
          <w:szCs w:val="28"/>
          <w:shd w:val="clear" w:color="auto" w:fill="FFFFFF"/>
        </w:rPr>
        <w:t xml:space="preserve"> </w:t>
      </w:r>
      <w:r w:rsidR="001A4B8C" w:rsidRPr="001A4B8C">
        <w:rPr>
          <w:rFonts w:ascii="Times New Roman" w:eastAsia="Times New Roman" w:hAnsi="Times New Roman" w:cs="Times New Roman"/>
          <w:b/>
          <w:bCs/>
          <w:color w:val="000000"/>
          <w:sz w:val="28"/>
          <w:szCs w:val="28"/>
          <w:shd w:val="clear" w:color="auto" w:fill="FFFFFF"/>
        </w:rPr>
        <w:t>3</w:t>
      </w:r>
      <w:r w:rsidR="001A4B8C" w:rsidRPr="001A4B8C">
        <w:rPr>
          <w:rFonts w:ascii="Times New Roman" w:eastAsia="Times New Roman" w:hAnsi="Times New Roman" w:cs="Times New Roman"/>
          <w:color w:val="000000"/>
          <w:sz w:val="28"/>
          <w:szCs w:val="28"/>
          <w:shd w:val="clear" w:color="auto" w:fill="FFFFFF"/>
        </w:rPr>
        <w:t xml:space="preserve"> </w:t>
      </w:r>
      <w:r>
        <w:rPr>
          <w:rFonts w:ascii="Times New Roman" w:eastAsia="Times New Roman" w:hAnsi="Times New Roman" w:cs="Times New Roman"/>
          <w:color w:val="000000"/>
          <w:sz w:val="28"/>
          <w:szCs w:val="28"/>
          <w:shd w:val="clear" w:color="auto" w:fill="FFFFFF"/>
        </w:rPr>
        <w:t xml:space="preserve">(о </w:t>
      </w:r>
      <w:proofErr w:type="spellStart"/>
      <w:r>
        <w:rPr>
          <w:rFonts w:ascii="Times New Roman" w:eastAsia="Times New Roman" w:hAnsi="Times New Roman" w:cs="Times New Roman"/>
          <w:color w:val="000000"/>
          <w:sz w:val="28"/>
          <w:szCs w:val="28"/>
          <w:shd w:val="clear" w:color="auto" w:fill="FFFFFF"/>
        </w:rPr>
        <w:t>почленном</w:t>
      </w:r>
      <w:proofErr w:type="spellEnd"/>
      <w:r>
        <w:rPr>
          <w:rFonts w:ascii="Times New Roman" w:eastAsia="Times New Roman" w:hAnsi="Times New Roman" w:cs="Times New Roman"/>
          <w:color w:val="000000"/>
          <w:sz w:val="28"/>
          <w:szCs w:val="28"/>
          <w:shd w:val="clear" w:color="auto" w:fill="FFFFFF"/>
        </w:rPr>
        <w:t xml:space="preserve"> интегрировании функционального ряда). Пусть все члены </w:t>
      </w:r>
      <m:oMath>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f</m:t>
            </m:r>
          </m:e>
          <m:sub>
            <m:r>
              <w:rPr>
                <w:rFonts w:ascii="Cambria Math" w:eastAsia="Times New Roman" w:hAnsi="Cambria Math" w:cs="Times New Roman"/>
                <w:color w:val="000000"/>
                <w:sz w:val="28"/>
                <w:szCs w:val="28"/>
                <w:shd w:val="clear" w:color="auto" w:fill="FFFFFF"/>
              </w:rPr>
              <m:t>n</m:t>
            </m:r>
          </m:sub>
        </m:sSub>
        <m:r>
          <w:rPr>
            <w:rFonts w:ascii="Cambria Math" w:eastAsia="Times New Roman" w:hAnsi="Cambria Math" w:cs="Times New Roman"/>
            <w:color w:val="000000"/>
            <w:sz w:val="28"/>
            <w:szCs w:val="28"/>
            <w:shd w:val="clear" w:color="auto" w:fill="FFFFFF"/>
          </w:rPr>
          <m:t>(</m:t>
        </m:r>
        <m:r>
          <w:rPr>
            <w:rFonts w:ascii="Cambria Math" w:eastAsia="Times New Roman" w:hAnsi="Cambria Math" w:cs="Times New Roman"/>
            <w:color w:val="000000"/>
            <w:sz w:val="28"/>
            <w:szCs w:val="28"/>
            <w:shd w:val="clear" w:color="auto" w:fill="FFFFFF"/>
            <w:lang w:val="en-US"/>
          </w:rPr>
          <m:t>x</m:t>
        </m:r>
        <m:r>
          <w:rPr>
            <w:rFonts w:ascii="Cambria Math" w:eastAsia="Times New Roman" w:hAnsi="Cambria Math" w:cs="Times New Roman"/>
            <w:color w:val="000000"/>
            <w:sz w:val="28"/>
            <w:szCs w:val="28"/>
            <w:shd w:val="clear" w:color="auto" w:fill="FFFFFF"/>
          </w:rPr>
          <m:t>)</m:t>
        </m:r>
      </m:oMath>
      <w:r w:rsidRPr="00082238">
        <w:rPr>
          <w:rFonts w:ascii="Times New Roman" w:eastAsia="Times New Roman" w:hAnsi="Times New Roman" w:cs="Times New Roman"/>
          <w:color w:val="000000"/>
          <w:sz w:val="28"/>
          <w:szCs w:val="28"/>
          <w:shd w:val="clear" w:color="auto" w:fill="FFFFFF"/>
        </w:rPr>
        <w:t xml:space="preserve"> </w:t>
      </w:r>
      <w:r>
        <w:rPr>
          <w:rFonts w:ascii="Times New Roman" w:eastAsia="Times New Roman" w:hAnsi="Times New Roman" w:cs="Times New Roman"/>
          <w:color w:val="000000"/>
          <w:sz w:val="28"/>
          <w:szCs w:val="28"/>
          <w:shd w:val="clear" w:color="auto" w:fill="FFFFFF"/>
        </w:rPr>
        <w:t>ряда</w:t>
      </w:r>
    </w:p>
    <w:p w14:paraId="75DC6E0E" w14:textId="77777777" w:rsidR="00A5654C" w:rsidRPr="00A5654C" w:rsidRDefault="00000000" w:rsidP="008A3D8B">
      <w:pPr>
        <w:spacing w:before="240" w:after="240" w:line="240" w:lineRule="auto"/>
        <w:rPr>
          <w:rFonts w:ascii="Times New Roman" w:eastAsia="Times New Roman" w:hAnsi="Times New Roman" w:cs="Times New Roman"/>
          <w:color w:val="000000"/>
          <w:sz w:val="28"/>
          <w:szCs w:val="28"/>
          <w:shd w:val="clear" w:color="auto" w:fill="FFFFFF"/>
        </w:rPr>
      </w:pPr>
      <m:oMathPara>
        <m:oMath>
          <m:nary>
            <m:naryPr>
              <m:chr m:val="∑"/>
              <m:limLoc m:val="undOvr"/>
              <m:ctrlPr>
                <w:rPr>
                  <w:rFonts w:ascii="Cambria Math" w:eastAsia="Times New Roman" w:hAnsi="Cambria Math" w:cs="Times New Roman"/>
                  <w:i/>
                  <w:color w:val="000000"/>
                  <w:sz w:val="28"/>
                  <w:szCs w:val="28"/>
                  <w:shd w:val="clear" w:color="auto" w:fill="FFFFFF"/>
                </w:rPr>
              </m:ctrlPr>
            </m:naryPr>
            <m:sub>
              <m:r>
                <w:rPr>
                  <w:rFonts w:ascii="Cambria Math" w:eastAsia="Times New Roman" w:hAnsi="Cambria Math" w:cs="Times New Roman"/>
                  <w:color w:val="000000"/>
                  <w:sz w:val="28"/>
                  <w:szCs w:val="28"/>
                  <w:shd w:val="clear" w:color="auto" w:fill="FFFFFF"/>
                  <w:lang w:val="en-US"/>
                </w:rPr>
                <m:t>n=1</m:t>
              </m:r>
            </m:sub>
            <m:sup>
              <m:r>
                <w:rPr>
                  <w:rFonts w:ascii="Cambria Math" w:eastAsia="Times New Roman" w:hAnsi="Cambria Math" w:cs="Times New Roman"/>
                  <w:color w:val="000000"/>
                  <w:sz w:val="28"/>
                  <w:szCs w:val="28"/>
                  <w:shd w:val="clear" w:color="auto" w:fill="FFFFFF"/>
                </w:rPr>
                <m:t>∞</m:t>
              </m:r>
            </m:sup>
            <m:e>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f</m:t>
                  </m:r>
                </m:e>
                <m:sub>
                  <m:r>
                    <w:rPr>
                      <w:rFonts w:ascii="Cambria Math" w:eastAsia="Times New Roman" w:hAnsi="Cambria Math" w:cs="Times New Roman"/>
                      <w:color w:val="000000"/>
                      <w:sz w:val="28"/>
                      <w:szCs w:val="28"/>
                      <w:shd w:val="clear" w:color="auto" w:fill="FFFFFF"/>
                    </w:rPr>
                    <m:t>n</m:t>
                  </m:r>
                </m:sub>
              </m:sSub>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m:t>
                  </m:r>
                </m:e>
              </m:d>
            </m:e>
          </m:nary>
        </m:oMath>
      </m:oMathPara>
    </w:p>
    <w:p w14:paraId="3F36847C" w14:textId="77777777" w:rsidR="00A5654C" w:rsidRDefault="00A5654C" w:rsidP="008A3D8B">
      <w:pPr>
        <w:spacing w:before="240" w:after="240" w:line="24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 xml:space="preserve">Непрерывны, и ряд сходится равномерно на отрезке </w:t>
      </w:r>
      <m:oMath>
        <m:r>
          <w:rPr>
            <w:rFonts w:ascii="Cambria Math" w:eastAsia="Times New Roman" w:hAnsi="Cambria Math" w:cs="Times New Roman"/>
            <w:color w:val="000000"/>
            <w:sz w:val="28"/>
            <w:szCs w:val="28"/>
            <w:shd w:val="clear" w:color="auto" w:fill="FFFFFF"/>
          </w:rPr>
          <m:t>[a,b]</m:t>
        </m:r>
      </m:oMath>
      <w:r w:rsidRPr="00A5654C">
        <w:rPr>
          <w:rFonts w:ascii="Times New Roman" w:eastAsia="Times New Roman" w:hAnsi="Times New Roman" w:cs="Times New Roman"/>
          <w:color w:val="000000"/>
          <w:sz w:val="28"/>
          <w:szCs w:val="28"/>
          <w:shd w:val="clear" w:color="auto" w:fill="FFFFFF"/>
        </w:rPr>
        <w:t xml:space="preserve"> </w:t>
      </w:r>
      <w:r>
        <w:rPr>
          <w:rFonts w:ascii="Times New Roman" w:eastAsia="Times New Roman" w:hAnsi="Times New Roman" w:cs="Times New Roman"/>
          <w:color w:val="000000"/>
          <w:sz w:val="28"/>
          <w:szCs w:val="28"/>
          <w:shd w:val="clear" w:color="auto" w:fill="FFFFFF"/>
        </w:rPr>
        <w:t xml:space="preserve">к функции </w:t>
      </w:r>
      <m:oMath>
        <m:r>
          <w:rPr>
            <w:rFonts w:ascii="Cambria Math" w:eastAsia="Times New Roman" w:hAnsi="Cambria Math" w:cs="Times New Roman"/>
            <w:color w:val="000000"/>
            <w:sz w:val="28"/>
            <w:szCs w:val="28"/>
            <w:shd w:val="clear" w:color="auto" w:fill="FFFFFF"/>
          </w:rPr>
          <m:t>S(x)</m:t>
        </m:r>
      </m:oMath>
      <w:r w:rsidRPr="00A5654C">
        <w:rPr>
          <w:rFonts w:ascii="Times New Roman" w:eastAsia="Times New Roman" w:hAnsi="Times New Roman" w:cs="Times New Roman"/>
          <w:color w:val="000000"/>
          <w:sz w:val="28"/>
          <w:szCs w:val="28"/>
          <w:shd w:val="clear" w:color="auto" w:fill="FFFFFF"/>
        </w:rPr>
        <w:t xml:space="preserve">. </w:t>
      </w:r>
      <w:r>
        <w:rPr>
          <w:rFonts w:ascii="Times New Roman" w:eastAsia="Times New Roman" w:hAnsi="Times New Roman" w:cs="Times New Roman"/>
          <w:color w:val="000000"/>
          <w:sz w:val="28"/>
          <w:szCs w:val="28"/>
          <w:shd w:val="clear" w:color="auto" w:fill="FFFFFF"/>
        </w:rPr>
        <w:t>Тогда справедливо равенство</w:t>
      </w:r>
    </w:p>
    <w:p w14:paraId="248A6331" w14:textId="77777777" w:rsidR="00A5654C" w:rsidRPr="00A5654C" w:rsidRDefault="00000000" w:rsidP="008A3D8B">
      <w:pPr>
        <w:spacing w:before="240" w:after="240" w:line="240" w:lineRule="auto"/>
        <w:rPr>
          <w:rFonts w:ascii="Times New Roman" w:eastAsia="Times New Roman" w:hAnsi="Times New Roman" w:cs="Times New Roman"/>
          <w:color w:val="000000"/>
          <w:sz w:val="28"/>
          <w:szCs w:val="28"/>
          <w:shd w:val="clear" w:color="auto" w:fill="FFFFFF"/>
        </w:rPr>
      </w:pPr>
      <m:oMathPara>
        <m:oMath>
          <m:nary>
            <m:naryPr>
              <m:limLoc m:val="subSup"/>
              <m:ctrlPr>
                <w:rPr>
                  <w:rFonts w:ascii="Cambria Math" w:eastAsia="Times New Roman" w:hAnsi="Cambria Math" w:cs="Times New Roman"/>
                  <w:i/>
                  <w:color w:val="000000"/>
                  <w:sz w:val="28"/>
                  <w:szCs w:val="28"/>
                  <w:shd w:val="clear" w:color="auto" w:fill="FFFFFF"/>
                </w:rPr>
              </m:ctrlPr>
            </m:naryPr>
            <m:sub>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x</m:t>
                  </m:r>
                </m:e>
                <m:sub>
                  <m:r>
                    <w:rPr>
                      <w:rFonts w:ascii="Cambria Math" w:eastAsia="Times New Roman" w:hAnsi="Cambria Math" w:cs="Times New Roman"/>
                      <w:color w:val="000000"/>
                      <w:sz w:val="28"/>
                      <w:szCs w:val="28"/>
                      <w:shd w:val="clear" w:color="auto" w:fill="FFFFFF"/>
                    </w:rPr>
                    <m:t>0</m:t>
                  </m:r>
                </m:sub>
              </m:sSub>
            </m:sub>
            <m:sup>
              <m:r>
                <w:rPr>
                  <w:rFonts w:ascii="Cambria Math" w:eastAsia="Times New Roman" w:hAnsi="Cambria Math" w:cs="Times New Roman"/>
                  <w:color w:val="000000"/>
                  <w:sz w:val="28"/>
                  <w:szCs w:val="28"/>
                  <w:shd w:val="clear" w:color="auto" w:fill="FFFFFF"/>
                </w:rPr>
                <m:t>x</m:t>
              </m:r>
            </m:sup>
            <m:e>
              <m:r>
                <w:rPr>
                  <w:rFonts w:ascii="Cambria Math" w:eastAsia="Times New Roman" w:hAnsi="Cambria Math" w:cs="Times New Roman"/>
                  <w:color w:val="000000"/>
                  <w:sz w:val="28"/>
                  <w:szCs w:val="28"/>
                  <w:shd w:val="clear" w:color="auto" w:fill="FFFFFF"/>
                </w:rPr>
                <m:t>S</m:t>
              </m:r>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t</m:t>
                  </m:r>
                </m:e>
              </m:d>
              <m:r>
                <w:rPr>
                  <w:rFonts w:ascii="Cambria Math" w:eastAsia="Times New Roman" w:hAnsi="Cambria Math" w:cs="Times New Roman"/>
                  <w:color w:val="000000"/>
                  <w:sz w:val="28"/>
                  <w:szCs w:val="28"/>
                  <w:shd w:val="clear" w:color="auto" w:fill="FFFFFF"/>
                </w:rPr>
                <m:t>dt=</m:t>
              </m:r>
              <m:nary>
                <m:naryPr>
                  <m:limLoc m:val="subSup"/>
                  <m:ctrlPr>
                    <w:rPr>
                      <w:rFonts w:ascii="Cambria Math" w:eastAsia="Times New Roman" w:hAnsi="Cambria Math" w:cs="Times New Roman"/>
                      <w:i/>
                      <w:color w:val="000000"/>
                      <w:sz w:val="28"/>
                      <w:szCs w:val="28"/>
                      <w:shd w:val="clear" w:color="auto" w:fill="FFFFFF"/>
                    </w:rPr>
                  </m:ctrlPr>
                </m:naryPr>
                <m:sub>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x</m:t>
                      </m:r>
                    </m:e>
                    <m:sub>
                      <m:r>
                        <w:rPr>
                          <w:rFonts w:ascii="Cambria Math" w:eastAsia="Times New Roman" w:hAnsi="Cambria Math" w:cs="Times New Roman"/>
                          <w:color w:val="000000"/>
                          <w:sz w:val="28"/>
                          <w:szCs w:val="28"/>
                          <w:shd w:val="clear" w:color="auto" w:fill="FFFFFF"/>
                        </w:rPr>
                        <m:t>0</m:t>
                      </m:r>
                    </m:sub>
                  </m:sSub>
                </m:sub>
                <m:sup>
                  <m:r>
                    <w:rPr>
                      <w:rFonts w:ascii="Cambria Math" w:eastAsia="Times New Roman" w:hAnsi="Cambria Math" w:cs="Times New Roman"/>
                      <w:color w:val="000000"/>
                      <w:sz w:val="28"/>
                      <w:szCs w:val="28"/>
                      <w:shd w:val="clear" w:color="auto" w:fill="FFFFFF"/>
                    </w:rPr>
                    <m:t>x</m:t>
                  </m:r>
                </m:sup>
                <m:e>
                  <m:d>
                    <m:dPr>
                      <m:begChr m:val="["/>
                      <m:endChr m:val="]"/>
                      <m:ctrlPr>
                        <w:rPr>
                          <w:rFonts w:ascii="Cambria Math" w:eastAsia="Times New Roman" w:hAnsi="Cambria Math" w:cs="Times New Roman"/>
                          <w:i/>
                          <w:color w:val="000000"/>
                          <w:sz w:val="28"/>
                          <w:szCs w:val="28"/>
                          <w:shd w:val="clear" w:color="auto" w:fill="FFFFFF"/>
                        </w:rPr>
                      </m:ctrlPr>
                    </m:dPr>
                    <m:e>
                      <m:nary>
                        <m:naryPr>
                          <m:chr m:val="∑"/>
                          <m:limLoc m:val="undOvr"/>
                          <m:ctrlPr>
                            <w:rPr>
                              <w:rFonts w:ascii="Cambria Math" w:eastAsia="Times New Roman" w:hAnsi="Cambria Math" w:cs="Times New Roman"/>
                              <w:i/>
                              <w:color w:val="000000"/>
                              <w:sz w:val="28"/>
                              <w:szCs w:val="28"/>
                              <w:shd w:val="clear" w:color="auto" w:fill="FFFFFF"/>
                            </w:rPr>
                          </m:ctrlPr>
                        </m:naryPr>
                        <m:sub>
                          <m:r>
                            <w:rPr>
                              <w:rFonts w:ascii="Cambria Math" w:eastAsia="Times New Roman" w:hAnsi="Cambria Math" w:cs="Times New Roman"/>
                              <w:color w:val="000000"/>
                              <w:sz w:val="28"/>
                              <w:szCs w:val="28"/>
                              <w:shd w:val="clear" w:color="auto" w:fill="FFFFFF"/>
                            </w:rPr>
                            <m:t>n=1</m:t>
                          </m:r>
                        </m:sub>
                        <m:sup>
                          <m:r>
                            <w:rPr>
                              <w:rFonts w:ascii="Cambria Math" w:eastAsia="Times New Roman" w:hAnsi="Cambria Math" w:cs="Times New Roman"/>
                              <w:color w:val="000000"/>
                              <w:sz w:val="28"/>
                              <w:szCs w:val="28"/>
                              <w:shd w:val="clear" w:color="auto" w:fill="FFFFFF"/>
                            </w:rPr>
                            <m:t>∞</m:t>
                          </m:r>
                        </m:sup>
                        <m:e>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f</m:t>
                              </m:r>
                            </m:e>
                            <m:sub>
                              <m:r>
                                <w:rPr>
                                  <w:rFonts w:ascii="Cambria Math" w:eastAsia="Times New Roman" w:hAnsi="Cambria Math" w:cs="Times New Roman"/>
                                  <w:color w:val="000000"/>
                                  <w:sz w:val="28"/>
                                  <w:szCs w:val="28"/>
                                  <w:shd w:val="clear" w:color="auto" w:fill="FFFFFF"/>
                                </w:rPr>
                                <m:t>n</m:t>
                              </m:r>
                            </m:sub>
                          </m:sSub>
                        </m:e>
                      </m:nary>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t</m:t>
                          </m:r>
                        </m:e>
                      </m:d>
                    </m:e>
                  </m:d>
                  <m:r>
                    <w:rPr>
                      <w:rFonts w:ascii="Cambria Math" w:eastAsia="Times New Roman" w:hAnsi="Cambria Math" w:cs="Times New Roman"/>
                      <w:color w:val="000000"/>
                      <w:sz w:val="28"/>
                      <w:szCs w:val="28"/>
                      <w:shd w:val="clear" w:color="auto" w:fill="FFFFFF"/>
                    </w:rPr>
                    <m:t>dt</m:t>
                  </m:r>
                </m:e>
              </m:nary>
              <m:r>
                <w:rPr>
                  <w:rFonts w:ascii="Cambria Math" w:eastAsia="Times New Roman" w:hAnsi="Cambria Math" w:cs="Times New Roman"/>
                  <w:color w:val="000000"/>
                  <w:sz w:val="28"/>
                  <w:szCs w:val="28"/>
                  <w:shd w:val="clear" w:color="auto" w:fill="FFFFFF"/>
                </w:rPr>
                <m:t>=</m:t>
              </m:r>
              <m:nary>
                <m:naryPr>
                  <m:chr m:val="∑"/>
                  <m:limLoc m:val="undOvr"/>
                  <m:ctrlPr>
                    <w:rPr>
                      <w:rFonts w:ascii="Cambria Math" w:eastAsia="Times New Roman" w:hAnsi="Cambria Math" w:cs="Times New Roman"/>
                      <w:i/>
                      <w:color w:val="000000"/>
                      <w:sz w:val="28"/>
                      <w:szCs w:val="28"/>
                      <w:shd w:val="clear" w:color="auto" w:fill="FFFFFF"/>
                    </w:rPr>
                  </m:ctrlPr>
                </m:naryPr>
                <m:sub>
                  <m:r>
                    <w:rPr>
                      <w:rFonts w:ascii="Cambria Math" w:eastAsia="Times New Roman" w:hAnsi="Cambria Math" w:cs="Times New Roman"/>
                      <w:color w:val="000000"/>
                      <w:sz w:val="28"/>
                      <w:szCs w:val="28"/>
                      <w:shd w:val="clear" w:color="auto" w:fill="FFFFFF"/>
                    </w:rPr>
                    <m:t>n=1</m:t>
                  </m:r>
                </m:sub>
                <m:sup>
                  <m:r>
                    <w:rPr>
                      <w:rFonts w:ascii="Cambria Math" w:eastAsia="Times New Roman" w:hAnsi="Cambria Math" w:cs="Times New Roman"/>
                      <w:color w:val="000000"/>
                      <w:sz w:val="28"/>
                      <w:szCs w:val="28"/>
                      <w:shd w:val="clear" w:color="auto" w:fill="FFFFFF"/>
                    </w:rPr>
                    <m:t>∞</m:t>
                  </m:r>
                </m:sup>
                <m:e>
                  <m:nary>
                    <m:naryPr>
                      <m:limLoc m:val="subSup"/>
                      <m:ctrlPr>
                        <w:rPr>
                          <w:rFonts w:ascii="Cambria Math" w:eastAsia="Times New Roman" w:hAnsi="Cambria Math" w:cs="Times New Roman"/>
                          <w:i/>
                          <w:color w:val="000000"/>
                          <w:sz w:val="28"/>
                          <w:szCs w:val="28"/>
                          <w:shd w:val="clear" w:color="auto" w:fill="FFFFFF"/>
                        </w:rPr>
                      </m:ctrlPr>
                    </m:naryPr>
                    <m:sub>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x</m:t>
                          </m:r>
                        </m:e>
                        <m:sub>
                          <m:r>
                            <w:rPr>
                              <w:rFonts w:ascii="Cambria Math" w:eastAsia="Times New Roman" w:hAnsi="Cambria Math" w:cs="Times New Roman"/>
                              <w:color w:val="000000"/>
                              <w:sz w:val="28"/>
                              <w:szCs w:val="28"/>
                              <w:shd w:val="clear" w:color="auto" w:fill="FFFFFF"/>
                            </w:rPr>
                            <m:t>0</m:t>
                          </m:r>
                        </m:sub>
                      </m:sSub>
                    </m:sub>
                    <m:sup>
                      <m:r>
                        <w:rPr>
                          <w:rFonts w:ascii="Cambria Math" w:eastAsia="Times New Roman" w:hAnsi="Cambria Math" w:cs="Times New Roman"/>
                          <w:color w:val="000000"/>
                          <w:sz w:val="28"/>
                          <w:szCs w:val="28"/>
                          <w:shd w:val="clear" w:color="auto" w:fill="FFFFFF"/>
                        </w:rPr>
                        <m:t>x</m:t>
                      </m:r>
                    </m:sup>
                    <m:e>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f</m:t>
                          </m:r>
                        </m:e>
                        <m:sub>
                          <m:r>
                            <w:rPr>
                              <w:rFonts w:ascii="Cambria Math" w:eastAsia="Times New Roman" w:hAnsi="Cambria Math" w:cs="Times New Roman"/>
                              <w:color w:val="000000"/>
                              <w:sz w:val="28"/>
                              <w:szCs w:val="28"/>
                              <w:shd w:val="clear" w:color="auto" w:fill="FFFFFF"/>
                            </w:rPr>
                            <m:t>n</m:t>
                          </m:r>
                        </m:sub>
                      </m:sSub>
                    </m:e>
                  </m:nary>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t</m:t>
                      </m:r>
                    </m:e>
                  </m:d>
                  <m:r>
                    <w:rPr>
                      <w:rFonts w:ascii="Cambria Math" w:eastAsia="Times New Roman" w:hAnsi="Cambria Math" w:cs="Times New Roman"/>
                      <w:color w:val="000000"/>
                      <w:sz w:val="28"/>
                      <w:szCs w:val="28"/>
                      <w:shd w:val="clear" w:color="auto" w:fill="FFFFFF"/>
                    </w:rPr>
                    <m:t>dt,</m:t>
                  </m:r>
                </m:e>
              </m:nary>
            </m:e>
          </m:nary>
        </m:oMath>
      </m:oMathPara>
    </w:p>
    <w:p w14:paraId="24B71E4A" w14:textId="36BC7E0E" w:rsidR="00082238" w:rsidRDefault="00C966FC" w:rsidP="008A3D8B">
      <w:pPr>
        <w:spacing w:before="240" w:after="240" w:line="24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 xml:space="preserve">т. е. данный ряд можно </w:t>
      </w:r>
      <w:proofErr w:type="spellStart"/>
      <w:r>
        <w:rPr>
          <w:rFonts w:ascii="Times New Roman" w:eastAsia="Times New Roman" w:hAnsi="Times New Roman" w:cs="Times New Roman"/>
          <w:color w:val="000000"/>
          <w:sz w:val="28"/>
          <w:szCs w:val="28"/>
          <w:shd w:val="clear" w:color="auto" w:fill="FFFFFF"/>
        </w:rPr>
        <w:t>почленно</w:t>
      </w:r>
      <w:proofErr w:type="spellEnd"/>
      <w:r>
        <w:rPr>
          <w:rFonts w:ascii="Times New Roman" w:eastAsia="Times New Roman" w:hAnsi="Times New Roman" w:cs="Times New Roman"/>
          <w:color w:val="000000"/>
          <w:sz w:val="28"/>
          <w:szCs w:val="28"/>
          <w:shd w:val="clear" w:color="auto" w:fill="FFFFFF"/>
        </w:rPr>
        <w:t xml:space="preserve"> интегрировать в пределах от </w:t>
      </w:r>
      <m:oMath>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x</m:t>
            </m:r>
          </m:e>
          <m:sub>
            <m:r>
              <w:rPr>
                <w:rFonts w:ascii="Cambria Math" w:eastAsia="Times New Roman" w:hAnsi="Cambria Math" w:cs="Times New Roman"/>
                <w:color w:val="000000"/>
                <w:sz w:val="28"/>
                <w:szCs w:val="28"/>
                <w:shd w:val="clear" w:color="auto" w:fill="FFFFFF"/>
              </w:rPr>
              <m:t>0</m:t>
            </m:r>
          </m:sub>
        </m:sSub>
      </m:oMath>
      <w:r w:rsidRPr="00C966FC">
        <w:rPr>
          <w:rFonts w:ascii="Times New Roman" w:eastAsia="Times New Roman" w:hAnsi="Times New Roman" w:cs="Times New Roman"/>
          <w:color w:val="000000"/>
          <w:sz w:val="28"/>
          <w:szCs w:val="28"/>
          <w:shd w:val="clear" w:color="auto" w:fill="FFFFFF"/>
        </w:rPr>
        <w:t xml:space="preserve"> </w:t>
      </w:r>
      <w:r>
        <w:rPr>
          <w:rFonts w:ascii="Times New Roman" w:eastAsia="Times New Roman" w:hAnsi="Times New Roman" w:cs="Times New Roman"/>
          <w:color w:val="000000"/>
          <w:sz w:val="28"/>
          <w:szCs w:val="28"/>
          <w:shd w:val="clear" w:color="auto" w:fill="FFFFFF"/>
        </w:rPr>
        <w:t xml:space="preserve">до </w:t>
      </w:r>
      <m:oMath>
        <m:r>
          <w:rPr>
            <w:rFonts w:ascii="Cambria Math" w:eastAsia="Times New Roman" w:hAnsi="Cambria Math" w:cs="Times New Roman"/>
            <w:color w:val="000000"/>
            <w:sz w:val="28"/>
            <w:szCs w:val="28"/>
            <w:shd w:val="clear" w:color="auto" w:fill="FFFFFF"/>
          </w:rPr>
          <m:t>x</m:t>
        </m:r>
      </m:oMath>
      <w:r w:rsidRPr="00C966FC">
        <w:rPr>
          <w:rFonts w:ascii="Times New Roman" w:eastAsia="Times New Roman" w:hAnsi="Times New Roman" w:cs="Times New Roman"/>
          <w:color w:val="000000"/>
          <w:sz w:val="28"/>
          <w:szCs w:val="28"/>
          <w:shd w:val="clear" w:color="auto" w:fill="FFFFFF"/>
        </w:rPr>
        <w:t xml:space="preserve"> </w:t>
      </w:r>
      <w:r>
        <w:rPr>
          <w:rFonts w:ascii="Times New Roman" w:eastAsia="Times New Roman" w:hAnsi="Times New Roman" w:cs="Times New Roman"/>
          <w:color w:val="000000"/>
          <w:sz w:val="28"/>
          <w:szCs w:val="28"/>
          <w:shd w:val="clear" w:color="auto" w:fill="FFFFFF"/>
        </w:rPr>
        <w:t xml:space="preserve">при любых </w:t>
      </w:r>
      <m:oMath>
        <m:r>
          <w:rPr>
            <w:rFonts w:ascii="Cambria Math" w:eastAsia="Times New Roman" w:hAnsi="Cambria Math" w:cs="Times New Roman"/>
            <w:color w:val="000000"/>
            <w:sz w:val="28"/>
            <w:szCs w:val="28"/>
            <w:shd w:val="clear" w:color="auto" w:fill="FFFFFF"/>
          </w:rPr>
          <m:t>x</m:t>
        </m:r>
      </m:oMath>
      <w:r w:rsidRPr="00C966FC">
        <w:rPr>
          <w:rFonts w:ascii="Times New Roman" w:eastAsia="Times New Roman" w:hAnsi="Times New Roman" w:cs="Times New Roman"/>
          <w:color w:val="000000"/>
          <w:sz w:val="28"/>
          <w:szCs w:val="28"/>
          <w:shd w:val="clear" w:color="auto" w:fill="FFFFFF"/>
        </w:rPr>
        <w:t xml:space="preserve"> </w:t>
      </w:r>
      <w:r>
        <w:rPr>
          <w:rFonts w:ascii="Times New Roman" w:eastAsia="Times New Roman" w:hAnsi="Times New Roman" w:cs="Times New Roman"/>
          <w:color w:val="000000"/>
          <w:sz w:val="28"/>
          <w:szCs w:val="28"/>
          <w:shd w:val="clear" w:color="auto" w:fill="FFFFFF"/>
        </w:rPr>
        <w:t xml:space="preserve">и </w:t>
      </w:r>
      <m:oMath>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x</m:t>
            </m:r>
          </m:e>
          <m:sub>
            <m:r>
              <w:rPr>
                <w:rFonts w:ascii="Cambria Math" w:eastAsia="Times New Roman" w:hAnsi="Cambria Math" w:cs="Times New Roman"/>
                <w:color w:val="000000"/>
                <w:sz w:val="28"/>
                <w:szCs w:val="28"/>
                <w:shd w:val="clear" w:color="auto" w:fill="FFFFFF"/>
              </w:rPr>
              <m:t>0</m:t>
            </m:r>
          </m:sub>
        </m:sSub>
        <m:r>
          <w:rPr>
            <w:rFonts w:ascii="Cambria Math" w:eastAsia="Times New Roman" w:hAnsi="Cambria Math" w:cs="Times New Roman"/>
            <w:color w:val="000000"/>
            <w:sz w:val="28"/>
            <w:szCs w:val="28"/>
            <w:shd w:val="clear" w:color="auto" w:fill="FFFFFF"/>
          </w:rPr>
          <m:t>∈[a,b]</m:t>
        </m:r>
      </m:oMath>
      <w:r w:rsidRPr="00C966FC">
        <w:rPr>
          <w:rFonts w:ascii="Times New Roman" w:eastAsia="Times New Roman" w:hAnsi="Times New Roman" w:cs="Times New Roman"/>
          <w:color w:val="000000"/>
          <w:sz w:val="28"/>
          <w:szCs w:val="28"/>
          <w:shd w:val="clear" w:color="auto" w:fill="FFFFFF"/>
        </w:rPr>
        <w:t xml:space="preserve">. </w:t>
      </w:r>
      <w:r>
        <w:rPr>
          <w:rFonts w:ascii="Times New Roman" w:eastAsia="Times New Roman" w:hAnsi="Times New Roman" w:cs="Times New Roman"/>
          <w:color w:val="000000"/>
          <w:sz w:val="28"/>
          <w:szCs w:val="28"/>
          <w:shd w:val="clear" w:color="auto" w:fill="FFFFFF"/>
        </w:rPr>
        <w:t xml:space="preserve">Полученный ряд будет сходиться равномерно по </w:t>
      </w:r>
      <m:oMath>
        <m:r>
          <w:rPr>
            <w:rFonts w:ascii="Cambria Math" w:eastAsia="Times New Roman" w:hAnsi="Cambria Math" w:cs="Times New Roman"/>
            <w:color w:val="000000"/>
            <w:sz w:val="28"/>
            <w:szCs w:val="28"/>
            <w:shd w:val="clear" w:color="auto" w:fill="FFFFFF"/>
          </w:rPr>
          <m:t>x</m:t>
        </m:r>
      </m:oMath>
      <w:r w:rsidRPr="00C966FC">
        <w:rPr>
          <w:rFonts w:ascii="Times New Roman" w:eastAsia="Times New Roman" w:hAnsi="Times New Roman" w:cs="Times New Roman"/>
          <w:color w:val="000000"/>
          <w:sz w:val="28"/>
          <w:szCs w:val="28"/>
          <w:shd w:val="clear" w:color="auto" w:fill="FFFFFF"/>
        </w:rPr>
        <w:t xml:space="preserve"> </w:t>
      </w:r>
      <w:r>
        <w:rPr>
          <w:rFonts w:ascii="Times New Roman" w:eastAsia="Times New Roman" w:hAnsi="Times New Roman" w:cs="Times New Roman"/>
          <w:color w:val="000000"/>
          <w:sz w:val="28"/>
          <w:szCs w:val="28"/>
          <w:shd w:val="clear" w:color="auto" w:fill="FFFFFF"/>
        </w:rPr>
        <w:t xml:space="preserve">на отрезке </w:t>
      </w:r>
      <m:oMath>
        <m:r>
          <w:rPr>
            <w:rFonts w:ascii="Cambria Math" w:eastAsia="Times New Roman" w:hAnsi="Cambria Math" w:cs="Times New Roman"/>
            <w:color w:val="000000"/>
            <w:sz w:val="28"/>
            <w:szCs w:val="28"/>
            <w:shd w:val="clear" w:color="auto" w:fill="FFFFFF"/>
          </w:rPr>
          <m:t>[a,b]</m:t>
        </m:r>
      </m:oMath>
      <w:r w:rsidRPr="00C966FC">
        <w:rPr>
          <w:rFonts w:ascii="Times New Roman" w:eastAsia="Times New Roman" w:hAnsi="Times New Roman" w:cs="Times New Roman"/>
          <w:color w:val="000000"/>
          <w:sz w:val="28"/>
          <w:szCs w:val="28"/>
          <w:shd w:val="clear" w:color="auto" w:fill="FFFFFF"/>
        </w:rPr>
        <w:t xml:space="preserve">, </w:t>
      </w:r>
      <w:r>
        <w:rPr>
          <w:rFonts w:ascii="Times New Roman" w:eastAsia="Times New Roman" w:hAnsi="Times New Roman" w:cs="Times New Roman"/>
          <w:color w:val="000000"/>
          <w:sz w:val="28"/>
          <w:szCs w:val="28"/>
          <w:shd w:val="clear" w:color="auto" w:fill="FFFFFF"/>
        </w:rPr>
        <w:t xml:space="preserve">каково бы ни было </w:t>
      </w:r>
      <m:oMath>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x</m:t>
            </m:r>
          </m:e>
          <m:sub>
            <m:r>
              <w:rPr>
                <w:rFonts w:ascii="Cambria Math" w:eastAsia="Times New Roman" w:hAnsi="Cambria Math" w:cs="Times New Roman"/>
                <w:color w:val="000000"/>
                <w:sz w:val="28"/>
                <w:szCs w:val="28"/>
                <w:shd w:val="clear" w:color="auto" w:fill="FFFFFF"/>
              </w:rPr>
              <m:t>0</m:t>
            </m:r>
          </m:sub>
        </m:sSub>
        <m:r>
          <w:rPr>
            <w:rFonts w:ascii="Cambria Math" w:eastAsia="Times New Roman" w:hAnsi="Cambria Math" w:cs="Times New Roman"/>
            <w:color w:val="000000"/>
            <w:sz w:val="28"/>
            <w:szCs w:val="28"/>
            <w:shd w:val="clear" w:color="auto" w:fill="FFFFFF"/>
          </w:rPr>
          <m:t>∈[a,b]</m:t>
        </m:r>
      </m:oMath>
      <w:r w:rsidRPr="00C966FC">
        <w:rPr>
          <w:rFonts w:ascii="Times New Roman" w:eastAsia="Times New Roman" w:hAnsi="Times New Roman" w:cs="Times New Roman"/>
          <w:color w:val="000000"/>
          <w:sz w:val="28"/>
          <w:szCs w:val="28"/>
          <w:shd w:val="clear" w:color="auto" w:fill="FFFFFF"/>
        </w:rPr>
        <w:t>.</w:t>
      </w:r>
    </w:p>
    <w:p w14:paraId="783CBB18" w14:textId="15DC9740" w:rsidR="00C966FC" w:rsidRDefault="00C966FC" w:rsidP="0083473F">
      <w:pPr>
        <w:spacing w:before="240" w:after="240" w:line="240" w:lineRule="auto"/>
        <w:ind w:firstLine="708"/>
        <w:rPr>
          <w:rFonts w:ascii="Times New Roman" w:eastAsia="Times New Roman" w:hAnsi="Times New Roman" w:cs="Times New Roman"/>
          <w:color w:val="000000"/>
          <w:sz w:val="28"/>
          <w:szCs w:val="28"/>
          <w:shd w:val="clear" w:color="auto" w:fill="FFFFFF"/>
        </w:rPr>
      </w:pPr>
      <w:r w:rsidRPr="00C966FC">
        <w:rPr>
          <w:rFonts w:ascii="Times New Roman" w:eastAsia="Times New Roman" w:hAnsi="Times New Roman" w:cs="Times New Roman"/>
          <w:b/>
          <w:bCs/>
          <w:color w:val="000000"/>
          <w:sz w:val="28"/>
          <w:szCs w:val="28"/>
          <w:shd w:val="clear" w:color="auto" w:fill="FFFFFF"/>
        </w:rPr>
        <w:t>Доказательство</w:t>
      </w:r>
      <w:r>
        <w:rPr>
          <w:rFonts w:ascii="Times New Roman" w:eastAsia="Times New Roman" w:hAnsi="Times New Roman" w:cs="Times New Roman"/>
          <w:color w:val="000000"/>
          <w:sz w:val="28"/>
          <w:szCs w:val="28"/>
          <w:shd w:val="clear" w:color="auto" w:fill="FFFFFF"/>
        </w:rPr>
        <w:t xml:space="preserve">. В силу непрерывности функции </w:t>
      </w:r>
      <m:oMath>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f</m:t>
            </m:r>
          </m:e>
          <m:sub>
            <m:r>
              <w:rPr>
                <w:rFonts w:ascii="Cambria Math" w:eastAsia="Times New Roman" w:hAnsi="Cambria Math" w:cs="Times New Roman"/>
                <w:color w:val="000000"/>
                <w:sz w:val="28"/>
                <w:szCs w:val="28"/>
                <w:shd w:val="clear" w:color="auto" w:fill="FFFFFF"/>
              </w:rPr>
              <m:t>n</m:t>
            </m:r>
          </m:sub>
        </m:sSub>
        <m:r>
          <w:rPr>
            <w:rFonts w:ascii="Cambria Math" w:eastAsia="Times New Roman" w:hAnsi="Cambria Math" w:cs="Times New Roman"/>
            <w:color w:val="000000"/>
            <w:sz w:val="28"/>
            <w:szCs w:val="28"/>
            <w:shd w:val="clear" w:color="auto" w:fill="FFFFFF"/>
          </w:rPr>
          <m:t>(</m:t>
        </m:r>
        <m:r>
          <w:rPr>
            <w:rFonts w:ascii="Cambria Math" w:eastAsia="Times New Roman" w:hAnsi="Cambria Math" w:cs="Times New Roman"/>
            <w:color w:val="000000"/>
            <w:sz w:val="28"/>
            <w:szCs w:val="28"/>
            <w:shd w:val="clear" w:color="auto" w:fill="FFFFFF"/>
            <w:lang w:val="en-US"/>
          </w:rPr>
          <m:t>x</m:t>
        </m:r>
        <m:r>
          <w:rPr>
            <w:rFonts w:ascii="Cambria Math" w:eastAsia="Times New Roman" w:hAnsi="Cambria Math" w:cs="Times New Roman"/>
            <w:color w:val="000000"/>
            <w:sz w:val="28"/>
            <w:szCs w:val="28"/>
            <w:shd w:val="clear" w:color="auto" w:fill="FFFFFF"/>
          </w:rPr>
          <m:t>)</m:t>
        </m:r>
      </m:oMath>
      <w:r w:rsidRPr="00C966FC">
        <w:rPr>
          <w:rFonts w:ascii="Times New Roman" w:eastAsia="Times New Roman" w:hAnsi="Times New Roman" w:cs="Times New Roman"/>
          <w:color w:val="000000"/>
          <w:sz w:val="28"/>
          <w:szCs w:val="28"/>
          <w:shd w:val="clear" w:color="auto" w:fill="FFFFFF"/>
        </w:rPr>
        <w:t xml:space="preserve"> </w:t>
      </w:r>
      <w:r>
        <w:rPr>
          <w:rFonts w:ascii="Times New Roman" w:eastAsia="Times New Roman" w:hAnsi="Times New Roman" w:cs="Times New Roman"/>
          <w:color w:val="000000"/>
          <w:sz w:val="28"/>
          <w:szCs w:val="28"/>
          <w:shd w:val="clear" w:color="auto" w:fill="FFFFFF"/>
        </w:rPr>
        <w:t xml:space="preserve">и равномерной сходимости данного ряда на отрезке </w:t>
      </w:r>
      <m:oMath>
        <m:r>
          <w:rPr>
            <w:rFonts w:ascii="Cambria Math" w:eastAsia="Times New Roman" w:hAnsi="Cambria Math" w:cs="Times New Roman"/>
            <w:color w:val="000000"/>
            <w:sz w:val="28"/>
            <w:szCs w:val="28"/>
            <w:shd w:val="clear" w:color="auto" w:fill="FFFFFF"/>
          </w:rPr>
          <m:t>[a,b]</m:t>
        </m:r>
      </m:oMath>
      <w:r w:rsidRPr="00C966FC">
        <w:rPr>
          <w:rFonts w:ascii="Times New Roman" w:eastAsia="Times New Roman" w:hAnsi="Times New Roman" w:cs="Times New Roman"/>
          <w:color w:val="000000"/>
          <w:sz w:val="28"/>
          <w:szCs w:val="28"/>
          <w:shd w:val="clear" w:color="auto" w:fill="FFFFFF"/>
        </w:rPr>
        <w:t xml:space="preserve"> </w:t>
      </w:r>
      <w:r>
        <w:rPr>
          <w:rFonts w:ascii="Times New Roman" w:eastAsia="Times New Roman" w:hAnsi="Times New Roman" w:cs="Times New Roman"/>
          <w:color w:val="000000"/>
          <w:sz w:val="28"/>
          <w:szCs w:val="28"/>
          <w:shd w:val="clear" w:color="auto" w:fill="FFFFFF"/>
        </w:rPr>
        <w:t xml:space="preserve">его сумма </w:t>
      </w:r>
      <m:oMath>
        <m:r>
          <w:rPr>
            <w:rFonts w:ascii="Cambria Math" w:eastAsia="Times New Roman" w:hAnsi="Cambria Math" w:cs="Times New Roman"/>
            <w:color w:val="000000"/>
            <w:sz w:val="28"/>
            <w:szCs w:val="28"/>
            <w:shd w:val="clear" w:color="auto" w:fill="FFFFFF"/>
          </w:rPr>
          <m:t>S(x)</m:t>
        </m:r>
      </m:oMath>
      <w:r w:rsidRPr="00C966FC">
        <w:rPr>
          <w:rFonts w:ascii="Times New Roman" w:eastAsia="Times New Roman" w:hAnsi="Times New Roman" w:cs="Times New Roman"/>
          <w:color w:val="000000"/>
          <w:sz w:val="28"/>
          <w:szCs w:val="28"/>
          <w:shd w:val="clear" w:color="auto" w:fill="FFFFFF"/>
        </w:rPr>
        <w:t xml:space="preserve"> </w:t>
      </w:r>
      <w:r>
        <w:rPr>
          <w:rFonts w:ascii="Times New Roman" w:eastAsia="Times New Roman" w:hAnsi="Times New Roman" w:cs="Times New Roman"/>
          <w:color w:val="000000"/>
          <w:sz w:val="28"/>
          <w:szCs w:val="28"/>
          <w:shd w:val="clear" w:color="auto" w:fill="FFFFFF"/>
        </w:rPr>
        <w:t xml:space="preserve">непрерывна и, следовательно, интегрируема на </w:t>
      </w:r>
      <m:oMath>
        <m:r>
          <w:rPr>
            <w:rFonts w:ascii="Cambria Math" w:eastAsia="Times New Roman" w:hAnsi="Cambria Math" w:cs="Times New Roman"/>
            <w:color w:val="000000"/>
            <w:sz w:val="28"/>
            <w:szCs w:val="28"/>
            <w:shd w:val="clear" w:color="auto" w:fill="FFFFFF"/>
          </w:rPr>
          <m:t>[a,b]</m:t>
        </m:r>
      </m:oMath>
      <w:r w:rsidRPr="00C966FC">
        <w:rPr>
          <w:rFonts w:ascii="Times New Roman" w:eastAsia="Times New Roman" w:hAnsi="Times New Roman" w:cs="Times New Roman"/>
          <w:color w:val="000000"/>
          <w:sz w:val="28"/>
          <w:szCs w:val="28"/>
          <w:shd w:val="clear" w:color="auto" w:fill="FFFFFF"/>
        </w:rPr>
        <w:t>.</w:t>
      </w:r>
    </w:p>
    <w:p w14:paraId="4AA32397" w14:textId="2EA3C2C3" w:rsidR="00C966FC" w:rsidRDefault="00C966FC" w:rsidP="008A3D8B">
      <w:pPr>
        <w:spacing w:before="240" w:after="240" w:line="24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Рассмотрим разность</w:t>
      </w:r>
    </w:p>
    <w:p w14:paraId="5B73753A" w14:textId="6147BCDE" w:rsidR="00393C80" w:rsidRPr="00393C80" w:rsidRDefault="00000000" w:rsidP="008A3D8B">
      <w:pPr>
        <w:spacing w:before="240" w:after="240" w:line="240" w:lineRule="auto"/>
        <w:rPr>
          <w:rFonts w:ascii="Times New Roman" w:eastAsia="Times New Roman" w:hAnsi="Times New Roman" w:cs="Times New Roman"/>
          <w:color w:val="000000"/>
          <w:sz w:val="28"/>
          <w:szCs w:val="28"/>
          <w:shd w:val="clear" w:color="auto" w:fill="FFFFFF"/>
        </w:rPr>
      </w:pPr>
      <m:oMathPara>
        <m:oMath>
          <m:nary>
            <m:naryPr>
              <m:limLoc m:val="subSup"/>
              <m:ctrlPr>
                <w:rPr>
                  <w:rFonts w:ascii="Cambria Math" w:eastAsia="Times New Roman" w:hAnsi="Cambria Math" w:cs="Times New Roman"/>
                  <w:i/>
                  <w:color w:val="000000"/>
                  <w:sz w:val="28"/>
                  <w:szCs w:val="28"/>
                  <w:shd w:val="clear" w:color="auto" w:fill="FFFFFF"/>
                </w:rPr>
              </m:ctrlPr>
            </m:naryPr>
            <m:sub>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x</m:t>
                  </m:r>
                </m:e>
                <m:sub>
                  <m:r>
                    <w:rPr>
                      <w:rFonts w:ascii="Cambria Math" w:eastAsia="Times New Roman" w:hAnsi="Cambria Math" w:cs="Times New Roman"/>
                      <w:color w:val="000000"/>
                      <w:sz w:val="28"/>
                      <w:szCs w:val="28"/>
                      <w:shd w:val="clear" w:color="auto" w:fill="FFFFFF"/>
                    </w:rPr>
                    <m:t>0</m:t>
                  </m:r>
                </m:sub>
              </m:sSub>
            </m:sub>
            <m:sup>
              <m:r>
                <w:rPr>
                  <w:rFonts w:ascii="Cambria Math" w:eastAsia="Times New Roman" w:hAnsi="Cambria Math" w:cs="Times New Roman"/>
                  <w:color w:val="000000"/>
                  <w:sz w:val="28"/>
                  <w:szCs w:val="28"/>
                  <w:shd w:val="clear" w:color="auto" w:fill="FFFFFF"/>
                </w:rPr>
                <m:t>x</m:t>
              </m:r>
            </m:sup>
            <m:e>
              <m:r>
                <w:rPr>
                  <w:rFonts w:ascii="Cambria Math" w:eastAsia="Times New Roman" w:hAnsi="Cambria Math" w:cs="Times New Roman"/>
                  <w:color w:val="000000"/>
                  <w:sz w:val="28"/>
                  <w:szCs w:val="28"/>
                  <w:shd w:val="clear" w:color="auto" w:fill="FFFFFF"/>
                </w:rPr>
                <m:t>S</m:t>
              </m:r>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t</m:t>
                  </m:r>
                </m:e>
              </m:d>
              <m:r>
                <w:rPr>
                  <w:rFonts w:ascii="Cambria Math" w:eastAsia="Times New Roman" w:hAnsi="Cambria Math" w:cs="Times New Roman"/>
                  <w:color w:val="000000"/>
                  <w:sz w:val="28"/>
                  <w:szCs w:val="28"/>
                  <w:shd w:val="clear" w:color="auto" w:fill="FFFFFF"/>
                </w:rPr>
                <m:t>dt-</m:t>
              </m:r>
              <m:nary>
                <m:naryPr>
                  <m:limLoc m:val="subSup"/>
                  <m:ctrlPr>
                    <w:rPr>
                      <w:rFonts w:ascii="Cambria Math" w:eastAsia="Times New Roman" w:hAnsi="Cambria Math" w:cs="Times New Roman"/>
                      <w:i/>
                      <w:color w:val="000000"/>
                      <w:sz w:val="28"/>
                      <w:szCs w:val="28"/>
                      <w:shd w:val="clear" w:color="auto" w:fill="FFFFFF"/>
                    </w:rPr>
                  </m:ctrlPr>
                </m:naryPr>
                <m:sub>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x</m:t>
                      </m:r>
                    </m:e>
                    <m:sub>
                      <m:r>
                        <w:rPr>
                          <w:rFonts w:ascii="Cambria Math" w:eastAsia="Times New Roman" w:hAnsi="Cambria Math" w:cs="Times New Roman"/>
                          <w:color w:val="000000"/>
                          <w:sz w:val="28"/>
                          <w:szCs w:val="28"/>
                          <w:shd w:val="clear" w:color="auto" w:fill="FFFFFF"/>
                        </w:rPr>
                        <m:t>0</m:t>
                      </m:r>
                    </m:sub>
                  </m:sSub>
                </m:sub>
                <m:sup>
                  <m:r>
                    <w:rPr>
                      <w:rFonts w:ascii="Cambria Math" w:eastAsia="Times New Roman" w:hAnsi="Cambria Math" w:cs="Times New Roman"/>
                      <w:color w:val="000000"/>
                      <w:sz w:val="28"/>
                      <w:szCs w:val="28"/>
                      <w:shd w:val="clear" w:color="auto" w:fill="FFFFFF"/>
                    </w:rPr>
                    <m:t>x</m:t>
                  </m:r>
                </m:sup>
                <m:e>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S</m:t>
                      </m:r>
                    </m:e>
                    <m:sub>
                      <m:r>
                        <w:rPr>
                          <w:rFonts w:ascii="Cambria Math" w:eastAsia="Times New Roman" w:hAnsi="Cambria Math" w:cs="Times New Roman"/>
                          <w:color w:val="000000"/>
                          <w:sz w:val="28"/>
                          <w:szCs w:val="28"/>
                          <w:shd w:val="clear" w:color="auto" w:fill="FFFFFF"/>
                        </w:rPr>
                        <m:t>n</m:t>
                      </m:r>
                    </m:sub>
                  </m:sSub>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t</m:t>
                      </m:r>
                    </m:e>
                  </m:d>
                  <m:r>
                    <w:rPr>
                      <w:rFonts w:ascii="Cambria Math" w:eastAsia="Times New Roman" w:hAnsi="Cambria Math" w:cs="Times New Roman"/>
                      <w:color w:val="000000"/>
                      <w:sz w:val="28"/>
                      <w:szCs w:val="28"/>
                      <w:shd w:val="clear" w:color="auto" w:fill="FFFFFF"/>
                    </w:rPr>
                    <m:t>dt=</m:t>
                  </m:r>
                  <m:nary>
                    <m:naryPr>
                      <m:limLoc m:val="subSup"/>
                      <m:ctrlPr>
                        <w:rPr>
                          <w:rFonts w:ascii="Cambria Math" w:eastAsia="Times New Roman" w:hAnsi="Cambria Math" w:cs="Times New Roman"/>
                          <w:i/>
                          <w:color w:val="000000"/>
                          <w:sz w:val="28"/>
                          <w:szCs w:val="28"/>
                          <w:shd w:val="clear" w:color="auto" w:fill="FFFFFF"/>
                        </w:rPr>
                      </m:ctrlPr>
                    </m:naryPr>
                    <m:sub>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x</m:t>
                          </m:r>
                        </m:e>
                        <m:sub>
                          <m:r>
                            <w:rPr>
                              <w:rFonts w:ascii="Cambria Math" w:eastAsia="Times New Roman" w:hAnsi="Cambria Math" w:cs="Times New Roman"/>
                              <w:color w:val="000000"/>
                              <w:sz w:val="28"/>
                              <w:szCs w:val="28"/>
                              <w:shd w:val="clear" w:color="auto" w:fill="FFFFFF"/>
                            </w:rPr>
                            <m:t>0</m:t>
                          </m:r>
                        </m:sub>
                      </m:sSub>
                    </m:sub>
                    <m:sup>
                      <m:r>
                        <w:rPr>
                          <w:rFonts w:ascii="Cambria Math" w:eastAsia="Times New Roman" w:hAnsi="Cambria Math" w:cs="Times New Roman"/>
                          <w:color w:val="000000"/>
                          <w:sz w:val="28"/>
                          <w:szCs w:val="28"/>
                          <w:shd w:val="clear" w:color="auto" w:fill="FFFFFF"/>
                        </w:rPr>
                        <m:t>x</m:t>
                      </m:r>
                    </m:sup>
                    <m:e>
                      <m:d>
                        <m:dPr>
                          <m:begChr m:val="["/>
                          <m:endChr m:val="]"/>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S</m:t>
                          </m:r>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t</m:t>
                              </m:r>
                            </m:e>
                          </m:d>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S</m:t>
                              </m:r>
                            </m:e>
                            <m:sub>
                              <m:r>
                                <w:rPr>
                                  <w:rFonts w:ascii="Cambria Math" w:eastAsia="Times New Roman" w:hAnsi="Cambria Math" w:cs="Times New Roman"/>
                                  <w:color w:val="000000"/>
                                  <w:sz w:val="28"/>
                                  <w:szCs w:val="28"/>
                                  <w:shd w:val="clear" w:color="auto" w:fill="FFFFFF"/>
                                </w:rPr>
                                <m:t>n</m:t>
                              </m:r>
                            </m:sub>
                          </m:sSub>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t</m:t>
                              </m:r>
                            </m:e>
                          </m:d>
                        </m:e>
                      </m:d>
                      <m:r>
                        <w:rPr>
                          <w:rFonts w:ascii="Cambria Math" w:eastAsia="Times New Roman" w:hAnsi="Cambria Math" w:cs="Times New Roman"/>
                          <w:color w:val="000000"/>
                          <w:sz w:val="28"/>
                          <w:szCs w:val="28"/>
                          <w:shd w:val="clear" w:color="auto" w:fill="FFFFFF"/>
                        </w:rPr>
                        <m:t>dt,</m:t>
                      </m:r>
                    </m:e>
                  </m:nary>
                </m:e>
              </m:nary>
            </m:e>
          </m:nary>
        </m:oMath>
      </m:oMathPara>
    </w:p>
    <w:p w14:paraId="1825871D" w14:textId="45F9B09D" w:rsidR="00393C80" w:rsidRPr="00120B3A" w:rsidRDefault="00393C80" w:rsidP="008A3D8B">
      <w:pPr>
        <w:spacing w:before="240" w:after="240" w:line="24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 xml:space="preserve">где </w:t>
      </w:r>
      <m:oMath>
        <m:r>
          <w:rPr>
            <w:rFonts w:ascii="Cambria Math" w:eastAsia="Times New Roman" w:hAnsi="Cambria Math" w:cs="Times New Roman"/>
            <w:color w:val="000000"/>
            <w:sz w:val="28"/>
            <w:szCs w:val="28"/>
            <w:shd w:val="clear" w:color="auto" w:fill="FFFFFF"/>
          </w:rPr>
          <m:t>x,</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x</m:t>
            </m:r>
          </m:e>
          <m:sub>
            <m:r>
              <w:rPr>
                <w:rFonts w:ascii="Cambria Math" w:eastAsia="Times New Roman" w:hAnsi="Cambria Math" w:cs="Times New Roman"/>
                <w:color w:val="000000"/>
                <w:sz w:val="28"/>
                <w:szCs w:val="28"/>
                <w:shd w:val="clear" w:color="auto" w:fill="FFFFFF"/>
              </w:rPr>
              <m:t>0</m:t>
            </m:r>
          </m:sub>
        </m:sSub>
        <m:r>
          <w:rPr>
            <w:rFonts w:ascii="Cambria Math" w:eastAsia="Times New Roman" w:hAnsi="Cambria Math" w:cs="Times New Roman"/>
            <w:color w:val="000000"/>
            <w:sz w:val="28"/>
            <w:szCs w:val="28"/>
            <w:shd w:val="clear" w:color="auto" w:fill="FFFFFF"/>
          </w:rPr>
          <m:t>∈[a,b]</m:t>
        </m:r>
      </m:oMath>
      <w:r w:rsidRPr="00120B3A">
        <w:rPr>
          <w:rFonts w:ascii="Times New Roman" w:eastAsia="Times New Roman" w:hAnsi="Times New Roman" w:cs="Times New Roman"/>
          <w:color w:val="000000"/>
          <w:sz w:val="28"/>
          <w:szCs w:val="28"/>
          <w:shd w:val="clear" w:color="auto" w:fill="FFFFFF"/>
        </w:rPr>
        <w:t>.</w:t>
      </w:r>
    </w:p>
    <w:p w14:paraId="5D146B56" w14:textId="1AB3BBC1" w:rsidR="003830DB" w:rsidRDefault="00393C80" w:rsidP="008A3D8B">
      <w:pPr>
        <w:spacing w:before="240" w:after="240" w:line="240" w:lineRule="auto"/>
        <w:rPr>
          <w:rFonts w:ascii="Times New Roman" w:eastAsia="Times New Roman" w:hAnsi="Times New Roman" w:cs="Times New Roman"/>
          <w:color w:val="000000"/>
          <w:sz w:val="28"/>
          <w:szCs w:val="28"/>
          <w:shd w:val="clear" w:color="auto" w:fill="FFFFFF"/>
        </w:rPr>
      </w:pPr>
      <w:r w:rsidRPr="00120B3A">
        <w:rPr>
          <w:rFonts w:ascii="Times New Roman" w:eastAsia="Times New Roman" w:hAnsi="Times New Roman" w:cs="Times New Roman"/>
          <w:color w:val="000000"/>
          <w:sz w:val="28"/>
          <w:szCs w:val="28"/>
          <w:shd w:val="clear" w:color="auto" w:fill="FFFFFF"/>
        </w:rPr>
        <w:tab/>
      </w:r>
      <w:r>
        <w:rPr>
          <w:rFonts w:ascii="Times New Roman" w:eastAsia="Times New Roman" w:hAnsi="Times New Roman" w:cs="Times New Roman"/>
          <w:color w:val="000000"/>
          <w:sz w:val="28"/>
          <w:szCs w:val="28"/>
          <w:shd w:val="clear" w:color="auto" w:fill="FFFFFF"/>
        </w:rPr>
        <w:t xml:space="preserve">Из равномерной сходимости рядя на </w:t>
      </w:r>
      <m:oMath>
        <m:r>
          <w:rPr>
            <w:rFonts w:ascii="Cambria Math" w:eastAsia="Times New Roman" w:hAnsi="Cambria Math" w:cs="Times New Roman"/>
            <w:color w:val="000000"/>
            <w:sz w:val="28"/>
            <w:szCs w:val="28"/>
            <w:shd w:val="clear" w:color="auto" w:fill="FFFFFF"/>
          </w:rPr>
          <m:t>[a,b]</m:t>
        </m:r>
      </m:oMath>
      <w:r w:rsidRPr="00393C80">
        <w:rPr>
          <w:rFonts w:ascii="Times New Roman" w:eastAsia="Times New Roman" w:hAnsi="Times New Roman" w:cs="Times New Roman"/>
          <w:color w:val="000000"/>
          <w:sz w:val="28"/>
          <w:szCs w:val="28"/>
          <w:shd w:val="clear" w:color="auto" w:fill="FFFFFF"/>
        </w:rPr>
        <w:t xml:space="preserve"> </w:t>
      </w:r>
      <w:r>
        <w:rPr>
          <w:rFonts w:ascii="Times New Roman" w:eastAsia="Times New Roman" w:hAnsi="Times New Roman" w:cs="Times New Roman"/>
          <w:color w:val="000000"/>
          <w:sz w:val="28"/>
          <w:szCs w:val="28"/>
          <w:shd w:val="clear" w:color="auto" w:fill="FFFFFF"/>
        </w:rPr>
        <w:t xml:space="preserve">следует, что для любого </w:t>
      </w:r>
      <m:oMath>
        <m:r>
          <w:rPr>
            <w:rFonts w:ascii="Cambria Math" w:eastAsia="Times New Roman" w:hAnsi="Cambria Math" w:cs="Times New Roman"/>
            <w:color w:val="000000"/>
            <w:sz w:val="28"/>
            <w:szCs w:val="28"/>
            <w:shd w:val="clear" w:color="auto" w:fill="FFFFFF"/>
          </w:rPr>
          <m:t>ε&gt;0</m:t>
        </m:r>
      </m:oMath>
      <w:r w:rsidRPr="00393C80">
        <w:rPr>
          <w:rFonts w:ascii="Times New Roman" w:eastAsia="Times New Roman" w:hAnsi="Times New Roman" w:cs="Times New Roman"/>
          <w:color w:val="000000"/>
          <w:sz w:val="28"/>
          <w:szCs w:val="28"/>
          <w:shd w:val="clear" w:color="auto" w:fill="FFFFFF"/>
        </w:rPr>
        <w:t xml:space="preserve"> </w:t>
      </w:r>
      <w:r>
        <w:rPr>
          <w:rFonts w:ascii="Times New Roman" w:eastAsia="Times New Roman" w:hAnsi="Times New Roman" w:cs="Times New Roman"/>
          <w:color w:val="000000"/>
          <w:sz w:val="28"/>
          <w:szCs w:val="28"/>
          <w:shd w:val="clear" w:color="auto" w:fill="FFFFFF"/>
        </w:rPr>
        <w:t xml:space="preserve">найдется число </w:t>
      </w:r>
      <m:oMath>
        <m:r>
          <w:rPr>
            <w:rFonts w:ascii="Cambria Math" w:eastAsia="Times New Roman" w:hAnsi="Cambria Math" w:cs="Times New Roman"/>
            <w:color w:val="000000"/>
            <w:sz w:val="28"/>
            <w:szCs w:val="28"/>
            <w:shd w:val="clear" w:color="auto" w:fill="FFFFFF"/>
          </w:rPr>
          <m:t>N</m:t>
        </m:r>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ε</m:t>
            </m:r>
          </m:e>
        </m:d>
        <m:r>
          <w:rPr>
            <w:rFonts w:ascii="Cambria Math" w:eastAsia="Times New Roman" w:hAnsi="Cambria Math" w:cs="Times New Roman"/>
            <w:color w:val="000000"/>
            <w:sz w:val="28"/>
            <w:szCs w:val="28"/>
            <w:shd w:val="clear" w:color="auto" w:fill="FFFFFF"/>
          </w:rPr>
          <m:t>&gt;0</m:t>
        </m:r>
      </m:oMath>
      <w:r w:rsidRPr="003830DB">
        <w:rPr>
          <w:rFonts w:ascii="Times New Roman" w:eastAsia="Times New Roman" w:hAnsi="Times New Roman" w:cs="Times New Roman"/>
          <w:color w:val="000000"/>
          <w:sz w:val="28"/>
          <w:szCs w:val="28"/>
          <w:shd w:val="clear" w:color="auto" w:fill="FFFFFF"/>
        </w:rPr>
        <w:t xml:space="preserve"> </w:t>
      </w:r>
      <w:r>
        <w:rPr>
          <w:rFonts w:ascii="Times New Roman" w:eastAsia="Times New Roman" w:hAnsi="Times New Roman" w:cs="Times New Roman"/>
          <w:color w:val="000000"/>
          <w:sz w:val="28"/>
          <w:szCs w:val="28"/>
          <w:shd w:val="clear" w:color="auto" w:fill="FFFFFF"/>
        </w:rPr>
        <w:t>такое, что для всех номеров</w:t>
      </w:r>
      <w:r w:rsidR="00120B3A" w:rsidRPr="00120B3A">
        <w:rPr>
          <w:rFonts w:ascii="Times New Roman" w:eastAsia="Times New Roman" w:hAnsi="Times New Roman" w:cs="Times New Roman"/>
          <w:color w:val="000000"/>
          <w:sz w:val="28"/>
          <w:szCs w:val="28"/>
          <w:shd w:val="clear" w:color="auto" w:fill="FFFFFF"/>
        </w:rPr>
        <w:t xml:space="preserve"> </w:t>
      </w:r>
      <m:oMath>
        <m:r>
          <w:rPr>
            <w:rFonts w:ascii="Cambria Math" w:eastAsia="Times New Roman" w:hAnsi="Cambria Math" w:cs="Times New Roman"/>
            <w:color w:val="000000"/>
            <w:sz w:val="28"/>
            <w:szCs w:val="28"/>
            <w:shd w:val="clear" w:color="auto" w:fill="FFFFFF"/>
          </w:rPr>
          <m:t>n&gt;N(ε)</m:t>
        </m:r>
      </m:oMath>
      <w:r w:rsidR="00120B3A" w:rsidRPr="00120B3A">
        <w:rPr>
          <w:rFonts w:ascii="Times New Roman" w:eastAsia="Times New Roman" w:hAnsi="Times New Roman" w:cs="Times New Roman"/>
          <w:color w:val="000000"/>
          <w:sz w:val="28"/>
          <w:szCs w:val="28"/>
          <w:shd w:val="clear" w:color="auto" w:fill="FFFFFF"/>
        </w:rPr>
        <w:t xml:space="preserve"> </w:t>
      </w:r>
      <w:r w:rsidR="00120B3A">
        <w:rPr>
          <w:rFonts w:ascii="Times New Roman" w:eastAsia="Times New Roman" w:hAnsi="Times New Roman" w:cs="Times New Roman"/>
          <w:color w:val="000000"/>
          <w:sz w:val="28"/>
          <w:szCs w:val="28"/>
          <w:shd w:val="clear" w:color="auto" w:fill="FFFFFF"/>
        </w:rPr>
        <w:t xml:space="preserve">и для всех </w:t>
      </w:r>
      <m:oMath>
        <m:r>
          <w:rPr>
            <w:rFonts w:ascii="Cambria Math" w:eastAsia="Times New Roman" w:hAnsi="Cambria Math" w:cs="Times New Roman"/>
            <w:color w:val="000000"/>
            <w:sz w:val="28"/>
            <w:szCs w:val="28"/>
            <w:shd w:val="clear" w:color="auto" w:fill="FFFFFF"/>
          </w:rPr>
          <m:t>x∈[a,b]</m:t>
        </m:r>
      </m:oMath>
      <w:r w:rsidR="00120B3A" w:rsidRPr="00120B3A">
        <w:rPr>
          <w:rFonts w:ascii="Times New Roman" w:eastAsia="Times New Roman" w:hAnsi="Times New Roman" w:cs="Times New Roman"/>
          <w:color w:val="000000"/>
          <w:sz w:val="28"/>
          <w:szCs w:val="28"/>
          <w:shd w:val="clear" w:color="auto" w:fill="FFFFFF"/>
        </w:rPr>
        <w:t xml:space="preserve"> </w:t>
      </w:r>
      <w:r w:rsidR="00120B3A">
        <w:rPr>
          <w:rFonts w:ascii="Times New Roman" w:eastAsia="Times New Roman" w:hAnsi="Times New Roman" w:cs="Times New Roman"/>
          <w:color w:val="000000"/>
          <w:sz w:val="28"/>
          <w:szCs w:val="28"/>
          <w:shd w:val="clear" w:color="auto" w:fill="FFFFFF"/>
        </w:rPr>
        <w:t>будет выполняться неравенство.</w:t>
      </w:r>
    </w:p>
    <w:p w14:paraId="7C3699AD" w14:textId="55817267" w:rsidR="00120B3A" w:rsidRPr="00120B3A" w:rsidRDefault="00000000" w:rsidP="008A3D8B">
      <w:pPr>
        <w:spacing w:before="240" w:after="240" w:line="240" w:lineRule="auto"/>
        <w:rPr>
          <w:rFonts w:ascii="Times New Roman" w:eastAsia="Times New Roman" w:hAnsi="Times New Roman" w:cs="Times New Roman"/>
          <w:color w:val="000000"/>
          <w:sz w:val="28"/>
          <w:szCs w:val="28"/>
          <w:shd w:val="clear" w:color="auto" w:fill="FFFFFF"/>
        </w:rPr>
      </w:pPr>
      <m:oMathPara>
        <m:oMath>
          <m:d>
            <m:dPr>
              <m:begChr m:val="|"/>
              <m:endChr m:val="|"/>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S</m:t>
              </m:r>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m:t>
                  </m:r>
                </m:e>
              </m:d>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S</m:t>
                  </m:r>
                </m:e>
                <m:sub>
                  <m:r>
                    <w:rPr>
                      <w:rFonts w:ascii="Cambria Math" w:eastAsia="Times New Roman" w:hAnsi="Cambria Math" w:cs="Times New Roman"/>
                      <w:color w:val="000000"/>
                      <w:sz w:val="28"/>
                      <w:szCs w:val="28"/>
                      <w:shd w:val="clear" w:color="auto" w:fill="FFFFFF"/>
                    </w:rPr>
                    <m:t>n</m:t>
                  </m:r>
                </m:sub>
              </m:sSub>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m:t>
                  </m:r>
                </m:e>
              </m:d>
            </m:e>
          </m:d>
          <m:r>
            <w:rPr>
              <w:rFonts w:ascii="Cambria Math" w:eastAsia="Times New Roman" w:hAnsi="Cambria Math" w:cs="Times New Roman"/>
              <w:color w:val="000000"/>
              <w:sz w:val="28"/>
              <w:szCs w:val="28"/>
              <w:shd w:val="clear" w:color="auto" w:fill="FFFFFF"/>
            </w:rPr>
            <m:t>&lt;</m:t>
          </m:r>
          <m:f>
            <m:fPr>
              <m:ctrlPr>
                <w:rPr>
                  <w:rFonts w:ascii="Cambria Math" w:eastAsia="Times New Roman" w:hAnsi="Cambria Math" w:cs="Times New Roman"/>
                  <w:i/>
                  <w:color w:val="000000"/>
                  <w:sz w:val="28"/>
                  <w:szCs w:val="28"/>
                  <w:shd w:val="clear" w:color="auto" w:fill="FFFFFF"/>
                </w:rPr>
              </m:ctrlPr>
            </m:fPr>
            <m:num>
              <m:r>
                <w:rPr>
                  <w:rFonts w:ascii="Cambria Math" w:eastAsia="Times New Roman" w:hAnsi="Cambria Math" w:cs="Times New Roman"/>
                  <w:color w:val="000000"/>
                  <w:sz w:val="28"/>
                  <w:szCs w:val="28"/>
                  <w:shd w:val="clear" w:color="auto" w:fill="FFFFFF"/>
                </w:rPr>
                <m:t>ε</m:t>
              </m:r>
            </m:num>
            <m:den>
              <m:r>
                <w:rPr>
                  <w:rFonts w:ascii="Cambria Math" w:eastAsia="Times New Roman" w:hAnsi="Cambria Math" w:cs="Times New Roman"/>
                  <w:color w:val="000000"/>
                  <w:sz w:val="28"/>
                  <w:szCs w:val="28"/>
                  <w:shd w:val="clear" w:color="auto" w:fill="FFFFFF"/>
                </w:rPr>
                <m:t>b-a</m:t>
              </m:r>
            </m:den>
          </m:f>
          <m:r>
            <w:rPr>
              <w:rFonts w:ascii="Cambria Math" w:eastAsia="Times New Roman" w:hAnsi="Cambria Math" w:cs="Times New Roman"/>
              <w:color w:val="000000"/>
              <w:sz w:val="28"/>
              <w:szCs w:val="28"/>
              <w:shd w:val="clear" w:color="auto" w:fill="FFFFFF"/>
            </w:rPr>
            <m:t>.</m:t>
          </m:r>
        </m:oMath>
      </m:oMathPara>
    </w:p>
    <w:p w14:paraId="620EC35D" w14:textId="3843D863" w:rsidR="00120B3A" w:rsidRDefault="00120B3A" w:rsidP="008A3D8B">
      <w:pPr>
        <w:spacing w:before="240" w:after="240" w:line="24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Но тогда</w:t>
      </w:r>
    </w:p>
    <w:p w14:paraId="1DD12DBA" w14:textId="2419DA02" w:rsidR="00120B3A" w:rsidRPr="00777549" w:rsidRDefault="00000000" w:rsidP="008A3D8B">
      <w:pPr>
        <w:spacing w:before="240" w:after="240" w:line="240" w:lineRule="auto"/>
        <w:rPr>
          <w:rFonts w:ascii="Times New Roman" w:eastAsia="Times New Roman" w:hAnsi="Times New Roman" w:cs="Times New Roman"/>
          <w:color w:val="000000"/>
          <w:sz w:val="28"/>
          <w:szCs w:val="28"/>
          <w:shd w:val="clear" w:color="auto" w:fill="FFFFFF"/>
        </w:rPr>
      </w:pPr>
      <m:oMathPara>
        <m:oMath>
          <m:d>
            <m:dPr>
              <m:begChr m:val="|"/>
              <m:endChr m:val="|"/>
              <m:ctrlPr>
                <w:rPr>
                  <w:rFonts w:ascii="Cambria Math" w:eastAsia="Times New Roman" w:hAnsi="Cambria Math" w:cs="Times New Roman"/>
                  <w:i/>
                  <w:color w:val="000000"/>
                  <w:sz w:val="28"/>
                  <w:szCs w:val="28"/>
                  <w:shd w:val="clear" w:color="auto" w:fill="FFFFFF"/>
                </w:rPr>
              </m:ctrlPr>
            </m:dPr>
            <m:e>
              <m:nary>
                <m:naryPr>
                  <m:limLoc m:val="subSup"/>
                  <m:ctrlPr>
                    <w:rPr>
                      <w:rFonts w:ascii="Cambria Math" w:eastAsia="Times New Roman" w:hAnsi="Cambria Math" w:cs="Times New Roman"/>
                      <w:i/>
                      <w:color w:val="000000"/>
                      <w:sz w:val="28"/>
                      <w:szCs w:val="28"/>
                      <w:shd w:val="clear" w:color="auto" w:fill="FFFFFF"/>
                    </w:rPr>
                  </m:ctrlPr>
                </m:naryPr>
                <m:sub>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x</m:t>
                      </m:r>
                    </m:e>
                    <m:sub>
                      <m:r>
                        <w:rPr>
                          <w:rFonts w:ascii="Cambria Math" w:eastAsia="Times New Roman" w:hAnsi="Cambria Math" w:cs="Times New Roman"/>
                          <w:color w:val="000000"/>
                          <w:sz w:val="28"/>
                          <w:szCs w:val="28"/>
                          <w:shd w:val="clear" w:color="auto" w:fill="FFFFFF"/>
                        </w:rPr>
                        <m:t>0</m:t>
                      </m:r>
                    </m:sub>
                  </m:sSub>
                </m:sub>
                <m:sup>
                  <m:r>
                    <w:rPr>
                      <w:rFonts w:ascii="Cambria Math" w:eastAsia="Times New Roman" w:hAnsi="Cambria Math" w:cs="Times New Roman"/>
                      <w:color w:val="000000"/>
                      <w:sz w:val="28"/>
                      <w:szCs w:val="28"/>
                      <w:shd w:val="clear" w:color="auto" w:fill="FFFFFF"/>
                    </w:rPr>
                    <m:t>x</m:t>
                  </m:r>
                </m:sup>
                <m:e>
                  <m:r>
                    <w:rPr>
                      <w:rFonts w:ascii="Cambria Math" w:eastAsia="Times New Roman" w:hAnsi="Cambria Math" w:cs="Times New Roman"/>
                      <w:color w:val="000000"/>
                      <w:sz w:val="28"/>
                      <w:szCs w:val="28"/>
                      <w:shd w:val="clear" w:color="auto" w:fill="FFFFFF"/>
                    </w:rPr>
                    <m:t>S</m:t>
                  </m:r>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t</m:t>
                      </m:r>
                    </m:e>
                  </m:d>
                  <m:r>
                    <w:rPr>
                      <w:rFonts w:ascii="Cambria Math" w:eastAsia="Times New Roman" w:hAnsi="Cambria Math" w:cs="Times New Roman"/>
                      <w:color w:val="000000"/>
                      <w:sz w:val="28"/>
                      <w:szCs w:val="28"/>
                      <w:shd w:val="clear" w:color="auto" w:fill="FFFFFF"/>
                    </w:rPr>
                    <m:t>dt-</m:t>
                  </m:r>
                  <m:nary>
                    <m:naryPr>
                      <m:limLoc m:val="subSup"/>
                      <m:ctrlPr>
                        <w:rPr>
                          <w:rFonts w:ascii="Cambria Math" w:eastAsia="Times New Roman" w:hAnsi="Cambria Math" w:cs="Times New Roman"/>
                          <w:i/>
                          <w:color w:val="000000"/>
                          <w:sz w:val="28"/>
                          <w:szCs w:val="28"/>
                          <w:shd w:val="clear" w:color="auto" w:fill="FFFFFF"/>
                        </w:rPr>
                      </m:ctrlPr>
                    </m:naryPr>
                    <m:sub>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x</m:t>
                          </m:r>
                        </m:e>
                        <m:sub>
                          <m:r>
                            <w:rPr>
                              <w:rFonts w:ascii="Cambria Math" w:eastAsia="Times New Roman" w:hAnsi="Cambria Math" w:cs="Times New Roman"/>
                              <w:color w:val="000000"/>
                              <w:sz w:val="28"/>
                              <w:szCs w:val="28"/>
                              <w:shd w:val="clear" w:color="auto" w:fill="FFFFFF"/>
                            </w:rPr>
                            <m:t>0</m:t>
                          </m:r>
                        </m:sub>
                      </m:sSub>
                    </m:sub>
                    <m:sup>
                      <m:r>
                        <w:rPr>
                          <w:rFonts w:ascii="Cambria Math" w:eastAsia="Times New Roman" w:hAnsi="Cambria Math" w:cs="Times New Roman"/>
                          <w:color w:val="000000"/>
                          <w:sz w:val="28"/>
                          <w:szCs w:val="28"/>
                          <w:shd w:val="clear" w:color="auto" w:fill="FFFFFF"/>
                        </w:rPr>
                        <m:t>x</m:t>
                      </m:r>
                    </m:sup>
                    <m:e>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S</m:t>
                          </m:r>
                        </m:e>
                        <m:sub>
                          <m:r>
                            <w:rPr>
                              <w:rFonts w:ascii="Cambria Math" w:eastAsia="Times New Roman" w:hAnsi="Cambria Math" w:cs="Times New Roman"/>
                              <w:color w:val="000000"/>
                              <w:sz w:val="28"/>
                              <w:szCs w:val="28"/>
                              <w:shd w:val="clear" w:color="auto" w:fill="FFFFFF"/>
                            </w:rPr>
                            <m:t>n</m:t>
                          </m:r>
                        </m:sub>
                      </m:sSub>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t</m:t>
                          </m:r>
                        </m:e>
                      </m:d>
                      <m:r>
                        <w:rPr>
                          <w:rFonts w:ascii="Cambria Math" w:eastAsia="Times New Roman" w:hAnsi="Cambria Math" w:cs="Times New Roman"/>
                          <w:color w:val="000000"/>
                          <w:sz w:val="28"/>
                          <w:szCs w:val="28"/>
                          <w:shd w:val="clear" w:color="auto" w:fill="FFFFFF"/>
                        </w:rPr>
                        <m:t>dt</m:t>
                      </m:r>
                    </m:e>
                  </m:nary>
                </m:e>
              </m:nary>
            </m:e>
          </m:d>
          <m:r>
            <w:rPr>
              <w:rFonts w:ascii="Cambria Math" w:eastAsia="Times New Roman" w:hAnsi="Cambria Math" w:cs="Times New Roman"/>
              <w:color w:val="000000"/>
              <w:sz w:val="28"/>
              <w:szCs w:val="28"/>
              <w:shd w:val="clear" w:color="auto" w:fill="FFFFFF"/>
            </w:rPr>
            <m:t>≤</m:t>
          </m:r>
          <m:d>
            <m:dPr>
              <m:begChr m:val="|"/>
              <m:endChr m:val="|"/>
              <m:ctrlPr>
                <w:rPr>
                  <w:rFonts w:ascii="Cambria Math" w:eastAsia="Times New Roman" w:hAnsi="Cambria Math" w:cs="Times New Roman"/>
                  <w:i/>
                  <w:color w:val="000000"/>
                  <w:sz w:val="28"/>
                  <w:szCs w:val="28"/>
                  <w:shd w:val="clear" w:color="auto" w:fill="FFFFFF"/>
                </w:rPr>
              </m:ctrlPr>
            </m:dPr>
            <m:e>
              <m:nary>
                <m:naryPr>
                  <m:limLoc m:val="subSup"/>
                  <m:ctrlPr>
                    <w:rPr>
                      <w:rFonts w:ascii="Cambria Math" w:eastAsia="Times New Roman" w:hAnsi="Cambria Math" w:cs="Times New Roman"/>
                      <w:i/>
                      <w:color w:val="000000"/>
                      <w:sz w:val="28"/>
                      <w:szCs w:val="28"/>
                      <w:shd w:val="clear" w:color="auto" w:fill="FFFFFF"/>
                    </w:rPr>
                  </m:ctrlPr>
                </m:naryPr>
                <m:sub>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x</m:t>
                      </m:r>
                    </m:e>
                    <m:sub>
                      <m:r>
                        <w:rPr>
                          <w:rFonts w:ascii="Cambria Math" w:eastAsia="Times New Roman" w:hAnsi="Cambria Math" w:cs="Times New Roman"/>
                          <w:color w:val="000000"/>
                          <w:sz w:val="28"/>
                          <w:szCs w:val="28"/>
                          <w:shd w:val="clear" w:color="auto" w:fill="FFFFFF"/>
                        </w:rPr>
                        <m:t>0</m:t>
                      </m:r>
                    </m:sub>
                  </m:sSub>
                </m:sub>
                <m:sup>
                  <m:r>
                    <w:rPr>
                      <w:rFonts w:ascii="Cambria Math" w:eastAsia="Times New Roman" w:hAnsi="Cambria Math" w:cs="Times New Roman"/>
                      <w:color w:val="000000"/>
                      <w:sz w:val="28"/>
                      <w:szCs w:val="28"/>
                      <w:shd w:val="clear" w:color="auto" w:fill="FFFFFF"/>
                    </w:rPr>
                    <m:t>x</m:t>
                  </m:r>
                </m:sup>
                <m:e>
                  <m:d>
                    <m:dPr>
                      <m:begChr m:val="|"/>
                      <m:endChr m:val="|"/>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S</m:t>
                      </m:r>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t</m:t>
                          </m:r>
                        </m:e>
                      </m:d>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S</m:t>
                          </m:r>
                        </m:e>
                        <m:sub>
                          <m:r>
                            <w:rPr>
                              <w:rFonts w:ascii="Cambria Math" w:eastAsia="Times New Roman" w:hAnsi="Cambria Math" w:cs="Times New Roman"/>
                              <w:color w:val="000000"/>
                              <w:sz w:val="28"/>
                              <w:szCs w:val="28"/>
                              <w:shd w:val="clear" w:color="auto" w:fill="FFFFFF"/>
                            </w:rPr>
                            <m:t>n</m:t>
                          </m:r>
                        </m:sub>
                      </m:sSub>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t</m:t>
                          </m:r>
                        </m:e>
                      </m:d>
                    </m:e>
                  </m:d>
                  <m:r>
                    <w:rPr>
                      <w:rFonts w:ascii="Cambria Math" w:eastAsia="Times New Roman" w:hAnsi="Cambria Math" w:cs="Times New Roman"/>
                      <w:color w:val="000000"/>
                      <w:sz w:val="28"/>
                      <w:szCs w:val="28"/>
                      <w:shd w:val="clear" w:color="auto" w:fill="FFFFFF"/>
                    </w:rPr>
                    <m:t>dt</m:t>
                  </m:r>
                </m:e>
              </m:nary>
            </m:e>
          </m:d>
          <m:r>
            <w:rPr>
              <w:rFonts w:ascii="Cambria Math" w:eastAsia="Times New Roman" w:hAnsi="Cambria Math" w:cs="Times New Roman"/>
              <w:color w:val="000000"/>
              <w:sz w:val="28"/>
              <w:szCs w:val="28"/>
              <w:shd w:val="clear" w:color="auto" w:fill="FFFFFF"/>
            </w:rPr>
            <m:t>&lt;</m:t>
          </m:r>
          <m:d>
            <m:dPr>
              <m:begChr m:val="|"/>
              <m:endChr m:val="|"/>
              <m:ctrlPr>
                <w:rPr>
                  <w:rFonts w:ascii="Cambria Math" w:eastAsia="Times New Roman" w:hAnsi="Cambria Math" w:cs="Times New Roman"/>
                  <w:i/>
                  <w:color w:val="000000"/>
                  <w:sz w:val="28"/>
                  <w:szCs w:val="28"/>
                  <w:shd w:val="clear" w:color="auto" w:fill="FFFFFF"/>
                </w:rPr>
              </m:ctrlPr>
            </m:dPr>
            <m:e>
              <m:nary>
                <m:naryPr>
                  <m:limLoc m:val="subSup"/>
                  <m:ctrlPr>
                    <w:rPr>
                      <w:rFonts w:ascii="Cambria Math" w:eastAsia="Times New Roman" w:hAnsi="Cambria Math" w:cs="Times New Roman"/>
                      <w:i/>
                      <w:color w:val="000000"/>
                      <w:sz w:val="28"/>
                      <w:szCs w:val="28"/>
                      <w:shd w:val="clear" w:color="auto" w:fill="FFFFFF"/>
                    </w:rPr>
                  </m:ctrlPr>
                </m:naryPr>
                <m:sub>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x</m:t>
                      </m:r>
                    </m:e>
                    <m:sub>
                      <m:r>
                        <w:rPr>
                          <w:rFonts w:ascii="Cambria Math" w:eastAsia="Times New Roman" w:hAnsi="Cambria Math" w:cs="Times New Roman"/>
                          <w:color w:val="000000"/>
                          <w:sz w:val="28"/>
                          <w:szCs w:val="28"/>
                          <w:shd w:val="clear" w:color="auto" w:fill="FFFFFF"/>
                        </w:rPr>
                        <m:t>0</m:t>
                      </m:r>
                    </m:sub>
                  </m:sSub>
                </m:sub>
                <m:sup>
                  <m:r>
                    <w:rPr>
                      <w:rFonts w:ascii="Cambria Math" w:eastAsia="Times New Roman" w:hAnsi="Cambria Math" w:cs="Times New Roman"/>
                      <w:color w:val="000000"/>
                      <w:sz w:val="28"/>
                      <w:szCs w:val="28"/>
                      <w:shd w:val="clear" w:color="auto" w:fill="FFFFFF"/>
                    </w:rPr>
                    <m:t>x</m:t>
                  </m:r>
                </m:sup>
                <m:e>
                  <m:f>
                    <m:fPr>
                      <m:ctrlPr>
                        <w:rPr>
                          <w:rFonts w:ascii="Cambria Math" w:eastAsia="Times New Roman" w:hAnsi="Cambria Math" w:cs="Times New Roman"/>
                          <w:i/>
                          <w:color w:val="000000"/>
                          <w:sz w:val="28"/>
                          <w:szCs w:val="28"/>
                          <w:shd w:val="clear" w:color="auto" w:fill="FFFFFF"/>
                        </w:rPr>
                      </m:ctrlPr>
                    </m:fPr>
                    <m:num>
                      <m:r>
                        <w:rPr>
                          <w:rFonts w:ascii="Cambria Math" w:eastAsia="Times New Roman" w:hAnsi="Cambria Math" w:cs="Times New Roman"/>
                          <w:color w:val="000000"/>
                          <w:sz w:val="28"/>
                          <w:szCs w:val="28"/>
                          <w:shd w:val="clear" w:color="auto" w:fill="FFFFFF"/>
                        </w:rPr>
                        <m:t>ε</m:t>
                      </m:r>
                    </m:num>
                    <m:den>
                      <m:r>
                        <w:rPr>
                          <w:rFonts w:ascii="Cambria Math" w:eastAsia="Times New Roman" w:hAnsi="Cambria Math" w:cs="Times New Roman"/>
                          <w:color w:val="000000"/>
                          <w:sz w:val="28"/>
                          <w:szCs w:val="28"/>
                          <w:shd w:val="clear" w:color="auto" w:fill="FFFFFF"/>
                        </w:rPr>
                        <m:t>b-a</m:t>
                      </m:r>
                    </m:den>
                  </m:f>
                  <m:r>
                    <w:rPr>
                      <w:rFonts w:ascii="Cambria Math" w:eastAsia="Times New Roman" w:hAnsi="Cambria Math" w:cs="Times New Roman"/>
                      <w:color w:val="000000"/>
                      <w:sz w:val="28"/>
                      <w:szCs w:val="28"/>
                      <w:shd w:val="clear" w:color="auto" w:fill="FFFFFF"/>
                    </w:rPr>
                    <m:t>dt</m:t>
                  </m:r>
                </m:e>
              </m:nary>
            </m:e>
          </m:d>
          <m:r>
            <w:rPr>
              <w:rFonts w:ascii="Cambria Math" w:eastAsia="Times New Roman" w:hAnsi="Cambria Math" w:cs="Times New Roman"/>
              <w:color w:val="000000"/>
              <w:sz w:val="28"/>
              <w:szCs w:val="28"/>
              <w:shd w:val="clear" w:color="auto" w:fill="FFFFFF"/>
            </w:rPr>
            <m:t>=</m:t>
          </m:r>
          <m:f>
            <m:fPr>
              <m:ctrlPr>
                <w:rPr>
                  <w:rFonts w:ascii="Cambria Math" w:eastAsia="Times New Roman" w:hAnsi="Cambria Math" w:cs="Times New Roman"/>
                  <w:i/>
                  <w:color w:val="000000"/>
                  <w:sz w:val="28"/>
                  <w:szCs w:val="28"/>
                  <w:shd w:val="clear" w:color="auto" w:fill="FFFFFF"/>
                </w:rPr>
              </m:ctrlPr>
            </m:fPr>
            <m:num>
              <m:r>
                <w:rPr>
                  <w:rFonts w:ascii="Cambria Math" w:eastAsia="Times New Roman" w:hAnsi="Cambria Math" w:cs="Times New Roman"/>
                  <w:color w:val="000000"/>
                  <w:sz w:val="28"/>
                  <w:szCs w:val="28"/>
                  <w:shd w:val="clear" w:color="auto" w:fill="FFFFFF"/>
                </w:rPr>
                <m:t>ε</m:t>
              </m:r>
            </m:num>
            <m:den>
              <m:r>
                <w:rPr>
                  <w:rFonts w:ascii="Cambria Math" w:eastAsia="Times New Roman" w:hAnsi="Cambria Math" w:cs="Times New Roman"/>
                  <w:color w:val="000000"/>
                  <w:sz w:val="28"/>
                  <w:szCs w:val="28"/>
                  <w:shd w:val="clear" w:color="auto" w:fill="FFFFFF"/>
                </w:rPr>
                <m:t>b-a</m:t>
              </m:r>
            </m:den>
          </m:f>
          <m:d>
            <m:dPr>
              <m:begChr m:val="|"/>
              <m:endChr m:val="|"/>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x</m:t>
                  </m:r>
                </m:e>
                <m:sub>
                  <m:r>
                    <w:rPr>
                      <w:rFonts w:ascii="Cambria Math" w:eastAsia="Times New Roman" w:hAnsi="Cambria Math" w:cs="Times New Roman"/>
                      <w:color w:val="000000"/>
                      <w:sz w:val="28"/>
                      <w:szCs w:val="28"/>
                      <w:shd w:val="clear" w:color="auto" w:fill="FFFFFF"/>
                    </w:rPr>
                    <m:t>0</m:t>
                  </m:r>
                </m:sub>
              </m:sSub>
            </m:e>
          </m:d>
          <m:r>
            <w:rPr>
              <w:rFonts w:ascii="Cambria Math" w:eastAsia="Times New Roman" w:hAnsi="Cambria Math" w:cs="Times New Roman"/>
              <w:color w:val="000000"/>
              <w:sz w:val="28"/>
              <w:szCs w:val="28"/>
              <w:shd w:val="clear" w:color="auto" w:fill="FFFFFF"/>
            </w:rPr>
            <m:t>&lt;</m:t>
          </m:r>
          <m:f>
            <m:fPr>
              <m:ctrlPr>
                <w:rPr>
                  <w:rFonts w:ascii="Cambria Math" w:eastAsia="Times New Roman" w:hAnsi="Cambria Math" w:cs="Times New Roman"/>
                  <w:i/>
                  <w:color w:val="000000"/>
                  <w:sz w:val="28"/>
                  <w:szCs w:val="28"/>
                  <w:shd w:val="clear" w:color="auto" w:fill="FFFFFF"/>
                </w:rPr>
              </m:ctrlPr>
            </m:fPr>
            <m:num>
              <m:r>
                <w:rPr>
                  <w:rFonts w:ascii="Cambria Math" w:eastAsia="Times New Roman" w:hAnsi="Cambria Math" w:cs="Times New Roman"/>
                  <w:color w:val="000000"/>
                  <w:sz w:val="28"/>
                  <w:szCs w:val="28"/>
                  <w:shd w:val="clear" w:color="auto" w:fill="FFFFFF"/>
                </w:rPr>
                <m:t>ε</m:t>
              </m:r>
            </m:num>
            <m:den>
              <m:r>
                <w:rPr>
                  <w:rFonts w:ascii="Cambria Math" w:eastAsia="Times New Roman" w:hAnsi="Cambria Math" w:cs="Times New Roman"/>
                  <w:color w:val="000000"/>
                  <w:sz w:val="28"/>
                  <w:szCs w:val="28"/>
                  <w:shd w:val="clear" w:color="auto" w:fill="FFFFFF"/>
                </w:rPr>
                <m:t>b-a</m:t>
              </m:r>
            </m:den>
          </m:f>
          <m:d>
            <m:dPr>
              <m:begChr m:val="|"/>
              <m:endChr m:val="|"/>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b-a</m:t>
              </m:r>
            </m:e>
          </m:d>
          <m:r>
            <w:rPr>
              <w:rFonts w:ascii="Cambria Math" w:eastAsia="Times New Roman" w:hAnsi="Cambria Math" w:cs="Times New Roman"/>
              <w:color w:val="000000"/>
              <w:sz w:val="28"/>
              <w:szCs w:val="28"/>
              <w:shd w:val="clear" w:color="auto" w:fill="FFFFFF"/>
            </w:rPr>
            <m:t>=</m:t>
          </m:r>
          <m:f>
            <m:fPr>
              <m:ctrlPr>
                <w:rPr>
                  <w:rFonts w:ascii="Cambria Math" w:eastAsia="Times New Roman" w:hAnsi="Cambria Math" w:cs="Times New Roman"/>
                  <w:i/>
                  <w:color w:val="000000"/>
                  <w:sz w:val="28"/>
                  <w:szCs w:val="28"/>
                  <w:shd w:val="clear" w:color="auto" w:fill="FFFFFF"/>
                </w:rPr>
              </m:ctrlPr>
            </m:fPr>
            <m:num>
              <m:r>
                <w:rPr>
                  <w:rFonts w:ascii="Cambria Math" w:eastAsia="Times New Roman" w:hAnsi="Cambria Math" w:cs="Times New Roman"/>
                  <w:color w:val="000000"/>
                  <w:sz w:val="28"/>
                  <w:szCs w:val="28"/>
                  <w:shd w:val="clear" w:color="auto" w:fill="FFFFFF"/>
                </w:rPr>
                <m:t>ε</m:t>
              </m:r>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b-a</m:t>
                  </m:r>
                </m:e>
              </m:d>
            </m:num>
            <m:den>
              <m:r>
                <w:rPr>
                  <w:rFonts w:ascii="Cambria Math" w:eastAsia="Times New Roman" w:hAnsi="Cambria Math" w:cs="Times New Roman"/>
                  <w:color w:val="000000"/>
                  <w:sz w:val="28"/>
                  <w:szCs w:val="28"/>
                  <w:shd w:val="clear" w:color="auto" w:fill="FFFFFF"/>
                </w:rPr>
                <m:t>b-a</m:t>
              </m:r>
            </m:den>
          </m:f>
          <m:r>
            <w:rPr>
              <w:rFonts w:ascii="Cambria Math" w:eastAsia="Times New Roman" w:hAnsi="Cambria Math" w:cs="Times New Roman"/>
              <w:color w:val="000000"/>
              <w:sz w:val="28"/>
              <w:szCs w:val="28"/>
              <w:shd w:val="clear" w:color="auto" w:fill="FFFFFF"/>
            </w:rPr>
            <m:t xml:space="preserve">=ε. </m:t>
          </m:r>
        </m:oMath>
      </m:oMathPara>
    </w:p>
    <w:p w14:paraId="1987EBF1" w14:textId="738AB3C6" w:rsidR="00777549" w:rsidRDefault="00777549" w:rsidP="008A3D8B">
      <w:pPr>
        <w:spacing w:before="240" w:after="240" w:line="24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Итак,</w:t>
      </w:r>
    </w:p>
    <w:p w14:paraId="2B1FA413" w14:textId="0931D49A" w:rsidR="00777549" w:rsidRPr="00777549" w:rsidRDefault="00000000" w:rsidP="008A3D8B">
      <w:pPr>
        <w:spacing w:before="240" w:after="240" w:line="240" w:lineRule="auto"/>
        <w:rPr>
          <w:rFonts w:ascii="Times New Roman" w:eastAsia="Times New Roman" w:hAnsi="Times New Roman" w:cs="Times New Roman"/>
          <w:color w:val="000000"/>
          <w:sz w:val="28"/>
          <w:szCs w:val="28"/>
          <w:shd w:val="clear" w:color="auto" w:fill="FFFFFF"/>
        </w:rPr>
      </w:pPr>
      <m:oMathPara>
        <m:oMath>
          <m:d>
            <m:dPr>
              <m:begChr m:val="|"/>
              <m:endChr m:val="|"/>
              <m:ctrlPr>
                <w:rPr>
                  <w:rFonts w:ascii="Cambria Math" w:eastAsia="Times New Roman" w:hAnsi="Cambria Math" w:cs="Times New Roman"/>
                  <w:i/>
                  <w:color w:val="000000"/>
                  <w:sz w:val="28"/>
                  <w:szCs w:val="28"/>
                  <w:shd w:val="clear" w:color="auto" w:fill="FFFFFF"/>
                </w:rPr>
              </m:ctrlPr>
            </m:dPr>
            <m:e>
              <m:nary>
                <m:naryPr>
                  <m:limLoc m:val="subSup"/>
                  <m:ctrlPr>
                    <w:rPr>
                      <w:rFonts w:ascii="Cambria Math" w:eastAsia="Times New Roman" w:hAnsi="Cambria Math" w:cs="Times New Roman"/>
                      <w:i/>
                      <w:color w:val="000000"/>
                      <w:sz w:val="28"/>
                      <w:szCs w:val="28"/>
                      <w:shd w:val="clear" w:color="auto" w:fill="FFFFFF"/>
                    </w:rPr>
                  </m:ctrlPr>
                </m:naryPr>
                <m:sub>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x</m:t>
                      </m:r>
                    </m:e>
                    <m:sub>
                      <m:r>
                        <w:rPr>
                          <w:rFonts w:ascii="Cambria Math" w:eastAsia="Times New Roman" w:hAnsi="Cambria Math" w:cs="Times New Roman"/>
                          <w:color w:val="000000"/>
                          <w:sz w:val="28"/>
                          <w:szCs w:val="28"/>
                          <w:shd w:val="clear" w:color="auto" w:fill="FFFFFF"/>
                        </w:rPr>
                        <m:t>0</m:t>
                      </m:r>
                    </m:sub>
                  </m:sSub>
                </m:sub>
                <m:sup>
                  <m:r>
                    <w:rPr>
                      <w:rFonts w:ascii="Cambria Math" w:eastAsia="Times New Roman" w:hAnsi="Cambria Math" w:cs="Times New Roman"/>
                      <w:color w:val="000000"/>
                      <w:sz w:val="28"/>
                      <w:szCs w:val="28"/>
                      <w:shd w:val="clear" w:color="auto" w:fill="FFFFFF"/>
                    </w:rPr>
                    <m:t>x</m:t>
                  </m:r>
                </m:sup>
                <m:e>
                  <m:r>
                    <w:rPr>
                      <w:rFonts w:ascii="Cambria Math" w:eastAsia="Times New Roman" w:hAnsi="Cambria Math" w:cs="Times New Roman"/>
                      <w:color w:val="000000"/>
                      <w:sz w:val="28"/>
                      <w:szCs w:val="28"/>
                      <w:shd w:val="clear" w:color="auto" w:fill="FFFFFF"/>
                    </w:rPr>
                    <m:t>S</m:t>
                  </m:r>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t</m:t>
                      </m:r>
                    </m:e>
                  </m:d>
                  <m:r>
                    <w:rPr>
                      <w:rFonts w:ascii="Cambria Math" w:eastAsia="Times New Roman" w:hAnsi="Cambria Math" w:cs="Times New Roman"/>
                      <w:color w:val="000000"/>
                      <w:sz w:val="28"/>
                      <w:szCs w:val="28"/>
                      <w:shd w:val="clear" w:color="auto" w:fill="FFFFFF"/>
                    </w:rPr>
                    <m:t>dt-</m:t>
                  </m:r>
                  <m:nary>
                    <m:naryPr>
                      <m:limLoc m:val="subSup"/>
                      <m:ctrlPr>
                        <w:rPr>
                          <w:rFonts w:ascii="Cambria Math" w:eastAsia="Times New Roman" w:hAnsi="Cambria Math" w:cs="Times New Roman"/>
                          <w:i/>
                          <w:color w:val="000000"/>
                          <w:sz w:val="28"/>
                          <w:szCs w:val="28"/>
                          <w:shd w:val="clear" w:color="auto" w:fill="FFFFFF"/>
                        </w:rPr>
                      </m:ctrlPr>
                    </m:naryPr>
                    <m:sub>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x</m:t>
                          </m:r>
                        </m:e>
                        <m:sub>
                          <m:r>
                            <w:rPr>
                              <w:rFonts w:ascii="Cambria Math" w:eastAsia="Times New Roman" w:hAnsi="Cambria Math" w:cs="Times New Roman"/>
                              <w:color w:val="000000"/>
                              <w:sz w:val="28"/>
                              <w:szCs w:val="28"/>
                              <w:shd w:val="clear" w:color="auto" w:fill="FFFFFF"/>
                            </w:rPr>
                            <m:t>0</m:t>
                          </m:r>
                        </m:sub>
                      </m:sSub>
                    </m:sub>
                    <m:sup>
                      <m:r>
                        <w:rPr>
                          <w:rFonts w:ascii="Cambria Math" w:eastAsia="Times New Roman" w:hAnsi="Cambria Math" w:cs="Times New Roman"/>
                          <w:color w:val="000000"/>
                          <w:sz w:val="28"/>
                          <w:szCs w:val="28"/>
                          <w:shd w:val="clear" w:color="auto" w:fill="FFFFFF"/>
                        </w:rPr>
                        <m:t>x</m:t>
                      </m:r>
                    </m:sup>
                    <m:e>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S</m:t>
                          </m:r>
                        </m:e>
                        <m:sub>
                          <m:r>
                            <w:rPr>
                              <w:rFonts w:ascii="Cambria Math" w:eastAsia="Times New Roman" w:hAnsi="Cambria Math" w:cs="Times New Roman"/>
                              <w:color w:val="000000"/>
                              <w:sz w:val="28"/>
                              <w:szCs w:val="28"/>
                              <w:shd w:val="clear" w:color="auto" w:fill="FFFFFF"/>
                            </w:rPr>
                            <m:t>n</m:t>
                          </m:r>
                        </m:sub>
                      </m:sSub>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t</m:t>
                          </m:r>
                        </m:e>
                      </m:d>
                      <m:r>
                        <w:rPr>
                          <w:rFonts w:ascii="Cambria Math" w:eastAsia="Times New Roman" w:hAnsi="Cambria Math" w:cs="Times New Roman"/>
                          <w:color w:val="000000"/>
                          <w:sz w:val="28"/>
                          <w:szCs w:val="28"/>
                          <w:shd w:val="clear" w:color="auto" w:fill="FFFFFF"/>
                        </w:rPr>
                        <m:t>dt</m:t>
                      </m:r>
                    </m:e>
                  </m:nary>
                </m:e>
              </m:nary>
            </m:e>
          </m:d>
          <m:r>
            <w:rPr>
              <w:rFonts w:ascii="Cambria Math" w:eastAsia="Times New Roman" w:hAnsi="Cambria Math" w:cs="Times New Roman"/>
              <w:color w:val="000000"/>
              <w:sz w:val="28"/>
              <w:szCs w:val="28"/>
              <w:shd w:val="clear" w:color="auto" w:fill="FFFFFF"/>
            </w:rPr>
            <m:t>&lt;ε</m:t>
          </m:r>
        </m:oMath>
      </m:oMathPara>
    </w:p>
    <w:p w14:paraId="57B5C773" w14:textId="4B5A5982" w:rsidR="00777549" w:rsidRDefault="00777549" w:rsidP="008A3D8B">
      <w:pPr>
        <w:spacing w:before="240" w:after="240" w:line="24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для</w:t>
      </w:r>
      <w:r w:rsidR="00022C14">
        <w:rPr>
          <w:rFonts w:ascii="Times New Roman" w:eastAsia="Times New Roman" w:hAnsi="Times New Roman" w:cs="Times New Roman"/>
          <w:color w:val="000000"/>
          <w:sz w:val="28"/>
          <w:szCs w:val="28"/>
          <w:shd w:val="clear" w:color="auto" w:fill="FFFFFF"/>
        </w:rPr>
        <w:t xml:space="preserve"> любого </w:t>
      </w:r>
      <m:oMath>
        <m:r>
          <w:rPr>
            <w:rFonts w:ascii="Cambria Math" w:eastAsia="Times New Roman" w:hAnsi="Cambria Math" w:cs="Times New Roman"/>
            <w:color w:val="000000"/>
            <w:sz w:val="28"/>
            <w:szCs w:val="28"/>
            <w:shd w:val="clear" w:color="auto" w:fill="FFFFFF"/>
          </w:rPr>
          <m:t>n&lt;N</m:t>
        </m:r>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ε</m:t>
            </m:r>
          </m:e>
        </m:d>
      </m:oMath>
      <w:r w:rsidR="00022C14" w:rsidRPr="00022C14">
        <w:rPr>
          <w:rFonts w:ascii="Times New Roman" w:eastAsia="Times New Roman" w:hAnsi="Times New Roman" w:cs="Times New Roman"/>
          <w:color w:val="000000"/>
          <w:sz w:val="28"/>
          <w:szCs w:val="28"/>
          <w:shd w:val="clear" w:color="auto" w:fill="FFFFFF"/>
        </w:rPr>
        <w:t xml:space="preserve">. </w:t>
      </w:r>
      <w:r w:rsidR="00022C14">
        <w:rPr>
          <w:rFonts w:ascii="Times New Roman" w:eastAsia="Times New Roman" w:hAnsi="Times New Roman" w:cs="Times New Roman"/>
          <w:color w:val="000000"/>
          <w:sz w:val="28"/>
          <w:szCs w:val="28"/>
          <w:shd w:val="clear" w:color="auto" w:fill="FFFFFF"/>
        </w:rPr>
        <w:t>Иными словами,</w:t>
      </w:r>
    </w:p>
    <w:p w14:paraId="6428B77A" w14:textId="40132675" w:rsidR="00022C14" w:rsidRPr="00FB1637" w:rsidRDefault="00000000" w:rsidP="008A3D8B">
      <w:pPr>
        <w:spacing w:before="240" w:after="240" w:line="240" w:lineRule="auto"/>
        <w:rPr>
          <w:rFonts w:ascii="Times New Roman" w:eastAsia="Times New Roman" w:hAnsi="Times New Roman" w:cs="Times New Roman"/>
          <w:color w:val="000000"/>
          <w:sz w:val="28"/>
          <w:szCs w:val="28"/>
          <w:shd w:val="clear" w:color="auto" w:fill="FFFFFF"/>
        </w:rPr>
      </w:pPr>
      <m:oMathPara>
        <m:oMath>
          <m:nary>
            <m:naryPr>
              <m:limLoc m:val="subSup"/>
              <m:ctrlPr>
                <w:rPr>
                  <w:rFonts w:ascii="Cambria Math" w:eastAsia="Times New Roman" w:hAnsi="Cambria Math" w:cs="Times New Roman"/>
                  <w:i/>
                  <w:color w:val="000000"/>
                  <w:sz w:val="28"/>
                  <w:szCs w:val="28"/>
                  <w:shd w:val="clear" w:color="auto" w:fill="FFFFFF"/>
                </w:rPr>
              </m:ctrlPr>
            </m:naryPr>
            <m:sub>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x</m:t>
                  </m:r>
                </m:e>
                <m:sub>
                  <m:r>
                    <w:rPr>
                      <w:rFonts w:ascii="Cambria Math" w:eastAsia="Times New Roman" w:hAnsi="Cambria Math" w:cs="Times New Roman"/>
                      <w:color w:val="000000"/>
                      <w:sz w:val="28"/>
                      <w:szCs w:val="28"/>
                      <w:shd w:val="clear" w:color="auto" w:fill="FFFFFF"/>
                    </w:rPr>
                    <m:t>0</m:t>
                  </m:r>
                </m:sub>
              </m:sSub>
            </m:sub>
            <m:sup>
              <m:r>
                <w:rPr>
                  <w:rFonts w:ascii="Cambria Math" w:eastAsia="Times New Roman" w:hAnsi="Cambria Math" w:cs="Times New Roman"/>
                  <w:color w:val="000000"/>
                  <w:sz w:val="28"/>
                  <w:szCs w:val="28"/>
                  <w:shd w:val="clear" w:color="auto" w:fill="FFFFFF"/>
                </w:rPr>
                <m:t>x</m:t>
              </m:r>
            </m:sup>
            <m:e>
              <m:r>
                <w:rPr>
                  <w:rFonts w:ascii="Cambria Math" w:eastAsia="Times New Roman" w:hAnsi="Cambria Math" w:cs="Times New Roman"/>
                  <w:color w:val="000000"/>
                  <w:sz w:val="28"/>
                  <w:szCs w:val="28"/>
                  <w:shd w:val="clear" w:color="auto" w:fill="FFFFFF"/>
                </w:rPr>
                <m:t>S</m:t>
              </m:r>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t</m:t>
                  </m:r>
                </m:e>
              </m:d>
              <m:r>
                <w:rPr>
                  <w:rFonts w:ascii="Cambria Math" w:eastAsia="Times New Roman" w:hAnsi="Cambria Math" w:cs="Times New Roman"/>
                  <w:color w:val="000000"/>
                  <w:sz w:val="28"/>
                  <w:szCs w:val="28"/>
                  <w:shd w:val="clear" w:color="auto" w:fill="FFFFFF"/>
                </w:rPr>
                <m:t>dt=</m:t>
              </m:r>
              <m:func>
                <m:funcPr>
                  <m:ctrlPr>
                    <w:rPr>
                      <w:rFonts w:ascii="Cambria Math" w:eastAsia="Times New Roman" w:hAnsi="Cambria Math" w:cs="Times New Roman"/>
                      <w:i/>
                      <w:color w:val="000000"/>
                      <w:sz w:val="28"/>
                      <w:szCs w:val="28"/>
                      <w:shd w:val="clear" w:color="auto" w:fill="FFFFFF"/>
                    </w:rPr>
                  </m:ctrlPr>
                </m:funcPr>
                <m:fName>
                  <m:limLow>
                    <m:limLowPr>
                      <m:ctrlPr>
                        <w:rPr>
                          <w:rFonts w:ascii="Cambria Math" w:eastAsia="Times New Roman" w:hAnsi="Cambria Math" w:cs="Times New Roman"/>
                          <w:i/>
                          <w:color w:val="000000"/>
                          <w:sz w:val="28"/>
                          <w:szCs w:val="28"/>
                          <w:shd w:val="clear" w:color="auto" w:fill="FFFFFF"/>
                        </w:rPr>
                      </m:ctrlPr>
                    </m:limLowPr>
                    <m:e>
                      <m:r>
                        <m:rPr>
                          <m:sty m:val="p"/>
                        </m:rPr>
                        <w:rPr>
                          <w:rFonts w:ascii="Cambria Math" w:eastAsia="Times New Roman" w:hAnsi="Cambria Math" w:cs="Times New Roman"/>
                          <w:color w:val="000000"/>
                          <w:sz w:val="28"/>
                          <w:szCs w:val="28"/>
                          <w:shd w:val="clear" w:color="auto" w:fill="FFFFFF"/>
                        </w:rPr>
                        <m:t>lim</m:t>
                      </m:r>
                    </m:e>
                    <m:lim>
                      <m:r>
                        <w:rPr>
                          <w:rFonts w:ascii="Cambria Math" w:eastAsia="Times New Roman" w:hAnsi="Cambria Math" w:cs="Times New Roman"/>
                          <w:color w:val="000000"/>
                          <w:sz w:val="28"/>
                          <w:szCs w:val="28"/>
                          <w:shd w:val="clear" w:color="auto" w:fill="FFFFFF"/>
                        </w:rPr>
                        <m:t>n→∞</m:t>
                      </m:r>
                    </m:lim>
                  </m:limLow>
                </m:fName>
                <m:e>
                  <m:nary>
                    <m:naryPr>
                      <m:limLoc m:val="subSup"/>
                      <m:ctrlPr>
                        <w:rPr>
                          <w:rFonts w:ascii="Cambria Math" w:eastAsia="Times New Roman" w:hAnsi="Cambria Math" w:cs="Times New Roman"/>
                          <w:i/>
                          <w:color w:val="000000"/>
                          <w:sz w:val="28"/>
                          <w:szCs w:val="28"/>
                          <w:shd w:val="clear" w:color="auto" w:fill="FFFFFF"/>
                        </w:rPr>
                      </m:ctrlPr>
                    </m:naryPr>
                    <m:sub>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x</m:t>
                          </m:r>
                        </m:e>
                        <m:sub>
                          <m:r>
                            <w:rPr>
                              <w:rFonts w:ascii="Cambria Math" w:eastAsia="Times New Roman" w:hAnsi="Cambria Math" w:cs="Times New Roman"/>
                              <w:color w:val="000000"/>
                              <w:sz w:val="28"/>
                              <w:szCs w:val="28"/>
                              <w:shd w:val="clear" w:color="auto" w:fill="FFFFFF"/>
                            </w:rPr>
                            <m:t>0</m:t>
                          </m:r>
                        </m:sub>
                      </m:sSub>
                    </m:sub>
                    <m:sup>
                      <m:r>
                        <w:rPr>
                          <w:rFonts w:ascii="Cambria Math" w:eastAsia="Times New Roman" w:hAnsi="Cambria Math" w:cs="Times New Roman"/>
                          <w:color w:val="000000"/>
                          <w:sz w:val="28"/>
                          <w:szCs w:val="28"/>
                          <w:shd w:val="clear" w:color="auto" w:fill="FFFFFF"/>
                        </w:rPr>
                        <m:t>x</m:t>
                      </m:r>
                    </m:sup>
                    <m:e>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S</m:t>
                          </m:r>
                        </m:e>
                        <m:sub>
                          <m:r>
                            <w:rPr>
                              <w:rFonts w:ascii="Cambria Math" w:eastAsia="Times New Roman" w:hAnsi="Cambria Math" w:cs="Times New Roman"/>
                              <w:color w:val="000000"/>
                              <w:sz w:val="28"/>
                              <w:szCs w:val="28"/>
                              <w:shd w:val="clear" w:color="auto" w:fill="FFFFFF"/>
                            </w:rPr>
                            <m:t>n</m:t>
                          </m:r>
                        </m:sub>
                      </m:sSub>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t</m:t>
                          </m:r>
                        </m:e>
                      </m:d>
                      <m:r>
                        <w:rPr>
                          <w:rFonts w:ascii="Cambria Math" w:eastAsia="Times New Roman" w:hAnsi="Cambria Math" w:cs="Times New Roman"/>
                          <w:color w:val="000000"/>
                          <w:sz w:val="28"/>
                          <w:szCs w:val="28"/>
                          <w:shd w:val="clear" w:color="auto" w:fill="FFFFFF"/>
                        </w:rPr>
                        <m:t>dt=</m:t>
                      </m:r>
                      <m:func>
                        <m:funcPr>
                          <m:ctrlPr>
                            <w:rPr>
                              <w:rFonts w:ascii="Cambria Math" w:eastAsia="Times New Roman" w:hAnsi="Cambria Math" w:cs="Times New Roman"/>
                              <w:i/>
                              <w:color w:val="000000"/>
                              <w:sz w:val="28"/>
                              <w:szCs w:val="28"/>
                              <w:shd w:val="clear" w:color="auto" w:fill="FFFFFF"/>
                            </w:rPr>
                          </m:ctrlPr>
                        </m:funcPr>
                        <m:fName>
                          <m:limLow>
                            <m:limLowPr>
                              <m:ctrlPr>
                                <w:rPr>
                                  <w:rFonts w:ascii="Cambria Math" w:eastAsia="Times New Roman" w:hAnsi="Cambria Math" w:cs="Times New Roman"/>
                                  <w:i/>
                                  <w:color w:val="000000"/>
                                  <w:sz w:val="28"/>
                                  <w:szCs w:val="28"/>
                                  <w:shd w:val="clear" w:color="auto" w:fill="FFFFFF"/>
                                </w:rPr>
                              </m:ctrlPr>
                            </m:limLowPr>
                            <m:e>
                              <m:r>
                                <m:rPr>
                                  <m:sty m:val="p"/>
                                </m:rPr>
                                <w:rPr>
                                  <w:rFonts w:ascii="Cambria Math" w:eastAsia="Times New Roman" w:hAnsi="Cambria Math" w:cs="Times New Roman"/>
                                  <w:color w:val="000000"/>
                                  <w:sz w:val="28"/>
                                  <w:szCs w:val="28"/>
                                  <w:shd w:val="clear" w:color="auto" w:fill="FFFFFF"/>
                                </w:rPr>
                                <m:t>lim</m:t>
                              </m:r>
                            </m:e>
                            <m:lim>
                              <m:r>
                                <w:rPr>
                                  <w:rFonts w:ascii="Cambria Math" w:eastAsia="Times New Roman" w:hAnsi="Cambria Math" w:cs="Times New Roman"/>
                                  <w:color w:val="000000"/>
                                  <w:sz w:val="28"/>
                                  <w:szCs w:val="28"/>
                                  <w:shd w:val="clear" w:color="auto" w:fill="FFFFFF"/>
                                </w:rPr>
                                <m:t>n→∞</m:t>
                              </m:r>
                            </m:lim>
                          </m:limLow>
                        </m:fName>
                        <m:e>
                          <m:nary>
                            <m:naryPr>
                              <m:limLoc m:val="subSup"/>
                              <m:ctrlPr>
                                <w:rPr>
                                  <w:rFonts w:ascii="Cambria Math" w:eastAsia="Times New Roman" w:hAnsi="Cambria Math" w:cs="Times New Roman"/>
                                  <w:i/>
                                  <w:color w:val="000000"/>
                                  <w:sz w:val="28"/>
                                  <w:szCs w:val="28"/>
                                  <w:shd w:val="clear" w:color="auto" w:fill="FFFFFF"/>
                                </w:rPr>
                              </m:ctrlPr>
                            </m:naryPr>
                            <m:sub>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x</m:t>
                                  </m:r>
                                </m:e>
                                <m:sub>
                                  <m:r>
                                    <w:rPr>
                                      <w:rFonts w:ascii="Cambria Math" w:eastAsia="Times New Roman" w:hAnsi="Cambria Math" w:cs="Times New Roman"/>
                                      <w:color w:val="000000"/>
                                      <w:sz w:val="28"/>
                                      <w:szCs w:val="28"/>
                                      <w:shd w:val="clear" w:color="auto" w:fill="FFFFFF"/>
                                    </w:rPr>
                                    <m:t>0</m:t>
                                  </m:r>
                                </m:sub>
                              </m:sSub>
                            </m:sub>
                            <m:sup>
                              <m:r>
                                <w:rPr>
                                  <w:rFonts w:ascii="Cambria Math" w:eastAsia="Times New Roman" w:hAnsi="Cambria Math" w:cs="Times New Roman"/>
                                  <w:color w:val="000000"/>
                                  <w:sz w:val="28"/>
                                  <w:szCs w:val="28"/>
                                  <w:shd w:val="clear" w:color="auto" w:fill="FFFFFF"/>
                                </w:rPr>
                                <m:t>x</m:t>
                              </m:r>
                            </m:sup>
                            <m:e>
                              <m:d>
                                <m:dPr>
                                  <m:begChr m:val="["/>
                                  <m:endChr m:val="]"/>
                                  <m:ctrlPr>
                                    <w:rPr>
                                      <w:rFonts w:ascii="Cambria Math" w:eastAsia="Times New Roman" w:hAnsi="Cambria Math" w:cs="Times New Roman"/>
                                      <w:i/>
                                      <w:color w:val="000000"/>
                                      <w:sz w:val="28"/>
                                      <w:szCs w:val="28"/>
                                      <w:shd w:val="clear" w:color="auto" w:fill="FFFFFF"/>
                                    </w:rPr>
                                  </m:ctrlPr>
                                </m:dPr>
                                <m:e>
                                  <m:nary>
                                    <m:naryPr>
                                      <m:chr m:val="∑"/>
                                      <m:limLoc m:val="undOvr"/>
                                      <m:ctrlPr>
                                        <w:rPr>
                                          <w:rFonts w:ascii="Cambria Math" w:eastAsia="Times New Roman" w:hAnsi="Cambria Math" w:cs="Times New Roman"/>
                                          <w:i/>
                                          <w:color w:val="000000"/>
                                          <w:sz w:val="28"/>
                                          <w:szCs w:val="28"/>
                                          <w:shd w:val="clear" w:color="auto" w:fill="FFFFFF"/>
                                        </w:rPr>
                                      </m:ctrlPr>
                                    </m:naryPr>
                                    <m:sub>
                                      <m:r>
                                        <w:rPr>
                                          <w:rFonts w:ascii="Cambria Math" w:eastAsia="Times New Roman" w:hAnsi="Cambria Math" w:cs="Times New Roman"/>
                                          <w:color w:val="000000"/>
                                          <w:sz w:val="28"/>
                                          <w:szCs w:val="28"/>
                                          <w:shd w:val="clear" w:color="auto" w:fill="FFFFFF"/>
                                        </w:rPr>
                                        <m:t>k=1</m:t>
                                      </m:r>
                                    </m:sub>
                                    <m:sup>
                                      <m:r>
                                        <w:rPr>
                                          <w:rFonts w:ascii="Cambria Math" w:eastAsia="Times New Roman" w:hAnsi="Cambria Math" w:cs="Times New Roman"/>
                                          <w:color w:val="000000"/>
                                          <w:sz w:val="28"/>
                                          <w:szCs w:val="28"/>
                                          <w:shd w:val="clear" w:color="auto" w:fill="FFFFFF"/>
                                        </w:rPr>
                                        <m:t>n</m:t>
                                      </m:r>
                                    </m:sup>
                                    <m:e>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f</m:t>
                                          </m:r>
                                        </m:e>
                                        <m:sub>
                                          <m:r>
                                            <w:rPr>
                                              <w:rFonts w:ascii="Cambria Math" w:eastAsia="Times New Roman" w:hAnsi="Cambria Math" w:cs="Times New Roman"/>
                                              <w:color w:val="000000"/>
                                              <w:sz w:val="28"/>
                                              <w:szCs w:val="28"/>
                                              <w:shd w:val="clear" w:color="auto" w:fill="FFFFFF"/>
                                            </w:rPr>
                                            <m:t>k</m:t>
                                          </m:r>
                                        </m:sub>
                                      </m:sSub>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t</m:t>
                                          </m:r>
                                        </m:e>
                                      </m:d>
                                    </m:e>
                                  </m:nary>
                                </m:e>
                              </m:d>
                              <m:r>
                                <w:rPr>
                                  <w:rFonts w:ascii="Cambria Math" w:eastAsia="Times New Roman" w:hAnsi="Cambria Math" w:cs="Times New Roman"/>
                                  <w:color w:val="000000"/>
                                  <w:sz w:val="28"/>
                                  <w:szCs w:val="28"/>
                                  <w:shd w:val="clear" w:color="auto" w:fill="FFFFFF"/>
                                </w:rPr>
                                <m:t>dt=</m:t>
                              </m:r>
                              <m:func>
                                <m:funcPr>
                                  <m:ctrlPr>
                                    <w:rPr>
                                      <w:rFonts w:ascii="Cambria Math" w:eastAsia="Times New Roman" w:hAnsi="Cambria Math" w:cs="Times New Roman"/>
                                      <w:i/>
                                      <w:color w:val="000000"/>
                                      <w:sz w:val="28"/>
                                      <w:szCs w:val="28"/>
                                      <w:shd w:val="clear" w:color="auto" w:fill="FFFFFF"/>
                                    </w:rPr>
                                  </m:ctrlPr>
                                </m:funcPr>
                                <m:fName>
                                  <m:limLow>
                                    <m:limLowPr>
                                      <m:ctrlPr>
                                        <w:rPr>
                                          <w:rFonts w:ascii="Cambria Math" w:eastAsia="Times New Roman" w:hAnsi="Cambria Math" w:cs="Times New Roman"/>
                                          <w:i/>
                                          <w:color w:val="000000"/>
                                          <w:sz w:val="28"/>
                                          <w:szCs w:val="28"/>
                                          <w:shd w:val="clear" w:color="auto" w:fill="FFFFFF"/>
                                        </w:rPr>
                                      </m:ctrlPr>
                                    </m:limLowPr>
                                    <m:e>
                                      <m:r>
                                        <m:rPr>
                                          <m:sty m:val="p"/>
                                        </m:rPr>
                                        <w:rPr>
                                          <w:rFonts w:ascii="Cambria Math" w:eastAsia="Times New Roman" w:hAnsi="Cambria Math" w:cs="Times New Roman"/>
                                          <w:color w:val="000000"/>
                                          <w:sz w:val="28"/>
                                          <w:szCs w:val="28"/>
                                          <w:shd w:val="clear" w:color="auto" w:fill="FFFFFF"/>
                                        </w:rPr>
                                        <m:t>lim</m:t>
                                      </m:r>
                                    </m:e>
                                    <m:lim>
                                      <m:r>
                                        <w:rPr>
                                          <w:rFonts w:ascii="Cambria Math" w:eastAsia="Times New Roman" w:hAnsi="Cambria Math" w:cs="Times New Roman"/>
                                          <w:color w:val="000000"/>
                                          <w:sz w:val="28"/>
                                          <w:szCs w:val="28"/>
                                          <w:shd w:val="clear" w:color="auto" w:fill="FFFFFF"/>
                                        </w:rPr>
                                        <m:t>n→∞</m:t>
                                      </m:r>
                                    </m:lim>
                                  </m:limLow>
                                </m:fName>
                                <m:e>
                                  <m:nary>
                                    <m:naryPr>
                                      <m:chr m:val="∑"/>
                                      <m:limLoc m:val="undOvr"/>
                                      <m:ctrlPr>
                                        <w:rPr>
                                          <w:rFonts w:ascii="Cambria Math" w:eastAsia="Times New Roman" w:hAnsi="Cambria Math" w:cs="Times New Roman"/>
                                          <w:i/>
                                          <w:color w:val="000000"/>
                                          <w:sz w:val="28"/>
                                          <w:szCs w:val="28"/>
                                          <w:shd w:val="clear" w:color="auto" w:fill="FFFFFF"/>
                                        </w:rPr>
                                      </m:ctrlPr>
                                    </m:naryPr>
                                    <m:sub>
                                      <m:r>
                                        <w:rPr>
                                          <w:rFonts w:ascii="Cambria Math" w:eastAsia="Times New Roman" w:hAnsi="Cambria Math" w:cs="Times New Roman"/>
                                          <w:color w:val="000000"/>
                                          <w:sz w:val="28"/>
                                          <w:szCs w:val="28"/>
                                          <w:shd w:val="clear" w:color="auto" w:fill="FFFFFF"/>
                                        </w:rPr>
                                        <m:t>k=1</m:t>
                                      </m:r>
                                    </m:sub>
                                    <m:sup>
                                      <m:r>
                                        <w:rPr>
                                          <w:rFonts w:ascii="Cambria Math" w:eastAsia="Times New Roman" w:hAnsi="Cambria Math" w:cs="Times New Roman"/>
                                          <w:color w:val="000000"/>
                                          <w:sz w:val="28"/>
                                          <w:szCs w:val="28"/>
                                          <w:shd w:val="clear" w:color="auto" w:fill="FFFFFF"/>
                                        </w:rPr>
                                        <m:t>n</m:t>
                                      </m:r>
                                    </m:sup>
                                    <m:e>
                                      <m:nary>
                                        <m:naryPr>
                                          <m:limLoc m:val="subSup"/>
                                          <m:ctrlPr>
                                            <w:rPr>
                                              <w:rFonts w:ascii="Cambria Math" w:eastAsia="Times New Roman" w:hAnsi="Cambria Math" w:cs="Times New Roman"/>
                                              <w:i/>
                                              <w:color w:val="000000"/>
                                              <w:sz w:val="28"/>
                                              <w:szCs w:val="28"/>
                                              <w:shd w:val="clear" w:color="auto" w:fill="FFFFFF"/>
                                            </w:rPr>
                                          </m:ctrlPr>
                                        </m:naryPr>
                                        <m:sub>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x</m:t>
                                              </m:r>
                                            </m:e>
                                            <m:sub>
                                              <m:r>
                                                <w:rPr>
                                                  <w:rFonts w:ascii="Cambria Math" w:eastAsia="Times New Roman" w:hAnsi="Cambria Math" w:cs="Times New Roman"/>
                                                  <w:color w:val="000000"/>
                                                  <w:sz w:val="28"/>
                                                  <w:szCs w:val="28"/>
                                                  <w:shd w:val="clear" w:color="auto" w:fill="FFFFFF"/>
                                                </w:rPr>
                                                <m:t>0</m:t>
                                              </m:r>
                                            </m:sub>
                                          </m:sSub>
                                        </m:sub>
                                        <m:sup>
                                          <m:r>
                                            <w:rPr>
                                              <w:rFonts w:ascii="Cambria Math" w:eastAsia="Times New Roman" w:hAnsi="Cambria Math" w:cs="Times New Roman"/>
                                              <w:color w:val="000000"/>
                                              <w:sz w:val="28"/>
                                              <w:szCs w:val="28"/>
                                              <w:shd w:val="clear" w:color="auto" w:fill="FFFFFF"/>
                                            </w:rPr>
                                            <m:t>x</m:t>
                                          </m:r>
                                        </m:sup>
                                        <m:e>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f</m:t>
                                              </m:r>
                                            </m:e>
                                            <m:sub>
                                              <m:r>
                                                <w:rPr>
                                                  <w:rFonts w:ascii="Cambria Math" w:eastAsia="Times New Roman" w:hAnsi="Cambria Math" w:cs="Times New Roman"/>
                                                  <w:color w:val="000000"/>
                                                  <w:sz w:val="28"/>
                                                  <w:szCs w:val="28"/>
                                                  <w:shd w:val="clear" w:color="auto" w:fill="FFFFFF"/>
                                                </w:rPr>
                                                <m:t>k</m:t>
                                              </m:r>
                                            </m:sub>
                                          </m:sSub>
                                        </m:e>
                                      </m:nary>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t</m:t>
                                          </m:r>
                                        </m:e>
                                      </m:d>
                                      <m:r>
                                        <w:rPr>
                                          <w:rFonts w:ascii="Cambria Math" w:eastAsia="Times New Roman" w:hAnsi="Cambria Math" w:cs="Times New Roman"/>
                                          <w:color w:val="000000"/>
                                          <w:sz w:val="28"/>
                                          <w:szCs w:val="28"/>
                                          <w:shd w:val="clear" w:color="auto" w:fill="FFFFFF"/>
                                        </w:rPr>
                                        <m:t>dt,</m:t>
                                      </m:r>
                                    </m:e>
                                  </m:nary>
                                </m:e>
                              </m:func>
                            </m:e>
                          </m:nary>
                        </m:e>
                      </m:func>
                    </m:e>
                  </m:nary>
                </m:e>
              </m:func>
            </m:e>
          </m:nary>
        </m:oMath>
      </m:oMathPara>
    </w:p>
    <w:p w14:paraId="39B739B6" w14:textId="7CDBE73D" w:rsidR="00FB1637" w:rsidRDefault="00FB1637" w:rsidP="008A3D8B">
      <w:pPr>
        <w:spacing w:before="240" w:after="240" w:line="24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т. е.</w:t>
      </w:r>
    </w:p>
    <w:p w14:paraId="1B431117" w14:textId="500A6657" w:rsidR="00FB1637" w:rsidRPr="00FB1637" w:rsidRDefault="00000000" w:rsidP="008A3D8B">
      <w:pPr>
        <w:spacing w:before="240" w:after="240" w:line="240" w:lineRule="auto"/>
        <w:rPr>
          <w:rFonts w:ascii="Times New Roman" w:eastAsia="Times New Roman" w:hAnsi="Times New Roman" w:cs="Times New Roman"/>
          <w:color w:val="000000"/>
          <w:sz w:val="28"/>
          <w:szCs w:val="28"/>
          <w:shd w:val="clear" w:color="auto" w:fill="FFFFFF"/>
        </w:rPr>
      </w:pPr>
      <m:oMathPara>
        <m:oMath>
          <m:nary>
            <m:naryPr>
              <m:limLoc m:val="subSup"/>
              <m:ctrlPr>
                <w:rPr>
                  <w:rFonts w:ascii="Cambria Math" w:eastAsia="Times New Roman" w:hAnsi="Cambria Math" w:cs="Times New Roman"/>
                  <w:i/>
                  <w:color w:val="000000"/>
                  <w:sz w:val="28"/>
                  <w:szCs w:val="28"/>
                  <w:shd w:val="clear" w:color="auto" w:fill="FFFFFF"/>
                </w:rPr>
              </m:ctrlPr>
            </m:naryPr>
            <m:sub>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lang w:val="en-US"/>
                    </w:rPr>
                    <m:t>x</m:t>
                  </m:r>
                </m:e>
                <m:sub>
                  <m:r>
                    <w:rPr>
                      <w:rFonts w:ascii="Cambria Math" w:eastAsia="Times New Roman" w:hAnsi="Cambria Math" w:cs="Times New Roman"/>
                      <w:color w:val="000000"/>
                      <w:sz w:val="28"/>
                      <w:szCs w:val="28"/>
                      <w:shd w:val="clear" w:color="auto" w:fill="FFFFFF"/>
                    </w:rPr>
                    <m:t>0</m:t>
                  </m:r>
                </m:sub>
              </m:sSub>
            </m:sub>
            <m:sup>
              <m:r>
                <w:rPr>
                  <w:rFonts w:ascii="Cambria Math" w:eastAsia="Times New Roman" w:hAnsi="Cambria Math" w:cs="Times New Roman"/>
                  <w:color w:val="000000"/>
                  <w:sz w:val="28"/>
                  <w:szCs w:val="28"/>
                  <w:shd w:val="clear" w:color="auto" w:fill="FFFFFF"/>
                </w:rPr>
                <m:t>x</m:t>
              </m:r>
            </m:sup>
            <m:e>
              <m:r>
                <w:rPr>
                  <w:rFonts w:ascii="Cambria Math" w:eastAsia="Times New Roman" w:hAnsi="Cambria Math" w:cs="Times New Roman"/>
                  <w:color w:val="000000"/>
                  <w:sz w:val="28"/>
                  <w:szCs w:val="28"/>
                  <w:shd w:val="clear" w:color="auto" w:fill="FFFFFF"/>
                </w:rPr>
                <m:t>S</m:t>
              </m:r>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t</m:t>
                  </m:r>
                </m:e>
              </m:d>
              <m:r>
                <w:rPr>
                  <w:rFonts w:ascii="Cambria Math" w:eastAsia="Times New Roman" w:hAnsi="Cambria Math" w:cs="Times New Roman"/>
                  <w:color w:val="000000"/>
                  <w:sz w:val="28"/>
                  <w:szCs w:val="28"/>
                  <w:shd w:val="clear" w:color="auto" w:fill="FFFFFF"/>
                </w:rPr>
                <m:t>dt=</m:t>
              </m:r>
              <m:nary>
                <m:naryPr>
                  <m:chr m:val="∑"/>
                  <m:limLoc m:val="undOvr"/>
                  <m:ctrlPr>
                    <w:rPr>
                      <w:rFonts w:ascii="Cambria Math" w:eastAsia="Times New Roman" w:hAnsi="Cambria Math" w:cs="Times New Roman"/>
                      <w:i/>
                      <w:color w:val="000000"/>
                      <w:sz w:val="28"/>
                      <w:szCs w:val="28"/>
                      <w:shd w:val="clear" w:color="auto" w:fill="FFFFFF"/>
                    </w:rPr>
                  </m:ctrlPr>
                </m:naryPr>
                <m:sub>
                  <m:r>
                    <w:rPr>
                      <w:rFonts w:ascii="Cambria Math" w:eastAsia="Times New Roman" w:hAnsi="Cambria Math" w:cs="Times New Roman"/>
                      <w:color w:val="000000"/>
                      <w:sz w:val="28"/>
                      <w:szCs w:val="28"/>
                      <w:shd w:val="clear" w:color="auto" w:fill="FFFFFF"/>
                    </w:rPr>
                    <m:t>k=1</m:t>
                  </m:r>
                </m:sub>
                <m:sup>
                  <m:r>
                    <w:rPr>
                      <w:rFonts w:ascii="Cambria Math" w:eastAsia="Times New Roman" w:hAnsi="Cambria Math" w:cs="Times New Roman"/>
                      <w:color w:val="000000"/>
                      <w:sz w:val="28"/>
                      <w:szCs w:val="28"/>
                      <w:shd w:val="clear" w:color="auto" w:fill="FFFFFF"/>
                    </w:rPr>
                    <m:t>∞</m:t>
                  </m:r>
                </m:sup>
                <m:e>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f</m:t>
                      </m:r>
                    </m:e>
                    <m:sub>
                      <m:r>
                        <w:rPr>
                          <w:rFonts w:ascii="Cambria Math" w:eastAsia="Times New Roman" w:hAnsi="Cambria Math" w:cs="Times New Roman"/>
                          <w:color w:val="000000"/>
                          <w:sz w:val="28"/>
                          <w:szCs w:val="28"/>
                          <w:shd w:val="clear" w:color="auto" w:fill="FFFFFF"/>
                        </w:rPr>
                        <m:t>k</m:t>
                      </m:r>
                    </m:sub>
                  </m:sSub>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t</m:t>
                      </m:r>
                    </m:e>
                  </m:d>
                  <m:r>
                    <w:rPr>
                      <w:rFonts w:ascii="Cambria Math" w:eastAsia="Times New Roman" w:hAnsi="Cambria Math" w:cs="Times New Roman"/>
                      <w:color w:val="000000"/>
                      <w:sz w:val="28"/>
                      <w:szCs w:val="28"/>
                      <w:shd w:val="clear" w:color="auto" w:fill="FFFFFF"/>
                    </w:rPr>
                    <m:t>dt.</m:t>
                  </m:r>
                </m:e>
              </m:nary>
            </m:e>
          </m:nary>
        </m:oMath>
      </m:oMathPara>
    </w:p>
    <w:p w14:paraId="3A050A06" w14:textId="4CA7237C" w:rsidR="00FB1637" w:rsidRDefault="00FB1637" w:rsidP="008A3D8B">
      <w:pPr>
        <w:spacing w:before="240" w:after="240" w:line="24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ab/>
        <w:t xml:space="preserve">Если ряд </w:t>
      </w:r>
      <m:oMath>
        <m:nary>
          <m:naryPr>
            <m:chr m:val="∑"/>
            <m:limLoc m:val="undOvr"/>
            <m:ctrlPr>
              <w:rPr>
                <w:rFonts w:ascii="Cambria Math" w:eastAsia="Times New Roman" w:hAnsi="Cambria Math" w:cs="Times New Roman"/>
                <w:i/>
                <w:color w:val="000000"/>
                <w:sz w:val="28"/>
                <w:szCs w:val="28"/>
                <w:shd w:val="clear" w:color="auto" w:fill="FFFFFF"/>
              </w:rPr>
            </m:ctrlPr>
          </m:naryPr>
          <m:sub>
            <m:r>
              <w:rPr>
                <w:rFonts w:ascii="Cambria Math" w:eastAsia="Times New Roman" w:hAnsi="Cambria Math" w:cs="Times New Roman"/>
                <w:color w:val="000000"/>
                <w:sz w:val="28"/>
                <w:szCs w:val="28"/>
                <w:shd w:val="clear" w:color="auto" w:fill="FFFFFF"/>
                <w:lang w:val="en-US"/>
              </w:rPr>
              <m:t>n</m:t>
            </m:r>
            <m:r>
              <w:rPr>
                <w:rFonts w:ascii="Cambria Math" w:eastAsia="Times New Roman" w:hAnsi="Cambria Math" w:cs="Times New Roman"/>
                <w:color w:val="000000"/>
                <w:sz w:val="28"/>
                <w:szCs w:val="28"/>
                <w:shd w:val="clear" w:color="auto" w:fill="FFFFFF"/>
              </w:rPr>
              <m:t>=1</m:t>
            </m:r>
          </m:sub>
          <m:sup>
            <m:r>
              <w:rPr>
                <w:rFonts w:ascii="Cambria Math" w:eastAsia="Times New Roman" w:hAnsi="Cambria Math" w:cs="Times New Roman"/>
                <w:color w:val="000000"/>
                <w:sz w:val="28"/>
                <w:szCs w:val="28"/>
                <w:shd w:val="clear" w:color="auto" w:fill="FFFFFF"/>
              </w:rPr>
              <m:t>∞</m:t>
            </m:r>
          </m:sup>
          <m:e>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f</m:t>
                </m:r>
              </m:e>
              <m:sub>
                <m:r>
                  <w:rPr>
                    <w:rFonts w:ascii="Cambria Math" w:eastAsia="Times New Roman" w:hAnsi="Cambria Math" w:cs="Times New Roman"/>
                    <w:color w:val="000000"/>
                    <w:sz w:val="28"/>
                    <w:szCs w:val="28"/>
                    <w:shd w:val="clear" w:color="auto" w:fill="FFFFFF"/>
                  </w:rPr>
                  <m:t>n</m:t>
                </m:r>
              </m:sub>
            </m:sSub>
            <m:r>
              <w:rPr>
                <w:rFonts w:ascii="Cambria Math" w:eastAsia="Times New Roman" w:hAnsi="Cambria Math" w:cs="Times New Roman"/>
                <w:color w:val="000000"/>
                <w:sz w:val="28"/>
                <w:szCs w:val="28"/>
                <w:shd w:val="clear" w:color="auto" w:fill="FFFFFF"/>
              </w:rPr>
              <m:t xml:space="preserve">(t) </m:t>
            </m:r>
          </m:e>
        </m:nary>
      </m:oMath>
      <w:r w:rsidR="00C85D8E">
        <w:rPr>
          <w:rFonts w:ascii="Times New Roman" w:eastAsia="Times New Roman" w:hAnsi="Times New Roman" w:cs="Times New Roman"/>
          <w:color w:val="000000"/>
          <w:sz w:val="28"/>
          <w:szCs w:val="28"/>
          <w:shd w:val="clear" w:color="auto" w:fill="FFFFFF"/>
        </w:rPr>
        <w:t xml:space="preserve">не является равномерно сходящимся, то его, вообще говоря, нельзя </w:t>
      </w:r>
      <w:proofErr w:type="spellStart"/>
      <w:r w:rsidR="00C85D8E">
        <w:rPr>
          <w:rFonts w:ascii="Times New Roman" w:eastAsia="Times New Roman" w:hAnsi="Times New Roman" w:cs="Times New Roman"/>
          <w:color w:val="000000"/>
          <w:sz w:val="28"/>
          <w:szCs w:val="28"/>
          <w:shd w:val="clear" w:color="auto" w:fill="FFFFFF"/>
        </w:rPr>
        <w:t>почленно</w:t>
      </w:r>
      <w:proofErr w:type="spellEnd"/>
      <w:r w:rsidR="00C85D8E">
        <w:rPr>
          <w:rFonts w:ascii="Times New Roman" w:eastAsia="Times New Roman" w:hAnsi="Times New Roman" w:cs="Times New Roman"/>
          <w:color w:val="000000"/>
          <w:sz w:val="28"/>
          <w:szCs w:val="28"/>
          <w:shd w:val="clear" w:color="auto" w:fill="FFFFFF"/>
        </w:rPr>
        <w:t xml:space="preserve"> интегрировать, т. е. </w:t>
      </w:r>
    </w:p>
    <w:p w14:paraId="43092284" w14:textId="54D3457A" w:rsidR="00C85D8E" w:rsidRPr="00C85D8E" w:rsidRDefault="00000000" w:rsidP="008A3D8B">
      <w:pPr>
        <w:spacing w:before="240" w:after="240" w:line="240" w:lineRule="auto"/>
        <w:rPr>
          <w:rFonts w:ascii="Times New Roman" w:eastAsia="Times New Roman" w:hAnsi="Times New Roman" w:cs="Times New Roman"/>
          <w:color w:val="000000"/>
          <w:sz w:val="28"/>
          <w:szCs w:val="28"/>
          <w:shd w:val="clear" w:color="auto" w:fill="FFFFFF"/>
        </w:rPr>
      </w:pPr>
      <m:oMathPara>
        <m:oMath>
          <m:nary>
            <m:naryPr>
              <m:limLoc m:val="subSup"/>
              <m:ctrlPr>
                <w:rPr>
                  <w:rFonts w:ascii="Cambria Math" w:eastAsia="Times New Roman" w:hAnsi="Cambria Math" w:cs="Times New Roman"/>
                  <w:i/>
                  <w:color w:val="000000"/>
                  <w:sz w:val="28"/>
                  <w:szCs w:val="28"/>
                  <w:shd w:val="clear" w:color="auto" w:fill="FFFFFF"/>
                </w:rPr>
              </m:ctrlPr>
            </m:naryPr>
            <m:sub>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x</m:t>
                  </m:r>
                </m:e>
                <m:sub>
                  <m:r>
                    <w:rPr>
                      <w:rFonts w:ascii="Cambria Math" w:eastAsia="Times New Roman" w:hAnsi="Cambria Math" w:cs="Times New Roman"/>
                      <w:color w:val="000000"/>
                      <w:sz w:val="28"/>
                      <w:szCs w:val="28"/>
                      <w:shd w:val="clear" w:color="auto" w:fill="FFFFFF"/>
                    </w:rPr>
                    <m:t>0</m:t>
                  </m:r>
                </m:sub>
              </m:sSub>
            </m:sub>
            <m:sup>
              <m:r>
                <w:rPr>
                  <w:rFonts w:ascii="Cambria Math" w:eastAsia="Times New Roman" w:hAnsi="Cambria Math" w:cs="Times New Roman"/>
                  <w:color w:val="000000"/>
                  <w:sz w:val="28"/>
                  <w:szCs w:val="28"/>
                  <w:shd w:val="clear" w:color="auto" w:fill="FFFFFF"/>
                </w:rPr>
                <m:t>x</m:t>
              </m:r>
            </m:sup>
            <m:e>
              <m:r>
                <w:rPr>
                  <w:rFonts w:ascii="Cambria Math" w:eastAsia="Times New Roman" w:hAnsi="Cambria Math" w:cs="Times New Roman"/>
                  <w:color w:val="000000"/>
                  <w:sz w:val="28"/>
                  <w:szCs w:val="28"/>
                  <w:shd w:val="clear" w:color="auto" w:fill="FFFFFF"/>
                </w:rPr>
                <m:t>S</m:t>
              </m:r>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t</m:t>
                  </m:r>
                </m:e>
              </m:d>
              <m:r>
                <w:rPr>
                  <w:rFonts w:ascii="Cambria Math" w:eastAsia="Times New Roman" w:hAnsi="Cambria Math" w:cs="Times New Roman"/>
                  <w:color w:val="000000"/>
                  <w:sz w:val="28"/>
                  <w:szCs w:val="28"/>
                  <w:shd w:val="clear" w:color="auto" w:fill="FFFFFF"/>
                </w:rPr>
                <m:t>dt≠</m:t>
              </m:r>
              <m:nary>
                <m:naryPr>
                  <m:chr m:val="∑"/>
                  <m:limLoc m:val="undOvr"/>
                  <m:ctrlPr>
                    <w:rPr>
                      <w:rFonts w:ascii="Cambria Math" w:eastAsia="Times New Roman" w:hAnsi="Cambria Math" w:cs="Times New Roman"/>
                      <w:i/>
                      <w:color w:val="000000"/>
                      <w:sz w:val="28"/>
                      <w:szCs w:val="28"/>
                      <w:shd w:val="clear" w:color="auto" w:fill="FFFFFF"/>
                    </w:rPr>
                  </m:ctrlPr>
                </m:naryPr>
                <m:sub>
                  <m:r>
                    <w:rPr>
                      <w:rFonts w:ascii="Cambria Math" w:eastAsia="Times New Roman" w:hAnsi="Cambria Math" w:cs="Times New Roman"/>
                      <w:color w:val="000000"/>
                      <w:sz w:val="28"/>
                      <w:szCs w:val="28"/>
                      <w:shd w:val="clear" w:color="auto" w:fill="FFFFFF"/>
                    </w:rPr>
                    <m:t>n=1</m:t>
                  </m:r>
                </m:sub>
                <m:sup>
                  <m:r>
                    <w:rPr>
                      <w:rFonts w:ascii="Cambria Math" w:eastAsia="Times New Roman" w:hAnsi="Cambria Math" w:cs="Times New Roman"/>
                      <w:color w:val="000000"/>
                      <w:sz w:val="28"/>
                      <w:szCs w:val="28"/>
                      <w:shd w:val="clear" w:color="auto" w:fill="FFFFFF"/>
                    </w:rPr>
                    <m:t>∞</m:t>
                  </m:r>
                </m:sup>
                <m:e>
                  <m:nary>
                    <m:naryPr>
                      <m:limLoc m:val="subSup"/>
                      <m:ctrlPr>
                        <w:rPr>
                          <w:rFonts w:ascii="Cambria Math" w:eastAsia="Times New Roman" w:hAnsi="Cambria Math" w:cs="Times New Roman"/>
                          <w:i/>
                          <w:color w:val="000000"/>
                          <w:sz w:val="28"/>
                          <w:szCs w:val="28"/>
                          <w:shd w:val="clear" w:color="auto" w:fill="FFFFFF"/>
                        </w:rPr>
                      </m:ctrlPr>
                    </m:naryPr>
                    <m:sub>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x</m:t>
                          </m:r>
                        </m:e>
                        <m:sub>
                          <m:r>
                            <w:rPr>
                              <w:rFonts w:ascii="Cambria Math" w:eastAsia="Times New Roman" w:hAnsi="Cambria Math" w:cs="Times New Roman"/>
                              <w:color w:val="000000"/>
                              <w:sz w:val="28"/>
                              <w:szCs w:val="28"/>
                              <w:shd w:val="clear" w:color="auto" w:fill="FFFFFF"/>
                            </w:rPr>
                            <m:t>0</m:t>
                          </m:r>
                        </m:sub>
                      </m:sSub>
                    </m:sub>
                    <m:sup>
                      <m:r>
                        <w:rPr>
                          <w:rFonts w:ascii="Cambria Math" w:eastAsia="Times New Roman" w:hAnsi="Cambria Math" w:cs="Times New Roman"/>
                          <w:color w:val="000000"/>
                          <w:sz w:val="28"/>
                          <w:szCs w:val="28"/>
                          <w:shd w:val="clear" w:color="auto" w:fill="FFFFFF"/>
                        </w:rPr>
                        <m:t>x</m:t>
                      </m:r>
                    </m:sup>
                    <m:e>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f</m:t>
                          </m:r>
                        </m:e>
                        <m:sub>
                          <m:r>
                            <w:rPr>
                              <w:rFonts w:ascii="Cambria Math" w:eastAsia="Times New Roman" w:hAnsi="Cambria Math" w:cs="Times New Roman"/>
                              <w:color w:val="000000"/>
                              <w:sz w:val="28"/>
                              <w:szCs w:val="28"/>
                              <w:shd w:val="clear" w:color="auto" w:fill="FFFFFF"/>
                            </w:rPr>
                            <m:t>n</m:t>
                          </m:r>
                        </m:sub>
                      </m:sSub>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t</m:t>
                          </m:r>
                        </m:e>
                      </m:d>
                      <m:r>
                        <w:rPr>
                          <w:rFonts w:ascii="Cambria Math" w:eastAsia="Times New Roman" w:hAnsi="Cambria Math" w:cs="Times New Roman"/>
                          <w:color w:val="000000"/>
                          <w:sz w:val="28"/>
                          <w:szCs w:val="28"/>
                          <w:shd w:val="clear" w:color="auto" w:fill="FFFFFF"/>
                        </w:rPr>
                        <m:t>dt.</m:t>
                      </m:r>
                    </m:e>
                  </m:nary>
                </m:e>
              </m:nary>
            </m:e>
          </m:nary>
        </m:oMath>
      </m:oMathPara>
    </w:p>
    <w:p w14:paraId="481D3029" w14:textId="6E1D9462" w:rsidR="00C85D8E" w:rsidRDefault="00C85D8E" w:rsidP="0083473F">
      <w:pPr>
        <w:spacing w:before="240" w:after="240" w:line="240" w:lineRule="auto"/>
        <w:ind w:firstLine="708"/>
        <w:rPr>
          <w:rFonts w:ascii="Times New Roman" w:eastAsia="Times New Roman" w:hAnsi="Times New Roman" w:cs="Times New Roman"/>
          <w:color w:val="000000"/>
          <w:sz w:val="28"/>
          <w:szCs w:val="28"/>
          <w:shd w:val="clear" w:color="auto" w:fill="FFFFFF"/>
        </w:rPr>
      </w:pPr>
      <w:r w:rsidRPr="00C85D8E">
        <w:rPr>
          <w:rFonts w:ascii="Times New Roman" w:eastAsia="Times New Roman" w:hAnsi="Times New Roman" w:cs="Times New Roman"/>
          <w:b/>
          <w:bCs/>
          <w:color w:val="000000"/>
          <w:sz w:val="28"/>
          <w:szCs w:val="28"/>
          <w:shd w:val="clear" w:color="auto" w:fill="FFFFFF"/>
        </w:rPr>
        <w:t>Теорема</w:t>
      </w:r>
      <w:r>
        <w:rPr>
          <w:rFonts w:ascii="Times New Roman" w:eastAsia="Times New Roman" w:hAnsi="Times New Roman" w:cs="Times New Roman"/>
          <w:b/>
          <w:bCs/>
          <w:color w:val="000000"/>
          <w:sz w:val="28"/>
          <w:szCs w:val="28"/>
          <w:shd w:val="clear" w:color="auto" w:fill="FFFFFF"/>
        </w:rPr>
        <w:t xml:space="preserve"> </w:t>
      </w:r>
      <w:r w:rsidR="001A4B8C" w:rsidRPr="001A4B8C">
        <w:rPr>
          <w:rFonts w:ascii="Times New Roman" w:eastAsia="Times New Roman" w:hAnsi="Times New Roman" w:cs="Times New Roman"/>
          <w:b/>
          <w:bCs/>
          <w:color w:val="000000"/>
          <w:sz w:val="28"/>
          <w:szCs w:val="28"/>
          <w:shd w:val="clear" w:color="auto" w:fill="FFFFFF"/>
        </w:rPr>
        <w:t xml:space="preserve">4 </w:t>
      </w:r>
      <w:r>
        <w:rPr>
          <w:rFonts w:ascii="Times New Roman" w:eastAsia="Times New Roman" w:hAnsi="Times New Roman" w:cs="Times New Roman"/>
          <w:color w:val="000000"/>
          <w:sz w:val="28"/>
          <w:szCs w:val="28"/>
          <w:shd w:val="clear" w:color="auto" w:fill="FFFFFF"/>
        </w:rPr>
        <w:t xml:space="preserve">(о </w:t>
      </w:r>
      <w:proofErr w:type="spellStart"/>
      <w:r>
        <w:rPr>
          <w:rFonts w:ascii="Times New Roman" w:eastAsia="Times New Roman" w:hAnsi="Times New Roman" w:cs="Times New Roman"/>
          <w:color w:val="000000"/>
          <w:sz w:val="28"/>
          <w:szCs w:val="28"/>
          <w:shd w:val="clear" w:color="auto" w:fill="FFFFFF"/>
        </w:rPr>
        <w:t>почленном</w:t>
      </w:r>
      <w:proofErr w:type="spellEnd"/>
      <w:r>
        <w:rPr>
          <w:rFonts w:ascii="Times New Roman" w:eastAsia="Times New Roman" w:hAnsi="Times New Roman" w:cs="Times New Roman"/>
          <w:color w:val="000000"/>
          <w:sz w:val="28"/>
          <w:szCs w:val="28"/>
          <w:shd w:val="clear" w:color="auto" w:fill="FFFFFF"/>
        </w:rPr>
        <w:t xml:space="preserve"> дифференцировании функционального ряда). Пусть все члены </w:t>
      </w:r>
      <m:oMath>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lang w:val="en-US"/>
              </w:rPr>
              <m:t>f</m:t>
            </m:r>
          </m:e>
          <m:sub>
            <m:r>
              <w:rPr>
                <w:rFonts w:ascii="Cambria Math" w:eastAsia="Times New Roman" w:hAnsi="Cambria Math" w:cs="Times New Roman"/>
                <w:color w:val="000000"/>
                <w:sz w:val="28"/>
                <w:szCs w:val="28"/>
                <w:shd w:val="clear" w:color="auto" w:fill="FFFFFF"/>
              </w:rPr>
              <m:t>n</m:t>
            </m:r>
          </m:sub>
        </m:sSub>
        <m:r>
          <w:rPr>
            <w:rFonts w:ascii="Cambria Math" w:eastAsia="Times New Roman" w:hAnsi="Cambria Math" w:cs="Times New Roman"/>
            <w:color w:val="000000"/>
            <w:sz w:val="28"/>
            <w:szCs w:val="28"/>
            <w:shd w:val="clear" w:color="auto" w:fill="FFFFFF"/>
          </w:rPr>
          <m:t>(x)</m:t>
        </m:r>
      </m:oMath>
      <w:r w:rsidRPr="00C85D8E">
        <w:rPr>
          <w:rFonts w:ascii="Times New Roman" w:eastAsia="Times New Roman" w:hAnsi="Times New Roman" w:cs="Times New Roman"/>
          <w:color w:val="000000"/>
          <w:sz w:val="28"/>
          <w:szCs w:val="28"/>
          <w:shd w:val="clear" w:color="auto" w:fill="FFFFFF"/>
        </w:rPr>
        <w:t xml:space="preserve"> </w:t>
      </w:r>
      <w:r>
        <w:rPr>
          <w:rFonts w:ascii="Times New Roman" w:eastAsia="Times New Roman" w:hAnsi="Times New Roman" w:cs="Times New Roman"/>
          <w:color w:val="000000"/>
          <w:sz w:val="28"/>
          <w:szCs w:val="28"/>
          <w:shd w:val="clear" w:color="auto" w:fill="FFFFFF"/>
        </w:rPr>
        <w:t>сходящегося ряда</w:t>
      </w:r>
    </w:p>
    <w:p w14:paraId="2EEC425A" w14:textId="2DDA8894" w:rsidR="00C85D8E" w:rsidRPr="00C85D8E" w:rsidRDefault="00000000" w:rsidP="008A3D8B">
      <w:pPr>
        <w:spacing w:before="240" w:after="240" w:line="240" w:lineRule="auto"/>
        <w:rPr>
          <w:rFonts w:ascii="Times New Roman" w:eastAsia="Times New Roman" w:hAnsi="Times New Roman" w:cs="Times New Roman"/>
          <w:color w:val="000000"/>
          <w:sz w:val="28"/>
          <w:szCs w:val="28"/>
          <w:shd w:val="clear" w:color="auto" w:fill="FFFFFF"/>
        </w:rPr>
      </w:pPr>
      <m:oMathPara>
        <m:oMath>
          <m:nary>
            <m:naryPr>
              <m:chr m:val="∑"/>
              <m:limLoc m:val="undOvr"/>
              <m:ctrlPr>
                <w:rPr>
                  <w:rFonts w:ascii="Cambria Math" w:eastAsia="Times New Roman" w:hAnsi="Cambria Math" w:cs="Times New Roman"/>
                  <w:i/>
                  <w:color w:val="000000"/>
                  <w:sz w:val="28"/>
                  <w:szCs w:val="28"/>
                  <w:shd w:val="clear" w:color="auto" w:fill="FFFFFF"/>
                </w:rPr>
              </m:ctrlPr>
            </m:naryPr>
            <m:sub>
              <m:r>
                <w:rPr>
                  <w:rFonts w:ascii="Cambria Math" w:eastAsia="Times New Roman" w:hAnsi="Cambria Math" w:cs="Times New Roman"/>
                  <w:color w:val="000000"/>
                  <w:sz w:val="28"/>
                  <w:szCs w:val="28"/>
                  <w:shd w:val="clear" w:color="auto" w:fill="FFFFFF"/>
                  <w:lang w:val="en-US"/>
                </w:rPr>
                <m:t>n=1</m:t>
              </m:r>
            </m:sub>
            <m:sup>
              <m:r>
                <w:rPr>
                  <w:rFonts w:ascii="Cambria Math" w:eastAsia="Times New Roman" w:hAnsi="Cambria Math" w:cs="Times New Roman"/>
                  <w:color w:val="000000"/>
                  <w:sz w:val="28"/>
                  <w:szCs w:val="28"/>
                  <w:shd w:val="clear" w:color="auto" w:fill="FFFFFF"/>
                </w:rPr>
                <m:t>∞</m:t>
              </m:r>
            </m:sup>
            <m:e>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f</m:t>
                  </m:r>
                </m:e>
                <m:sub>
                  <m:r>
                    <w:rPr>
                      <w:rFonts w:ascii="Cambria Math" w:eastAsia="Times New Roman" w:hAnsi="Cambria Math" w:cs="Times New Roman"/>
                      <w:color w:val="000000"/>
                      <w:sz w:val="28"/>
                      <w:szCs w:val="28"/>
                      <w:shd w:val="clear" w:color="auto" w:fill="FFFFFF"/>
                    </w:rPr>
                    <m:t>n</m:t>
                  </m:r>
                </m:sub>
              </m:sSub>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m:t>
                  </m:r>
                </m:e>
              </m:d>
            </m:e>
          </m:nary>
        </m:oMath>
      </m:oMathPara>
    </w:p>
    <w:p w14:paraId="33B66F28" w14:textId="1C485D63" w:rsidR="00C85D8E" w:rsidRDefault="00C85D8E" w:rsidP="008A3D8B">
      <w:pPr>
        <w:spacing w:before="240" w:after="240" w:line="24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Имеют непрерывные производные и ряд</w:t>
      </w:r>
    </w:p>
    <w:p w14:paraId="1F335BF5" w14:textId="4C733CD7" w:rsidR="00C85D8E" w:rsidRPr="00C85D8E" w:rsidRDefault="00000000" w:rsidP="008A3D8B">
      <w:pPr>
        <w:spacing w:before="240" w:after="240" w:line="240" w:lineRule="auto"/>
        <w:rPr>
          <w:rFonts w:ascii="Times New Roman" w:eastAsia="Times New Roman" w:hAnsi="Times New Roman" w:cs="Times New Roman"/>
          <w:color w:val="000000"/>
          <w:sz w:val="28"/>
          <w:szCs w:val="28"/>
          <w:shd w:val="clear" w:color="auto" w:fill="FFFFFF"/>
        </w:rPr>
      </w:pPr>
      <m:oMathPara>
        <m:oMath>
          <m:nary>
            <m:naryPr>
              <m:chr m:val="∑"/>
              <m:limLoc m:val="undOvr"/>
              <m:ctrlPr>
                <w:rPr>
                  <w:rFonts w:ascii="Cambria Math" w:eastAsia="Times New Roman" w:hAnsi="Cambria Math" w:cs="Times New Roman"/>
                  <w:i/>
                  <w:color w:val="000000"/>
                  <w:sz w:val="28"/>
                  <w:szCs w:val="28"/>
                  <w:shd w:val="clear" w:color="auto" w:fill="FFFFFF"/>
                </w:rPr>
              </m:ctrlPr>
            </m:naryPr>
            <m:sub>
              <m:r>
                <w:rPr>
                  <w:rFonts w:ascii="Cambria Math" w:eastAsia="Times New Roman" w:hAnsi="Cambria Math" w:cs="Times New Roman"/>
                  <w:color w:val="000000"/>
                  <w:sz w:val="28"/>
                  <w:szCs w:val="28"/>
                  <w:shd w:val="clear" w:color="auto" w:fill="FFFFFF"/>
                  <w:lang w:val="en-US"/>
                </w:rPr>
                <m:t>n=1</m:t>
              </m:r>
            </m:sub>
            <m:sup>
              <m:r>
                <w:rPr>
                  <w:rFonts w:ascii="Cambria Math" w:eastAsia="Times New Roman" w:hAnsi="Cambria Math" w:cs="Times New Roman"/>
                  <w:color w:val="000000"/>
                  <w:sz w:val="28"/>
                  <w:szCs w:val="28"/>
                  <w:shd w:val="clear" w:color="auto" w:fill="FFFFFF"/>
                </w:rPr>
                <m:t>∞</m:t>
              </m:r>
            </m:sup>
            <m:e>
              <m:sSub>
                <m:sSubPr>
                  <m:ctrlPr>
                    <w:rPr>
                      <w:rFonts w:ascii="Cambria Math" w:eastAsia="Times New Roman" w:hAnsi="Cambria Math" w:cs="Times New Roman"/>
                      <w:i/>
                      <w:color w:val="000000"/>
                      <w:sz w:val="28"/>
                      <w:szCs w:val="28"/>
                      <w:shd w:val="clear" w:color="auto" w:fill="FFFFFF"/>
                    </w:rPr>
                  </m:ctrlPr>
                </m:sSubPr>
                <m:e>
                  <m:sSup>
                    <m:sSupPr>
                      <m:ctrlPr>
                        <w:rPr>
                          <w:rFonts w:ascii="Cambria Math" w:eastAsia="Times New Roman" w:hAnsi="Cambria Math" w:cs="Times New Roman"/>
                          <w:i/>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f</m:t>
                      </m:r>
                    </m:e>
                    <m:sup>
                      <m:r>
                        <w:rPr>
                          <w:rFonts w:ascii="Cambria Math" w:eastAsia="Times New Roman" w:hAnsi="Cambria Math" w:cs="Times New Roman"/>
                          <w:color w:val="000000"/>
                          <w:sz w:val="28"/>
                          <w:szCs w:val="28"/>
                          <w:shd w:val="clear" w:color="auto" w:fill="FFFFFF"/>
                        </w:rPr>
                        <m:t>'</m:t>
                      </m:r>
                    </m:sup>
                  </m:sSup>
                </m:e>
                <m:sub>
                  <m:r>
                    <w:rPr>
                      <w:rFonts w:ascii="Cambria Math" w:eastAsia="Times New Roman" w:hAnsi="Cambria Math" w:cs="Times New Roman"/>
                      <w:color w:val="000000"/>
                      <w:sz w:val="28"/>
                      <w:szCs w:val="28"/>
                      <w:shd w:val="clear" w:color="auto" w:fill="FFFFFF"/>
                    </w:rPr>
                    <m:t>n</m:t>
                  </m:r>
                </m:sub>
              </m:sSub>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m:t>
                  </m:r>
                </m:e>
              </m:d>
              <m:r>
                <w:rPr>
                  <w:rFonts w:ascii="Cambria Math" w:eastAsia="Times New Roman" w:hAnsi="Cambria Math" w:cs="Times New Roman"/>
                  <w:color w:val="000000"/>
                  <w:sz w:val="28"/>
                  <w:szCs w:val="28"/>
                  <w:shd w:val="clear" w:color="auto" w:fill="FFFFFF"/>
                </w:rPr>
                <m:t>,</m:t>
              </m:r>
            </m:e>
          </m:nary>
        </m:oMath>
      </m:oMathPara>
    </w:p>
    <w:p w14:paraId="7BF1D134" w14:textId="1AB63F82" w:rsidR="00C85D8E" w:rsidRDefault="00C85D8E" w:rsidP="008A3D8B">
      <w:pPr>
        <w:spacing w:before="240" w:after="240" w:line="24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 xml:space="preserve">Составленный из этих производных, равномерно сходится на отрезке </w:t>
      </w:r>
      <w:r w:rsidRPr="00C85D8E">
        <w:rPr>
          <w:rFonts w:ascii="Times New Roman" w:eastAsia="Times New Roman" w:hAnsi="Times New Roman" w:cs="Times New Roman"/>
          <w:color w:val="000000"/>
          <w:sz w:val="28"/>
          <w:szCs w:val="28"/>
          <w:shd w:val="clear" w:color="auto" w:fill="FFFFFF"/>
        </w:rPr>
        <w:t>[</w:t>
      </w:r>
      <w:r>
        <w:rPr>
          <w:rFonts w:ascii="Times New Roman" w:eastAsia="Times New Roman" w:hAnsi="Times New Roman" w:cs="Times New Roman"/>
          <w:color w:val="000000"/>
          <w:sz w:val="28"/>
          <w:szCs w:val="28"/>
          <w:shd w:val="clear" w:color="auto" w:fill="FFFFFF"/>
          <w:lang w:val="en-US"/>
        </w:rPr>
        <w:t>a</w:t>
      </w:r>
      <w:r w:rsidRPr="00C85D8E">
        <w:rPr>
          <w:rFonts w:ascii="Times New Roman" w:eastAsia="Times New Roman" w:hAnsi="Times New Roman" w:cs="Times New Roman"/>
          <w:color w:val="000000"/>
          <w:sz w:val="28"/>
          <w:szCs w:val="28"/>
          <w:shd w:val="clear" w:color="auto" w:fill="FFFFFF"/>
        </w:rPr>
        <w:t xml:space="preserve">, </w:t>
      </w:r>
      <w:r>
        <w:rPr>
          <w:rFonts w:ascii="Times New Roman" w:eastAsia="Times New Roman" w:hAnsi="Times New Roman" w:cs="Times New Roman"/>
          <w:color w:val="000000"/>
          <w:sz w:val="28"/>
          <w:szCs w:val="28"/>
          <w:shd w:val="clear" w:color="auto" w:fill="FFFFFF"/>
          <w:lang w:val="en-US"/>
        </w:rPr>
        <w:t>b</w:t>
      </w:r>
      <w:r w:rsidRPr="00C85D8E">
        <w:rPr>
          <w:rFonts w:ascii="Times New Roman" w:eastAsia="Times New Roman" w:hAnsi="Times New Roman" w:cs="Times New Roman"/>
          <w:color w:val="000000"/>
          <w:sz w:val="28"/>
          <w:szCs w:val="28"/>
          <w:shd w:val="clear" w:color="auto" w:fill="FFFFFF"/>
        </w:rPr>
        <w:t>].</w:t>
      </w:r>
      <w:r>
        <w:rPr>
          <w:rFonts w:ascii="Times New Roman" w:eastAsia="Times New Roman" w:hAnsi="Times New Roman" w:cs="Times New Roman"/>
          <w:color w:val="000000"/>
          <w:sz w:val="28"/>
          <w:szCs w:val="28"/>
          <w:shd w:val="clear" w:color="auto" w:fill="FFFFFF"/>
        </w:rPr>
        <w:t xml:space="preserve"> Тогда в любой точке </w:t>
      </w:r>
      <m:oMath>
        <m:r>
          <w:rPr>
            <w:rFonts w:ascii="Cambria Math" w:eastAsia="Times New Roman" w:hAnsi="Cambria Math" w:cs="Times New Roman"/>
            <w:color w:val="000000"/>
            <w:sz w:val="28"/>
            <w:szCs w:val="28"/>
            <w:shd w:val="clear" w:color="auto" w:fill="FFFFFF"/>
          </w:rPr>
          <m:t>x∈</m:t>
        </m:r>
        <m:d>
          <m:dPr>
            <m:begChr m:val="["/>
            <m:endChr m:val="]"/>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a,b</m:t>
            </m:r>
          </m:e>
        </m:d>
      </m:oMath>
      <w:r>
        <w:rPr>
          <w:rFonts w:ascii="Times New Roman" w:eastAsia="Times New Roman" w:hAnsi="Times New Roman" w:cs="Times New Roman"/>
          <w:color w:val="000000"/>
          <w:sz w:val="28"/>
          <w:szCs w:val="28"/>
          <w:shd w:val="clear" w:color="auto" w:fill="FFFFFF"/>
          <w:lang w:val="en-US"/>
        </w:rPr>
        <w:t xml:space="preserve"> </w:t>
      </w:r>
      <w:r>
        <w:rPr>
          <w:rFonts w:ascii="Times New Roman" w:eastAsia="Times New Roman" w:hAnsi="Times New Roman" w:cs="Times New Roman"/>
          <w:color w:val="000000"/>
          <w:sz w:val="28"/>
          <w:szCs w:val="28"/>
          <w:shd w:val="clear" w:color="auto" w:fill="FFFFFF"/>
        </w:rPr>
        <w:t>справедливо равенство</w:t>
      </w:r>
    </w:p>
    <w:p w14:paraId="5CAF123A" w14:textId="3B4DC179" w:rsidR="00B2514C" w:rsidRPr="00B2514C" w:rsidRDefault="00000000" w:rsidP="008A3D8B">
      <w:pPr>
        <w:spacing w:before="240" w:after="240" w:line="240" w:lineRule="auto"/>
        <w:rPr>
          <w:rFonts w:ascii="Times New Roman" w:eastAsia="Times New Roman" w:hAnsi="Times New Roman" w:cs="Times New Roman"/>
          <w:i/>
          <w:color w:val="000000"/>
          <w:sz w:val="28"/>
          <w:szCs w:val="28"/>
          <w:shd w:val="clear" w:color="auto" w:fill="FFFFFF"/>
        </w:rPr>
      </w:pPr>
      <m:oMathPara>
        <m:oMath>
          <m:sSup>
            <m:sSupPr>
              <m:ctrlPr>
                <w:rPr>
                  <w:rFonts w:ascii="Cambria Math" w:eastAsia="Times New Roman" w:hAnsi="Cambria Math" w:cs="Times New Roman"/>
                  <w:i/>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m:t>
              </m:r>
              <m:nary>
                <m:naryPr>
                  <m:chr m:val="∑"/>
                  <m:limLoc m:val="undOvr"/>
                  <m:ctrlPr>
                    <w:rPr>
                      <w:rFonts w:ascii="Cambria Math" w:eastAsia="Times New Roman" w:hAnsi="Cambria Math" w:cs="Times New Roman"/>
                      <w:i/>
                      <w:color w:val="000000"/>
                      <w:sz w:val="28"/>
                      <w:szCs w:val="28"/>
                      <w:shd w:val="clear" w:color="auto" w:fill="FFFFFF"/>
                    </w:rPr>
                  </m:ctrlPr>
                </m:naryPr>
                <m:sub>
                  <m:r>
                    <w:rPr>
                      <w:rFonts w:ascii="Cambria Math" w:eastAsia="Times New Roman" w:hAnsi="Cambria Math" w:cs="Times New Roman"/>
                      <w:color w:val="000000"/>
                      <w:sz w:val="28"/>
                      <w:szCs w:val="28"/>
                      <w:shd w:val="clear" w:color="auto" w:fill="FFFFFF"/>
                    </w:rPr>
                    <m:t>n=1</m:t>
                  </m:r>
                </m:sub>
                <m:sup>
                  <m:r>
                    <w:rPr>
                      <w:rFonts w:ascii="Cambria Math" w:eastAsia="Times New Roman" w:hAnsi="Cambria Math" w:cs="Times New Roman"/>
                      <w:color w:val="000000"/>
                      <w:sz w:val="28"/>
                      <w:szCs w:val="28"/>
                      <w:shd w:val="clear" w:color="auto" w:fill="FFFFFF"/>
                    </w:rPr>
                    <m:t>∞</m:t>
                  </m:r>
                </m:sup>
                <m:e>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f</m:t>
                      </m:r>
                    </m:e>
                    <m:sub>
                      <m:r>
                        <w:rPr>
                          <w:rFonts w:ascii="Cambria Math" w:eastAsia="Times New Roman" w:hAnsi="Cambria Math" w:cs="Times New Roman"/>
                          <w:color w:val="000000"/>
                          <w:sz w:val="28"/>
                          <w:szCs w:val="28"/>
                          <w:shd w:val="clear" w:color="auto" w:fill="FFFFFF"/>
                        </w:rPr>
                        <m:t>n</m:t>
                      </m:r>
                    </m:sub>
                  </m:sSub>
                  <m:r>
                    <w:rPr>
                      <w:rFonts w:ascii="Cambria Math" w:eastAsia="Times New Roman" w:hAnsi="Cambria Math" w:cs="Times New Roman"/>
                      <w:color w:val="000000"/>
                      <w:sz w:val="28"/>
                      <w:szCs w:val="28"/>
                      <w:shd w:val="clear" w:color="auto" w:fill="FFFFFF"/>
                    </w:rPr>
                    <m:t>(x)</m:t>
                  </m:r>
                </m:e>
              </m:nary>
              <m:r>
                <w:rPr>
                  <w:rFonts w:ascii="Cambria Math" w:eastAsia="Times New Roman" w:hAnsi="Cambria Math" w:cs="Times New Roman"/>
                  <w:color w:val="000000"/>
                  <w:sz w:val="28"/>
                  <w:szCs w:val="28"/>
                  <w:shd w:val="clear" w:color="auto" w:fill="FFFFFF"/>
                </w:rPr>
                <m:t>]</m:t>
              </m:r>
            </m:e>
            <m:sup>
              <m:r>
                <w:rPr>
                  <w:rFonts w:ascii="Cambria Math" w:eastAsia="Times New Roman" w:hAnsi="Cambria Math" w:cs="Times New Roman"/>
                  <w:color w:val="000000"/>
                  <w:sz w:val="28"/>
                  <w:szCs w:val="28"/>
                  <w:shd w:val="clear" w:color="auto" w:fill="FFFFFF"/>
                </w:rPr>
                <m:t>'</m:t>
              </m:r>
            </m:sup>
          </m:sSup>
          <m:r>
            <w:rPr>
              <w:rFonts w:ascii="Cambria Math" w:eastAsia="Times New Roman" w:hAnsi="Cambria Math" w:cs="Times New Roman"/>
              <w:color w:val="000000"/>
              <w:sz w:val="28"/>
              <w:szCs w:val="28"/>
              <w:shd w:val="clear" w:color="auto" w:fill="FFFFFF"/>
            </w:rPr>
            <m:t>=</m:t>
          </m:r>
          <m:nary>
            <m:naryPr>
              <m:chr m:val="∑"/>
              <m:limLoc m:val="undOvr"/>
              <m:ctrlPr>
                <w:rPr>
                  <w:rFonts w:ascii="Cambria Math" w:eastAsia="Times New Roman" w:hAnsi="Cambria Math" w:cs="Times New Roman"/>
                  <w:i/>
                  <w:color w:val="000000"/>
                  <w:sz w:val="28"/>
                  <w:szCs w:val="28"/>
                  <w:shd w:val="clear" w:color="auto" w:fill="FFFFFF"/>
                </w:rPr>
              </m:ctrlPr>
            </m:naryPr>
            <m:sub>
              <m:r>
                <w:rPr>
                  <w:rFonts w:ascii="Cambria Math" w:eastAsia="Times New Roman" w:hAnsi="Cambria Math" w:cs="Times New Roman"/>
                  <w:color w:val="000000"/>
                  <w:sz w:val="28"/>
                  <w:szCs w:val="28"/>
                  <w:shd w:val="clear" w:color="auto" w:fill="FFFFFF"/>
                </w:rPr>
                <m:t>n=1</m:t>
              </m:r>
            </m:sub>
            <m:sup>
              <m:r>
                <w:rPr>
                  <w:rFonts w:ascii="Cambria Math" w:eastAsia="Times New Roman" w:hAnsi="Cambria Math" w:cs="Times New Roman"/>
                  <w:color w:val="000000"/>
                  <w:sz w:val="28"/>
                  <w:szCs w:val="28"/>
                  <w:shd w:val="clear" w:color="auto" w:fill="FFFFFF"/>
                </w:rPr>
                <m:t>∞</m:t>
              </m:r>
            </m:sup>
            <m:e>
              <m:sSub>
                <m:sSubPr>
                  <m:ctrlPr>
                    <w:rPr>
                      <w:rFonts w:ascii="Cambria Math" w:eastAsia="Times New Roman" w:hAnsi="Cambria Math" w:cs="Times New Roman"/>
                      <w:i/>
                      <w:color w:val="000000"/>
                      <w:sz w:val="28"/>
                      <w:szCs w:val="28"/>
                      <w:shd w:val="clear" w:color="auto" w:fill="FFFFFF"/>
                    </w:rPr>
                  </m:ctrlPr>
                </m:sSubPr>
                <m:e>
                  <m:sSup>
                    <m:sSupPr>
                      <m:ctrlPr>
                        <w:rPr>
                          <w:rFonts w:ascii="Cambria Math" w:eastAsia="Times New Roman" w:hAnsi="Cambria Math" w:cs="Times New Roman"/>
                          <w:i/>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f</m:t>
                      </m:r>
                    </m:e>
                    <m:sup>
                      <m:r>
                        <w:rPr>
                          <w:rFonts w:ascii="Cambria Math" w:eastAsia="Times New Roman" w:hAnsi="Cambria Math" w:cs="Times New Roman"/>
                          <w:color w:val="000000"/>
                          <w:sz w:val="28"/>
                          <w:szCs w:val="28"/>
                          <w:shd w:val="clear" w:color="auto" w:fill="FFFFFF"/>
                        </w:rPr>
                        <m:t>'</m:t>
                      </m:r>
                    </m:sup>
                  </m:sSup>
                </m:e>
                <m:sub>
                  <m:r>
                    <w:rPr>
                      <w:rFonts w:ascii="Cambria Math" w:eastAsia="Times New Roman" w:hAnsi="Cambria Math" w:cs="Times New Roman"/>
                      <w:color w:val="000000"/>
                      <w:sz w:val="28"/>
                      <w:szCs w:val="28"/>
                      <w:shd w:val="clear" w:color="auto" w:fill="FFFFFF"/>
                    </w:rPr>
                    <m:t>n</m:t>
                  </m:r>
                </m:sub>
              </m:sSub>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m:t>
                  </m:r>
                </m:e>
              </m:d>
              <m:r>
                <w:rPr>
                  <w:rFonts w:ascii="Cambria Math" w:eastAsia="Times New Roman" w:hAnsi="Cambria Math" w:cs="Times New Roman"/>
                  <w:color w:val="000000"/>
                  <w:sz w:val="28"/>
                  <w:szCs w:val="28"/>
                  <w:shd w:val="clear" w:color="auto" w:fill="FFFFFF"/>
                </w:rPr>
                <m:t>,</m:t>
              </m:r>
            </m:e>
          </m:nary>
        </m:oMath>
      </m:oMathPara>
    </w:p>
    <w:p w14:paraId="14F84056" w14:textId="77777777" w:rsidR="00B2514C" w:rsidRDefault="00B2514C" w:rsidP="008A3D8B">
      <w:pPr>
        <w:spacing w:before="240" w:after="240" w:line="240" w:lineRule="auto"/>
        <w:rPr>
          <w:rFonts w:ascii="Times New Roman" w:eastAsia="Times New Roman" w:hAnsi="Times New Roman" w:cs="Times New Roman"/>
          <w:iCs/>
          <w:color w:val="000000"/>
          <w:sz w:val="28"/>
          <w:szCs w:val="28"/>
          <w:shd w:val="clear" w:color="auto" w:fill="FFFFFF"/>
        </w:rPr>
      </w:pPr>
      <w:r>
        <w:rPr>
          <w:rFonts w:ascii="Times New Roman" w:eastAsia="Times New Roman" w:hAnsi="Times New Roman" w:cs="Times New Roman"/>
          <w:iCs/>
          <w:color w:val="000000"/>
          <w:sz w:val="28"/>
          <w:szCs w:val="28"/>
          <w:shd w:val="clear" w:color="auto" w:fill="FFFFFF"/>
        </w:rPr>
        <w:lastRenderedPageBreak/>
        <w:t xml:space="preserve">т. е. данный ряд можно </w:t>
      </w:r>
      <w:proofErr w:type="spellStart"/>
      <w:r>
        <w:rPr>
          <w:rFonts w:ascii="Times New Roman" w:eastAsia="Times New Roman" w:hAnsi="Times New Roman" w:cs="Times New Roman"/>
          <w:iCs/>
          <w:color w:val="000000"/>
          <w:sz w:val="28"/>
          <w:szCs w:val="28"/>
          <w:shd w:val="clear" w:color="auto" w:fill="FFFFFF"/>
        </w:rPr>
        <w:t>почленно</w:t>
      </w:r>
      <w:proofErr w:type="spellEnd"/>
      <w:r>
        <w:rPr>
          <w:rFonts w:ascii="Times New Roman" w:eastAsia="Times New Roman" w:hAnsi="Times New Roman" w:cs="Times New Roman"/>
          <w:iCs/>
          <w:color w:val="000000"/>
          <w:sz w:val="28"/>
          <w:szCs w:val="28"/>
          <w:shd w:val="clear" w:color="auto" w:fill="FFFFFF"/>
        </w:rPr>
        <w:t xml:space="preserve"> дифференцировать.</w:t>
      </w:r>
    </w:p>
    <w:p w14:paraId="7981817E" w14:textId="77777777" w:rsidR="00B2514C" w:rsidRDefault="00B2514C" w:rsidP="0083473F">
      <w:pPr>
        <w:spacing w:before="240" w:after="240" w:line="240" w:lineRule="auto"/>
        <w:ind w:firstLine="708"/>
        <w:rPr>
          <w:rFonts w:ascii="Times New Roman" w:eastAsia="Times New Roman" w:hAnsi="Times New Roman" w:cs="Times New Roman"/>
          <w:iCs/>
          <w:color w:val="000000"/>
          <w:sz w:val="28"/>
          <w:szCs w:val="28"/>
          <w:shd w:val="clear" w:color="auto" w:fill="FFFFFF"/>
        </w:rPr>
      </w:pPr>
      <w:r w:rsidRPr="00B2514C">
        <w:rPr>
          <w:rFonts w:ascii="Times New Roman" w:eastAsia="Times New Roman" w:hAnsi="Times New Roman" w:cs="Times New Roman"/>
          <w:b/>
          <w:bCs/>
          <w:iCs/>
          <w:color w:val="000000"/>
          <w:sz w:val="28"/>
          <w:szCs w:val="28"/>
          <w:shd w:val="clear" w:color="auto" w:fill="FFFFFF"/>
        </w:rPr>
        <w:t>Доказательство</w:t>
      </w:r>
      <w:r>
        <w:rPr>
          <w:rFonts w:ascii="Times New Roman" w:eastAsia="Times New Roman" w:hAnsi="Times New Roman" w:cs="Times New Roman"/>
          <w:iCs/>
          <w:color w:val="000000"/>
          <w:sz w:val="28"/>
          <w:szCs w:val="28"/>
          <w:shd w:val="clear" w:color="auto" w:fill="FFFFFF"/>
        </w:rPr>
        <w:t>. Положим</w:t>
      </w:r>
    </w:p>
    <w:p w14:paraId="1CBCD200" w14:textId="740CA37F" w:rsidR="00B2514C" w:rsidRPr="00B2514C" w:rsidRDefault="00000000" w:rsidP="008A3D8B">
      <w:pPr>
        <w:spacing w:before="240" w:after="240" w:line="240" w:lineRule="auto"/>
        <w:rPr>
          <w:rFonts w:ascii="Times New Roman" w:eastAsia="Times New Roman" w:hAnsi="Times New Roman" w:cs="Times New Roman"/>
          <w:iCs/>
          <w:color w:val="000000"/>
          <w:sz w:val="28"/>
          <w:szCs w:val="28"/>
          <w:shd w:val="clear" w:color="auto" w:fill="FFFFFF"/>
        </w:rPr>
      </w:pPr>
      <m:oMathPara>
        <m:oMath>
          <m:nary>
            <m:naryPr>
              <m:chr m:val="∑"/>
              <m:limLoc m:val="undOvr"/>
              <m:ctrlPr>
                <w:rPr>
                  <w:rFonts w:ascii="Cambria Math" w:eastAsia="Times New Roman" w:hAnsi="Cambria Math" w:cs="Times New Roman"/>
                  <w:i/>
                  <w:iCs/>
                  <w:color w:val="000000"/>
                  <w:sz w:val="28"/>
                  <w:szCs w:val="28"/>
                  <w:shd w:val="clear" w:color="auto" w:fill="FFFFFF"/>
                </w:rPr>
              </m:ctrlPr>
            </m:naryPr>
            <m:sub>
              <m:r>
                <w:rPr>
                  <w:rFonts w:ascii="Cambria Math" w:eastAsia="Times New Roman" w:hAnsi="Cambria Math" w:cs="Times New Roman"/>
                  <w:color w:val="000000"/>
                  <w:sz w:val="28"/>
                  <w:szCs w:val="28"/>
                  <w:shd w:val="clear" w:color="auto" w:fill="FFFFFF"/>
                  <w:lang w:val="en-US"/>
                </w:rPr>
                <m:t>n</m:t>
              </m:r>
              <m:r>
                <w:rPr>
                  <w:rFonts w:ascii="Cambria Math" w:eastAsia="Times New Roman" w:hAnsi="Cambria Math" w:cs="Times New Roman"/>
                  <w:color w:val="000000"/>
                  <w:sz w:val="28"/>
                  <w:szCs w:val="28"/>
                  <w:shd w:val="clear" w:color="auto" w:fill="FFFFFF"/>
                </w:rPr>
                <m:t>=1</m:t>
              </m:r>
            </m:sub>
            <m:sup>
              <m:r>
                <w:rPr>
                  <w:rFonts w:ascii="Cambria Math" w:eastAsia="Times New Roman" w:hAnsi="Cambria Math" w:cs="Times New Roman"/>
                  <w:color w:val="000000"/>
                  <w:sz w:val="28"/>
                  <w:szCs w:val="28"/>
                  <w:shd w:val="clear" w:color="auto" w:fill="FFFFFF"/>
                </w:rPr>
                <m:t>∞</m:t>
              </m:r>
            </m:sup>
            <m:e>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f</m:t>
                  </m:r>
                </m:e>
                <m:sub>
                  <m:r>
                    <w:rPr>
                      <w:rFonts w:ascii="Cambria Math" w:eastAsia="Times New Roman" w:hAnsi="Cambria Math" w:cs="Times New Roman"/>
                      <w:color w:val="000000"/>
                      <w:sz w:val="28"/>
                      <w:szCs w:val="28"/>
                      <w:shd w:val="clear" w:color="auto" w:fill="FFFFFF"/>
                    </w:rPr>
                    <m:t>n</m:t>
                  </m:r>
                </m:sub>
              </m:sSub>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m:t>
                  </m:r>
                </m:e>
              </m:d>
              <m:r>
                <w:rPr>
                  <w:rFonts w:ascii="Cambria Math" w:eastAsia="Times New Roman" w:hAnsi="Cambria Math" w:cs="Times New Roman"/>
                  <w:color w:val="000000"/>
                  <w:sz w:val="28"/>
                  <w:szCs w:val="28"/>
                  <w:shd w:val="clear" w:color="auto" w:fill="FFFFFF"/>
                </w:rPr>
                <m:t>=S</m:t>
              </m:r>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m:t>
                  </m:r>
                </m:e>
              </m:d>
              <m:r>
                <w:rPr>
                  <w:rFonts w:ascii="Cambria Math" w:eastAsia="Times New Roman" w:hAnsi="Cambria Math" w:cs="Times New Roman"/>
                  <w:color w:val="000000"/>
                  <w:sz w:val="28"/>
                  <w:szCs w:val="28"/>
                  <w:shd w:val="clear" w:color="auto" w:fill="FFFFFF"/>
                </w:rPr>
                <m:t xml:space="preserve">,   </m:t>
              </m:r>
              <m:nary>
                <m:naryPr>
                  <m:chr m:val="∑"/>
                  <m:limLoc m:val="undOvr"/>
                  <m:ctrlPr>
                    <w:rPr>
                      <w:rFonts w:ascii="Cambria Math" w:eastAsia="Times New Roman" w:hAnsi="Cambria Math" w:cs="Times New Roman"/>
                      <w:i/>
                      <w:color w:val="000000"/>
                      <w:sz w:val="28"/>
                      <w:szCs w:val="28"/>
                      <w:shd w:val="clear" w:color="auto" w:fill="FFFFFF"/>
                    </w:rPr>
                  </m:ctrlPr>
                </m:naryPr>
                <m:sub>
                  <m:r>
                    <w:rPr>
                      <w:rFonts w:ascii="Cambria Math" w:eastAsia="Times New Roman" w:hAnsi="Cambria Math" w:cs="Times New Roman"/>
                      <w:color w:val="000000"/>
                      <w:sz w:val="28"/>
                      <w:szCs w:val="28"/>
                      <w:shd w:val="clear" w:color="auto" w:fill="FFFFFF"/>
                    </w:rPr>
                    <m:t>n=1</m:t>
                  </m:r>
                </m:sub>
                <m:sup>
                  <m:r>
                    <w:rPr>
                      <w:rFonts w:ascii="Cambria Math" w:eastAsia="Times New Roman" w:hAnsi="Cambria Math" w:cs="Times New Roman"/>
                      <w:color w:val="000000"/>
                      <w:sz w:val="28"/>
                      <w:szCs w:val="28"/>
                      <w:shd w:val="clear" w:color="auto" w:fill="FFFFFF"/>
                    </w:rPr>
                    <m:t>∞</m:t>
                  </m:r>
                </m:sup>
                <m:e>
                  <m:sSub>
                    <m:sSubPr>
                      <m:ctrlPr>
                        <w:rPr>
                          <w:rFonts w:ascii="Cambria Math" w:eastAsia="Times New Roman" w:hAnsi="Cambria Math" w:cs="Times New Roman"/>
                          <w:i/>
                          <w:color w:val="000000"/>
                          <w:sz w:val="28"/>
                          <w:szCs w:val="28"/>
                          <w:shd w:val="clear" w:color="auto" w:fill="FFFFFF"/>
                        </w:rPr>
                      </m:ctrlPr>
                    </m:sSubPr>
                    <m:e>
                      <m:sSup>
                        <m:sSupPr>
                          <m:ctrlPr>
                            <w:rPr>
                              <w:rFonts w:ascii="Cambria Math" w:eastAsia="Times New Roman" w:hAnsi="Cambria Math" w:cs="Times New Roman"/>
                              <w:i/>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f</m:t>
                          </m:r>
                        </m:e>
                        <m:sup>
                          <m:r>
                            <w:rPr>
                              <w:rFonts w:ascii="Cambria Math" w:eastAsia="Times New Roman" w:hAnsi="Cambria Math" w:cs="Times New Roman"/>
                              <w:color w:val="000000"/>
                              <w:sz w:val="28"/>
                              <w:szCs w:val="28"/>
                              <w:shd w:val="clear" w:color="auto" w:fill="FFFFFF"/>
                            </w:rPr>
                            <m:t>'</m:t>
                          </m:r>
                        </m:sup>
                      </m:sSup>
                    </m:e>
                    <m:sub>
                      <m:r>
                        <w:rPr>
                          <w:rFonts w:ascii="Cambria Math" w:eastAsia="Times New Roman" w:hAnsi="Cambria Math" w:cs="Times New Roman"/>
                          <w:color w:val="000000"/>
                          <w:sz w:val="28"/>
                          <w:szCs w:val="28"/>
                          <w:shd w:val="clear" w:color="auto" w:fill="FFFFFF"/>
                        </w:rPr>
                        <m:t>n</m:t>
                      </m:r>
                    </m:sub>
                  </m:sSub>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m:t>
                      </m:r>
                    </m:e>
                  </m:d>
                  <m:r>
                    <w:rPr>
                      <w:rFonts w:ascii="Cambria Math" w:eastAsia="Times New Roman" w:hAnsi="Cambria Math" w:cs="Times New Roman"/>
                      <w:color w:val="000000"/>
                      <w:sz w:val="28"/>
                      <w:szCs w:val="28"/>
                      <w:shd w:val="clear" w:color="auto" w:fill="FFFFFF"/>
                    </w:rPr>
                    <m:t>=σ</m:t>
                  </m:r>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m:t>
                      </m:r>
                    </m:e>
                  </m:d>
                  <m:r>
                    <w:rPr>
                      <w:rFonts w:ascii="Cambria Math" w:eastAsia="Times New Roman" w:hAnsi="Cambria Math" w:cs="Times New Roman"/>
                      <w:color w:val="000000"/>
                      <w:sz w:val="28"/>
                      <w:szCs w:val="28"/>
                      <w:shd w:val="clear" w:color="auto" w:fill="FFFFFF"/>
                    </w:rPr>
                    <m:t>.</m:t>
                  </m:r>
                </m:e>
              </m:nary>
            </m:e>
          </m:nary>
        </m:oMath>
      </m:oMathPara>
    </w:p>
    <w:p w14:paraId="23E939F2" w14:textId="13616E4D" w:rsidR="00B2514C" w:rsidRDefault="00B2514C" w:rsidP="008A3D8B">
      <w:pPr>
        <w:spacing w:before="240" w:after="240" w:line="24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iCs/>
          <w:color w:val="000000"/>
          <w:sz w:val="28"/>
          <w:szCs w:val="28"/>
          <w:shd w:val="clear" w:color="auto" w:fill="FFFFFF"/>
        </w:rPr>
        <w:t xml:space="preserve">Возьмем две любые точки </w:t>
      </w:r>
      <m:oMath>
        <m:r>
          <w:rPr>
            <w:rFonts w:ascii="Cambria Math" w:eastAsia="Times New Roman" w:hAnsi="Cambria Math" w:cs="Times New Roman"/>
            <w:color w:val="000000"/>
            <w:sz w:val="28"/>
            <w:szCs w:val="28"/>
            <w:shd w:val="clear" w:color="auto" w:fill="FFFFFF"/>
          </w:rPr>
          <m:t>x</m:t>
        </m:r>
      </m:oMath>
      <w:r w:rsidRPr="00B2514C">
        <w:rPr>
          <w:rFonts w:ascii="Times New Roman" w:eastAsia="Times New Roman" w:hAnsi="Times New Roman" w:cs="Times New Roman"/>
          <w:iCs/>
          <w:color w:val="000000"/>
          <w:sz w:val="28"/>
          <w:szCs w:val="28"/>
          <w:shd w:val="clear" w:color="auto" w:fill="FFFFFF"/>
        </w:rPr>
        <w:t xml:space="preserve"> </w:t>
      </w:r>
      <w:r>
        <w:rPr>
          <w:rFonts w:ascii="Times New Roman" w:eastAsia="Times New Roman" w:hAnsi="Times New Roman" w:cs="Times New Roman"/>
          <w:iCs/>
          <w:color w:val="000000"/>
          <w:sz w:val="28"/>
          <w:szCs w:val="28"/>
          <w:shd w:val="clear" w:color="auto" w:fill="FFFFFF"/>
        </w:rPr>
        <w:t xml:space="preserve">и </w:t>
      </w:r>
      <m:oMath>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x</m:t>
            </m:r>
          </m:e>
          <m:sub>
            <m:r>
              <w:rPr>
                <w:rFonts w:ascii="Cambria Math" w:eastAsia="Times New Roman" w:hAnsi="Cambria Math" w:cs="Times New Roman"/>
                <w:color w:val="000000"/>
                <w:sz w:val="28"/>
                <w:szCs w:val="28"/>
                <w:shd w:val="clear" w:color="auto" w:fill="FFFFFF"/>
              </w:rPr>
              <m:t>0</m:t>
            </m:r>
          </m:sub>
        </m:sSub>
        <m:r>
          <w:rPr>
            <w:rFonts w:ascii="Cambria Math" w:eastAsia="Times New Roman" w:hAnsi="Cambria Math" w:cs="Times New Roman"/>
            <w:color w:val="000000"/>
            <w:sz w:val="28"/>
            <w:szCs w:val="28"/>
            <w:shd w:val="clear" w:color="auto" w:fill="FFFFFF"/>
          </w:rPr>
          <m:t>∈[a,b]</m:t>
        </m:r>
      </m:oMath>
      <w:r w:rsidR="00B120FB" w:rsidRPr="00B120FB">
        <w:rPr>
          <w:rFonts w:ascii="Times New Roman" w:eastAsia="Times New Roman" w:hAnsi="Times New Roman" w:cs="Times New Roman"/>
          <w:color w:val="000000"/>
          <w:sz w:val="28"/>
          <w:szCs w:val="28"/>
          <w:shd w:val="clear" w:color="auto" w:fill="FFFFFF"/>
        </w:rPr>
        <w:t>.</w:t>
      </w:r>
      <w:r w:rsidR="00B120FB">
        <w:rPr>
          <w:rFonts w:ascii="Times New Roman" w:eastAsia="Times New Roman" w:hAnsi="Times New Roman" w:cs="Times New Roman"/>
          <w:color w:val="000000"/>
          <w:sz w:val="28"/>
          <w:szCs w:val="28"/>
          <w:shd w:val="clear" w:color="auto" w:fill="FFFFFF"/>
        </w:rPr>
        <w:t xml:space="preserve"> Тогда в силу теоремы 4 будем иметь</w:t>
      </w:r>
    </w:p>
    <w:p w14:paraId="1BD14A74" w14:textId="68AEC96D" w:rsidR="00B120FB" w:rsidRPr="008C62FF" w:rsidRDefault="00000000" w:rsidP="008A3D8B">
      <w:pPr>
        <w:spacing w:before="240" w:after="240" w:line="240" w:lineRule="auto"/>
        <w:rPr>
          <w:rFonts w:ascii="Times New Roman" w:eastAsia="Times New Roman" w:hAnsi="Times New Roman" w:cs="Times New Roman"/>
          <w:i/>
          <w:iCs/>
          <w:color w:val="000000"/>
          <w:sz w:val="28"/>
          <w:szCs w:val="28"/>
          <w:shd w:val="clear" w:color="auto" w:fill="FFFFFF"/>
          <w:lang w:val="en-US"/>
        </w:rPr>
      </w:pPr>
      <m:oMathPara>
        <m:oMath>
          <m:nary>
            <m:naryPr>
              <m:limLoc m:val="subSup"/>
              <m:ctrlPr>
                <w:rPr>
                  <w:rFonts w:ascii="Cambria Math" w:eastAsia="Times New Roman" w:hAnsi="Cambria Math" w:cs="Times New Roman"/>
                  <w:i/>
                  <w:iCs/>
                  <w:color w:val="000000"/>
                  <w:sz w:val="28"/>
                  <w:szCs w:val="28"/>
                  <w:shd w:val="clear" w:color="auto" w:fill="FFFFFF"/>
                  <w:lang w:val="en-US"/>
                </w:rPr>
              </m:ctrlPr>
            </m:naryPr>
            <m:sub>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x</m:t>
                  </m:r>
                </m:e>
                <m:sub>
                  <m:r>
                    <w:rPr>
                      <w:rFonts w:ascii="Cambria Math" w:eastAsia="Times New Roman" w:hAnsi="Cambria Math" w:cs="Times New Roman"/>
                      <w:color w:val="000000"/>
                      <w:sz w:val="28"/>
                      <w:szCs w:val="28"/>
                      <w:shd w:val="clear" w:color="auto" w:fill="FFFFFF"/>
                    </w:rPr>
                    <m:t>0</m:t>
                  </m:r>
                </m:sub>
              </m:sSub>
            </m:sub>
            <m:sup>
              <m:r>
                <w:rPr>
                  <w:rFonts w:ascii="Cambria Math" w:eastAsia="Times New Roman" w:hAnsi="Cambria Math" w:cs="Times New Roman"/>
                  <w:color w:val="000000"/>
                  <w:sz w:val="28"/>
                  <w:szCs w:val="28"/>
                  <w:shd w:val="clear" w:color="auto" w:fill="FFFFFF"/>
                </w:rPr>
                <m:t>x</m:t>
              </m:r>
            </m:sup>
            <m:e>
              <m:r>
                <w:rPr>
                  <w:rFonts w:ascii="Cambria Math" w:eastAsia="Times New Roman" w:hAnsi="Cambria Math" w:cs="Times New Roman"/>
                  <w:color w:val="000000"/>
                  <w:sz w:val="28"/>
                  <w:szCs w:val="28"/>
                  <w:shd w:val="clear" w:color="auto" w:fill="FFFFFF"/>
                  <w:lang w:val="en-US"/>
                </w:rPr>
                <m:t>σ</m:t>
              </m:r>
              <m:d>
                <m:dPr>
                  <m:ctrlPr>
                    <w:rPr>
                      <w:rFonts w:ascii="Cambria Math" w:eastAsia="Times New Roman" w:hAnsi="Cambria Math" w:cs="Times New Roman"/>
                      <w:i/>
                      <w:iCs/>
                      <w:color w:val="000000"/>
                      <w:sz w:val="28"/>
                      <w:szCs w:val="28"/>
                      <w:shd w:val="clear" w:color="auto" w:fill="FFFFFF"/>
                      <w:lang w:val="en-US"/>
                    </w:rPr>
                  </m:ctrlPr>
                </m:dPr>
                <m:e>
                  <m:r>
                    <w:rPr>
                      <w:rFonts w:ascii="Cambria Math" w:eastAsia="Times New Roman" w:hAnsi="Cambria Math" w:cs="Times New Roman"/>
                      <w:color w:val="000000"/>
                      <w:sz w:val="28"/>
                      <w:szCs w:val="28"/>
                      <w:shd w:val="clear" w:color="auto" w:fill="FFFFFF"/>
                      <w:lang w:val="en-US"/>
                    </w:rPr>
                    <m:t>t</m:t>
                  </m:r>
                </m:e>
              </m:d>
              <m:r>
                <w:rPr>
                  <w:rFonts w:ascii="Cambria Math" w:eastAsia="Times New Roman" w:hAnsi="Cambria Math" w:cs="Times New Roman"/>
                  <w:color w:val="000000"/>
                  <w:sz w:val="28"/>
                  <w:szCs w:val="28"/>
                  <w:shd w:val="clear" w:color="auto" w:fill="FFFFFF"/>
                  <w:lang w:val="en-US"/>
                </w:rPr>
                <m:t>dt=</m:t>
              </m:r>
              <m:nary>
                <m:naryPr>
                  <m:limLoc m:val="subSup"/>
                  <m:ctrlPr>
                    <w:rPr>
                      <w:rFonts w:ascii="Cambria Math" w:eastAsia="Times New Roman" w:hAnsi="Cambria Math" w:cs="Times New Roman"/>
                      <w:i/>
                      <w:iCs/>
                      <w:color w:val="000000"/>
                      <w:sz w:val="28"/>
                      <w:szCs w:val="28"/>
                      <w:shd w:val="clear" w:color="auto" w:fill="FFFFFF"/>
                      <w:lang w:val="en-US"/>
                    </w:rPr>
                  </m:ctrlPr>
                </m:naryPr>
                <m:sub>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x</m:t>
                      </m:r>
                    </m:e>
                    <m:sub>
                      <m:r>
                        <w:rPr>
                          <w:rFonts w:ascii="Cambria Math" w:eastAsia="Times New Roman" w:hAnsi="Cambria Math" w:cs="Times New Roman"/>
                          <w:color w:val="000000"/>
                          <w:sz w:val="28"/>
                          <w:szCs w:val="28"/>
                          <w:shd w:val="clear" w:color="auto" w:fill="FFFFFF"/>
                        </w:rPr>
                        <m:t>0</m:t>
                      </m:r>
                    </m:sub>
                  </m:sSub>
                </m:sub>
                <m:sup>
                  <m:r>
                    <w:rPr>
                      <w:rFonts w:ascii="Cambria Math" w:eastAsia="Times New Roman" w:hAnsi="Cambria Math" w:cs="Times New Roman"/>
                      <w:color w:val="000000"/>
                      <w:sz w:val="28"/>
                      <w:szCs w:val="28"/>
                      <w:shd w:val="clear" w:color="auto" w:fill="FFFFFF"/>
                    </w:rPr>
                    <m:t>x</m:t>
                  </m:r>
                </m:sup>
                <m:e>
                  <m:d>
                    <m:dPr>
                      <m:begChr m:val="["/>
                      <m:endChr m:val="]"/>
                      <m:ctrlPr>
                        <w:rPr>
                          <w:rFonts w:ascii="Cambria Math" w:eastAsia="Times New Roman" w:hAnsi="Cambria Math" w:cs="Times New Roman"/>
                          <w:i/>
                          <w:iCs/>
                          <w:color w:val="000000"/>
                          <w:sz w:val="28"/>
                          <w:szCs w:val="28"/>
                          <w:shd w:val="clear" w:color="auto" w:fill="FFFFFF"/>
                          <w:lang w:val="en-US"/>
                        </w:rPr>
                      </m:ctrlPr>
                    </m:dPr>
                    <m:e>
                      <m:nary>
                        <m:naryPr>
                          <m:chr m:val="∑"/>
                          <m:limLoc m:val="undOvr"/>
                          <m:ctrlPr>
                            <w:rPr>
                              <w:rFonts w:ascii="Cambria Math" w:eastAsia="Times New Roman" w:hAnsi="Cambria Math" w:cs="Times New Roman"/>
                              <w:i/>
                              <w:iCs/>
                              <w:color w:val="000000"/>
                              <w:sz w:val="28"/>
                              <w:szCs w:val="28"/>
                              <w:shd w:val="clear" w:color="auto" w:fill="FFFFFF"/>
                              <w:lang w:val="en-US"/>
                            </w:rPr>
                          </m:ctrlPr>
                        </m:naryPr>
                        <m:sub>
                          <m:r>
                            <w:rPr>
                              <w:rFonts w:ascii="Cambria Math" w:eastAsia="Times New Roman" w:hAnsi="Cambria Math" w:cs="Times New Roman"/>
                              <w:color w:val="000000"/>
                              <w:sz w:val="28"/>
                              <w:szCs w:val="28"/>
                              <w:shd w:val="clear" w:color="auto" w:fill="FFFFFF"/>
                              <w:lang w:val="en-US"/>
                            </w:rPr>
                            <m:t>n=1</m:t>
                          </m:r>
                        </m:sub>
                        <m:sup>
                          <m:r>
                            <w:rPr>
                              <w:rFonts w:ascii="Cambria Math" w:eastAsia="Times New Roman" w:hAnsi="Cambria Math" w:cs="Times New Roman"/>
                              <w:color w:val="000000"/>
                              <w:sz w:val="28"/>
                              <w:szCs w:val="28"/>
                              <w:shd w:val="clear" w:color="auto" w:fill="FFFFFF"/>
                              <w:lang w:val="en-US"/>
                            </w:rPr>
                            <m:t>∞</m:t>
                          </m:r>
                        </m:sup>
                        <m:e>
                          <m:sSub>
                            <m:sSubPr>
                              <m:ctrlPr>
                                <w:rPr>
                                  <w:rFonts w:ascii="Cambria Math" w:eastAsia="Times New Roman" w:hAnsi="Cambria Math" w:cs="Times New Roman"/>
                                  <w:i/>
                                  <w:color w:val="000000"/>
                                  <w:sz w:val="28"/>
                                  <w:szCs w:val="28"/>
                                  <w:shd w:val="clear" w:color="auto" w:fill="FFFFFF"/>
                                </w:rPr>
                              </m:ctrlPr>
                            </m:sSubPr>
                            <m:e>
                              <m:sSup>
                                <m:sSupPr>
                                  <m:ctrlPr>
                                    <w:rPr>
                                      <w:rFonts w:ascii="Cambria Math" w:eastAsia="Times New Roman" w:hAnsi="Cambria Math" w:cs="Times New Roman"/>
                                      <w:i/>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f</m:t>
                                  </m:r>
                                </m:e>
                                <m:sup>
                                  <m:r>
                                    <w:rPr>
                                      <w:rFonts w:ascii="Cambria Math" w:eastAsia="Times New Roman" w:hAnsi="Cambria Math" w:cs="Times New Roman"/>
                                      <w:color w:val="000000"/>
                                      <w:sz w:val="28"/>
                                      <w:szCs w:val="28"/>
                                      <w:shd w:val="clear" w:color="auto" w:fill="FFFFFF"/>
                                    </w:rPr>
                                    <m:t>'</m:t>
                                  </m:r>
                                </m:sup>
                              </m:sSup>
                            </m:e>
                            <m:sub>
                              <m:r>
                                <w:rPr>
                                  <w:rFonts w:ascii="Cambria Math" w:eastAsia="Times New Roman" w:hAnsi="Cambria Math" w:cs="Times New Roman"/>
                                  <w:color w:val="000000"/>
                                  <w:sz w:val="28"/>
                                  <w:szCs w:val="28"/>
                                  <w:shd w:val="clear" w:color="auto" w:fill="FFFFFF"/>
                                </w:rPr>
                                <m:t>n</m:t>
                              </m:r>
                            </m:sub>
                          </m:sSub>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t</m:t>
                              </m:r>
                            </m:e>
                          </m:d>
                        </m:e>
                      </m:nary>
                    </m:e>
                  </m:d>
                  <m:r>
                    <w:rPr>
                      <w:rFonts w:ascii="Cambria Math" w:eastAsia="Times New Roman" w:hAnsi="Cambria Math" w:cs="Times New Roman"/>
                      <w:color w:val="000000"/>
                      <w:sz w:val="28"/>
                      <w:szCs w:val="28"/>
                      <w:shd w:val="clear" w:color="auto" w:fill="FFFFFF"/>
                      <w:lang w:val="en-US"/>
                    </w:rPr>
                    <m:t>dt=</m:t>
                  </m:r>
                  <m:nary>
                    <m:naryPr>
                      <m:chr m:val="∑"/>
                      <m:limLoc m:val="undOvr"/>
                      <m:ctrlPr>
                        <w:rPr>
                          <w:rFonts w:ascii="Cambria Math" w:eastAsia="Times New Roman" w:hAnsi="Cambria Math" w:cs="Times New Roman"/>
                          <w:i/>
                          <w:iCs/>
                          <w:color w:val="000000"/>
                          <w:sz w:val="28"/>
                          <w:szCs w:val="28"/>
                          <w:shd w:val="clear" w:color="auto" w:fill="FFFFFF"/>
                          <w:lang w:val="en-US"/>
                        </w:rPr>
                      </m:ctrlPr>
                    </m:naryPr>
                    <m:sub>
                      <m:r>
                        <w:rPr>
                          <w:rFonts w:ascii="Cambria Math" w:eastAsia="Times New Roman" w:hAnsi="Cambria Math" w:cs="Times New Roman"/>
                          <w:color w:val="000000"/>
                          <w:sz w:val="28"/>
                          <w:szCs w:val="28"/>
                          <w:shd w:val="clear" w:color="auto" w:fill="FFFFFF"/>
                          <w:lang w:val="en-US"/>
                        </w:rPr>
                        <m:t>n=1</m:t>
                      </m:r>
                    </m:sub>
                    <m:sup>
                      <m:r>
                        <w:rPr>
                          <w:rFonts w:ascii="Cambria Math" w:eastAsia="Times New Roman" w:hAnsi="Cambria Math" w:cs="Times New Roman"/>
                          <w:color w:val="000000"/>
                          <w:sz w:val="28"/>
                          <w:szCs w:val="28"/>
                          <w:shd w:val="clear" w:color="auto" w:fill="FFFFFF"/>
                          <w:lang w:val="en-US"/>
                        </w:rPr>
                        <m:t>∞</m:t>
                      </m:r>
                    </m:sup>
                    <m:e>
                      <m:nary>
                        <m:naryPr>
                          <m:limLoc m:val="subSup"/>
                          <m:ctrlPr>
                            <w:rPr>
                              <w:rFonts w:ascii="Cambria Math" w:eastAsia="Times New Roman" w:hAnsi="Cambria Math" w:cs="Times New Roman"/>
                              <w:i/>
                              <w:iCs/>
                              <w:color w:val="000000"/>
                              <w:sz w:val="28"/>
                              <w:szCs w:val="28"/>
                              <w:shd w:val="clear" w:color="auto" w:fill="FFFFFF"/>
                              <w:lang w:val="en-US"/>
                            </w:rPr>
                          </m:ctrlPr>
                        </m:naryPr>
                        <m:sub>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x</m:t>
                              </m:r>
                            </m:e>
                            <m:sub>
                              <m:r>
                                <w:rPr>
                                  <w:rFonts w:ascii="Cambria Math" w:eastAsia="Times New Roman" w:hAnsi="Cambria Math" w:cs="Times New Roman"/>
                                  <w:color w:val="000000"/>
                                  <w:sz w:val="28"/>
                                  <w:szCs w:val="28"/>
                                  <w:shd w:val="clear" w:color="auto" w:fill="FFFFFF"/>
                                </w:rPr>
                                <m:t>0</m:t>
                              </m:r>
                            </m:sub>
                          </m:sSub>
                        </m:sub>
                        <m:sup>
                          <m:r>
                            <w:rPr>
                              <w:rFonts w:ascii="Cambria Math" w:eastAsia="Times New Roman" w:hAnsi="Cambria Math" w:cs="Times New Roman"/>
                              <w:color w:val="000000"/>
                              <w:sz w:val="28"/>
                              <w:szCs w:val="28"/>
                              <w:shd w:val="clear" w:color="auto" w:fill="FFFFFF"/>
                            </w:rPr>
                            <m:t>x</m:t>
                          </m:r>
                        </m:sup>
                        <m:e>
                          <m:sSub>
                            <m:sSubPr>
                              <m:ctrlPr>
                                <w:rPr>
                                  <w:rFonts w:ascii="Cambria Math" w:eastAsia="Times New Roman" w:hAnsi="Cambria Math" w:cs="Times New Roman"/>
                                  <w:i/>
                                  <w:color w:val="000000"/>
                                  <w:sz w:val="28"/>
                                  <w:szCs w:val="28"/>
                                  <w:shd w:val="clear" w:color="auto" w:fill="FFFFFF"/>
                                </w:rPr>
                              </m:ctrlPr>
                            </m:sSubPr>
                            <m:e>
                              <m:sSup>
                                <m:sSupPr>
                                  <m:ctrlPr>
                                    <w:rPr>
                                      <w:rFonts w:ascii="Cambria Math" w:eastAsia="Times New Roman" w:hAnsi="Cambria Math" w:cs="Times New Roman"/>
                                      <w:i/>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f</m:t>
                                  </m:r>
                                </m:e>
                                <m:sup>
                                  <m:r>
                                    <w:rPr>
                                      <w:rFonts w:ascii="Cambria Math" w:eastAsia="Times New Roman" w:hAnsi="Cambria Math" w:cs="Times New Roman"/>
                                      <w:color w:val="000000"/>
                                      <w:sz w:val="28"/>
                                      <w:szCs w:val="28"/>
                                      <w:shd w:val="clear" w:color="auto" w:fill="FFFFFF"/>
                                    </w:rPr>
                                    <m:t>'</m:t>
                                  </m:r>
                                </m:sup>
                              </m:sSup>
                            </m:e>
                            <m:sub>
                              <m:r>
                                <w:rPr>
                                  <w:rFonts w:ascii="Cambria Math" w:eastAsia="Times New Roman" w:hAnsi="Cambria Math" w:cs="Times New Roman"/>
                                  <w:color w:val="000000"/>
                                  <w:sz w:val="28"/>
                                  <w:szCs w:val="28"/>
                                  <w:shd w:val="clear" w:color="auto" w:fill="FFFFFF"/>
                                </w:rPr>
                                <m:t>n</m:t>
                              </m:r>
                            </m:sub>
                          </m:sSub>
                          <m:r>
                            <w:rPr>
                              <w:rFonts w:ascii="Cambria Math" w:eastAsia="Times New Roman" w:hAnsi="Cambria Math" w:cs="Times New Roman"/>
                              <w:color w:val="000000"/>
                              <w:sz w:val="28"/>
                              <w:szCs w:val="28"/>
                              <w:shd w:val="clear" w:color="auto" w:fill="FFFFFF"/>
                            </w:rPr>
                            <m:t>(t)</m:t>
                          </m:r>
                        </m:e>
                      </m:nary>
                      <m:r>
                        <w:rPr>
                          <w:rFonts w:ascii="Cambria Math" w:eastAsia="Times New Roman" w:hAnsi="Cambria Math" w:cs="Times New Roman"/>
                          <w:color w:val="000000"/>
                          <w:sz w:val="28"/>
                          <w:szCs w:val="28"/>
                          <w:shd w:val="clear" w:color="auto" w:fill="FFFFFF"/>
                          <w:lang w:val="en-US"/>
                        </w:rPr>
                        <m:t>dt=</m:t>
                      </m:r>
                      <m:nary>
                        <m:naryPr>
                          <m:chr m:val="∑"/>
                          <m:limLoc m:val="undOvr"/>
                          <m:ctrlPr>
                            <w:rPr>
                              <w:rFonts w:ascii="Cambria Math" w:eastAsia="Times New Roman" w:hAnsi="Cambria Math" w:cs="Times New Roman"/>
                              <w:i/>
                              <w:iCs/>
                              <w:color w:val="000000"/>
                              <w:sz w:val="28"/>
                              <w:szCs w:val="28"/>
                              <w:shd w:val="clear" w:color="auto" w:fill="FFFFFF"/>
                              <w:lang w:val="en-US"/>
                            </w:rPr>
                          </m:ctrlPr>
                        </m:naryPr>
                        <m:sub>
                          <m:r>
                            <w:rPr>
                              <w:rFonts w:ascii="Cambria Math" w:eastAsia="Times New Roman" w:hAnsi="Cambria Math" w:cs="Times New Roman"/>
                              <w:color w:val="000000"/>
                              <w:sz w:val="28"/>
                              <w:szCs w:val="28"/>
                              <w:shd w:val="clear" w:color="auto" w:fill="FFFFFF"/>
                              <w:lang w:val="en-US"/>
                            </w:rPr>
                            <m:t>n=1</m:t>
                          </m:r>
                        </m:sub>
                        <m:sup>
                          <m:r>
                            <w:rPr>
                              <w:rFonts w:ascii="Cambria Math" w:eastAsia="Times New Roman" w:hAnsi="Cambria Math" w:cs="Times New Roman"/>
                              <w:color w:val="000000"/>
                              <w:sz w:val="28"/>
                              <w:szCs w:val="28"/>
                              <w:shd w:val="clear" w:color="auto" w:fill="FFFFFF"/>
                              <w:lang w:val="en-US"/>
                            </w:rPr>
                            <m:t>∞</m:t>
                          </m:r>
                        </m:sup>
                        <m:e>
                          <m:d>
                            <m:dPr>
                              <m:begChr m:val="["/>
                              <m:endChr m:val="]"/>
                              <m:ctrlPr>
                                <w:rPr>
                                  <w:rFonts w:ascii="Cambria Math" w:eastAsia="Times New Roman" w:hAnsi="Cambria Math" w:cs="Times New Roman"/>
                                  <w:i/>
                                  <w:iCs/>
                                  <w:color w:val="000000"/>
                                  <w:sz w:val="28"/>
                                  <w:szCs w:val="28"/>
                                  <w:shd w:val="clear" w:color="auto" w:fill="FFFFFF"/>
                                  <w:lang w:val="en-US"/>
                                </w:rPr>
                              </m:ctrlPr>
                            </m:dPr>
                            <m:e>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f</m:t>
                                  </m:r>
                                </m:e>
                                <m:sub>
                                  <m:r>
                                    <w:rPr>
                                      <w:rFonts w:ascii="Cambria Math" w:eastAsia="Times New Roman" w:hAnsi="Cambria Math" w:cs="Times New Roman"/>
                                      <w:color w:val="000000"/>
                                      <w:sz w:val="28"/>
                                      <w:szCs w:val="28"/>
                                      <w:shd w:val="clear" w:color="auto" w:fill="FFFFFF"/>
                                    </w:rPr>
                                    <m:t>n</m:t>
                                  </m:r>
                                </m:sub>
                              </m:sSub>
                              <m:d>
                                <m:dPr>
                                  <m:ctrlPr>
                                    <w:rPr>
                                      <w:rFonts w:ascii="Cambria Math" w:eastAsia="Times New Roman" w:hAnsi="Cambria Math" w:cs="Times New Roman"/>
                                      <w:i/>
                                      <w:iCs/>
                                      <w:color w:val="000000"/>
                                      <w:sz w:val="28"/>
                                      <w:szCs w:val="28"/>
                                      <w:shd w:val="clear" w:color="auto" w:fill="FFFFFF"/>
                                      <w:lang w:val="en-US"/>
                                    </w:rPr>
                                  </m:ctrlPr>
                                </m:dPr>
                                <m:e>
                                  <m:r>
                                    <w:rPr>
                                      <w:rFonts w:ascii="Cambria Math" w:eastAsia="Times New Roman" w:hAnsi="Cambria Math" w:cs="Times New Roman"/>
                                      <w:color w:val="000000"/>
                                      <w:sz w:val="28"/>
                                      <w:szCs w:val="28"/>
                                      <w:shd w:val="clear" w:color="auto" w:fill="FFFFFF"/>
                                      <w:lang w:val="en-US"/>
                                    </w:rPr>
                                    <m:t>x</m:t>
                                  </m:r>
                                </m:e>
                              </m:d>
                              <m:r>
                                <w:rPr>
                                  <w:rFonts w:ascii="Cambria Math" w:eastAsia="Times New Roman" w:hAnsi="Cambria Math" w:cs="Times New Roman"/>
                                  <w:color w:val="000000"/>
                                  <w:sz w:val="28"/>
                                  <w:szCs w:val="28"/>
                                  <w:shd w:val="clear" w:color="auto" w:fill="FFFFFF"/>
                                  <w:lang w:val="en-US"/>
                                </w:rPr>
                                <m:t>-</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f</m:t>
                                  </m:r>
                                </m:e>
                                <m:sub>
                                  <m:r>
                                    <w:rPr>
                                      <w:rFonts w:ascii="Cambria Math" w:eastAsia="Times New Roman" w:hAnsi="Cambria Math" w:cs="Times New Roman"/>
                                      <w:color w:val="000000"/>
                                      <w:sz w:val="28"/>
                                      <w:szCs w:val="28"/>
                                      <w:shd w:val="clear" w:color="auto" w:fill="FFFFFF"/>
                                    </w:rPr>
                                    <m:t>n</m:t>
                                  </m:r>
                                </m:sub>
                              </m:sSub>
                              <m:d>
                                <m:dPr>
                                  <m:ctrlPr>
                                    <w:rPr>
                                      <w:rFonts w:ascii="Cambria Math" w:eastAsia="Times New Roman" w:hAnsi="Cambria Math" w:cs="Times New Roman"/>
                                      <w:i/>
                                      <w:iCs/>
                                      <w:color w:val="000000"/>
                                      <w:sz w:val="28"/>
                                      <w:szCs w:val="28"/>
                                      <w:shd w:val="clear" w:color="auto" w:fill="FFFFFF"/>
                                      <w:lang w:val="en-US"/>
                                    </w:rPr>
                                  </m:ctrlPr>
                                </m:dPr>
                                <m:e>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x</m:t>
                                      </m:r>
                                    </m:e>
                                    <m:sub>
                                      <m:r>
                                        <w:rPr>
                                          <w:rFonts w:ascii="Cambria Math" w:eastAsia="Times New Roman" w:hAnsi="Cambria Math" w:cs="Times New Roman"/>
                                          <w:color w:val="000000"/>
                                          <w:sz w:val="28"/>
                                          <w:szCs w:val="28"/>
                                          <w:shd w:val="clear" w:color="auto" w:fill="FFFFFF"/>
                                        </w:rPr>
                                        <m:t>0</m:t>
                                      </m:r>
                                    </m:sub>
                                  </m:sSub>
                                </m:e>
                              </m:d>
                            </m:e>
                          </m:d>
                          <m:r>
                            <w:rPr>
                              <w:rFonts w:ascii="Cambria Math" w:eastAsia="Times New Roman" w:hAnsi="Cambria Math" w:cs="Times New Roman"/>
                              <w:color w:val="000000"/>
                              <w:sz w:val="28"/>
                              <w:szCs w:val="28"/>
                              <w:shd w:val="clear" w:color="auto" w:fill="FFFFFF"/>
                              <w:lang w:val="en-US"/>
                            </w:rPr>
                            <m:t xml:space="preserve">= </m:t>
                          </m:r>
                          <m:nary>
                            <m:naryPr>
                              <m:chr m:val="∑"/>
                              <m:limLoc m:val="undOvr"/>
                              <m:ctrlPr>
                                <w:rPr>
                                  <w:rFonts w:ascii="Cambria Math" w:eastAsia="Times New Roman" w:hAnsi="Cambria Math" w:cs="Times New Roman"/>
                                  <w:i/>
                                  <w:iCs/>
                                  <w:color w:val="000000"/>
                                  <w:sz w:val="28"/>
                                  <w:szCs w:val="28"/>
                                  <w:shd w:val="clear" w:color="auto" w:fill="FFFFFF"/>
                                  <w:lang w:val="en-US"/>
                                </w:rPr>
                              </m:ctrlPr>
                            </m:naryPr>
                            <m:sub>
                              <m:r>
                                <w:rPr>
                                  <w:rFonts w:ascii="Cambria Math" w:eastAsia="Times New Roman" w:hAnsi="Cambria Math" w:cs="Times New Roman"/>
                                  <w:color w:val="000000"/>
                                  <w:sz w:val="28"/>
                                  <w:szCs w:val="28"/>
                                  <w:shd w:val="clear" w:color="auto" w:fill="FFFFFF"/>
                                  <w:lang w:val="en-US"/>
                                </w:rPr>
                                <m:t>n=1</m:t>
                              </m:r>
                            </m:sub>
                            <m:sup>
                              <m:r>
                                <w:rPr>
                                  <w:rFonts w:ascii="Cambria Math" w:eastAsia="Times New Roman" w:hAnsi="Cambria Math" w:cs="Times New Roman"/>
                                  <w:color w:val="000000"/>
                                  <w:sz w:val="28"/>
                                  <w:szCs w:val="28"/>
                                  <w:shd w:val="clear" w:color="auto" w:fill="FFFFFF"/>
                                  <w:lang w:val="en-US"/>
                                </w:rPr>
                                <m:t>∞</m:t>
                              </m:r>
                            </m:sup>
                            <m:e>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f</m:t>
                                  </m:r>
                                </m:e>
                                <m:sub>
                                  <m:r>
                                    <w:rPr>
                                      <w:rFonts w:ascii="Cambria Math" w:eastAsia="Times New Roman" w:hAnsi="Cambria Math" w:cs="Times New Roman"/>
                                      <w:color w:val="000000"/>
                                      <w:sz w:val="28"/>
                                      <w:szCs w:val="28"/>
                                      <w:shd w:val="clear" w:color="auto" w:fill="FFFFFF"/>
                                    </w:rPr>
                                    <m:t>n</m:t>
                                  </m:r>
                                </m:sub>
                              </m:sSub>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m:t>
                                  </m:r>
                                </m:e>
                              </m:d>
                              <m:r>
                                <w:rPr>
                                  <w:rFonts w:ascii="Cambria Math" w:eastAsia="Times New Roman" w:hAnsi="Cambria Math" w:cs="Times New Roman"/>
                                  <w:color w:val="000000"/>
                                  <w:sz w:val="28"/>
                                  <w:szCs w:val="28"/>
                                  <w:shd w:val="clear" w:color="auto" w:fill="FFFFFF"/>
                                </w:rPr>
                                <m:t>-</m:t>
                              </m:r>
                              <m:nary>
                                <m:naryPr>
                                  <m:chr m:val="∑"/>
                                  <m:limLoc m:val="undOvr"/>
                                  <m:ctrlPr>
                                    <w:rPr>
                                      <w:rFonts w:ascii="Cambria Math" w:eastAsia="Times New Roman" w:hAnsi="Cambria Math" w:cs="Times New Roman"/>
                                      <w:i/>
                                      <w:color w:val="000000"/>
                                      <w:sz w:val="28"/>
                                      <w:szCs w:val="28"/>
                                      <w:shd w:val="clear" w:color="auto" w:fill="FFFFFF"/>
                                    </w:rPr>
                                  </m:ctrlPr>
                                </m:naryPr>
                                <m:sub>
                                  <m:r>
                                    <w:rPr>
                                      <w:rFonts w:ascii="Cambria Math" w:eastAsia="Times New Roman" w:hAnsi="Cambria Math" w:cs="Times New Roman"/>
                                      <w:color w:val="000000"/>
                                      <w:sz w:val="28"/>
                                      <w:szCs w:val="28"/>
                                      <w:shd w:val="clear" w:color="auto" w:fill="FFFFFF"/>
                                    </w:rPr>
                                    <m:t>n=1</m:t>
                                  </m:r>
                                </m:sub>
                                <m:sup>
                                  <m:r>
                                    <w:rPr>
                                      <w:rFonts w:ascii="Cambria Math" w:eastAsia="Times New Roman" w:hAnsi="Cambria Math" w:cs="Times New Roman"/>
                                      <w:color w:val="000000"/>
                                      <w:sz w:val="28"/>
                                      <w:szCs w:val="28"/>
                                      <w:shd w:val="clear" w:color="auto" w:fill="FFFFFF"/>
                                    </w:rPr>
                                    <m:t>∞</m:t>
                                  </m:r>
                                </m:sup>
                                <m:e>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f</m:t>
                                      </m:r>
                                    </m:e>
                                    <m:sub>
                                      <m:r>
                                        <w:rPr>
                                          <w:rFonts w:ascii="Cambria Math" w:eastAsia="Times New Roman" w:hAnsi="Cambria Math" w:cs="Times New Roman"/>
                                          <w:color w:val="000000"/>
                                          <w:sz w:val="28"/>
                                          <w:szCs w:val="28"/>
                                          <w:shd w:val="clear" w:color="auto" w:fill="FFFFFF"/>
                                        </w:rPr>
                                        <m:t>n</m:t>
                                      </m:r>
                                    </m:sub>
                                  </m:sSub>
                                  <m:d>
                                    <m:dPr>
                                      <m:ctrlPr>
                                        <w:rPr>
                                          <w:rFonts w:ascii="Cambria Math" w:eastAsia="Times New Roman" w:hAnsi="Cambria Math" w:cs="Times New Roman"/>
                                          <w:i/>
                                          <w:color w:val="000000"/>
                                          <w:sz w:val="28"/>
                                          <w:szCs w:val="28"/>
                                          <w:shd w:val="clear" w:color="auto" w:fill="FFFFFF"/>
                                        </w:rPr>
                                      </m:ctrlPr>
                                    </m:dPr>
                                    <m:e>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x</m:t>
                                          </m:r>
                                        </m:e>
                                        <m:sub>
                                          <m:r>
                                            <w:rPr>
                                              <w:rFonts w:ascii="Cambria Math" w:eastAsia="Times New Roman" w:hAnsi="Cambria Math" w:cs="Times New Roman"/>
                                              <w:color w:val="000000"/>
                                              <w:sz w:val="28"/>
                                              <w:szCs w:val="28"/>
                                              <w:shd w:val="clear" w:color="auto" w:fill="FFFFFF"/>
                                            </w:rPr>
                                            <m:t>0</m:t>
                                          </m:r>
                                        </m:sub>
                                      </m:sSub>
                                    </m:e>
                                  </m:d>
                                </m:e>
                              </m:nary>
                              <m:r>
                                <w:rPr>
                                  <w:rFonts w:ascii="Cambria Math" w:eastAsia="Times New Roman" w:hAnsi="Cambria Math" w:cs="Times New Roman"/>
                                  <w:color w:val="000000"/>
                                  <w:sz w:val="28"/>
                                  <w:szCs w:val="28"/>
                                  <w:shd w:val="clear" w:color="auto" w:fill="FFFFFF"/>
                                </w:rPr>
                                <m:t>=S</m:t>
                              </m:r>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m:t>
                                  </m:r>
                                </m:e>
                              </m:d>
                              <m:r>
                                <w:rPr>
                                  <w:rFonts w:ascii="Cambria Math" w:eastAsia="Times New Roman" w:hAnsi="Cambria Math" w:cs="Times New Roman"/>
                                  <w:color w:val="000000"/>
                                  <w:sz w:val="28"/>
                                  <w:szCs w:val="28"/>
                                  <w:shd w:val="clear" w:color="auto" w:fill="FFFFFF"/>
                                </w:rPr>
                                <m:t>-S</m:t>
                              </m:r>
                              <m:d>
                                <m:dPr>
                                  <m:ctrlPr>
                                    <w:rPr>
                                      <w:rFonts w:ascii="Cambria Math" w:eastAsia="Times New Roman" w:hAnsi="Cambria Math" w:cs="Times New Roman"/>
                                      <w:i/>
                                      <w:color w:val="000000"/>
                                      <w:sz w:val="28"/>
                                      <w:szCs w:val="28"/>
                                      <w:shd w:val="clear" w:color="auto" w:fill="FFFFFF"/>
                                    </w:rPr>
                                  </m:ctrlPr>
                                </m:dPr>
                                <m:e>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x</m:t>
                                      </m:r>
                                    </m:e>
                                    <m:sub>
                                      <m:r>
                                        <w:rPr>
                                          <w:rFonts w:ascii="Cambria Math" w:eastAsia="Times New Roman" w:hAnsi="Cambria Math" w:cs="Times New Roman"/>
                                          <w:color w:val="000000"/>
                                          <w:sz w:val="28"/>
                                          <w:szCs w:val="28"/>
                                          <w:shd w:val="clear" w:color="auto" w:fill="FFFFFF"/>
                                        </w:rPr>
                                        <m:t>0</m:t>
                                      </m:r>
                                    </m:sub>
                                  </m:sSub>
                                </m:e>
                              </m:d>
                              <m:r>
                                <w:rPr>
                                  <w:rFonts w:ascii="Cambria Math" w:eastAsia="Times New Roman" w:hAnsi="Cambria Math" w:cs="Times New Roman"/>
                                  <w:color w:val="000000"/>
                                  <w:sz w:val="28"/>
                                  <w:szCs w:val="28"/>
                                  <w:shd w:val="clear" w:color="auto" w:fill="FFFFFF"/>
                                </w:rPr>
                                <m:t>.</m:t>
                              </m:r>
                            </m:e>
                          </m:nary>
                        </m:e>
                      </m:nary>
                    </m:e>
                  </m:nary>
                </m:e>
              </m:nary>
              <m:r>
                <w:rPr>
                  <w:rFonts w:ascii="Cambria Math" w:eastAsia="Times New Roman" w:hAnsi="Cambria Math" w:cs="Times New Roman"/>
                  <w:color w:val="000000"/>
                  <w:sz w:val="28"/>
                  <w:szCs w:val="28"/>
                  <w:shd w:val="clear" w:color="auto" w:fill="FFFFFF"/>
                  <w:lang w:val="en-US"/>
                </w:rPr>
                <m:t xml:space="preserve"> </m:t>
              </m:r>
            </m:e>
          </m:nary>
        </m:oMath>
      </m:oMathPara>
    </w:p>
    <w:p w14:paraId="14723A6F" w14:textId="442BD034" w:rsidR="008C62FF" w:rsidRDefault="008C62FF" w:rsidP="008A3D8B">
      <w:pPr>
        <w:spacing w:before="240" w:after="240" w:line="24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 xml:space="preserve">Функция </w:t>
      </w:r>
      <m:oMath>
        <m:r>
          <w:rPr>
            <w:rFonts w:ascii="Cambria Math" w:eastAsia="Times New Roman" w:hAnsi="Cambria Math" w:cs="Times New Roman"/>
            <w:color w:val="000000"/>
            <w:sz w:val="28"/>
            <w:szCs w:val="28"/>
            <w:shd w:val="clear" w:color="auto" w:fill="FFFFFF"/>
          </w:rPr>
          <m:t>σ(x)</m:t>
        </m:r>
      </m:oMath>
      <w:r w:rsidRPr="008C62FF">
        <w:rPr>
          <w:rFonts w:ascii="Times New Roman" w:eastAsia="Times New Roman" w:hAnsi="Times New Roman" w:cs="Times New Roman"/>
          <w:color w:val="000000"/>
          <w:sz w:val="28"/>
          <w:szCs w:val="28"/>
          <w:shd w:val="clear" w:color="auto" w:fill="FFFFFF"/>
        </w:rPr>
        <w:t xml:space="preserve">  </w:t>
      </w:r>
      <w:r>
        <w:rPr>
          <w:rFonts w:ascii="Times New Roman" w:eastAsia="Times New Roman" w:hAnsi="Times New Roman" w:cs="Times New Roman"/>
          <w:color w:val="000000"/>
          <w:sz w:val="28"/>
          <w:szCs w:val="28"/>
          <w:shd w:val="clear" w:color="auto" w:fill="FFFFFF"/>
        </w:rPr>
        <w:t>непрерывна как сумма равномерно сходящегося ряда непрерывных функций. Поэтому, дифференцируя равенство</w:t>
      </w:r>
    </w:p>
    <w:p w14:paraId="5FDF3481" w14:textId="027BCCF9" w:rsidR="008C62FF" w:rsidRPr="008C62FF" w:rsidRDefault="00000000" w:rsidP="008A3D8B">
      <w:pPr>
        <w:spacing w:before="240" w:after="240" w:line="240" w:lineRule="auto"/>
        <w:rPr>
          <w:rFonts w:ascii="Times New Roman" w:eastAsia="Times New Roman" w:hAnsi="Times New Roman" w:cs="Times New Roman"/>
          <w:color w:val="000000"/>
          <w:sz w:val="28"/>
          <w:szCs w:val="28"/>
          <w:shd w:val="clear" w:color="auto" w:fill="FFFFFF"/>
        </w:rPr>
      </w:pPr>
      <m:oMathPara>
        <m:oMath>
          <m:nary>
            <m:naryPr>
              <m:limLoc m:val="subSup"/>
              <m:ctrlPr>
                <w:rPr>
                  <w:rFonts w:ascii="Cambria Math" w:eastAsia="Times New Roman" w:hAnsi="Cambria Math" w:cs="Times New Roman"/>
                  <w:i/>
                  <w:color w:val="000000"/>
                  <w:sz w:val="28"/>
                  <w:szCs w:val="28"/>
                  <w:shd w:val="clear" w:color="auto" w:fill="FFFFFF"/>
                </w:rPr>
              </m:ctrlPr>
            </m:naryPr>
            <m:sub>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x</m:t>
                  </m:r>
                </m:e>
                <m:sub>
                  <m:r>
                    <w:rPr>
                      <w:rFonts w:ascii="Cambria Math" w:eastAsia="Times New Roman" w:hAnsi="Cambria Math" w:cs="Times New Roman"/>
                      <w:color w:val="000000"/>
                      <w:sz w:val="28"/>
                      <w:szCs w:val="28"/>
                      <w:shd w:val="clear" w:color="auto" w:fill="FFFFFF"/>
                    </w:rPr>
                    <m:t>0</m:t>
                  </m:r>
                </m:sub>
              </m:sSub>
            </m:sub>
            <m:sup>
              <m:r>
                <w:rPr>
                  <w:rFonts w:ascii="Cambria Math" w:eastAsia="Times New Roman" w:hAnsi="Cambria Math" w:cs="Times New Roman"/>
                  <w:color w:val="000000"/>
                  <w:sz w:val="28"/>
                  <w:szCs w:val="28"/>
                  <w:shd w:val="clear" w:color="auto" w:fill="FFFFFF"/>
                </w:rPr>
                <m:t>x</m:t>
              </m:r>
            </m:sup>
            <m:e>
              <m:r>
                <w:rPr>
                  <w:rFonts w:ascii="Cambria Math" w:eastAsia="Times New Roman" w:hAnsi="Cambria Math" w:cs="Times New Roman"/>
                  <w:color w:val="000000"/>
                  <w:sz w:val="28"/>
                  <w:szCs w:val="28"/>
                  <w:shd w:val="clear" w:color="auto" w:fill="FFFFFF"/>
                </w:rPr>
                <m:t>σ</m:t>
              </m:r>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t</m:t>
                  </m:r>
                </m:e>
              </m:d>
              <m:r>
                <w:rPr>
                  <w:rFonts w:ascii="Cambria Math" w:eastAsia="Times New Roman" w:hAnsi="Cambria Math" w:cs="Times New Roman"/>
                  <w:color w:val="000000"/>
                  <w:sz w:val="28"/>
                  <w:szCs w:val="28"/>
                  <w:shd w:val="clear" w:color="auto" w:fill="FFFFFF"/>
                </w:rPr>
                <m:t>dt=S</m:t>
              </m:r>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m:t>
                  </m:r>
                </m:e>
              </m:d>
              <m:r>
                <w:rPr>
                  <w:rFonts w:ascii="Cambria Math" w:eastAsia="Times New Roman" w:hAnsi="Cambria Math" w:cs="Times New Roman"/>
                  <w:color w:val="000000"/>
                  <w:sz w:val="28"/>
                  <w:szCs w:val="28"/>
                  <w:shd w:val="clear" w:color="auto" w:fill="FFFFFF"/>
                </w:rPr>
                <m:t>-S</m:t>
              </m:r>
              <m:d>
                <m:dPr>
                  <m:ctrlPr>
                    <w:rPr>
                      <w:rFonts w:ascii="Cambria Math" w:eastAsia="Times New Roman" w:hAnsi="Cambria Math" w:cs="Times New Roman"/>
                      <w:i/>
                      <w:color w:val="000000"/>
                      <w:sz w:val="28"/>
                      <w:szCs w:val="28"/>
                      <w:shd w:val="clear" w:color="auto" w:fill="FFFFFF"/>
                    </w:rPr>
                  </m:ctrlPr>
                </m:dPr>
                <m:e>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x</m:t>
                      </m:r>
                    </m:e>
                    <m:sub>
                      <m:r>
                        <w:rPr>
                          <w:rFonts w:ascii="Cambria Math" w:eastAsia="Times New Roman" w:hAnsi="Cambria Math" w:cs="Times New Roman"/>
                          <w:color w:val="000000"/>
                          <w:sz w:val="28"/>
                          <w:szCs w:val="28"/>
                          <w:shd w:val="clear" w:color="auto" w:fill="FFFFFF"/>
                        </w:rPr>
                        <m:t>0</m:t>
                      </m:r>
                    </m:sub>
                  </m:sSub>
                </m:e>
              </m:d>
              <m:r>
                <w:rPr>
                  <w:rFonts w:ascii="Cambria Math" w:eastAsia="Times New Roman" w:hAnsi="Cambria Math" w:cs="Times New Roman"/>
                  <w:color w:val="000000"/>
                  <w:sz w:val="28"/>
                  <w:szCs w:val="28"/>
                  <w:shd w:val="clear" w:color="auto" w:fill="FFFFFF"/>
                </w:rPr>
                <m:t>,</m:t>
              </m:r>
            </m:e>
          </m:nary>
        </m:oMath>
      </m:oMathPara>
    </w:p>
    <w:p w14:paraId="62732075" w14:textId="6233EBE1" w:rsidR="008C62FF" w:rsidRDefault="008C62FF" w:rsidP="008A3D8B">
      <w:pPr>
        <w:spacing w:before="240" w:after="240" w:line="24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получим</w:t>
      </w:r>
    </w:p>
    <w:p w14:paraId="7CED0C99" w14:textId="3DA2AFEE" w:rsidR="008C62FF" w:rsidRPr="00AB5A0F" w:rsidRDefault="00000000" w:rsidP="008A3D8B">
      <w:pPr>
        <w:spacing w:before="240" w:after="240" w:line="240" w:lineRule="auto"/>
        <w:rPr>
          <w:rFonts w:ascii="Times New Roman" w:eastAsia="Times New Roman" w:hAnsi="Times New Roman" w:cs="Times New Roman"/>
          <w:color w:val="000000"/>
          <w:sz w:val="28"/>
          <w:szCs w:val="28"/>
          <w:shd w:val="clear" w:color="auto" w:fill="FFFFFF"/>
        </w:rPr>
      </w:pPr>
      <m:oMathPara>
        <m:oMath>
          <m:sSup>
            <m:sSupPr>
              <m:ctrlPr>
                <w:rPr>
                  <w:rFonts w:ascii="Cambria Math" w:eastAsia="Times New Roman" w:hAnsi="Cambria Math" w:cs="Times New Roman"/>
                  <w:i/>
                  <w:color w:val="000000"/>
                  <w:sz w:val="28"/>
                  <w:szCs w:val="28"/>
                  <w:shd w:val="clear" w:color="auto" w:fill="FFFFFF"/>
                </w:rPr>
              </m:ctrlPr>
            </m:sSupPr>
            <m:e>
              <m:d>
                <m:dPr>
                  <m:begChr m:val="["/>
                  <m:endChr m:val="]"/>
                  <m:ctrlPr>
                    <w:rPr>
                      <w:rFonts w:ascii="Cambria Math" w:eastAsia="Times New Roman" w:hAnsi="Cambria Math" w:cs="Times New Roman"/>
                      <w:i/>
                      <w:color w:val="000000"/>
                      <w:sz w:val="28"/>
                      <w:szCs w:val="28"/>
                      <w:shd w:val="clear" w:color="auto" w:fill="FFFFFF"/>
                    </w:rPr>
                  </m:ctrlPr>
                </m:dPr>
                <m:e>
                  <m:nary>
                    <m:naryPr>
                      <m:limLoc m:val="subSup"/>
                      <m:ctrlPr>
                        <w:rPr>
                          <w:rFonts w:ascii="Cambria Math" w:eastAsia="Times New Roman" w:hAnsi="Cambria Math" w:cs="Times New Roman"/>
                          <w:i/>
                          <w:color w:val="000000"/>
                          <w:sz w:val="28"/>
                          <w:szCs w:val="28"/>
                          <w:shd w:val="clear" w:color="auto" w:fill="FFFFFF"/>
                        </w:rPr>
                      </m:ctrlPr>
                    </m:naryPr>
                    <m:sub>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x</m:t>
                          </m:r>
                        </m:e>
                        <m:sub>
                          <m:r>
                            <w:rPr>
                              <w:rFonts w:ascii="Cambria Math" w:eastAsia="Times New Roman" w:hAnsi="Cambria Math" w:cs="Times New Roman"/>
                              <w:color w:val="000000"/>
                              <w:sz w:val="28"/>
                              <w:szCs w:val="28"/>
                              <w:shd w:val="clear" w:color="auto" w:fill="FFFFFF"/>
                            </w:rPr>
                            <m:t>0</m:t>
                          </m:r>
                        </m:sub>
                      </m:sSub>
                    </m:sub>
                    <m:sup>
                      <m:r>
                        <w:rPr>
                          <w:rFonts w:ascii="Cambria Math" w:eastAsia="Times New Roman" w:hAnsi="Cambria Math" w:cs="Times New Roman"/>
                          <w:color w:val="000000"/>
                          <w:sz w:val="28"/>
                          <w:szCs w:val="28"/>
                          <w:shd w:val="clear" w:color="auto" w:fill="FFFFFF"/>
                        </w:rPr>
                        <m:t>x</m:t>
                      </m:r>
                    </m:sup>
                    <m:e>
                      <m:r>
                        <w:rPr>
                          <w:rFonts w:ascii="Cambria Math" w:eastAsia="Times New Roman" w:hAnsi="Cambria Math" w:cs="Times New Roman"/>
                          <w:color w:val="000000"/>
                          <w:sz w:val="28"/>
                          <w:szCs w:val="28"/>
                          <w:shd w:val="clear" w:color="auto" w:fill="FFFFFF"/>
                        </w:rPr>
                        <m:t>σ</m:t>
                      </m:r>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t</m:t>
                          </m:r>
                        </m:e>
                      </m:d>
                      <m:r>
                        <w:rPr>
                          <w:rFonts w:ascii="Cambria Math" w:eastAsia="Times New Roman" w:hAnsi="Cambria Math" w:cs="Times New Roman"/>
                          <w:color w:val="000000"/>
                          <w:sz w:val="28"/>
                          <w:szCs w:val="28"/>
                          <w:shd w:val="clear" w:color="auto" w:fill="FFFFFF"/>
                        </w:rPr>
                        <m:t>dt</m:t>
                      </m:r>
                    </m:e>
                  </m:nary>
                </m:e>
              </m:d>
            </m:e>
            <m:sup>
              <m:r>
                <w:rPr>
                  <w:rFonts w:ascii="Cambria Math" w:eastAsia="Times New Roman" w:hAnsi="Cambria Math" w:cs="Times New Roman"/>
                  <w:color w:val="000000"/>
                  <w:sz w:val="28"/>
                  <w:szCs w:val="28"/>
                  <w:shd w:val="clear" w:color="auto" w:fill="FFFFFF"/>
                </w:rPr>
                <m:t>'</m:t>
              </m:r>
            </m:sup>
          </m:sSup>
          <m:r>
            <w:rPr>
              <w:rFonts w:ascii="Cambria Math" w:eastAsia="Times New Roman" w:hAnsi="Cambria Math" w:cs="Times New Roman"/>
              <w:color w:val="000000"/>
              <w:sz w:val="28"/>
              <w:szCs w:val="28"/>
              <w:shd w:val="clear" w:color="auto" w:fill="FFFFFF"/>
            </w:rPr>
            <m:t>=</m:t>
          </m:r>
          <m:sSup>
            <m:sSupPr>
              <m:ctrlPr>
                <w:rPr>
                  <w:rFonts w:ascii="Cambria Math" w:eastAsia="Times New Roman" w:hAnsi="Cambria Math" w:cs="Times New Roman"/>
                  <w:i/>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S</m:t>
              </m:r>
            </m:e>
            <m:sup>
              <m:r>
                <w:rPr>
                  <w:rFonts w:ascii="Cambria Math" w:eastAsia="Times New Roman" w:hAnsi="Cambria Math" w:cs="Times New Roman"/>
                  <w:color w:val="000000"/>
                  <w:sz w:val="28"/>
                  <w:szCs w:val="28"/>
                  <w:shd w:val="clear" w:color="auto" w:fill="FFFFFF"/>
                </w:rPr>
                <m:t>'</m:t>
              </m:r>
            </m:sup>
          </m:sSup>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t</m:t>
              </m:r>
            </m:e>
          </m:d>
          <m:r>
            <w:rPr>
              <w:rFonts w:ascii="Cambria Math" w:eastAsia="Times New Roman" w:hAnsi="Cambria Math" w:cs="Times New Roman"/>
              <w:color w:val="000000"/>
              <w:sz w:val="28"/>
              <w:szCs w:val="28"/>
              <w:shd w:val="clear" w:color="auto" w:fill="FFFFFF"/>
            </w:rPr>
            <m:t>,</m:t>
          </m:r>
        </m:oMath>
      </m:oMathPara>
    </w:p>
    <w:p w14:paraId="2543FFF6" w14:textId="75ED08BD" w:rsidR="00AB5A0F" w:rsidRDefault="00AB5A0F" w:rsidP="008A3D8B">
      <w:pPr>
        <w:spacing w:before="240" w:after="240" w:line="24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 xml:space="preserve">т. е. </w:t>
      </w:r>
      <m:oMath>
        <m:r>
          <w:rPr>
            <w:rFonts w:ascii="Cambria Math" w:eastAsia="Times New Roman" w:hAnsi="Cambria Math" w:cs="Times New Roman"/>
            <w:color w:val="000000"/>
            <w:sz w:val="28"/>
            <w:szCs w:val="28"/>
            <w:shd w:val="clear" w:color="auto" w:fill="FFFFFF"/>
          </w:rPr>
          <m:t>σ</m:t>
        </m:r>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m:t>
            </m:r>
          </m:e>
        </m:d>
        <m:r>
          <w:rPr>
            <w:rFonts w:ascii="Cambria Math" w:eastAsia="Times New Roman" w:hAnsi="Cambria Math" w:cs="Times New Roman"/>
            <w:color w:val="000000"/>
            <w:sz w:val="28"/>
            <w:szCs w:val="28"/>
            <w:shd w:val="clear" w:color="auto" w:fill="FFFFFF"/>
          </w:rPr>
          <m:t>=S'(x)</m:t>
        </m:r>
      </m:oMath>
      <w:r>
        <w:rPr>
          <w:rFonts w:ascii="Times New Roman" w:eastAsia="Times New Roman" w:hAnsi="Times New Roman" w:cs="Times New Roman"/>
          <w:color w:val="000000"/>
          <w:sz w:val="28"/>
          <w:szCs w:val="28"/>
          <w:shd w:val="clear" w:color="auto" w:fill="FFFFFF"/>
          <w:lang w:val="en-US"/>
        </w:rPr>
        <w:t xml:space="preserve">, </w:t>
      </w:r>
      <w:r>
        <w:rPr>
          <w:rFonts w:ascii="Times New Roman" w:eastAsia="Times New Roman" w:hAnsi="Times New Roman" w:cs="Times New Roman"/>
          <w:color w:val="000000"/>
          <w:sz w:val="28"/>
          <w:szCs w:val="28"/>
          <w:shd w:val="clear" w:color="auto" w:fill="FFFFFF"/>
        </w:rPr>
        <w:t>или</w:t>
      </w:r>
    </w:p>
    <w:p w14:paraId="21754282" w14:textId="7FE1E280" w:rsidR="00AB5A0F" w:rsidRPr="00AB5A0F" w:rsidRDefault="00000000" w:rsidP="008A3D8B">
      <w:pPr>
        <w:spacing w:before="240" w:after="240" w:line="240" w:lineRule="auto"/>
        <w:rPr>
          <w:rFonts w:ascii="Times New Roman" w:eastAsia="Times New Roman" w:hAnsi="Times New Roman" w:cs="Times New Roman"/>
          <w:color w:val="000000"/>
          <w:sz w:val="28"/>
          <w:szCs w:val="28"/>
          <w:shd w:val="clear" w:color="auto" w:fill="FFFFFF"/>
        </w:rPr>
      </w:pPr>
      <m:oMathPara>
        <m:oMath>
          <m:sSup>
            <m:sSupPr>
              <m:ctrlPr>
                <w:rPr>
                  <w:rFonts w:ascii="Cambria Math" w:eastAsia="Times New Roman" w:hAnsi="Cambria Math" w:cs="Times New Roman"/>
                  <w:i/>
                  <w:color w:val="000000"/>
                  <w:sz w:val="28"/>
                  <w:szCs w:val="28"/>
                  <w:shd w:val="clear" w:color="auto" w:fill="FFFFFF"/>
                </w:rPr>
              </m:ctrlPr>
            </m:sSupPr>
            <m:e>
              <m:d>
                <m:dPr>
                  <m:begChr m:val="["/>
                  <m:endChr m:val="]"/>
                  <m:ctrlPr>
                    <w:rPr>
                      <w:rFonts w:ascii="Cambria Math" w:eastAsia="Times New Roman" w:hAnsi="Cambria Math" w:cs="Times New Roman"/>
                      <w:i/>
                      <w:color w:val="000000"/>
                      <w:sz w:val="28"/>
                      <w:szCs w:val="28"/>
                      <w:shd w:val="clear" w:color="auto" w:fill="FFFFFF"/>
                    </w:rPr>
                  </m:ctrlPr>
                </m:dPr>
                <m:e>
                  <m:nary>
                    <m:naryPr>
                      <m:chr m:val="∑"/>
                      <m:limLoc m:val="undOvr"/>
                      <m:ctrlPr>
                        <w:rPr>
                          <w:rFonts w:ascii="Cambria Math" w:eastAsia="Times New Roman" w:hAnsi="Cambria Math" w:cs="Times New Roman"/>
                          <w:i/>
                          <w:color w:val="000000"/>
                          <w:sz w:val="28"/>
                          <w:szCs w:val="28"/>
                          <w:shd w:val="clear" w:color="auto" w:fill="FFFFFF"/>
                        </w:rPr>
                      </m:ctrlPr>
                    </m:naryPr>
                    <m:sub>
                      <m:r>
                        <w:rPr>
                          <w:rFonts w:ascii="Cambria Math" w:eastAsia="Times New Roman" w:hAnsi="Cambria Math" w:cs="Times New Roman"/>
                          <w:color w:val="000000"/>
                          <w:sz w:val="28"/>
                          <w:szCs w:val="28"/>
                          <w:shd w:val="clear" w:color="auto" w:fill="FFFFFF"/>
                        </w:rPr>
                        <m:t>n=1</m:t>
                      </m:r>
                    </m:sub>
                    <m:sup>
                      <m:r>
                        <w:rPr>
                          <w:rFonts w:ascii="Cambria Math" w:eastAsia="Times New Roman" w:hAnsi="Cambria Math" w:cs="Times New Roman"/>
                          <w:color w:val="000000"/>
                          <w:sz w:val="28"/>
                          <w:szCs w:val="28"/>
                          <w:shd w:val="clear" w:color="auto" w:fill="FFFFFF"/>
                        </w:rPr>
                        <m:t>∞</m:t>
                      </m:r>
                    </m:sup>
                    <m:e>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f</m:t>
                          </m:r>
                        </m:e>
                        <m:sub>
                          <m:r>
                            <w:rPr>
                              <w:rFonts w:ascii="Cambria Math" w:eastAsia="Times New Roman" w:hAnsi="Cambria Math" w:cs="Times New Roman"/>
                              <w:color w:val="000000"/>
                              <w:sz w:val="28"/>
                              <w:szCs w:val="28"/>
                              <w:shd w:val="clear" w:color="auto" w:fill="FFFFFF"/>
                            </w:rPr>
                            <m:t>n</m:t>
                          </m:r>
                        </m:sub>
                      </m:sSub>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m:t>
                          </m:r>
                        </m:e>
                      </m:d>
                    </m:e>
                  </m:nary>
                </m:e>
              </m:d>
            </m:e>
            <m:sup>
              <m:r>
                <w:rPr>
                  <w:rFonts w:ascii="Cambria Math" w:eastAsia="Times New Roman" w:hAnsi="Cambria Math" w:cs="Times New Roman"/>
                  <w:color w:val="000000"/>
                  <w:sz w:val="28"/>
                  <w:szCs w:val="28"/>
                  <w:shd w:val="clear" w:color="auto" w:fill="FFFFFF"/>
                </w:rPr>
                <m:t>'</m:t>
              </m:r>
            </m:sup>
          </m:sSup>
          <m:r>
            <w:rPr>
              <w:rFonts w:ascii="Cambria Math" w:eastAsia="Times New Roman" w:hAnsi="Cambria Math" w:cs="Times New Roman"/>
              <w:color w:val="000000"/>
              <w:sz w:val="28"/>
              <w:szCs w:val="28"/>
              <w:shd w:val="clear" w:color="auto" w:fill="FFFFFF"/>
            </w:rPr>
            <m:t>=</m:t>
          </m:r>
          <m:nary>
            <m:naryPr>
              <m:chr m:val="∑"/>
              <m:limLoc m:val="undOvr"/>
              <m:ctrlPr>
                <w:rPr>
                  <w:rFonts w:ascii="Cambria Math" w:eastAsia="Times New Roman" w:hAnsi="Cambria Math" w:cs="Times New Roman"/>
                  <w:i/>
                  <w:color w:val="000000"/>
                  <w:sz w:val="28"/>
                  <w:szCs w:val="28"/>
                  <w:shd w:val="clear" w:color="auto" w:fill="FFFFFF"/>
                </w:rPr>
              </m:ctrlPr>
            </m:naryPr>
            <m:sub>
              <m:r>
                <w:rPr>
                  <w:rFonts w:ascii="Cambria Math" w:eastAsia="Times New Roman" w:hAnsi="Cambria Math" w:cs="Times New Roman"/>
                  <w:color w:val="000000"/>
                  <w:sz w:val="28"/>
                  <w:szCs w:val="28"/>
                  <w:shd w:val="clear" w:color="auto" w:fill="FFFFFF"/>
                </w:rPr>
                <m:t>n=1</m:t>
              </m:r>
            </m:sub>
            <m:sup>
              <m:r>
                <w:rPr>
                  <w:rFonts w:ascii="Cambria Math" w:eastAsia="Times New Roman" w:hAnsi="Cambria Math" w:cs="Times New Roman"/>
                  <w:color w:val="000000"/>
                  <w:sz w:val="28"/>
                  <w:szCs w:val="28"/>
                  <w:shd w:val="clear" w:color="auto" w:fill="FFFFFF"/>
                </w:rPr>
                <m:t>∞</m:t>
              </m:r>
            </m:sup>
            <m:e>
              <m:sSub>
                <m:sSubPr>
                  <m:ctrlPr>
                    <w:rPr>
                      <w:rFonts w:ascii="Cambria Math" w:eastAsia="Times New Roman" w:hAnsi="Cambria Math" w:cs="Times New Roman"/>
                      <w:i/>
                      <w:color w:val="000000"/>
                      <w:sz w:val="28"/>
                      <w:szCs w:val="28"/>
                      <w:shd w:val="clear" w:color="auto" w:fill="FFFFFF"/>
                    </w:rPr>
                  </m:ctrlPr>
                </m:sSubPr>
                <m:e>
                  <m:sSup>
                    <m:sSupPr>
                      <m:ctrlPr>
                        <w:rPr>
                          <w:rFonts w:ascii="Cambria Math" w:eastAsia="Times New Roman" w:hAnsi="Cambria Math" w:cs="Times New Roman"/>
                          <w:i/>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f</m:t>
                      </m:r>
                    </m:e>
                    <m:sup>
                      <m:r>
                        <w:rPr>
                          <w:rFonts w:ascii="Cambria Math" w:eastAsia="Times New Roman" w:hAnsi="Cambria Math" w:cs="Times New Roman"/>
                          <w:color w:val="000000"/>
                          <w:sz w:val="28"/>
                          <w:szCs w:val="28"/>
                          <w:shd w:val="clear" w:color="auto" w:fill="FFFFFF"/>
                        </w:rPr>
                        <m:t>'</m:t>
                      </m:r>
                    </m:sup>
                  </m:sSup>
                </m:e>
                <m:sub>
                  <m:r>
                    <w:rPr>
                      <w:rFonts w:ascii="Cambria Math" w:eastAsia="Times New Roman" w:hAnsi="Cambria Math" w:cs="Times New Roman"/>
                      <w:color w:val="000000"/>
                      <w:sz w:val="28"/>
                      <w:szCs w:val="28"/>
                      <w:shd w:val="clear" w:color="auto" w:fill="FFFFFF"/>
                    </w:rPr>
                    <m:t>n</m:t>
                  </m:r>
                </m:sub>
              </m:sSub>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t</m:t>
                  </m:r>
                </m:e>
              </m:d>
              <m:r>
                <w:rPr>
                  <w:rFonts w:ascii="Cambria Math" w:eastAsia="Times New Roman" w:hAnsi="Cambria Math" w:cs="Times New Roman"/>
                  <w:color w:val="000000"/>
                  <w:sz w:val="28"/>
                  <w:szCs w:val="28"/>
                  <w:shd w:val="clear" w:color="auto" w:fill="FFFFFF"/>
                </w:rPr>
                <m:t>.</m:t>
              </m:r>
            </m:e>
          </m:nary>
        </m:oMath>
      </m:oMathPara>
    </w:p>
    <w:p w14:paraId="64F537D0" w14:textId="74F8B418" w:rsidR="00AB5A0F" w:rsidRDefault="00AB5A0F" w:rsidP="00725297">
      <w:pPr>
        <w:pStyle w:val="1"/>
        <w:numPr>
          <w:ilvl w:val="1"/>
          <w:numId w:val="9"/>
        </w:numPr>
        <w:rPr>
          <w:rFonts w:ascii="Times New Roman" w:eastAsia="Times New Roman" w:hAnsi="Times New Roman" w:cs="Times New Roman"/>
          <w:b/>
          <w:bCs/>
          <w:color w:val="auto"/>
          <w:sz w:val="28"/>
          <w:szCs w:val="28"/>
          <w:shd w:val="clear" w:color="auto" w:fill="FFFFFF"/>
        </w:rPr>
      </w:pPr>
      <w:bookmarkStart w:id="27" w:name="_Toc154634496"/>
      <w:bookmarkStart w:id="28" w:name="_Toc154634636"/>
      <w:bookmarkStart w:id="29" w:name="_Toc154634850"/>
      <w:r w:rsidRPr="00725297">
        <w:rPr>
          <w:rFonts w:ascii="Times New Roman" w:eastAsia="Times New Roman" w:hAnsi="Times New Roman" w:cs="Times New Roman"/>
          <w:b/>
          <w:bCs/>
          <w:color w:val="auto"/>
          <w:sz w:val="28"/>
          <w:szCs w:val="28"/>
          <w:shd w:val="clear" w:color="auto" w:fill="FFFFFF"/>
        </w:rPr>
        <w:t>Степенные ряды</w:t>
      </w:r>
      <w:bookmarkEnd w:id="27"/>
      <w:bookmarkEnd w:id="28"/>
      <w:bookmarkEnd w:id="29"/>
    </w:p>
    <w:p w14:paraId="7CD22185" w14:textId="77777777" w:rsidR="00725297" w:rsidRDefault="00725297" w:rsidP="00725297">
      <w:pPr>
        <w:pStyle w:val="2"/>
        <w:ind w:left="720"/>
        <w:rPr>
          <w:rFonts w:ascii="Times New Roman" w:eastAsia="Times New Roman" w:hAnsi="Times New Roman" w:cs="Times New Roman"/>
          <w:b/>
          <w:bCs/>
          <w:color w:val="auto"/>
          <w:shd w:val="clear" w:color="auto" w:fill="FFFFFF"/>
        </w:rPr>
      </w:pPr>
    </w:p>
    <w:p w14:paraId="5D59757A" w14:textId="029081D9" w:rsidR="00725297" w:rsidRPr="00725297" w:rsidRDefault="00725297" w:rsidP="00725297">
      <w:pPr>
        <w:pStyle w:val="2"/>
        <w:numPr>
          <w:ilvl w:val="2"/>
          <w:numId w:val="10"/>
        </w:numPr>
        <w:rPr>
          <w:rFonts w:ascii="Times New Roman" w:eastAsia="Times New Roman" w:hAnsi="Times New Roman" w:cs="Times New Roman"/>
          <w:b/>
          <w:bCs/>
          <w:color w:val="auto"/>
          <w:shd w:val="clear" w:color="auto" w:fill="FFFFFF"/>
        </w:rPr>
      </w:pPr>
      <w:bookmarkStart w:id="30" w:name="_Toc154634851"/>
      <w:r>
        <w:rPr>
          <w:rFonts w:ascii="Times New Roman" w:eastAsia="Times New Roman" w:hAnsi="Times New Roman" w:cs="Times New Roman"/>
          <w:b/>
          <w:bCs/>
          <w:color w:val="auto"/>
          <w:shd w:val="clear" w:color="auto" w:fill="FFFFFF"/>
        </w:rPr>
        <w:t>Понятие степенного ряда</w:t>
      </w:r>
      <w:bookmarkEnd w:id="30"/>
    </w:p>
    <w:p w14:paraId="01230609" w14:textId="77777777" w:rsidR="00725297" w:rsidRPr="00725297" w:rsidRDefault="00725297" w:rsidP="00725297"/>
    <w:p w14:paraId="11A37FC7" w14:textId="0B31C820" w:rsidR="00AB5A0F" w:rsidRDefault="00AB5A0F" w:rsidP="008A3D8B">
      <w:pPr>
        <w:spacing w:before="240" w:after="240" w:line="24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Степенным рядом называется функциональный ряд вида</w:t>
      </w:r>
    </w:p>
    <w:p w14:paraId="58A3B4B0" w14:textId="1B57A366" w:rsidR="000D7F1A" w:rsidRPr="000D7F1A" w:rsidRDefault="00000000" w:rsidP="008A3D8B">
      <w:pPr>
        <w:spacing w:before="240" w:after="240" w:line="240" w:lineRule="auto"/>
        <w:rPr>
          <w:rFonts w:ascii="Times New Roman" w:eastAsia="Times New Roman" w:hAnsi="Times New Roman" w:cs="Times New Roman"/>
          <w:color w:val="000000"/>
          <w:sz w:val="28"/>
          <w:szCs w:val="28"/>
          <w:shd w:val="clear" w:color="auto" w:fill="FFFFFF"/>
        </w:rPr>
      </w:pPr>
      <m:oMathPara>
        <m:oMath>
          <m:eqArr>
            <m:eqArrPr>
              <m:maxDist m:val="1"/>
              <m:ctrlPr>
                <w:rPr>
                  <w:rFonts w:ascii="Cambria Math" w:eastAsia="Times New Roman" w:hAnsi="Cambria Math" w:cs="Times New Roman"/>
                  <w:i/>
                  <w:color w:val="000000"/>
                  <w:sz w:val="28"/>
                  <w:szCs w:val="28"/>
                  <w:shd w:val="clear" w:color="auto" w:fill="FFFFFF"/>
                </w:rPr>
              </m:ctrlPr>
            </m:eqArrPr>
            <m:e>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c</m:t>
                  </m:r>
                </m:e>
                <m:sub>
                  <m:r>
                    <w:rPr>
                      <w:rFonts w:ascii="Cambria Math" w:eastAsia="Times New Roman" w:hAnsi="Cambria Math" w:cs="Times New Roman"/>
                      <w:color w:val="000000"/>
                      <w:sz w:val="28"/>
                      <w:szCs w:val="28"/>
                      <w:shd w:val="clear" w:color="auto" w:fill="FFFFFF"/>
                    </w:rPr>
                    <m:t>0</m:t>
                  </m:r>
                </m:sub>
              </m:sSub>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c</m:t>
                  </m:r>
                </m:e>
                <m:sub>
                  <m:r>
                    <w:rPr>
                      <w:rFonts w:ascii="Cambria Math" w:eastAsia="Times New Roman" w:hAnsi="Cambria Math" w:cs="Times New Roman"/>
                      <w:color w:val="000000"/>
                      <w:sz w:val="28"/>
                      <w:szCs w:val="28"/>
                      <w:shd w:val="clear" w:color="auto" w:fill="FFFFFF"/>
                    </w:rPr>
                    <m:t>1</m:t>
                  </m:r>
                </m:sub>
              </m:sSub>
              <m:r>
                <w:rPr>
                  <w:rFonts w:ascii="Cambria Math" w:eastAsia="Times New Roman" w:hAnsi="Cambria Math" w:cs="Times New Roman"/>
                  <w:color w:val="000000"/>
                  <w:sz w:val="28"/>
                  <w:szCs w:val="28"/>
                  <w:shd w:val="clear" w:color="auto" w:fill="FFFFFF"/>
                </w:rPr>
                <m:t>x+</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c</m:t>
                  </m:r>
                </m:e>
                <m:sub>
                  <m:r>
                    <w:rPr>
                      <w:rFonts w:ascii="Cambria Math" w:eastAsia="Times New Roman" w:hAnsi="Cambria Math" w:cs="Times New Roman"/>
                      <w:color w:val="000000"/>
                      <w:sz w:val="28"/>
                      <w:szCs w:val="28"/>
                      <w:shd w:val="clear" w:color="auto" w:fill="FFFFFF"/>
                    </w:rPr>
                    <m:t>2</m:t>
                  </m:r>
                </m:sub>
              </m:sSub>
              <m:sSup>
                <m:sSupPr>
                  <m:ctrlPr>
                    <w:rPr>
                      <w:rFonts w:ascii="Cambria Math" w:eastAsia="Times New Roman" w:hAnsi="Cambria Math" w:cs="Times New Roman"/>
                      <w:i/>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x</m:t>
                  </m:r>
                </m:e>
                <m:sup>
                  <m:r>
                    <w:rPr>
                      <w:rFonts w:ascii="Cambria Math" w:eastAsia="Times New Roman" w:hAnsi="Cambria Math" w:cs="Times New Roman"/>
                      <w:color w:val="000000"/>
                      <w:sz w:val="28"/>
                      <w:szCs w:val="28"/>
                      <w:shd w:val="clear" w:color="auto" w:fill="FFFFFF"/>
                    </w:rPr>
                    <m:t>2</m:t>
                  </m:r>
                </m:sup>
              </m:sSup>
              <m:r>
                <w:rPr>
                  <w:rFonts w:ascii="Cambria Math" w:eastAsia="Times New Roman" w:hAnsi="Cambria Math" w:cs="Times New Roman"/>
                  <w:color w:val="000000"/>
                  <w:sz w:val="28"/>
                  <w:szCs w:val="28"/>
                  <w:shd w:val="clear" w:color="auto" w:fill="FFFFFF"/>
                  <w:lang w:val="en-US"/>
                </w:rPr>
                <m:t>+…+</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c</m:t>
                  </m:r>
                </m:e>
                <m:sub>
                  <m:r>
                    <w:rPr>
                      <w:rFonts w:ascii="Cambria Math" w:eastAsia="Times New Roman" w:hAnsi="Cambria Math" w:cs="Times New Roman"/>
                      <w:color w:val="000000"/>
                      <w:sz w:val="28"/>
                      <w:szCs w:val="28"/>
                      <w:shd w:val="clear" w:color="auto" w:fill="FFFFFF"/>
                    </w:rPr>
                    <m:t>n</m:t>
                  </m:r>
                </m:sub>
              </m:sSub>
              <m:sSup>
                <m:sSupPr>
                  <m:ctrlPr>
                    <w:rPr>
                      <w:rFonts w:ascii="Cambria Math" w:eastAsia="Times New Roman" w:hAnsi="Cambria Math" w:cs="Times New Roman"/>
                      <w:i/>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x</m:t>
                  </m:r>
                </m:e>
                <m:sup>
                  <m:r>
                    <w:rPr>
                      <w:rFonts w:ascii="Cambria Math" w:eastAsia="Times New Roman" w:hAnsi="Cambria Math" w:cs="Times New Roman"/>
                      <w:color w:val="000000"/>
                      <w:sz w:val="28"/>
                      <w:szCs w:val="28"/>
                      <w:shd w:val="clear" w:color="auto" w:fill="FFFFFF"/>
                    </w:rPr>
                    <m:t>n</m:t>
                  </m:r>
                </m:sup>
              </m:sSup>
              <m:r>
                <w:rPr>
                  <w:rFonts w:ascii="Cambria Math" w:eastAsia="Times New Roman" w:hAnsi="Cambria Math" w:cs="Times New Roman"/>
                  <w:color w:val="000000"/>
                  <w:sz w:val="28"/>
                  <w:szCs w:val="28"/>
                  <w:shd w:val="clear" w:color="auto" w:fill="FFFFFF"/>
                </w:rPr>
                <m:t>+…=</m:t>
              </m:r>
              <m:nary>
                <m:naryPr>
                  <m:chr m:val="∑"/>
                  <m:limLoc m:val="undOvr"/>
                  <m:ctrlPr>
                    <w:rPr>
                      <w:rFonts w:ascii="Cambria Math" w:eastAsia="Times New Roman" w:hAnsi="Cambria Math" w:cs="Times New Roman"/>
                      <w:i/>
                      <w:color w:val="000000"/>
                      <w:sz w:val="28"/>
                      <w:szCs w:val="28"/>
                      <w:shd w:val="clear" w:color="auto" w:fill="FFFFFF"/>
                    </w:rPr>
                  </m:ctrlPr>
                </m:naryPr>
                <m:sub>
                  <m:r>
                    <w:rPr>
                      <w:rFonts w:ascii="Cambria Math" w:eastAsia="Times New Roman" w:hAnsi="Cambria Math" w:cs="Times New Roman"/>
                      <w:color w:val="000000"/>
                      <w:sz w:val="28"/>
                      <w:szCs w:val="28"/>
                      <w:shd w:val="clear" w:color="auto" w:fill="FFFFFF"/>
                    </w:rPr>
                    <m:t>n=0</m:t>
                  </m:r>
                </m:sub>
                <m:sup>
                  <m:r>
                    <w:rPr>
                      <w:rFonts w:ascii="Cambria Math" w:eastAsia="Times New Roman" w:hAnsi="Cambria Math" w:cs="Times New Roman"/>
                      <w:color w:val="000000"/>
                      <w:sz w:val="28"/>
                      <w:szCs w:val="28"/>
                      <w:shd w:val="clear" w:color="auto" w:fill="FFFFFF"/>
                    </w:rPr>
                    <m:t>∞</m:t>
                  </m:r>
                </m:sup>
                <m:e>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c</m:t>
                      </m:r>
                    </m:e>
                    <m:sub>
                      <m:r>
                        <w:rPr>
                          <w:rFonts w:ascii="Cambria Math" w:eastAsia="Times New Roman" w:hAnsi="Cambria Math" w:cs="Times New Roman"/>
                          <w:color w:val="000000"/>
                          <w:sz w:val="28"/>
                          <w:szCs w:val="28"/>
                          <w:shd w:val="clear" w:color="auto" w:fill="FFFFFF"/>
                        </w:rPr>
                        <m:t>n</m:t>
                      </m:r>
                    </m:sub>
                  </m:sSub>
                  <m:sSup>
                    <m:sSupPr>
                      <m:ctrlPr>
                        <w:rPr>
                          <w:rFonts w:ascii="Cambria Math" w:eastAsia="Times New Roman" w:hAnsi="Cambria Math" w:cs="Times New Roman"/>
                          <w:i/>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x</m:t>
                      </m:r>
                    </m:e>
                    <m:sup>
                      <m:r>
                        <w:rPr>
                          <w:rFonts w:ascii="Cambria Math" w:eastAsia="Times New Roman" w:hAnsi="Cambria Math" w:cs="Times New Roman"/>
                          <w:color w:val="000000"/>
                          <w:sz w:val="28"/>
                          <w:szCs w:val="28"/>
                          <w:shd w:val="clear" w:color="auto" w:fill="FFFFFF"/>
                        </w:rPr>
                        <m:t>n</m:t>
                      </m:r>
                    </m:sup>
                  </m:sSup>
                </m:e>
              </m:nary>
              <m:r>
                <w:rPr>
                  <w:rFonts w:ascii="Cambria Math" w:eastAsia="Times New Roman" w:hAnsi="Cambria Math" w:cs="Times New Roman"/>
                  <w:color w:val="000000"/>
                  <w:sz w:val="28"/>
                  <w:szCs w:val="28"/>
                  <w:shd w:val="clear" w:color="auto" w:fill="FFFFFF"/>
                </w:rPr>
                <m:t>#</m:t>
              </m:r>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1</m:t>
                  </m:r>
                </m:e>
              </m:d>
            </m:e>
          </m:eqArr>
        </m:oMath>
      </m:oMathPara>
    </w:p>
    <w:p w14:paraId="2CB83D82" w14:textId="4950CACE" w:rsidR="00AB5A0F" w:rsidRDefault="00AB5A0F" w:rsidP="008A3D8B">
      <w:pPr>
        <w:spacing w:before="240" w:after="240" w:line="24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или вида</w:t>
      </w:r>
    </w:p>
    <w:p w14:paraId="5CDA293F" w14:textId="1F46AC68" w:rsidR="000D7F1A" w:rsidRPr="000D7F1A" w:rsidRDefault="00000000" w:rsidP="008A3D8B">
      <w:pPr>
        <w:spacing w:before="240" w:after="240" w:line="240" w:lineRule="auto"/>
        <w:rPr>
          <w:rFonts w:ascii="Times New Roman" w:eastAsia="Times New Roman" w:hAnsi="Times New Roman" w:cs="Times New Roman"/>
          <w:color w:val="000000"/>
          <w:sz w:val="28"/>
          <w:szCs w:val="28"/>
          <w:shd w:val="clear" w:color="auto" w:fill="FFFFFF"/>
        </w:rPr>
      </w:pPr>
      <m:oMathPara>
        <m:oMath>
          <m:eqArr>
            <m:eqArrPr>
              <m:maxDist m:val="1"/>
              <m:ctrlPr>
                <w:rPr>
                  <w:rFonts w:ascii="Cambria Math" w:eastAsia="Times New Roman" w:hAnsi="Cambria Math" w:cs="Times New Roman"/>
                  <w:i/>
                  <w:color w:val="000000"/>
                  <w:sz w:val="28"/>
                  <w:szCs w:val="28"/>
                  <w:shd w:val="clear" w:color="auto" w:fill="FFFFFF"/>
                </w:rPr>
              </m:ctrlPr>
            </m:eqArrPr>
            <m:e>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c</m:t>
                  </m:r>
                </m:e>
                <m:sub>
                  <m:r>
                    <w:rPr>
                      <w:rFonts w:ascii="Cambria Math" w:eastAsia="Times New Roman" w:hAnsi="Cambria Math" w:cs="Times New Roman"/>
                      <w:color w:val="000000"/>
                      <w:sz w:val="28"/>
                      <w:szCs w:val="28"/>
                      <w:shd w:val="clear" w:color="auto" w:fill="FFFFFF"/>
                    </w:rPr>
                    <m:t>0</m:t>
                  </m:r>
                </m:sub>
              </m:sSub>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c</m:t>
                  </m:r>
                </m:e>
                <m:sub>
                  <m:r>
                    <w:rPr>
                      <w:rFonts w:ascii="Cambria Math" w:eastAsia="Times New Roman" w:hAnsi="Cambria Math" w:cs="Times New Roman"/>
                      <w:color w:val="000000"/>
                      <w:sz w:val="28"/>
                      <w:szCs w:val="28"/>
                      <w:shd w:val="clear" w:color="auto" w:fill="FFFFFF"/>
                    </w:rPr>
                    <m:t>1</m:t>
                  </m:r>
                </m:sub>
              </m:sSub>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x</m:t>
                      </m:r>
                    </m:e>
                    <m:sub>
                      <m:r>
                        <w:rPr>
                          <w:rFonts w:ascii="Cambria Math" w:eastAsia="Times New Roman" w:hAnsi="Cambria Math" w:cs="Times New Roman"/>
                          <w:color w:val="000000"/>
                          <w:sz w:val="28"/>
                          <w:szCs w:val="28"/>
                          <w:shd w:val="clear" w:color="auto" w:fill="FFFFFF"/>
                        </w:rPr>
                        <m:t>0</m:t>
                      </m:r>
                    </m:sub>
                  </m:sSub>
                </m:e>
              </m:d>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c</m:t>
                  </m:r>
                </m:e>
                <m:sub>
                  <m:r>
                    <w:rPr>
                      <w:rFonts w:ascii="Cambria Math" w:eastAsia="Times New Roman" w:hAnsi="Cambria Math" w:cs="Times New Roman"/>
                      <w:color w:val="000000"/>
                      <w:sz w:val="28"/>
                      <w:szCs w:val="28"/>
                      <w:shd w:val="clear" w:color="auto" w:fill="FFFFFF"/>
                    </w:rPr>
                    <m:t>2</m:t>
                  </m:r>
                </m:sub>
              </m:sSub>
              <m:sSup>
                <m:sSupPr>
                  <m:ctrlPr>
                    <w:rPr>
                      <w:rFonts w:ascii="Cambria Math" w:eastAsia="Times New Roman" w:hAnsi="Cambria Math" w:cs="Times New Roman"/>
                      <w:i/>
                      <w:color w:val="000000"/>
                      <w:sz w:val="28"/>
                      <w:szCs w:val="28"/>
                      <w:shd w:val="clear" w:color="auto" w:fill="FFFFFF"/>
                    </w:rPr>
                  </m:ctrlPr>
                </m:sSupPr>
                <m:e>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x</m:t>
                          </m:r>
                        </m:e>
                        <m:sub>
                          <m:r>
                            <w:rPr>
                              <w:rFonts w:ascii="Cambria Math" w:eastAsia="Times New Roman" w:hAnsi="Cambria Math" w:cs="Times New Roman"/>
                              <w:color w:val="000000"/>
                              <w:sz w:val="28"/>
                              <w:szCs w:val="28"/>
                              <w:shd w:val="clear" w:color="auto" w:fill="FFFFFF"/>
                            </w:rPr>
                            <m:t>0</m:t>
                          </m:r>
                        </m:sub>
                      </m:sSub>
                    </m:e>
                  </m:d>
                </m:e>
                <m:sup>
                  <m:r>
                    <w:rPr>
                      <w:rFonts w:ascii="Cambria Math" w:eastAsia="Times New Roman" w:hAnsi="Cambria Math" w:cs="Times New Roman"/>
                      <w:color w:val="000000"/>
                      <w:sz w:val="28"/>
                      <w:szCs w:val="28"/>
                      <w:shd w:val="clear" w:color="auto" w:fill="FFFFFF"/>
                    </w:rPr>
                    <m:t>2</m:t>
                  </m:r>
                </m:sup>
              </m:sSup>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c</m:t>
                  </m:r>
                </m:e>
                <m:sub>
                  <m:r>
                    <w:rPr>
                      <w:rFonts w:ascii="Cambria Math" w:eastAsia="Times New Roman" w:hAnsi="Cambria Math" w:cs="Times New Roman"/>
                      <w:color w:val="000000"/>
                      <w:sz w:val="28"/>
                      <w:szCs w:val="28"/>
                      <w:shd w:val="clear" w:color="auto" w:fill="FFFFFF"/>
                    </w:rPr>
                    <m:t>n</m:t>
                  </m:r>
                </m:sub>
              </m:sSub>
              <m:sSup>
                <m:sSupPr>
                  <m:ctrlPr>
                    <w:rPr>
                      <w:rFonts w:ascii="Cambria Math" w:eastAsia="Times New Roman" w:hAnsi="Cambria Math" w:cs="Times New Roman"/>
                      <w:i/>
                      <w:color w:val="000000"/>
                      <w:sz w:val="28"/>
                      <w:szCs w:val="28"/>
                      <w:shd w:val="clear" w:color="auto" w:fill="FFFFFF"/>
                    </w:rPr>
                  </m:ctrlPr>
                </m:sSupPr>
                <m:e>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x</m:t>
                          </m:r>
                        </m:e>
                        <m:sub>
                          <m:r>
                            <w:rPr>
                              <w:rFonts w:ascii="Cambria Math" w:eastAsia="Times New Roman" w:hAnsi="Cambria Math" w:cs="Times New Roman"/>
                              <w:color w:val="000000"/>
                              <w:sz w:val="28"/>
                              <w:szCs w:val="28"/>
                              <w:shd w:val="clear" w:color="auto" w:fill="FFFFFF"/>
                            </w:rPr>
                            <m:t>0</m:t>
                          </m:r>
                        </m:sub>
                      </m:sSub>
                    </m:e>
                  </m:d>
                </m:e>
                <m:sup>
                  <m:r>
                    <w:rPr>
                      <w:rFonts w:ascii="Cambria Math" w:eastAsia="Times New Roman" w:hAnsi="Cambria Math" w:cs="Times New Roman"/>
                      <w:color w:val="000000"/>
                      <w:sz w:val="28"/>
                      <w:szCs w:val="28"/>
                      <w:shd w:val="clear" w:color="auto" w:fill="FFFFFF"/>
                    </w:rPr>
                    <m:t>n</m:t>
                  </m:r>
                </m:sup>
              </m:sSup>
              <m:r>
                <w:rPr>
                  <w:rFonts w:ascii="Cambria Math" w:eastAsia="Times New Roman" w:hAnsi="Cambria Math" w:cs="Times New Roman"/>
                  <w:color w:val="000000"/>
                  <w:sz w:val="28"/>
                  <w:szCs w:val="28"/>
                  <w:shd w:val="clear" w:color="auto" w:fill="FFFFFF"/>
                </w:rPr>
                <m:t>+…=</m:t>
              </m:r>
              <m:nary>
                <m:naryPr>
                  <m:chr m:val="∑"/>
                  <m:limLoc m:val="undOvr"/>
                  <m:ctrlPr>
                    <w:rPr>
                      <w:rFonts w:ascii="Cambria Math" w:eastAsia="Times New Roman" w:hAnsi="Cambria Math" w:cs="Times New Roman"/>
                      <w:i/>
                      <w:color w:val="000000"/>
                      <w:sz w:val="28"/>
                      <w:szCs w:val="28"/>
                      <w:shd w:val="clear" w:color="auto" w:fill="FFFFFF"/>
                    </w:rPr>
                  </m:ctrlPr>
                </m:naryPr>
                <m:sub>
                  <m:r>
                    <w:rPr>
                      <w:rFonts w:ascii="Cambria Math" w:eastAsia="Times New Roman" w:hAnsi="Cambria Math" w:cs="Times New Roman"/>
                      <w:color w:val="000000"/>
                      <w:sz w:val="28"/>
                      <w:szCs w:val="28"/>
                      <w:shd w:val="clear" w:color="auto" w:fill="FFFFFF"/>
                    </w:rPr>
                    <m:t>n=0</m:t>
                  </m:r>
                </m:sub>
                <m:sup>
                  <m:r>
                    <w:rPr>
                      <w:rFonts w:ascii="Cambria Math" w:eastAsia="Times New Roman" w:hAnsi="Cambria Math" w:cs="Times New Roman"/>
                      <w:color w:val="000000"/>
                      <w:sz w:val="28"/>
                      <w:szCs w:val="28"/>
                      <w:shd w:val="clear" w:color="auto" w:fill="FFFFFF"/>
                    </w:rPr>
                    <m:t>∞</m:t>
                  </m:r>
                </m:sup>
                <m:e>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c</m:t>
                      </m:r>
                    </m:e>
                    <m:sub>
                      <m:r>
                        <w:rPr>
                          <w:rFonts w:ascii="Cambria Math" w:eastAsia="Times New Roman" w:hAnsi="Cambria Math" w:cs="Times New Roman"/>
                          <w:color w:val="000000"/>
                          <w:sz w:val="28"/>
                          <w:szCs w:val="28"/>
                          <w:shd w:val="clear" w:color="auto" w:fill="FFFFFF"/>
                        </w:rPr>
                        <m:t>n</m:t>
                      </m:r>
                    </m:sub>
                  </m:sSub>
                  <m:sSup>
                    <m:sSupPr>
                      <m:ctrlPr>
                        <w:rPr>
                          <w:rFonts w:ascii="Cambria Math" w:eastAsia="Times New Roman" w:hAnsi="Cambria Math" w:cs="Times New Roman"/>
                          <w:i/>
                          <w:color w:val="000000"/>
                          <w:sz w:val="28"/>
                          <w:szCs w:val="28"/>
                          <w:shd w:val="clear" w:color="auto" w:fill="FFFFFF"/>
                        </w:rPr>
                      </m:ctrlPr>
                    </m:sSupPr>
                    <m:e>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x</m:t>
                              </m:r>
                            </m:e>
                            <m:sub>
                              <m:r>
                                <w:rPr>
                                  <w:rFonts w:ascii="Cambria Math" w:eastAsia="Times New Roman" w:hAnsi="Cambria Math" w:cs="Times New Roman"/>
                                  <w:color w:val="000000"/>
                                  <w:sz w:val="28"/>
                                  <w:szCs w:val="28"/>
                                  <w:shd w:val="clear" w:color="auto" w:fill="FFFFFF"/>
                                </w:rPr>
                                <m:t>0</m:t>
                              </m:r>
                            </m:sub>
                          </m:sSub>
                        </m:e>
                      </m:d>
                    </m:e>
                    <m:sup>
                      <m:r>
                        <w:rPr>
                          <w:rFonts w:ascii="Cambria Math" w:eastAsia="Times New Roman" w:hAnsi="Cambria Math" w:cs="Times New Roman"/>
                          <w:color w:val="000000"/>
                          <w:sz w:val="28"/>
                          <w:szCs w:val="28"/>
                          <w:shd w:val="clear" w:color="auto" w:fill="FFFFFF"/>
                        </w:rPr>
                        <m:t>n</m:t>
                      </m:r>
                    </m:sup>
                  </m:sSup>
                  <m:r>
                    <w:rPr>
                      <w:rFonts w:ascii="Cambria Math" w:eastAsia="Times New Roman" w:hAnsi="Cambria Math" w:cs="Times New Roman"/>
                      <w:color w:val="000000"/>
                      <w:sz w:val="28"/>
                      <w:szCs w:val="28"/>
                      <w:shd w:val="clear" w:color="auto" w:fill="FFFFFF"/>
                    </w:rPr>
                    <m:t>,</m:t>
                  </m:r>
                </m:e>
              </m:nary>
              <m:r>
                <w:rPr>
                  <w:rFonts w:ascii="Cambria Math" w:eastAsia="Times New Roman" w:hAnsi="Cambria Math" w:cs="Times New Roman"/>
                  <w:color w:val="000000"/>
                  <w:sz w:val="28"/>
                  <w:szCs w:val="28"/>
                  <w:shd w:val="clear" w:color="auto" w:fill="FFFFFF"/>
                </w:rPr>
                <m:t>#</m:t>
              </m:r>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2</m:t>
                  </m:r>
                </m:e>
              </m:d>
            </m:e>
          </m:eqArr>
        </m:oMath>
      </m:oMathPara>
    </w:p>
    <w:p w14:paraId="007F2751" w14:textId="77777777" w:rsidR="000D7F1A" w:rsidRPr="000D7F1A" w:rsidRDefault="000D7F1A" w:rsidP="008A3D8B">
      <w:pPr>
        <w:spacing w:before="240" w:after="240" w:line="240" w:lineRule="auto"/>
        <w:rPr>
          <w:rFonts w:ascii="Times New Roman" w:eastAsia="Times New Roman" w:hAnsi="Times New Roman" w:cs="Times New Roman"/>
          <w:color w:val="000000"/>
          <w:sz w:val="28"/>
          <w:szCs w:val="28"/>
          <w:shd w:val="clear" w:color="auto" w:fill="FFFFFF"/>
        </w:rPr>
      </w:pPr>
    </w:p>
    <w:p w14:paraId="6B6C73D3" w14:textId="77777777" w:rsidR="00604E98" w:rsidRDefault="00604E98" w:rsidP="008A3D8B">
      <w:pPr>
        <w:spacing w:before="240" w:after="240" w:line="24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где коэффициенты</w:t>
      </w:r>
      <w:r w:rsidRPr="00604E98">
        <w:rPr>
          <w:rFonts w:ascii="Times New Roman" w:eastAsia="Times New Roman" w:hAnsi="Times New Roman" w:cs="Times New Roman"/>
          <w:color w:val="000000"/>
          <w:sz w:val="28"/>
          <w:szCs w:val="28"/>
          <w:shd w:val="clear" w:color="auto" w:fill="FFFFFF"/>
        </w:rPr>
        <w:t xml:space="preserve"> </w:t>
      </w:r>
      <m:oMath>
        <m:sSub>
          <m:sSubPr>
            <m:ctrlPr>
              <w:rPr>
                <w:rFonts w:ascii="Cambria Math" w:eastAsia="Times New Roman" w:hAnsi="Cambria Math" w:cs="Times New Roman"/>
                <w:i/>
                <w:color w:val="000000"/>
                <w:sz w:val="28"/>
                <w:szCs w:val="28"/>
                <w:shd w:val="clear" w:color="auto" w:fill="FFFFFF"/>
                <w:lang w:val="en-US"/>
              </w:rPr>
            </m:ctrlPr>
          </m:sSubPr>
          <m:e>
            <m:r>
              <w:rPr>
                <w:rFonts w:ascii="Cambria Math" w:eastAsia="Times New Roman" w:hAnsi="Cambria Math" w:cs="Times New Roman"/>
                <w:color w:val="000000"/>
                <w:sz w:val="28"/>
                <w:szCs w:val="28"/>
                <w:shd w:val="clear" w:color="auto" w:fill="FFFFFF"/>
                <w:lang w:val="en-US"/>
              </w:rPr>
              <m:t>c</m:t>
            </m:r>
          </m:e>
          <m:sub>
            <m:r>
              <w:rPr>
                <w:rFonts w:ascii="Cambria Math" w:eastAsia="Times New Roman" w:hAnsi="Cambria Math" w:cs="Times New Roman"/>
                <w:color w:val="000000"/>
                <w:sz w:val="28"/>
                <w:szCs w:val="28"/>
                <w:shd w:val="clear" w:color="auto" w:fill="FFFFFF"/>
              </w:rPr>
              <m:t>0</m:t>
            </m:r>
          </m:sub>
        </m:sSub>
        <m:r>
          <w:rPr>
            <w:rFonts w:ascii="Cambria Math" w:eastAsia="Times New Roman" w:hAnsi="Cambria Math" w:cs="Times New Roman"/>
            <w:color w:val="000000"/>
            <w:sz w:val="28"/>
            <w:szCs w:val="28"/>
            <w:shd w:val="clear" w:color="auto" w:fill="FFFFFF"/>
          </w:rPr>
          <m:t xml:space="preserve">, </m:t>
        </m:r>
        <m:sSub>
          <m:sSubPr>
            <m:ctrlPr>
              <w:rPr>
                <w:rFonts w:ascii="Cambria Math" w:eastAsia="Times New Roman" w:hAnsi="Cambria Math" w:cs="Times New Roman"/>
                <w:i/>
                <w:color w:val="000000"/>
                <w:sz w:val="28"/>
                <w:szCs w:val="28"/>
                <w:shd w:val="clear" w:color="auto" w:fill="FFFFFF"/>
                <w:lang w:val="en-US"/>
              </w:rPr>
            </m:ctrlPr>
          </m:sSubPr>
          <m:e>
            <m:r>
              <w:rPr>
                <w:rFonts w:ascii="Cambria Math" w:eastAsia="Times New Roman" w:hAnsi="Cambria Math" w:cs="Times New Roman"/>
                <w:color w:val="000000"/>
                <w:sz w:val="28"/>
                <w:szCs w:val="28"/>
                <w:shd w:val="clear" w:color="auto" w:fill="FFFFFF"/>
                <w:lang w:val="en-US"/>
              </w:rPr>
              <m:t>c</m:t>
            </m:r>
          </m:e>
          <m:sub>
            <m:r>
              <w:rPr>
                <w:rFonts w:ascii="Cambria Math" w:eastAsia="Times New Roman" w:hAnsi="Cambria Math" w:cs="Times New Roman"/>
                <w:color w:val="000000"/>
                <w:sz w:val="28"/>
                <w:szCs w:val="28"/>
                <w:shd w:val="clear" w:color="auto" w:fill="FFFFFF"/>
              </w:rPr>
              <m:t>1</m:t>
            </m:r>
          </m:sub>
        </m:sSub>
        <m:r>
          <w:rPr>
            <w:rFonts w:ascii="Cambria Math" w:eastAsia="Times New Roman" w:hAnsi="Cambria Math" w:cs="Times New Roman"/>
            <w:color w:val="000000"/>
            <w:sz w:val="28"/>
            <w:szCs w:val="28"/>
            <w:shd w:val="clear" w:color="auto" w:fill="FFFFFF"/>
          </w:rPr>
          <m:t xml:space="preserve">, …, </m:t>
        </m:r>
        <m:sSub>
          <m:sSubPr>
            <m:ctrlPr>
              <w:rPr>
                <w:rFonts w:ascii="Cambria Math" w:eastAsia="Times New Roman" w:hAnsi="Cambria Math" w:cs="Times New Roman"/>
                <w:i/>
                <w:color w:val="000000"/>
                <w:sz w:val="28"/>
                <w:szCs w:val="28"/>
                <w:shd w:val="clear" w:color="auto" w:fill="FFFFFF"/>
                <w:lang w:val="en-US"/>
              </w:rPr>
            </m:ctrlPr>
          </m:sSubPr>
          <m:e>
            <m:r>
              <w:rPr>
                <w:rFonts w:ascii="Cambria Math" w:eastAsia="Times New Roman" w:hAnsi="Cambria Math" w:cs="Times New Roman"/>
                <w:color w:val="000000"/>
                <w:sz w:val="28"/>
                <w:szCs w:val="28"/>
                <w:shd w:val="clear" w:color="auto" w:fill="FFFFFF"/>
                <w:lang w:val="en-US"/>
              </w:rPr>
              <m:t>c</m:t>
            </m:r>
          </m:e>
          <m:sub>
            <m:r>
              <w:rPr>
                <w:rFonts w:ascii="Cambria Math" w:eastAsia="Times New Roman" w:hAnsi="Cambria Math" w:cs="Times New Roman"/>
                <w:color w:val="000000"/>
                <w:sz w:val="28"/>
                <w:szCs w:val="28"/>
                <w:shd w:val="clear" w:color="auto" w:fill="FFFFFF"/>
              </w:rPr>
              <m:t>n</m:t>
            </m:r>
          </m:sub>
        </m:sSub>
        <m:r>
          <w:rPr>
            <w:rFonts w:ascii="Cambria Math" w:eastAsia="Times New Roman" w:hAnsi="Cambria Math" w:cs="Times New Roman"/>
            <w:color w:val="000000"/>
            <w:sz w:val="28"/>
            <w:szCs w:val="28"/>
            <w:shd w:val="clear" w:color="auto" w:fill="FFFFFF"/>
          </w:rPr>
          <m:t>, …</m:t>
        </m:r>
      </m:oMath>
      <w:r w:rsidRPr="00604E98">
        <w:rPr>
          <w:rFonts w:ascii="Times New Roman" w:eastAsia="Times New Roman" w:hAnsi="Times New Roman" w:cs="Times New Roman"/>
          <w:color w:val="000000"/>
          <w:sz w:val="28"/>
          <w:szCs w:val="28"/>
          <w:shd w:val="clear" w:color="auto" w:fill="FFFFFF"/>
        </w:rPr>
        <w:t xml:space="preserve"> - </w:t>
      </w:r>
      <w:r>
        <w:rPr>
          <w:rFonts w:ascii="Times New Roman" w:eastAsia="Times New Roman" w:hAnsi="Times New Roman" w:cs="Times New Roman"/>
          <w:color w:val="000000"/>
          <w:sz w:val="28"/>
          <w:szCs w:val="28"/>
          <w:shd w:val="clear" w:color="auto" w:fill="FFFFFF"/>
        </w:rPr>
        <w:t>постоянные.</w:t>
      </w:r>
    </w:p>
    <w:p w14:paraId="1AB61E7E" w14:textId="6432E1D4" w:rsidR="00604E98" w:rsidRDefault="00604E98" w:rsidP="008A3D8B">
      <w:pPr>
        <w:spacing w:before="240" w:after="240" w:line="24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ab/>
        <w:t xml:space="preserve">Ряд (2) формальной заменой </w:t>
      </w:r>
      <m:oMath>
        <m:r>
          <w:rPr>
            <w:rFonts w:ascii="Cambria Math" w:eastAsia="Times New Roman" w:hAnsi="Cambria Math" w:cs="Times New Roman"/>
            <w:color w:val="000000"/>
            <w:sz w:val="28"/>
            <w:szCs w:val="28"/>
            <w:shd w:val="clear" w:color="auto" w:fill="FFFFFF"/>
          </w:rPr>
          <m:t>x-</m:t>
        </m:r>
        <m:sSub>
          <m:sSubPr>
            <m:ctrlPr>
              <w:rPr>
                <w:rFonts w:ascii="Cambria Math" w:eastAsia="Times New Roman" w:hAnsi="Cambria Math" w:cs="Times New Roman"/>
                <w:i/>
                <w:color w:val="000000"/>
                <w:sz w:val="28"/>
                <w:szCs w:val="28"/>
                <w:shd w:val="clear" w:color="auto" w:fill="FFFFFF"/>
                <w:lang w:val="en-US"/>
              </w:rPr>
            </m:ctrlPr>
          </m:sSubPr>
          <m:e>
            <m:r>
              <w:rPr>
                <w:rFonts w:ascii="Cambria Math" w:eastAsia="Times New Roman" w:hAnsi="Cambria Math" w:cs="Times New Roman"/>
                <w:color w:val="000000"/>
                <w:sz w:val="28"/>
                <w:szCs w:val="28"/>
                <w:shd w:val="clear" w:color="auto" w:fill="FFFFFF"/>
                <w:lang w:val="en-US"/>
              </w:rPr>
              <m:t>x</m:t>
            </m:r>
          </m:e>
          <m:sub>
            <m:r>
              <w:rPr>
                <w:rFonts w:ascii="Cambria Math" w:eastAsia="Times New Roman" w:hAnsi="Cambria Math" w:cs="Times New Roman"/>
                <w:color w:val="000000"/>
                <w:sz w:val="28"/>
                <w:szCs w:val="28"/>
                <w:shd w:val="clear" w:color="auto" w:fill="FFFFFF"/>
              </w:rPr>
              <m:t>0</m:t>
            </m:r>
          </m:sub>
        </m:sSub>
      </m:oMath>
      <w:r w:rsidRPr="00604E98">
        <w:rPr>
          <w:rFonts w:ascii="Times New Roman" w:eastAsia="Times New Roman" w:hAnsi="Times New Roman" w:cs="Times New Roman"/>
          <w:color w:val="000000"/>
          <w:sz w:val="28"/>
          <w:szCs w:val="28"/>
          <w:shd w:val="clear" w:color="auto" w:fill="FFFFFF"/>
        </w:rPr>
        <w:t xml:space="preserve"> </w:t>
      </w:r>
      <w:r>
        <w:rPr>
          <w:rFonts w:ascii="Times New Roman" w:eastAsia="Times New Roman" w:hAnsi="Times New Roman" w:cs="Times New Roman"/>
          <w:color w:val="000000"/>
          <w:sz w:val="28"/>
          <w:szCs w:val="28"/>
          <w:shd w:val="clear" w:color="auto" w:fill="FFFFFF"/>
        </w:rPr>
        <w:t xml:space="preserve">на </w:t>
      </w:r>
      <m:oMath>
        <m:r>
          <w:rPr>
            <w:rFonts w:ascii="Cambria Math" w:eastAsia="Times New Roman" w:hAnsi="Cambria Math" w:cs="Times New Roman"/>
            <w:color w:val="000000"/>
            <w:sz w:val="28"/>
            <w:szCs w:val="28"/>
            <w:shd w:val="clear" w:color="auto" w:fill="FFFFFF"/>
          </w:rPr>
          <m:t>x</m:t>
        </m:r>
      </m:oMath>
      <w:r>
        <w:rPr>
          <w:rFonts w:ascii="Times New Roman" w:eastAsia="Times New Roman" w:hAnsi="Times New Roman" w:cs="Times New Roman"/>
          <w:color w:val="000000"/>
          <w:sz w:val="28"/>
          <w:szCs w:val="28"/>
          <w:shd w:val="clear" w:color="auto" w:fill="FFFFFF"/>
        </w:rPr>
        <w:t xml:space="preserve"> сводится к ряду (1). Степенной ряд (1) всегда сходится к точке </w:t>
      </w:r>
      <m:oMath>
        <m:r>
          <w:rPr>
            <w:rFonts w:ascii="Cambria Math" w:eastAsia="Times New Roman" w:hAnsi="Cambria Math" w:cs="Times New Roman"/>
            <w:color w:val="000000"/>
            <w:sz w:val="28"/>
            <w:szCs w:val="28"/>
            <w:shd w:val="clear" w:color="auto" w:fill="FFFFFF"/>
          </w:rPr>
          <m:t>x=0</m:t>
        </m:r>
      </m:oMath>
      <w:r w:rsidRPr="00604E98">
        <w:rPr>
          <w:rFonts w:ascii="Times New Roman" w:eastAsia="Times New Roman" w:hAnsi="Times New Roman" w:cs="Times New Roman"/>
          <w:color w:val="000000"/>
          <w:sz w:val="28"/>
          <w:szCs w:val="28"/>
          <w:shd w:val="clear" w:color="auto" w:fill="FFFFFF"/>
        </w:rPr>
        <w:t xml:space="preserve">, </w:t>
      </w:r>
      <w:r>
        <w:rPr>
          <w:rFonts w:ascii="Times New Roman" w:eastAsia="Times New Roman" w:hAnsi="Times New Roman" w:cs="Times New Roman"/>
          <w:color w:val="000000"/>
          <w:sz w:val="28"/>
          <w:szCs w:val="28"/>
          <w:shd w:val="clear" w:color="auto" w:fill="FFFFFF"/>
        </w:rPr>
        <w:t xml:space="preserve"> а ряд (2) – в точке </w:t>
      </w:r>
      <m:oMath>
        <m:sSub>
          <m:sSubPr>
            <m:ctrlPr>
              <w:rPr>
                <w:rFonts w:ascii="Cambria Math" w:eastAsia="Times New Roman" w:hAnsi="Cambria Math" w:cs="Times New Roman"/>
                <w:i/>
                <w:color w:val="000000"/>
                <w:sz w:val="28"/>
                <w:szCs w:val="28"/>
                <w:shd w:val="clear" w:color="auto" w:fill="FFFFFF"/>
                <w:lang w:val="en-US"/>
              </w:rPr>
            </m:ctrlPr>
          </m:sSubPr>
          <m:e>
            <m:r>
              <w:rPr>
                <w:rFonts w:ascii="Cambria Math" w:eastAsia="Times New Roman" w:hAnsi="Cambria Math" w:cs="Times New Roman"/>
                <w:color w:val="000000"/>
                <w:sz w:val="28"/>
                <w:szCs w:val="28"/>
                <w:shd w:val="clear" w:color="auto" w:fill="FFFFFF"/>
                <w:lang w:val="en-US"/>
              </w:rPr>
              <m:t>x</m:t>
            </m:r>
          </m:e>
          <m:sub>
            <m:r>
              <w:rPr>
                <w:rFonts w:ascii="Cambria Math" w:eastAsia="Times New Roman" w:hAnsi="Cambria Math" w:cs="Times New Roman"/>
                <w:color w:val="000000"/>
                <w:sz w:val="28"/>
                <w:szCs w:val="28"/>
                <w:shd w:val="clear" w:color="auto" w:fill="FFFFFF"/>
              </w:rPr>
              <m:t>0</m:t>
            </m:r>
          </m:sub>
        </m:sSub>
      </m:oMath>
      <w:r w:rsidRPr="00604E98">
        <w:rPr>
          <w:rFonts w:ascii="Times New Roman" w:eastAsia="Times New Roman" w:hAnsi="Times New Roman" w:cs="Times New Roman"/>
          <w:color w:val="000000"/>
          <w:sz w:val="28"/>
          <w:szCs w:val="28"/>
          <w:shd w:val="clear" w:color="auto" w:fill="FFFFFF"/>
        </w:rPr>
        <w:t xml:space="preserve">, </w:t>
      </w:r>
      <w:r>
        <w:rPr>
          <w:rFonts w:ascii="Times New Roman" w:eastAsia="Times New Roman" w:hAnsi="Times New Roman" w:cs="Times New Roman"/>
          <w:color w:val="000000"/>
          <w:sz w:val="28"/>
          <w:szCs w:val="28"/>
          <w:shd w:val="clear" w:color="auto" w:fill="FFFFFF"/>
        </w:rPr>
        <w:t xml:space="preserve">и их сумма в этих точках равна </w:t>
      </w:r>
      <m:oMath>
        <m:sSub>
          <m:sSubPr>
            <m:ctrlPr>
              <w:rPr>
                <w:rFonts w:ascii="Cambria Math" w:eastAsia="Times New Roman" w:hAnsi="Cambria Math" w:cs="Times New Roman"/>
                <w:i/>
                <w:color w:val="000000"/>
                <w:sz w:val="28"/>
                <w:szCs w:val="28"/>
                <w:shd w:val="clear" w:color="auto" w:fill="FFFFFF"/>
                <w:lang w:val="en-US"/>
              </w:rPr>
            </m:ctrlPr>
          </m:sSubPr>
          <m:e>
            <m:r>
              <w:rPr>
                <w:rFonts w:ascii="Cambria Math" w:eastAsia="Times New Roman" w:hAnsi="Cambria Math" w:cs="Times New Roman"/>
                <w:color w:val="000000"/>
                <w:sz w:val="28"/>
                <w:szCs w:val="28"/>
                <w:shd w:val="clear" w:color="auto" w:fill="FFFFFF"/>
                <w:lang w:val="en-US"/>
              </w:rPr>
              <m:t>c</m:t>
            </m:r>
          </m:e>
          <m:sub>
            <m:r>
              <w:rPr>
                <w:rFonts w:ascii="Cambria Math" w:eastAsia="Times New Roman" w:hAnsi="Cambria Math" w:cs="Times New Roman"/>
                <w:color w:val="000000"/>
                <w:sz w:val="28"/>
                <w:szCs w:val="28"/>
                <w:shd w:val="clear" w:color="auto" w:fill="FFFFFF"/>
              </w:rPr>
              <m:t>0</m:t>
            </m:r>
          </m:sub>
        </m:sSub>
      </m:oMath>
      <w:r w:rsidRPr="00604E98">
        <w:rPr>
          <w:rFonts w:ascii="Times New Roman" w:eastAsia="Times New Roman" w:hAnsi="Times New Roman" w:cs="Times New Roman"/>
          <w:color w:val="000000"/>
          <w:sz w:val="28"/>
          <w:szCs w:val="28"/>
          <w:shd w:val="clear" w:color="auto" w:fill="FFFFFF"/>
        </w:rPr>
        <w:t>.</w:t>
      </w:r>
    </w:p>
    <w:p w14:paraId="0F0E6D04" w14:textId="480A93A6" w:rsidR="00604E98" w:rsidRDefault="00604E98" w:rsidP="0083473F">
      <w:pPr>
        <w:spacing w:before="240" w:after="240" w:line="240" w:lineRule="auto"/>
        <w:ind w:firstLine="708"/>
        <w:rPr>
          <w:rFonts w:ascii="Times New Roman" w:eastAsia="Times New Roman" w:hAnsi="Times New Roman" w:cs="Times New Roman"/>
          <w:color w:val="000000"/>
          <w:sz w:val="28"/>
          <w:szCs w:val="28"/>
          <w:shd w:val="clear" w:color="auto" w:fill="FFFFFF"/>
        </w:rPr>
      </w:pPr>
      <w:r w:rsidRPr="00604E98">
        <w:rPr>
          <w:rFonts w:ascii="Times New Roman" w:eastAsia="Times New Roman" w:hAnsi="Times New Roman" w:cs="Times New Roman"/>
          <w:b/>
          <w:bCs/>
          <w:color w:val="000000"/>
          <w:sz w:val="28"/>
          <w:szCs w:val="28"/>
          <w:shd w:val="clear" w:color="auto" w:fill="FFFFFF"/>
        </w:rPr>
        <w:t>Теорема</w:t>
      </w:r>
      <w:r>
        <w:rPr>
          <w:rFonts w:ascii="Times New Roman" w:eastAsia="Times New Roman" w:hAnsi="Times New Roman" w:cs="Times New Roman"/>
          <w:color w:val="000000"/>
          <w:sz w:val="28"/>
          <w:szCs w:val="28"/>
          <w:shd w:val="clear" w:color="auto" w:fill="FFFFFF"/>
        </w:rPr>
        <w:t xml:space="preserve"> </w:t>
      </w:r>
      <w:r w:rsidR="001A4B8C" w:rsidRPr="001A4B8C">
        <w:rPr>
          <w:rFonts w:ascii="Times New Roman" w:eastAsia="Times New Roman" w:hAnsi="Times New Roman" w:cs="Times New Roman"/>
          <w:b/>
          <w:bCs/>
          <w:color w:val="000000"/>
          <w:sz w:val="28"/>
          <w:szCs w:val="28"/>
          <w:shd w:val="clear" w:color="auto" w:fill="FFFFFF"/>
        </w:rPr>
        <w:t>1</w:t>
      </w:r>
      <w:r w:rsidR="001A4B8C" w:rsidRPr="001A4B8C">
        <w:rPr>
          <w:rFonts w:ascii="Times New Roman" w:eastAsia="Times New Roman" w:hAnsi="Times New Roman" w:cs="Times New Roman"/>
          <w:color w:val="000000"/>
          <w:sz w:val="28"/>
          <w:szCs w:val="28"/>
          <w:shd w:val="clear" w:color="auto" w:fill="FFFFFF"/>
        </w:rPr>
        <w:t xml:space="preserve"> </w:t>
      </w:r>
      <w:r>
        <w:rPr>
          <w:rFonts w:ascii="Times New Roman" w:eastAsia="Times New Roman" w:hAnsi="Times New Roman" w:cs="Times New Roman"/>
          <w:color w:val="000000"/>
          <w:sz w:val="28"/>
          <w:szCs w:val="28"/>
          <w:shd w:val="clear" w:color="auto" w:fill="FFFFFF"/>
        </w:rPr>
        <w:t>(Абель). Если степенной ряд</w:t>
      </w:r>
    </w:p>
    <w:p w14:paraId="4E0A17BD" w14:textId="63B0E4EC" w:rsidR="00604E98" w:rsidRPr="00604E98" w:rsidRDefault="00000000" w:rsidP="008A3D8B">
      <w:pPr>
        <w:spacing w:before="240" w:after="240" w:line="240" w:lineRule="auto"/>
        <w:rPr>
          <w:rFonts w:ascii="Times New Roman" w:eastAsia="Times New Roman" w:hAnsi="Times New Roman" w:cs="Times New Roman"/>
          <w:color w:val="000000"/>
          <w:sz w:val="28"/>
          <w:szCs w:val="28"/>
          <w:shd w:val="clear" w:color="auto" w:fill="FFFFFF"/>
        </w:rPr>
      </w:pPr>
      <m:oMathPara>
        <m:oMath>
          <m:nary>
            <m:naryPr>
              <m:chr m:val="∑"/>
              <m:limLoc m:val="undOvr"/>
              <m:ctrlPr>
                <w:rPr>
                  <w:rFonts w:ascii="Cambria Math" w:eastAsia="Times New Roman" w:hAnsi="Cambria Math" w:cs="Times New Roman"/>
                  <w:i/>
                  <w:color w:val="000000"/>
                  <w:sz w:val="28"/>
                  <w:szCs w:val="28"/>
                  <w:shd w:val="clear" w:color="auto" w:fill="FFFFFF"/>
                </w:rPr>
              </m:ctrlPr>
            </m:naryPr>
            <m:sub>
              <m:r>
                <w:rPr>
                  <w:rFonts w:ascii="Cambria Math" w:eastAsia="Times New Roman" w:hAnsi="Cambria Math" w:cs="Times New Roman"/>
                  <w:color w:val="000000"/>
                  <w:sz w:val="28"/>
                  <w:szCs w:val="28"/>
                  <w:shd w:val="clear" w:color="auto" w:fill="FFFFFF"/>
                  <w:lang w:val="en-US"/>
                </w:rPr>
                <m:t>n=0</m:t>
              </m:r>
            </m:sub>
            <m:sup>
              <m:r>
                <w:rPr>
                  <w:rFonts w:ascii="Cambria Math" w:eastAsia="Times New Roman" w:hAnsi="Cambria Math" w:cs="Times New Roman"/>
                  <w:color w:val="000000"/>
                  <w:sz w:val="28"/>
                  <w:szCs w:val="28"/>
                  <w:shd w:val="clear" w:color="auto" w:fill="FFFFFF"/>
                </w:rPr>
                <m:t>∞</m:t>
              </m:r>
            </m:sup>
            <m:e>
              <m:sSub>
                <m:sSubPr>
                  <m:ctrlPr>
                    <w:rPr>
                      <w:rFonts w:ascii="Cambria Math" w:eastAsia="Times New Roman" w:hAnsi="Cambria Math" w:cs="Times New Roman"/>
                      <w:i/>
                      <w:color w:val="000000"/>
                      <w:sz w:val="28"/>
                      <w:szCs w:val="28"/>
                      <w:shd w:val="clear" w:color="auto" w:fill="FFFFFF"/>
                      <w:lang w:val="en-US"/>
                    </w:rPr>
                  </m:ctrlPr>
                </m:sSubPr>
                <m:e>
                  <m:r>
                    <w:rPr>
                      <w:rFonts w:ascii="Cambria Math" w:eastAsia="Times New Roman" w:hAnsi="Cambria Math" w:cs="Times New Roman"/>
                      <w:color w:val="000000"/>
                      <w:sz w:val="28"/>
                      <w:szCs w:val="28"/>
                      <w:shd w:val="clear" w:color="auto" w:fill="FFFFFF"/>
                      <w:lang w:val="en-US"/>
                    </w:rPr>
                    <m:t>c</m:t>
                  </m:r>
                </m:e>
                <m:sub>
                  <m:r>
                    <w:rPr>
                      <w:rFonts w:ascii="Cambria Math" w:eastAsia="Times New Roman" w:hAnsi="Cambria Math" w:cs="Times New Roman"/>
                      <w:color w:val="000000"/>
                      <w:sz w:val="28"/>
                      <w:szCs w:val="28"/>
                      <w:shd w:val="clear" w:color="auto" w:fill="FFFFFF"/>
                      <w:lang w:val="en-US"/>
                    </w:rPr>
                    <m:t>n</m:t>
                  </m:r>
                </m:sub>
              </m:sSub>
              <m:sSup>
                <m:sSupPr>
                  <m:ctrlPr>
                    <w:rPr>
                      <w:rFonts w:ascii="Cambria Math" w:eastAsia="Times New Roman" w:hAnsi="Cambria Math" w:cs="Times New Roman"/>
                      <w:i/>
                      <w:color w:val="000000"/>
                      <w:sz w:val="28"/>
                      <w:szCs w:val="28"/>
                      <w:shd w:val="clear" w:color="auto" w:fill="FFFFFF"/>
                      <w:lang w:val="en-US"/>
                    </w:rPr>
                  </m:ctrlPr>
                </m:sSupPr>
                <m:e>
                  <m:r>
                    <w:rPr>
                      <w:rFonts w:ascii="Cambria Math" w:eastAsia="Times New Roman" w:hAnsi="Cambria Math" w:cs="Times New Roman"/>
                      <w:color w:val="000000"/>
                      <w:sz w:val="28"/>
                      <w:szCs w:val="28"/>
                      <w:shd w:val="clear" w:color="auto" w:fill="FFFFFF"/>
                      <w:lang w:val="en-US"/>
                    </w:rPr>
                    <m:t>x</m:t>
                  </m:r>
                </m:e>
                <m:sup>
                  <m:r>
                    <w:rPr>
                      <w:rFonts w:ascii="Cambria Math" w:eastAsia="Times New Roman" w:hAnsi="Cambria Math" w:cs="Times New Roman"/>
                      <w:color w:val="000000"/>
                      <w:sz w:val="28"/>
                      <w:szCs w:val="28"/>
                      <w:shd w:val="clear" w:color="auto" w:fill="FFFFFF"/>
                      <w:lang w:val="en-US"/>
                    </w:rPr>
                    <m:t>n</m:t>
                  </m:r>
                </m:sup>
              </m:sSup>
            </m:e>
          </m:nary>
        </m:oMath>
      </m:oMathPara>
    </w:p>
    <w:p w14:paraId="3A303484" w14:textId="16F470C3" w:rsidR="00604E98" w:rsidRDefault="00604E98" w:rsidP="008A3D8B">
      <w:pPr>
        <w:spacing w:before="240" w:after="240" w:line="24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 xml:space="preserve">Сходится при </w:t>
      </w:r>
      <m:oMath>
        <m:r>
          <w:rPr>
            <w:rFonts w:ascii="Cambria Math" w:eastAsia="Times New Roman" w:hAnsi="Cambria Math" w:cs="Times New Roman"/>
            <w:color w:val="000000"/>
            <w:sz w:val="28"/>
            <w:szCs w:val="28"/>
            <w:shd w:val="clear" w:color="auto" w:fill="FFFFFF"/>
          </w:rPr>
          <m:t>x=</m:t>
        </m:r>
        <m:sSub>
          <m:sSubPr>
            <m:ctrlPr>
              <w:rPr>
                <w:rFonts w:ascii="Cambria Math" w:eastAsia="Times New Roman" w:hAnsi="Cambria Math" w:cs="Times New Roman"/>
                <w:i/>
                <w:color w:val="000000"/>
                <w:sz w:val="28"/>
                <w:szCs w:val="28"/>
                <w:shd w:val="clear" w:color="auto" w:fill="FFFFFF"/>
                <w:lang w:val="en-US"/>
              </w:rPr>
            </m:ctrlPr>
          </m:sSubPr>
          <m:e>
            <m:r>
              <w:rPr>
                <w:rFonts w:ascii="Cambria Math" w:eastAsia="Times New Roman" w:hAnsi="Cambria Math" w:cs="Times New Roman"/>
                <w:color w:val="000000"/>
                <w:sz w:val="28"/>
                <w:szCs w:val="28"/>
                <w:shd w:val="clear" w:color="auto" w:fill="FFFFFF"/>
                <w:lang w:val="en-US"/>
              </w:rPr>
              <m:t>x</m:t>
            </m:r>
          </m:e>
          <m:sub>
            <m:r>
              <w:rPr>
                <w:rFonts w:ascii="Cambria Math" w:eastAsia="Times New Roman" w:hAnsi="Cambria Math" w:cs="Times New Roman"/>
                <w:color w:val="000000"/>
                <w:sz w:val="28"/>
                <w:szCs w:val="28"/>
                <w:shd w:val="clear" w:color="auto" w:fill="FFFFFF"/>
              </w:rPr>
              <m:t>1</m:t>
            </m:r>
          </m:sub>
        </m:sSub>
        <m:r>
          <w:rPr>
            <w:rFonts w:ascii="Cambria Math" w:eastAsia="Times New Roman" w:hAnsi="Cambria Math" w:cs="Times New Roman"/>
            <w:color w:val="000000"/>
            <w:sz w:val="28"/>
            <w:szCs w:val="28"/>
            <w:shd w:val="clear" w:color="auto" w:fill="FFFFFF"/>
          </w:rPr>
          <m:t>≠0</m:t>
        </m:r>
      </m:oMath>
      <w:r w:rsidRPr="00604E98">
        <w:rPr>
          <w:rFonts w:ascii="Times New Roman" w:eastAsia="Times New Roman" w:hAnsi="Times New Roman" w:cs="Times New Roman"/>
          <w:color w:val="000000"/>
          <w:sz w:val="28"/>
          <w:szCs w:val="28"/>
          <w:shd w:val="clear" w:color="auto" w:fill="FFFFFF"/>
        </w:rPr>
        <w:t xml:space="preserve">, </w:t>
      </w:r>
      <w:r>
        <w:rPr>
          <w:rFonts w:ascii="Times New Roman" w:eastAsia="Times New Roman" w:hAnsi="Times New Roman" w:cs="Times New Roman"/>
          <w:color w:val="000000"/>
          <w:sz w:val="28"/>
          <w:szCs w:val="28"/>
          <w:shd w:val="clear" w:color="auto" w:fill="FFFFFF"/>
        </w:rPr>
        <w:t xml:space="preserve">то он сходится абсолютно для всех </w:t>
      </w:r>
      <m:oMath>
        <m:r>
          <w:rPr>
            <w:rFonts w:ascii="Cambria Math" w:eastAsia="Times New Roman" w:hAnsi="Cambria Math" w:cs="Times New Roman"/>
            <w:color w:val="000000"/>
            <w:sz w:val="28"/>
            <w:szCs w:val="28"/>
            <w:shd w:val="clear" w:color="auto" w:fill="FFFFFF"/>
          </w:rPr>
          <m:t>x</m:t>
        </m:r>
      </m:oMath>
      <w:r w:rsidRPr="00604E98">
        <w:rPr>
          <w:rFonts w:ascii="Times New Roman" w:eastAsia="Times New Roman" w:hAnsi="Times New Roman" w:cs="Times New Roman"/>
          <w:color w:val="000000"/>
          <w:sz w:val="28"/>
          <w:szCs w:val="28"/>
          <w:shd w:val="clear" w:color="auto" w:fill="FFFFFF"/>
        </w:rPr>
        <w:t xml:space="preserve"> </w:t>
      </w:r>
      <w:r>
        <w:rPr>
          <w:rFonts w:ascii="Times New Roman" w:eastAsia="Times New Roman" w:hAnsi="Times New Roman" w:cs="Times New Roman"/>
          <w:color w:val="000000"/>
          <w:sz w:val="28"/>
          <w:szCs w:val="28"/>
          <w:shd w:val="clear" w:color="auto" w:fill="FFFFFF"/>
        </w:rPr>
        <w:t xml:space="preserve">таких, что </w:t>
      </w:r>
      <m:oMath>
        <m:d>
          <m:dPr>
            <m:begChr m:val="|"/>
            <m:endChr m:val="|"/>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m:t>
            </m:r>
          </m:e>
        </m:d>
        <m:r>
          <w:rPr>
            <w:rFonts w:ascii="Cambria Math" w:eastAsia="Times New Roman" w:hAnsi="Cambria Math" w:cs="Times New Roman"/>
            <w:color w:val="000000"/>
            <w:sz w:val="28"/>
            <w:szCs w:val="28"/>
            <w:shd w:val="clear" w:color="auto" w:fill="FFFFFF"/>
          </w:rPr>
          <m:t>&lt;|</m:t>
        </m:r>
        <m:sSub>
          <m:sSubPr>
            <m:ctrlPr>
              <w:rPr>
                <w:rFonts w:ascii="Cambria Math" w:eastAsia="Times New Roman" w:hAnsi="Cambria Math" w:cs="Times New Roman"/>
                <w:i/>
                <w:color w:val="000000"/>
                <w:sz w:val="28"/>
                <w:szCs w:val="28"/>
                <w:shd w:val="clear" w:color="auto" w:fill="FFFFFF"/>
                <w:lang w:val="en-US"/>
              </w:rPr>
            </m:ctrlPr>
          </m:sSubPr>
          <m:e>
            <m:r>
              <w:rPr>
                <w:rFonts w:ascii="Cambria Math" w:eastAsia="Times New Roman" w:hAnsi="Cambria Math" w:cs="Times New Roman"/>
                <w:color w:val="000000"/>
                <w:sz w:val="28"/>
                <w:szCs w:val="28"/>
                <w:shd w:val="clear" w:color="auto" w:fill="FFFFFF"/>
                <w:lang w:val="en-US"/>
              </w:rPr>
              <m:t>x</m:t>
            </m:r>
          </m:e>
          <m:sub>
            <m:r>
              <w:rPr>
                <w:rFonts w:ascii="Cambria Math" w:eastAsia="Times New Roman" w:hAnsi="Cambria Math" w:cs="Times New Roman"/>
                <w:color w:val="000000"/>
                <w:sz w:val="28"/>
                <w:szCs w:val="28"/>
                <w:shd w:val="clear" w:color="auto" w:fill="FFFFFF"/>
              </w:rPr>
              <m:t>1</m:t>
            </m:r>
          </m:sub>
        </m:sSub>
        <m:r>
          <w:rPr>
            <w:rFonts w:ascii="Cambria Math" w:eastAsia="Times New Roman" w:hAnsi="Cambria Math" w:cs="Times New Roman"/>
            <w:color w:val="000000"/>
            <w:sz w:val="28"/>
            <w:szCs w:val="28"/>
            <w:shd w:val="clear" w:color="auto" w:fill="FFFFFF"/>
          </w:rPr>
          <m:t>|</m:t>
        </m:r>
      </m:oMath>
      <w:r w:rsidRPr="00604E98">
        <w:rPr>
          <w:rFonts w:ascii="Times New Roman" w:eastAsia="Times New Roman" w:hAnsi="Times New Roman" w:cs="Times New Roman"/>
          <w:color w:val="000000"/>
          <w:sz w:val="28"/>
          <w:szCs w:val="28"/>
          <w:shd w:val="clear" w:color="auto" w:fill="FFFFFF"/>
        </w:rPr>
        <w:t>;</w:t>
      </w:r>
      <w:r>
        <w:rPr>
          <w:rFonts w:ascii="Times New Roman" w:eastAsia="Times New Roman" w:hAnsi="Times New Roman" w:cs="Times New Roman"/>
          <w:color w:val="000000"/>
          <w:sz w:val="28"/>
          <w:szCs w:val="28"/>
          <w:shd w:val="clear" w:color="auto" w:fill="FFFFFF"/>
        </w:rPr>
        <w:t xml:space="preserve"> если степенной ряд расходится при </w:t>
      </w:r>
      <m:oMath>
        <m:r>
          <w:rPr>
            <w:rFonts w:ascii="Cambria Math" w:eastAsia="Times New Roman" w:hAnsi="Cambria Math" w:cs="Times New Roman"/>
            <w:color w:val="000000"/>
            <w:sz w:val="28"/>
            <w:szCs w:val="28"/>
            <w:shd w:val="clear" w:color="auto" w:fill="FFFFFF"/>
          </w:rPr>
          <m:t>x=</m:t>
        </m:r>
        <m:sSub>
          <m:sSubPr>
            <m:ctrlPr>
              <w:rPr>
                <w:rFonts w:ascii="Cambria Math" w:eastAsia="Times New Roman" w:hAnsi="Cambria Math" w:cs="Times New Roman"/>
                <w:i/>
                <w:color w:val="000000"/>
                <w:sz w:val="28"/>
                <w:szCs w:val="28"/>
                <w:shd w:val="clear" w:color="auto" w:fill="FFFFFF"/>
                <w:lang w:val="en-US"/>
              </w:rPr>
            </m:ctrlPr>
          </m:sSubPr>
          <m:e>
            <m:r>
              <w:rPr>
                <w:rFonts w:ascii="Cambria Math" w:eastAsia="Times New Roman" w:hAnsi="Cambria Math" w:cs="Times New Roman"/>
                <w:color w:val="000000"/>
                <w:sz w:val="28"/>
                <w:szCs w:val="28"/>
                <w:shd w:val="clear" w:color="auto" w:fill="FFFFFF"/>
                <w:lang w:val="en-US"/>
              </w:rPr>
              <m:t>x</m:t>
            </m:r>
          </m:e>
          <m:sub>
            <m:r>
              <w:rPr>
                <w:rFonts w:ascii="Cambria Math" w:eastAsia="Times New Roman" w:hAnsi="Cambria Math" w:cs="Times New Roman"/>
                <w:color w:val="000000"/>
                <w:sz w:val="28"/>
                <w:szCs w:val="28"/>
                <w:shd w:val="clear" w:color="auto" w:fill="FFFFFF"/>
              </w:rPr>
              <m:t>2</m:t>
            </m:r>
          </m:sub>
        </m:sSub>
      </m:oMath>
      <w:r>
        <w:rPr>
          <w:rFonts w:ascii="Times New Roman" w:eastAsia="Times New Roman" w:hAnsi="Times New Roman" w:cs="Times New Roman"/>
          <w:color w:val="000000"/>
          <w:sz w:val="28"/>
          <w:szCs w:val="28"/>
          <w:shd w:val="clear" w:color="auto" w:fill="FFFFFF"/>
        </w:rPr>
        <w:t>, то он расходится при любом</w:t>
      </w:r>
      <w:r w:rsidRPr="00604E98">
        <w:rPr>
          <w:rFonts w:ascii="Times New Roman" w:eastAsia="Times New Roman" w:hAnsi="Times New Roman" w:cs="Times New Roman"/>
          <w:color w:val="000000"/>
          <w:sz w:val="28"/>
          <w:szCs w:val="28"/>
          <w:shd w:val="clear" w:color="auto" w:fill="FFFFFF"/>
        </w:rPr>
        <w:t xml:space="preserve"> </w:t>
      </w:r>
      <m:oMath>
        <m:r>
          <w:rPr>
            <w:rFonts w:ascii="Cambria Math" w:eastAsia="Times New Roman" w:hAnsi="Cambria Math" w:cs="Times New Roman"/>
            <w:color w:val="000000"/>
            <w:sz w:val="28"/>
            <w:szCs w:val="28"/>
            <w:shd w:val="clear" w:color="auto" w:fill="FFFFFF"/>
          </w:rPr>
          <m:t>x</m:t>
        </m:r>
      </m:oMath>
      <w:r w:rsidRPr="00604E98">
        <w:rPr>
          <w:rFonts w:ascii="Times New Roman" w:eastAsia="Times New Roman" w:hAnsi="Times New Roman" w:cs="Times New Roman"/>
          <w:color w:val="000000"/>
          <w:sz w:val="28"/>
          <w:szCs w:val="28"/>
          <w:shd w:val="clear" w:color="auto" w:fill="FFFFFF"/>
        </w:rPr>
        <w:t xml:space="preserve">, </w:t>
      </w:r>
      <w:r>
        <w:rPr>
          <w:rFonts w:ascii="Times New Roman" w:eastAsia="Times New Roman" w:hAnsi="Times New Roman" w:cs="Times New Roman"/>
          <w:color w:val="000000"/>
          <w:sz w:val="28"/>
          <w:szCs w:val="28"/>
          <w:shd w:val="clear" w:color="auto" w:fill="FFFFFF"/>
        </w:rPr>
        <w:t xml:space="preserve">для которого </w:t>
      </w:r>
      <m:oMath>
        <m:d>
          <m:dPr>
            <m:begChr m:val="|"/>
            <m:endChr m:val="|"/>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m:t>
            </m:r>
          </m:e>
        </m:d>
        <m:r>
          <w:rPr>
            <w:rFonts w:ascii="Cambria Math" w:eastAsia="Times New Roman" w:hAnsi="Cambria Math" w:cs="Times New Roman"/>
            <w:color w:val="000000"/>
            <w:sz w:val="28"/>
            <w:szCs w:val="28"/>
            <w:shd w:val="clear" w:color="auto" w:fill="FFFFFF"/>
          </w:rPr>
          <m:t>&gt;|</m:t>
        </m:r>
        <m:sSub>
          <m:sSubPr>
            <m:ctrlPr>
              <w:rPr>
                <w:rFonts w:ascii="Cambria Math" w:eastAsia="Times New Roman" w:hAnsi="Cambria Math" w:cs="Times New Roman"/>
                <w:i/>
                <w:color w:val="000000"/>
                <w:sz w:val="28"/>
                <w:szCs w:val="28"/>
                <w:shd w:val="clear" w:color="auto" w:fill="FFFFFF"/>
                <w:lang w:val="en-US"/>
              </w:rPr>
            </m:ctrlPr>
          </m:sSubPr>
          <m:e>
            <m:r>
              <w:rPr>
                <w:rFonts w:ascii="Cambria Math" w:eastAsia="Times New Roman" w:hAnsi="Cambria Math" w:cs="Times New Roman"/>
                <w:color w:val="000000"/>
                <w:sz w:val="28"/>
                <w:szCs w:val="28"/>
                <w:shd w:val="clear" w:color="auto" w:fill="FFFFFF"/>
                <w:lang w:val="en-US"/>
              </w:rPr>
              <m:t>x</m:t>
            </m:r>
          </m:e>
          <m:sub>
            <m:r>
              <w:rPr>
                <w:rFonts w:ascii="Cambria Math" w:eastAsia="Times New Roman" w:hAnsi="Cambria Math" w:cs="Times New Roman"/>
                <w:color w:val="000000"/>
                <w:sz w:val="28"/>
                <w:szCs w:val="28"/>
                <w:shd w:val="clear" w:color="auto" w:fill="FFFFFF"/>
              </w:rPr>
              <m:t>2</m:t>
            </m:r>
          </m:sub>
        </m:sSub>
        <m:r>
          <w:rPr>
            <w:rFonts w:ascii="Cambria Math" w:eastAsia="Times New Roman" w:hAnsi="Cambria Math" w:cs="Times New Roman"/>
            <w:color w:val="000000"/>
            <w:sz w:val="28"/>
            <w:szCs w:val="28"/>
            <w:shd w:val="clear" w:color="auto" w:fill="FFFFFF"/>
          </w:rPr>
          <m:t>|</m:t>
        </m:r>
      </m:oMath>
      <w:r w:rsidRPr="00604E98">
        <w:rPr>
          <w:rFonts w:ascii="Times New Roman" w:eastAsia="Times New Roman" w:hAnsi="Times New Roman" w:cs="Times New Roman"/>
          <w:color w:val="000000"/>
          <w:sz w:val="28"/>
          <w:szCs w:val="28"/>
          <w:shd w:val="clear" w:color="auto" w:fill="FFFFFF"/>
        </w:rPr>
        <w:t>.</w:t>
      </w:r>
    </w:p>
    <w:p w14:paraId="3A96A0E3" w14:textId="2BB92C9A" w:rsidR="00EF3150" w:rsidRDefault="00EF3150" w:rsidP="0083473F">
      <w:pPr>
        <w:spacing w:before="240" w:after="240" w:line="240" w:lineRule="auto"/>
        <w:ind w:firstLine="708"/>
        <w:rPr>
          <w:rFonts w:ascii="Times New Roman" w:eastAsia="Times New Roman" w:hAnsi="Times New Roman" w:cs="Times New Roman"/>
          <w:color w:val="000000"/>
          <w:sz w:val="28"/>
          <w:szCs w:val="28"/>
          <w:shd w:val="clear" w:color="auto" w:fill="FFFFFF"/>
        </w:rPr>
      </w:pPr>
      <w:r w:rsidRPr="00EF3150">
        <w:rPr>
          <w:rFonts w:ascii="Times New Roman" w:eastAsia="Times New Roman" w:hAnsi="Times New Roman" w:cs="Times New Roman"/>
          <w:b/>
          <w:bCs/>
          <w:color w:val="000000"/>
          <w:sz w:val="28"/>
          <w:szCs w:val="28"/>
          <w:shd w:val="clear" w:color="auto" w:fill="FFFFFF"/>
        </w:rPr>
        <w:t>Доказательство</w:t>
      </w:r>
      <w:r>
        <w:rPr>
          <w:rFonts w:ascii="Times New Roman" w:eastAsia="Times New Roman" w:hAnsi="Times New Roman" w:cs="Times New Roman"/>
          <w:color w:val="000000"/>
          <w:sz w:val="28"/>
          <w:szCs w:val="28"/>
          <w:shd w:val="clear" w:color="auto" w:fill="FFFFFF"/>
        </w:rPr>
        <w:t>. Пусть степенной ряд</w:t>
      </w:r>
    </w:p>
    <w:p w14:paraId="79F0D4E0" w14:textId="7EE0675D" w:rsidR="00EF3150" w:rsidRPr="00EF3150" w:rsidRDefault="00000000" w:rsidP="008A3D8B">
      <w:pPr>
        <w:spacing w:before="240" w:after="240" w:line="240" w:lineRule="auto"/>
        <w:rPr>
          <w:rFonts w:ascii="Times New Roman" w:eastAsia="Times New Roman" w:hAnsi="Times New Roman" w:cs="Times New Roman"/>
          <w:color w:val="000000"/>
          <w:sz w:val="28"/>
          <w:szCs w:val="28"/>
          <w:shd w:val="clear" w:color="auto" w:fill="FFFFFF"/>
        </w:rPr>
      </w:pPr>
      <m:oMathPara>
        <m:oMath>
          <m:nary>
            <m:naryPr>
              <m:chr m:val="∑"/>
              <m:limLoc m:val="undOvr"/>
              <m:ctrlPr>
                <w:rPr>
                  <w:rFonts w:ascii="Cambria Math" w:eastAsia="Times New Roman" w:hAnsi="Cambria Math" w:cs="Times New Roman"/>
                  <w:i/>
                  <w:color w:val="000000"/>
                  <w:sz w:val="28"/>
                  <w:szCs w:val="28"/>
                  <w:shd w:val="clear" w:color="auto" w:fill="FFFFFF"/>
                </w:rPr>
              </m:ctrlPr>
            </m:naryPr>
            <m:sub>
              <m:r>
                <w:rPr>
                  <w:rFonts w:ascii="Cambria Math" w:eastAsia="Times New Roman" w:hAnsi="Cambria Math" w:cs="Times New Roman"/>
                  <w:color w:val="000000"/>
                  <w:sz w:val="28"/>
                  <w:szCs w:val="28"/>
                  <w:shd w:val="clear" w:color="auto" w:fill="FFFFFF"/>
                </w:rPr>
                <m:t>n=1</m:t>
              </m:r>
            </m:sub>
            <m:sup>
              <m:r>
                <w:rPr>
                  <w:rFonts w:ascii="Cambria Math" w:eastAsia="Times New Roman" w:hAnsi="Cambria Math" w:cs="Times New Roman"/>
                  <w:color w:val="000000"/>
                  <w:sz w:val="28"/>
                  <w:szCs w:val="28"/>
                  <w:shd w:val="clear" w:color="auto" w:fill="FFFFFF"/>
                </w:rPr>
                <m:t>∞</m:t>
              </m:r>
            </m:sup>
            <m:e>
              <m:sSub>
                <m:sSubPr>
                  <m:ctrlPr>
                    <w:rPr>
                      <w:rFonts w:ascii="Cambria Math" w:eastAsia="Times New Roman" w:hAnsi="Cambria Math" w:cs="Times New Roman"/>
                      <w:i/>
                      <w:color w:val="000000"/>
                      <w:sz w:val="28"/>
                      <w:szCs w:val="28"/>
                      <w:shd w:val="clear" w:color="auto" w:fill="FFFFFF"/>
                      <w:lang w:val="en-US"/>
                    </w:rPr>
                  </m:ctrlPr>
                </m:sSubPr>
                <m:e>
                  <m:r>
                    <w:rPr>
                      <w:rFonts w:ascii="Cambria Math" w:eastAsia="Times New Roman" w:hAnsi="Cambria Math" w:cs="Times New Roman"/>
                      <w:color w:val="000000"/>
                      <w:sz w:val="28"/>
                      <w:szCs w:val="28"/>
                      <w:shd w:val="clear" w:color="auto" w:fill="FFFFFF"/>
                      <w:lang w:val="en-US"/>
                    </w:rPr>
                    <m:t>c</m:t>
                  </m:r>
                </m:e>
                <m:sub>
                  <m:r>
                    <w:rPr>
                      <w:rFonts w:ascii="Cambria Math" w:eastAsia="Times New Roman" w:hAnsi="Cambria Math" w:cs="Times New Roman"/>
                      <w:color w:val="000000"/>
                      <w:sz w:val="28"/>
                      <w:szCs w:val="28"/>
                      <w:shd w:val="clear" w:color="auto" w:fill="FFFFFF"/>
                      <w:lang w:val="en-US"/>
                    </w:rPr>
                    <m:t>n</m:t>
                  </m:r>
                </m:sub>
              </m:sSub>
              <m:sSup>
                <m:sSupPr>
                  <m:ctrlPr>
                    <w:rPr>
                      <w:rFonts w:ascii="Cambria Math" w:eastAsia="Times New Roman" w:hAnsi="Cambria Math" w:cs="Times New Roman"/>
                      <w:i/>
                      <w:color w:val="000000"/>
                      <w:sz w:val="28"/>
                      <w:szCs w:val="28"/>
                      <w:shd w:val="clear" w:color="auto" w:fill="FFFFFF"/>
                      <w:lang w:val="en-US"/>
                    </w:rPr>
                  </m:ctrlPr>
                </m:sSupPr>
                <m:e>
                  <m:r>
                    <w:rPr>
                      <w:rFonts w:ascii="Cambria Math" w:eastAsia="Times New Roman" w:hAnsi="Cambria Math" w:cs="Times New Roman"/>
                      <w:color w:val="000000"/>
                      <w:sz w:val="28"/>
                      <w:szCs w:val="28"/>
                      <w:shd w:val="clear" w:color="auto" w:fill="FFFFFF"/>
                      <w:lang w:val="en-US"/>
                    </w:rPr>
                    <m:t>x</m:t>
                  </m:r>
                </m:e>
                <m:sup>
                  <m:r>
                    <w:rPr>
                      <w:rFonts w:ascii="Cambria Math" w:eastAsia="Times New Roman" w:hAnsi="Cambria Math" w:cs="Times New Roman"/>
                      <w:color w:val="000000"/>
                      <w:sz w:val="28"/>
                      <w:szCs w:val="28"/>
                      <w:shd w:val="clear" w:color="auto" w:fill="FFFFFF"/>
                      <w:lang w:val="en-US"/>
                    </w:rPr>
                    <m:t>n</m:t>
                  </m:r>
                </m:sup>
              </m:sSup>
            </m:e>
          </m:nary>
        </m:oMath>
      </m:oMathPara>
    </w:p>
    <w:p w14:paraId="01EA45F0" w14:textId="5032BC8B" w:rsidR="00EF3150" w:rsidRDefault="00EF3150" w:rsidP="008A3D8B">
      <w:pPr>
        <w:spacing w:before="240" w:after="240" w:line="24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 xml:space="preserve">Сходится при </w:t>
      </w:r>
      <m:oMath>
        <m:r>
          <w:rPr>
            <w:rFonts w:ascii="Cambria Math" w:eastAsia="Times New Roman" w:hAnsi="Cambria Math" w:cs="Times New Roman"/>
            <w:color w:val="000000"/>
            <w:sz w:val="28"/>
            <w:szCs w:val="28"/>
            <w:shd w:val="clear" w:color="auto" w:fill="FFFFFF"/>
          </w:rPr>
          <m:t>x=</m:t>
        </m:r>
        <m:sSub>
          <m:sSubPr>
            <m:ctrlPr>
              <w:rPr>
                <w:rFonts w:ascii="Cambria Math" w:eastAsia="Times New Roman" w:hAnsi="Cambria Math" w:cs="Times New Roman"/>
                <w:i/>
                <w:color w:val="000000"/>
                <w:sz w:val="28"/>
                <w:szCs w:val="28"/>
                <w:shd w:val="clear" w:color="auto" w:fill="FFFFFF"/>
                <w:lang w:val="en-US"/>
              </w:rPr>
            </m:ctrlPr>
          </m:sSubPr>
          <m:e>
            <m:r>
              <w:rPr>
                <w:rFonts w:ascii="Cambria Math" w:eastAsia="Times New Roman" w:hAnsi="Cambria Math" w:cs="Times New Roman"/>
                <w:color w:val="000000"/>
                <w:sz w:val="28"/>
                <w:szCs w:val="28"/>
                <w:shd w:val="clear" w:color="auto" w:fill="FFFFFF"/>
                <w:lang w:val="en-US"/>
              </w:rPr>
              <m:t>x</m:t>
            </m:r>
          </m:e>
          <m:sub>
            <m:r>
              <w:rPr>
                <w:rFonts w:ascii="Cambria Math" w:eastAsia="Times New Roman" w:hAnsi="Cambria Math" w:cs="Times New Roman"/>
                <w:color w:val="000000"/>
                <w:sz w:val="28"/>
                <w:szCs w:val="28"/>
                <w:shd w:val="clear" w:color="auto" w:fill="FFFFFF"/>
              </w:rPr>
              <m:t>1</m:t>
            </m:r>
          </m:sub>
        </m:sSub>
        <m:r>
          <w:rPr>
            <w:rFonts w:ascii="Cambria Math" w:eastAsia="Times New Roman" w:hAnsi="Cambria Math" w:cs="Times New Roman"/>
            <w:color w:val="000000"/>
            <w:sz w:val="28"/>
            <w:szCs w:val="28"/>
            <w:shd w:val="clear" w:color="auto" w:fill="FFFFFF"/>
          </w:rPr>
          <m:t>≠0</m:t>
        </m:r>
      </m:oMath>
      <w:r>
        <w:rPr>
          <w:rFonts w:ascii="Times New Roman" w:eastAsia="Times New Roman" w:hAnsi="Times New Roman" w:cs="Times New Roman"/>
          <w:color w:val="000000"/>
          <w:sz w:val="28"/>
          <w:szCs w:val="28"/>
          <w:shd w:val="clear" w:color="auto" w:fill="FFFFFF"/>
        </w:rPr>
        <w:t>, т. е. сходится числовой ряд</w:t>
      </w:r>
    </w:p>
    <w:p w14:paraId="45781336" w14:textId="557A09FD" w:rsidR="00EF3150" w:rsidRPr="00EF3150" w:rsidRDefault="00000000" w:rsidP="008A3D8B">
      <w:pPr>
        <w:spacing w:before="240" w:after="240" w:line="240" w:lineRule="auto"/>
        <w:rPr>
          <w:rFonts w:ascii="Times New Roman" w:eastAsia="Times New Roman" w:hAnsi="Times New Roman" w:cs="Times New Roman"/>
          <w:color w:val="000000"/>
          <w:sz w:val="28"/>
          <w:szCs w:val="28"/>
          <w:shd w:val="clear" w:color="auto" w:fill="FFFFFF"/>
          <w:lang w:val="en-US"/>
        </w:rPr>
      </w:pPr>
      <m:oMathPara>
        <m:oMath>
          <m:nary>
            <m:naryPr>
              <m:chr m:val="∑"/>
              <m:limLoc m:val="undOvr"/>
              <m:ctrlPr>
                <w:rPr>
                  <w:rFonts w:ascii="Cambria Math" w:eastAsia="Times New Roman" w:hAnsi="Cambria Math" w:cs="Times New Roman"/>
                  <w:i/>
                  <w:color w:val="000000"/>
                  <w:sz w:val="28"/>
                  <w:szCs w:val="28"/>
                  <w:shd w:val="clear" w:color="auto" w:fill="FFFFFF"/>
                </w:rPr>
              </m:ctrlPr>
            </m:naryPr>
            <m:sub>
              <m:r>
                <w:rPr>
                  <w:rFonts w:ascii="Cambria Math" w:eastAsia="Times New Roman" w:hAnsi="Cambria Math" w:cs="Times New Roman"/>
                  <w:color w:val="000000"/>
                  <w:sz w:val="28"/>
                  <w:szCs w:val="28"/>
                  <w:shd w:val="clear" w:color="auto" w:fill="FFFFFF"/>
                  <w:lang w:val="en-US"/>
                </w:rPr>
                <m:t>n=1</m:t>
              </m:r>
            </m:sub>
            <m:sup>
              <m:r>
                <w:rPr>
                  <w:rFonts w:ascii="Cambria Math" w:eastAsia="Times New Roman" w:hAnsi="Cambria Math" w:cs="Times New Roman"/>
                  <w:color w:val="000000"/>
                  <w:sz w:val="28"/>
                  <w:szCs w:val="28"/>
                  <w:shd w:val="clear" w:color="auto" w:fill="FFFFFF"/>
                </w:rPr>
                <m:t>∞</m:t>
              </m:r>
            </m:sup>
            <m:e>
              <m:sSub>
                <m:sSubPr>
                  <m:ctrlPr>
                    <w:rPr>
                      <w:rFonts w:ascii="Cambria Math" w:eastAsia="Times New Roman" w:hAnsi="Cambria Math" w:cs="Times New Roman"/>
                      <w:i/>
                      <w:color w:val="000000"/>
                      <w:sz w:val="28"/>
                      <w:szCs w:val="28"/>
                      <w:shd w:val="clear" w:color="auto" w:fill="FFFFFF"/>
                      <w:lang w:val="en-US"/>
                    </w:rPr>
                  </m:ctrlPr>
                </m:sSubPr>
                <m:e>
                  <m:r>
                    <w:rPr>
                      <w:rFonts w:ascii="Cambria Math" w:eastAsia="Times New Roman" w:hAnsi="Cambria Math" w:cs="Times New Roman"/>
                      <w:color w:val="000000"/>
                      <w:sz w:val="28"/>
                      <w:szCs w:val="28"/>
                      <w:shd w:val="clear" w:color="auto" w:fill="FFFFFF"/>
                      <w:lang w:val="en-US"/>
                    </w:rPr>
                    <m:t>c</m:t>
                  </m:r>
                </m:e>
                <m:sub>
                  <m:r>
                    <w:rPr>
                      <w:rFonts w:ascii="Cambria Math" w:eastAsia="Times New Roman" w:hAnsi="Cambria Math" w:cs="Times New Roman"/>
                      <w:color w:val="000000"/>
                      <w:sz w:val="28"/>
                      <w:szCs w:val="28"/>
                      <w:shd w:val="clear" w:color="auto" w:fill="FFFFFF"/>
                      <w:lang w:val="en-US"/>
                    </w:rPr>
                    <m:t>n</m:t>
                  </m:r>
                </m:sub>
              </m:sSub>
            </m:e>
          </m:nary>
          <m:sSubSup>
            <m:sSubSupPr>
              <m:ctrlPr>
                <w:rPr>
                  <w:rFonts w:ascii="Cambria Math" w:eastAsia="Times New Roman" w:hAnsi="Cambria Math" w:cs="Times New Roman"/>
                  <w:i/>
                  <w:color w:val="000000"/>
                  <w:sz w:val="28"/>
                  <w:szCs w:val="28"/>
                  <w:shd w:val="clear" w:color="auto" w:fill="FFFFFF"/>
                  <w:lang w:val="en-US"/>
                </w:rPr>
              </m:ctrlPr>
            </m:sSubSupPr>
            <m:e>
              <m:r>
                <w:rPr>
                  <w:rFonts w:ascii="Cambria Math" w:eastAsia="Times New Roman" w:hAnsi="Cambria Math" w:cs="Times New Roman"/>
                  <w:color w:val="000000"/>
                  <w:sz w:val="28"/>
                  <w:szCs w:val="28"/>
                  <w:shd w:val="clear" w:color="auto" w:fill="FFFFFF"/>
                  <w:lang w:val="en-US"/>
                </w:rPr>
                <m:t>x</m:t>
              </m:r>
            </m:e>
            <m:sub>
              <m:r>
                <w:rPr>
                  <w:rFonts w:ascii="Cambria Math" w:eastAsia="Times New Roman" w:hAnsi="Cambria Math" w:cs="Times New Roman"/>
                  <w:color w:val="000000"/>
                  <w:sz w:val="28"/>
                  <w:szCs w:val="28"/>
                  <w:shd w:val="clear" w:color="auto" w:fill="FFFFFF"/>
                  <w:lang w:val="en-US"/>
                </w:rPr>
                <m:t>1</m:t>
              </m:r>
            </m:sub>
            <m:sup>
              <m:r>
                <w:rPr>
                  <w:rFonts w:ascii="Cambria Math" w:eastAsia="Times New Roman" w:hAnsi="Cambria Math" w:cs="Times New Roman"/>
                  <w:color w:val="000000"/>
                  <w:sz w:val="28"/>
                  <w:szCs w:val="28"/>
                  <w:shd w:val="clear" w:color="auto" w:fill="FFFFFF"/>
                  <w:lang w:val="en-US"/>
                </w:rPr>
                <m:t>n</m:t>
              </m:r>
            </m:sup>
          </m:sSubSup>
          <m:r>
            <w:rPr>
              <w:rFonts w:ascii="Cambria Math" w:eastAsia="Times New Roman" w:hAnsi="Cambria Math" w:cs="Times New Roman"/>
              <w:color w:val="000000"/>
              <w:sz w:val="28"/>
              <w:szCs w:val="28"/>
              <w:shd w:val="clear" w:color="auto" w:fill="FFFFFF"/>
              <w:lang w:val="en-US"/>
            </w:rPr>
            <m:t>.</m:t>
          </m:r>
        </m:oMath>
      </m:oMathPara>
    </w:p>
    <w:p w14:paraId="45DE0D8B" w14:textId="799E392C" w:rsidR="00EF3150" w:rsidRDefault="00EF3150" w:rsidP="008A3D8B">
      <w:pPr>
        <w:spacing w:before="240" w:after="240" w:line="24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 xml:space="preserve">Отсюда следует, что </w:t>
      </w:r>
    </w:p>
    <w:p w14:paraId="46044864" w14:textId="45E3E695" w:rsidR="00EF3150" w:rsidRPr="00EF3150" w:rsidRDefault="00000000" w:rsidP="008A3D8B">
      <w:pPr>
        <w:spacing w:before="240" w:after="240" w:line="240" w:lineRule="auto"/>
        <w:rPr>
          <w:rFonts w:ascii="Times New Roman" w:eastAsia="Times New Roman" w:hAnsi="Times New Roman" w:cs="Times New Roman"/>
          <w:color w:val="000000"/>
          <w:sz w:val="28"/>
          <w:szCs w:val="28"/>
          <w:shd w:val="clear" w:color="auto" w:fill="FFFFFF"/>
        </w:rPr>
      </w:pPr>
      <m:oMathPara>
        <m:oMath>
          <m:func>
            <m:funcPr>
              <m:ctrlPr>
                <w:rPr>
                  <w:rFonts w:ascii="Cambria Math" w:eastAsia="Times New Roman" w:hAnsi="Cambria Math" w:cs="Times New Roman"/>
                  <w:i/>
                  <w:color w:val="000000"/>
                  <w:sz w:val="28"/>
                  <w:szCs w:val="28"/>
                  <w:shd w:val="clear" w:color="auto" w:fill="FFFFFF"/>
                </w:rPr>
              </m:ctrlPr>
            </m:funcPr>
            <m:fName>
              <m:limLow>
                <m:limLowPr>
                  <m:ctrlPr>
                    <w:rPr>
                      <w:rFonts w:ascii="Cambria Math" w:eastAsia="Times New Roman" w:hAnsi="Cambria Math" w:cs="Times New Roman"/>
                      <w:i/>
                      <w:color w:val="000000"/>
                      <w:sz w:val="28"/>
                      <w:szCs w:val="28"/>
                      <w:shd w:val="clear" w:color="auto" w:fill="FFFFFF"/>
                    </w:rPr>
                  </m:ctrlPr>
                </m:limLowPr>
                <m:e>
                  <m:r>
                    <m:rPr>
                      <m:sty m:val="p"/>
                    </m:rPr>
                    <w:rPr>
                      <w:rFonts w:ascii="Cambria Math" w:eastAsia="Times New Roman" w:hAnsi="Cambria Math" w:cs="Times New Roman"/>
                      <w:color w:val="000000"/>
                      <w:sz w:val="28"/>
                      <w:szCs w:val="28"/>
                      <w:shd w:val="clear" w:color="auto" w:fill="FFFFFF"/>
                    </w:rPr>
                    <m:t>lim</m:t>
                  </m:r>
                </m:e>
                <m:lim>
                  <m:r>
                    <w:rPr>
                      <w:rFonts w:ascii="Cambria Math" w:eastAsia="Times New Roman" w:hAnsi="Cambria Math" w:cs="Times New Roman"/>
                      <w:color w:val="000000"/>
                      <w:sz w:val="28"/>
                      <w:szCs w:val="28"/>
                      <w:shd w:val="clear" w:color="auto" w:fill="FFFFFF"/>
                    </w:rPr>
                    <m:t>n→∞</m:t>
                  </m:r>
                </m:lim>
              </m:limLow>
            </m:fName>
            <m:e>
              <m:sSub>
                <m:sSubPr>
                  <m:ctrlPr>
                    <w:rPr>
                      <w:rFonts w:ascii="Cambria Math" w:eastAsia="Times New Roman" w:hAnsi="Cambria Math" w:cs="Times New Roman"/>
                      <w:i/>
                      <w:color w:val="000000"/>
                      <w:sz w:val="28"/>
                      <w:szCs w:val="28"/>
                      <w:shd w:val="clear" w:color="auto" w:fill="FFFFFF"/>
                      <w:lang w:val="en-US"/>
                    </w:rPr>
                  </m:ctrlPr>
                </m:sSubPr>
                <m:e>
                  <m:r>
                    <w:rPr>
                      <w:rFonts w:ascii="Cambria Math" w:eastAsia="Times New Roman" w:hAnsi="Cambria Math" w:cs="Times New Roman"/>
                      <w:color w:val="000000"/>
                      <w:sz w:val="28"/>
                      <w:szCs w:val="28"/>
                      <w:shd w:val="clear" w:color="auto" w:fill="FFFFFF"/>
                      <w:lang w:val="en-US"/>
                    </w:rPr>
                    <m:t>c</m:t>
                  </m:r>
                </m:e>
                <m:sub>
                  <m:r>
                    <w:rPr>
                      <w:rFonts w:ascii="Cambria Math" w:eastAsia="Times New Roman" w:hAnsi="Cambria Math" w:cs="Times New Roman"/>
                      <w:color w:val="000000"/>
                      <w:sz w:val="28"/>
                      <w:szCs w:val="28"/>
                      <w:shd w:val="clear" w:color="auto" w:fill="FFFFFF"/>
                      <w:lang w:val="en-US"/>
                    </w:rPr>
                    <m:t>n</m:t>
                  </m:r>
                </m:sub>
              </m:sSub>
              <m:sSubSup>
                <m:sSubSupPr>
                  <m:ctrlPr>
                    <w:rPr>
                      <w:rFonts w:ascii="Cambria Math" w:eastAsia="Times New Roman" w:hAnsi="Cambria Math" w:cs="Times New Roman"/>
                      <w:i/>
                      <w:color w:val="000000"/>
                      <w:sz w:val="28"/>
                      <w:szCs w:val="28"/>
                      <w:shd w:val="clear" w:color="auto" w:fill="FFFFFF"/>
                      <w:lang w:val="en-US"/>
                    </w:rPr>
                  </m:ctrlPr>
                </m:sSubSupPr>
                <m:e>
                  <m:r>
                    <w:rPr>
                      <w:rFonts w:ascii="Cambria Math" w:eastAsia="Times New Roman" w:hAnsi="Cambria Math" w:cs="Times New Roman"/>
                      <w:color w:val="000000"/>
                      <w:sz w:val="28"/>
                      <w:szCs w:val="28"/>
                      <w:shd w:val="clear" w:color="auto" w:fill="FFFFFF"/>
                      <w:lang w:val="en-US"/>
                    </w:rPr>
                    <m:t>x</m:t>
                  </m:r>
                </m:e>
                <m:sub>
                  <m:r>
                    <w:rPr>
                      <w:rFonts w:ascii="Cambria Math" w:eastAsia="Times New Roman" w:hAnsi="Cambria Math" w:cs="Times New Roman"/>
                      <w:color w:val="000000"/>
                      <w:sz w:val="28"/>
                      <w:szCs w:val="28"/>
                      <w:shd w:val="clear" w:color="auto" w:fill="FFFFFF"/>
                      <w:lang w:val="en-US"/>
                    </w:rPr>
                    <m:t>1</m:t>
                  </m:r>
                </m:sub>
                <m:sup>
                  <m:r>
                    <w:rPr>
                      <w:rFonts w:ascii="Cambria Math" w:eastAsia="Times New Roman" w:hAnsi="Cambria Math" w:cs="Times New Roman"/>
                      <w:color w:val="000000"/>
                      <w:sz w:val="28"/>
                      <w:szCs w:val="28"/>
                      <w:shd w:val="clear" w:color="auto" w:fill="FFFFFF"/>
                      <w:lang w:val="en-US"/>
                    </w:rPr>
                    <m:t>n</m:t>
                  </m:r>
                </m:sup>
              </m:sSubSup>
              <m:r>
                <w:rPr>
                  <w:rFonts w:ascii="Cambria Math" w:eastAsia="Times New Roman" w:hAnsi="Cambria Math" w:cs="Times New Roman"/>
                  <w:color w:val="000000"/>
                  <w:sz w:val="28"/>
                  <w:szCs w:val="28"/>
                  <w:shd w:val="clear" w:color="auto" w:fill="FFFFFF"/>
                  <w:lang w:val="en-US"/>
                </w:rPr>
                <m:t>=0</m:t>
              </m:r>
            </m:e>
          </m:func>
          <m:r>
            <w:rPr>
              <w:rFonts w:ascii="Cambria Math" w:eastAsia="Times New Roman" w:hAnsi="Cambria Math" w:cs="Times New Roman"/>
              <w:color w:val="000000"/>
              <w:sz w:val="28"/>
              <w:szCs w:val="28"/>
              <w:shd w:val="clear" w:color="auto" w:fill="FFFFFF"/>
            </w:rPr>
            <m:t>,</m:t>
          </m:r>
        </m:oMath>
      </m:oMathPara>
    </w:p>
    <w:p w14:paraId="5311C1D0" w14:textId="4FFD5800" w:rsidR="00EF3150" w:rsidRDefault="00EF3150" w:rsidP="008A3D8B">
      <w:pPr>
        <w:spacing w:before="240" w:after="240" w:line="24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 xml:space="preserve">а значит, существует число </w:t>
      </w:r>
      <m:oMath>
        <m:r>
          <w:rPr>
            <w:rFonts w:ascii="Cambria Math" w:eastAsia="Times New Roman" w:hAnsi="Cambria Math" w:cs="Times New Roman"/>
            <w:color w:val="000000"/>
            <w:sz w:val="28"/>
            <w:szCs w:val="28"/>
            <w:shd w:val="clear" w:color="auto" w:fill="FFFFFF"/>
          </w:rPr>
          <m:t>M&gt;0</m:t>
        </m:r>
      </m:oMath>
      <w:r w:rsidRPr="00EF3150">
        <w:rPr>
          <w:rFonts w:ascii="Times New Roman" w:eastAsia="Times New Roman" w:hAnsi="Times New Roman" w:cs="Times New Roman"/>
          <w:color w:val="000000"/>
          <w:sz w:val="28"/>
          <w:szCs w:val="28"/>
          <w:shd w:val="clear" w:color="auto" w:fill="FFFFFF"/>
        </w:rPr>
        <w:t xml:space="preserve"> </w:t>
      </w:r>
      <w:r>
        <w:rPr>
          <w:rFonts w:ascii="Times New Roman" w:eastAsia="Times New Roman" w:hAnsi="Times New Roman" w:cs="Times New Roman"/>
          <w:color w:val="000000"/>
          <w:sz w:val="28"/>
          <w:szCs w:val="28"/>
          <w:shd w:val="clear" w:color="auto" w:fill="FFFFFF"/>
        </w:rPr>
        <w:t xml:space="preserve">такое, что </w:t>
      </w:r>
      <m:oMath>
        <m:d>
          <m:dPr>
            <m:begChr m:val="|"/>
            <m:endChr m:val="|"/>
            <m:ctrlPr>
              <w:rPr>
                <w:rFonts w:ascii="Cambria Math" w:eastAsia="Times New Roman" w:hAnsi="Cambria Math" w:cs="Times New Roman"/>
                <w:i/>
                <w:color w:val="000000"/>
                <w:sz w:val="28"/>
                <w:szCs w:val="28"/>
                <w:shd w:val="clear" w:color="auto" w:fill="FFFFFF"/>
              </w:rPr>
            </m:ctrlPr>
          </m:dPr>
          <m:e>
            <m:sSub>
              <m:sSubPr>
                <m:ctrlPr>
                  <w:rPr>
                    <w:rFonts w:ascii="Cambria Math" w:eastAsia="Times New Roman" w:hAnsi="Cambria Math" w:cs="Times New Roman"/>
                    <w:i/>
                    <w:color w:val="000000"/>
                    <w:sz w:val="28"/>
                    <w:szCs w:val="28"/>
                    <w:shd w:val="clear" w:color="auto" w:fill="FFFFFF"/>
                    <w:lang w:val="en-US"/>
                  </w:rPr>
                </m:ctrlPr>
              </m:sSubPr>
              <m:e>
                <m:r>
                  <w:rPr>
                    <w:rFonts w:ascii="Cambria Math" w:eastAsia="Times New Roman" w:hAnsi="Cambria Math" w:cs="Times New Roman"/>
                    <w:color w:val="000000"/>
                    <w:sz w:val="28"/>
                    <w:szCs w:val="28"/>
                    <w:shd w:val="clear" w:color="auto" w:fill="FFFFFF"/>
                    <w:lang w:val="en-US"/>
                  </w:rPr>
                  <m:t>c</m:t>
                </m:r>
              </m:e>
              <m:sub>
                <m:r>
                  <w:rPr>
                    <w:rFonts w:ascii="Cambria Math" w:eastAsia="Times New Roman" w:hAnsi="Cambria Math" w:cs="Times New Roman"/>
                    <w:color w:val="000000"/>
                    <w:sz w:val="28"/>
                    <w:szCs w:val="28"/>
                    <w:shd w:val="clear" w:color="auto" w:fill="FFFFFF"/>
                    <w:lang w:val="en-US"/>
                  </w:rPr>
                  <m:t>n</m:t>
                </m:r>
              </m:sub>
            </m:sSub>
            <m:sSubSup>
              <m:sSubSupPr>
                <m:ctrlPr>
                  <w:rPr>
                    <w:rFonts w:ascii="Cambria Math" w:eastAsia="Times New Roman" w:hAnsi="Cambria Math" w:cs="Times New Roman"/>
                    <w:i/>
                    <w:color w:val="000000"/>
                    <w:sz w:val="28"/>
                    <w:szCs w:val="28"/>
                    <w:shd w:val="clear" w:color="auto" w:fill="FFFFFF"/>
                    <w:lang w:val="en-US"/>
                  </w:rPr>
                </m:ctrlPr>
              </m:sSubSupPr>
              <m:e>
                <m:r>
                  <w:rPr>
                    <w:rFonts w:ascii="Cambria Math" w:eastAsia="Times New Roman" w:hAnsi="Cambria Math" w:cs="Times New Roman"/>
                    <w:color w:val="000000"/>
                    <w:sz w:val="28"/>
                    <w:szCs w:val="28"/>
                    <w:shd w:val="clear" w:color="auto" w:fill="FFFFFF"/>
                    <w:lang w:val="en-US"/>
                  </w:rPr>
                  <m:t>x</m:t>
                </m:r>
              </m:e>
              <m:sub>
                <m:r>
                  <w:rPr>
                    <w:rFonts w:ascii="Cambria Math" w:eastAsia="Times New Roman" w:hAnsi="Cambria Math" w:cs="Times New Roman"/>
                    <w:color w:val="000000"/>
                    <w:sz w:val="28"/>
                    <w:szCs w:val="28"/>
                    <w:shd w:val="clear" w:color="auto" w:fill="FFFFFF"/>
                  </w:rPr>
                  <m:t>1</m:t>
                </m:r>
              </m:sub>
              <m:sup>
                <m:r>
                  <w:rPr>
                    <w:rFonts w:ascii="Cambria Math" w:eastAsia="Times New Roman" w:hAnsi="Cambria Math" w:cs="Times New Roman"/>
                    <w:color w:val="000000"/>
                    <w:sz w:val="28"/>
                    <w:szCs w:val="28"/>
                    <w:shd w:val="clear" w:color="auto" w:fill="FFFFFF"/>
                    <w:lang w:val="en-US"/>
                  </w:rPr>
                  <m:t>n</m:t>
                </m:r>
              </m:sup>
            </m:sSubSup>
          </m:e>
        </m:d>
        <m:r>
          <w:rPr>
            <w:rFonts w:ascii="Cambria Math" w:eastAsia="Times New Roman" w:hAnsi="Cambria Math" w:cs="Times New Roman"/>
            <w:color w:val="000000"/>
            <w:sz w:val="28"/>
            <w:szCs w:val="28"/>
            <w:shd w:val="clear" w:color="auto" w:fill="FFFFFF"/>
          </w:rPr>
          <m:t>&lt;M</m:t>
        </m:r>
      </m:oMath>
      <w:r w:rsidRPr="00EF3150">
        <w:rPr>
          <w:rFonts w:ascii="Times New Roman" w:eastAsia="Times New Roman" w:hAnsi="Times New Roman" w:cs="Times New Roman"/>
          <w:color w:val="000000"/>
          <w:sz w:val="28"/>
          <w:szCs w:val="28"/>
          <w:shd w:val="clear" w:color="auto" w:fill="FFFFFF"/>
        </w:rPr>
        <w:t xml:space="preserve"> </w:t>
      </w:r>
      <w:r>
        <w:rPr>
          <w:rFonts w:ascii="Times New Roman" w:eastAsia="Times New Roman" w:hAnsi="Times New Roman" w:cs="Times New Roman"/>
          <w:color w:val="000000"/>
          <w:sz w:val="28"/>
          <w:szCs w:val="28"/>
          <w:shd w:val="clear" w:color="auto" w:fill="FFFFFF"/>
        </w:rPr>
        <w:t xml:space="preserve">для всех </w:t>
      </w:r>
      <w:r>
        <w:rPr>
          <w:rFonts w:ascii="Times New Roman" w:eastAsia="Times New Roman" w:hAnsi="Times New Roman" w:cs="Times New Roman"/>
          <w:color w:val="000000"/>
          <w:sz w:val="28"/>
          <w:szCs w:val="28"/>
          <w:shd w:val="clear" w:color="auto" w:fill="FFFFFF"/>
          <w:lang w:val="en-US"/>
        </w:rPr>
        <w:t>n</w:t>
      </w:r>
      <w:r w:rsidRPr="00EF3150">
        <w:rPr>
          <w:rFonts w:ascii="Times New Roman" w:eastAsia="Times New Roman" w:hAnsi="Times New Roman" w:cs="Times New Roman"/>
          <w:color w:val="000000"/>
          <w:sz w:val="28"/>
          <w:szCs w:val="28"/>
          <w:shd w:val="clear" w:color="auto" w:fill="FFFFFF"/>
        </w:rPr>
        <w:t>.</w:t>
      </w:r>
    </w:p>
    <w:p w14:paraId="4525D7AF" w14:textId="264C3D3B" w:rsidR="00EF3150" w:rsidRDefault="00EF3150" w:rsidP="008A3D8B">
      <w:pPr>
        <w:spacing w:before="240" w:after="240" w:line="24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ab/>
        <w:t>Рассмотрим ряд</w:t>
      </w:r>
    </w:p>
    <w:p w14:paraId="55D5CF1B" w14:textId="7BEDDDF5" w:rsidR="00EF3150" w:rsidRPr="00EF3150" w:rsidRDefault="00000000" w:rsidP="008A3D8B">
      <w:pPr>
        <w:spacing w:before="240" w:after="240" w:line="240" w:lineRule="auto"/>
        <w:rPr>
          <w:rFonts w:ascii="Times New Roman" w:eastAsia="Times New Roman" w:hAnsi="Times New Roman" w:cs="Times New Roman"/>
          <w:color w:val="000000"/>
          <w:sz w:val="28"/>
          <w:szCs w:val="28"/>
          <w:shd w:val="clear" w:color="auto" w:fill="FFFFFF"/>
        </w:rPr>
      </w:pPr>
      <m:oMathPara>
        <m:oMath>
          <m:nary>
            <m:naryPr>
              <m:chr m:val="∑"/>
              <m:limLoc m:val="undOvr"/>
              <m:ctrlPr>
                <w:rPr>
                  <w:rFonts w:ascii="Cambria Math" w:eastAsia="Times New Roman" w:hAnsi="Cambria Math" w:cs="Times New Roman"/>
                  <w:i/>
                  <w:color w:val="000000"/>
                  <w:sz w:val="28"/>
                  <w:szCs w:val="28"/>
                  <w:shd w:val="clear" w:color="auto" w:fill="FFFFFF"/>
                </w:rPr>
              </m:ctrlPr>
            </m:naryPr>
            <m:sub>
              <m:r>
                <w:rPr>
                  <w:rFonts w:ascii="Cambria Math" w:eastAsia="Times New Roman" w:hAnsi="Cambria Math" w:cs="Times New Roman"/>
                  <w:color w:val="000000"/>
                  <w:sz w:val="28"/>
                  <w:szCs w:val="28"/>
                  <w:shd w:val="clear" w:color="auto" w:fill="FFFFFF"/>
                </w:rPr>
                <m:t>n=0</m:t>
              </m:r>
            </m:sub>
            <m:sup>
              <m:r>
                <w:rPr>
                  <w:rFonts w:ascii="Cambria Math" w:eastAsia="Times New Roman" w:hAnsi="Cambria Math" w:cs="Times New Roman"/>
                  <w:color w:val="000000"/>
                  <w:sz w:val="28"/>
                  <w:szCs w:val="28"/>
                  <w:shd w:val="clear" w:color="auto" w:fill="FFFFFF"/>
                </w:rPr>
                <m:t>∞</m:t>
              </m:r>
            </m:sup>
            <m:e>
              <m:d>
                <m:dPr>
                  <m:begChr m:val="|"/>
                  <m:endChr m:val="|"/>
                  <m:ctrlPr>
                    <w:rPr>
                      <w:rFonts w:ascii="Cambria Math" w:eastAsia="Times New Roman" w:hAnsi="Cambria Math" w:cs="Times New Roman"/>
                      <w:i/>
                      <w:color w:val="000000"/>
                      <w:sz w:val="28"/>
                      <w:szCs w:val="28"/>
                      <w:shd w:val="clear" w:color="auto" w:fill="FFFFFF"/>
                    </w:rPr>
                  </m:ctrlPr>
                </m:dPr>
                <m:e>
                  <m:sSub>
                    <m:sSubPr>
                      <m:ctrlPr>
                        <w:rPr>
                          <w:rFonts w:ascii="Cambria Math" w:eastAsia="Times New Roman" w:hAnsi="Cambria Math" w:cs="Times New Roman"/>
                          <w:i/>
                          <w:color w:val="000000"/>
                          <w:sz w:val="28"/>
                          <w:szCs w:val="28"/>
                          <w:shd w:val="clear" w:color="auto" w:fill="FFFFFF"/>
                          <w:lang w:val="en-US"/>
                        </w:rPr>
                      </m:ctrlPr>
                    </m:sSubPr>
                    <m:e>
                      <m:r>
                        <w:rPr>
                          <w:rFonts w:ascii="Cambria Math" w:eastAsia="Times New Roman" w:hAnsi="Cambria Math" w:cs="Times New Roman"/>
                          <w:color w:val="000000"/>
                          <w:sz w:val="28"/>
                          <w:szCs w:val="28"/>
                          <w:shd w:val="clear" w:color="auto" w:fill="FFFFFF"/>
                          <w:lang w:val="en-US"/>
                        </w:rPr>
                        <m:t>c</m:t>
                      </m:r>
                    </m:e>
                    <m:sub>
                      <m:r>
                        <w:rPr>
                          <w:rFonts w:ascii="Cambria Math" w:eastAsia="Times New Roman" w:hAnsi="Cambria Math" w:cs="Times New Roman"/>
                          <w:color w:val="000000"/>
                          <w:sz w:val="28"/>
                          <w:szCs w:val="28"/>
                          <w:shd w:val="clear" w:color="auto" w:fill="FFFFFF"/>
                          <w:lang w:val="en-US"/>
                        </w:rPr>
                        <m:t>n</m:t>
                      </m:r>
                    </m:sub>
                  </m:sSub>
                  <m:sSup>
                    <m:sSupPr>
                      <m:ctrlPr>
                        <w:rPr>
                          <w:rFonts w:ascii="Cambria Math" w:eastAsia="Times New Roman" w:hAnsi="Cambria Math" w:cs="Times New Roman"/>
                          <w:i/>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x</m:t>
                      </m:r>
                    </m:e>
                    <m:sup>
                      <m:r>
                        <w:rPr>
                          <w:rFonts w:ascii="Cambria Math" w:eastAsia="Times New Roman" w:hAnsi="Cambria Math" w:cs="Times New Roman"/>
                          <w:color w:val="000000"/>
                          <w:sz w:val="28"/>
                          <w:szCs w:val="28"/>
                          <w:shd w:val="clear" w:color="auto" w:fill="FFFFFF"/>
                        </w:rPr>
                        <m:t>n</m:t>
                      </m:r>
                    </m:sup>
                  </m:sSup>
                </m:e>
              </m:d>
              <m:r>
                <w:rPr>
                  <w:rFonts w:ascii="Cambria Math" w:eastAsia="Times New Roman" w:hAnsi="Cambria Math" w:cs="Times New Roman"/>
                  <w:color w:val="000000"/>
                  <w:sz w:val="28"/>
                  <w:szCs w:val="28"/>
                  <w:shd w:val="clear" w:color="auto" w:fill="FFFFFF"/>
                </w:rPr>
                <m:t>,</m:t>
              </m:r>
            </m:e>
          </m:nary>
        </m:oMath>
      </m:oMathPara>
    </w:p>
    <w:p w14:paraId="6F68F976" w14:textId="39EDF343" w:rsidR="00EF3150" w:rsidRDefault="00EF3150" w:rsidP="008A3D8B">
      <w:pPr>
        <w:spacing w:before="240" w:after="240" w:line="24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 xml:space="preserve">где </w:t>
      </w:r>
      <m:oMath>
        <m:d>
          <m:dPr>
            <m:begChr m:val="|"/>
            <m:endChr m:val="|"/>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m:t>
            </m:r>
          </m:e>
        </m:d>
        <m:r>
          <w:rPr>
            <w:rFonts w:ascii="Cambria Math" w:eastAsia="Times New Roman" w:hAnsi="Cambria Math" w:cs="Times New Roman"/>
            <w:color w:val="000000"/>
            <w:sz w:val="28"/>
            <w:szCs w:val="28"/>
            <w:shd w:val="clear" w:color="auto" w:fill="FFFFFF"/>
          </w:rPr>
          <m:t>&lt;|</m:t>
        </m:r>
        <m:sSub>
          <m:sSubPr>
            <m:ctrlPr>
              <w:rPr>
                <w:rFonts w:ascii="Cambria Math" w:eastAsia="Times New Roman" w:hAnsi="Cambria Math" w:cs="Times New Roman"/>
                <w:i/>
                <w:color w:val="000000"/>
                <w:sz w:val="28"/>
                <w:szCs w:val="28"/>
                <w:shd w:val="clear" w:color="auto" w:fill="FFFFFF"/>
                <w:lang w:val="en-US"/>
              </w:rPr>
            </m:ctrlPr>
          </m:sSubPr>
          <m:e>
            <m:r>
              <w:rPr>
                <w:rFonts w:ascii="Cambria Math" w:eastAsia="Times New Roman" w:hAnsi="Cambria Math" w:cs="Times New Roman"/>
                <w:color w:val="000000"/>
                <w:sz w:val="28"/>
                <w:szCs w:val="28"/>
                <w:shd w:val="clear" w:color="auto" w:fill="FFFFFF"/>
                <w:lang w:val="en-US"/>
              </w:rPr>
              <m:t>x</m:t>
            </m:r>
          </m:e>
          <m:sub>
            <m:r>
              <w:rPr>
                <w:rFonts w:ascii="Cambria Math" w:eastAsia="Times New Roman" w:hAnsi="Cambria Math" w:cs="Times New Roman"/>
                <w:color w:val="000000"/>
                <w:sz w:val="28"/>
                <w:szCs w:val="28"/>
                <w:shd w:val="clear" w:color="auto" w:fill="FFFFFF"/>
              </w:rPr>
              <m:t>1</m:t>
            </m:r>
          </m:sub>
        </m:sSub>
        <m:r>
          <w:rPr>
            <w:rFonts w:ascii="Cambria Math" w:eastAsia="Times New Roman" w:hAnsi="Cambria Math" w:cs="Times New Roman"/>
            <w:color w:val="000000"/>
            <w:sz w:val="28"/>
            <w:szCs w:val="28"/>
            <w:shd w:val="clear" w:color="auto" w:fill="FFFFFF"/>
          </w:rPr>
          <m:t>|</m:t>
        </m:r>
      </m:oMath>
      <w:r w:rsidRPr="00EF3150">
        <w:rPr>
          <w:rFonts w:ascii="Times New Roman" w:eastAsia="Times New Roman" w:hAnsi="Times New Roman" w:cs="Times New Roman"/>
          <w:color w:val="000000"/>
          <w:sz w:val="28"/>
          <w:szCs w:val="28"/>
          <w:shd w:val="clear" w:color="auto" w:fill="FFFFFF"/>
        </w:rPr>
        <w:t xml:space="preserve">, </w:t>
      </w:r>
      <w:r>
        <w:rPr>
          <w:rFonts w:ascii="Times New Roman" w:eastAsia="Times New Roman" w:hAnsi="Times New Roman" w:cs="Times New Roman"/>
          <w:color w:val="000000"/>
          <w:sz w:val="28"/>
          <w:szCs w:val="28"/>
          <w:shd w:val="clear" w:color="auto" w:fill="FFFFFF"/>
        </w:rPr>
        <w:t>и оценим его общий член. Имеем</w:t>
      </w:r>
    </w:p>
    <w:p w14:paraId="7F6B144C" w14:textId="31B67904" w:rsidR="00EF3150" w:rsidRPr="00EF3150" w:rsidRDefault="00000000" w:rsidP="008A3D8B">
      <w:pPr>
        <w:spacing w:before="240" w:after="240" w:line="240" w:lineRule="auto"/>
        <w:rPr>
          <w:rFonts w:ascii="Times New Roman" w:eastAsia="Times New Roman" w:hAnsi="Times New Roman" w:cs="Times New Roman"/>
          <w:color w:val="000000"/>
          <w:sz w:val="28"/>
          <w:szCs w:val="28"/>
          <w:shd w:val="clear" w:color="auto" w:fill="FFFFFF"/>
        </w:rPr>
      </w:pPr>
      <m:oMathPara>
        <m:oMath>
          <m:d>
            <m:dPr>
              <m:begChr m:val="|"/>
              <m:endChr m:val="|"/>
              <m:ctrlPr>
                <w:rPr>
                  <w:rFonts w:ascii="Cambria Math" w:eastAsia="Times New Roman" w:hAnsi="Cambria Math" w:cs="Times New Roman"/>
                  <w:i/>
                  <w:color w:val="000000"/>
                  <w:sz w:val="28"/>
                  <w:szCs w:val="28"/>
                  <w:shd w:val="clear" w:color="auto" w:fill="FFFFFF"/>
                </w:rPr>
              </m:ctrlPr>
            </m:dPr>
            <m:e>
              <m:sSub>
                <m:sSubPr>
                  <m:ctrlPr>
                    <w:rPr>
                      <w:rFonts w:ascii="Cambria Math" w:eastAsia="Times New Roman" w:hAnsi="Cambria Math" w:cs="Times New Roman"/>
                      <w:i/>
                      <w:color w:val="000000"/>
                      <w:sz w:val="28"/>
                      <w:szCs w:val="28"/>
                      <w:shd w:val="clear" w:color="auto" w:fill="FFFFFF"/>
                      <w:lang w:val="en-US"/>
                    </w:rPr>
                  </m:ctrlPr>
                </m:sSubPr>
                <m:e>
                  <m:r>
                    <w:rPr>
                      <w:rFonts w:ascii="Cambria Math" w:eastAsia="Times New Roman" w:hAnsi="Cambria Math" w:cs="Times New Roman"/>
                      <w:color w:val="000000"/>
                      <w:sz w:val="28"/>
                      <w:szCs w:val="28"/>
                      <w:shd w:val="clear" w:color="auto" w:fill="FFFFFF"/>
                      <w:lang w:val="en-US"/>
                    </w:rPr>
                    <m:t>c</m:t>
                  </m:r>
                </m:e>
                <m:sub>
                  <m:r>
                    <w:rPr>
                      <w:rFonts w:ascii="Cambria Math" w:eastAsia="Times New Roman" w:hAnsi="Cambria Math" w:cs="Times New Roman"/>
                      <w:color w:val="000000"/>
                      <w:sz w:val="28"/>
                      <w:szCs w:val="28"/>
                      <w:shd w:val="clear" w:color="auto" w:fill="FFFFFF"/>
                      <w:lang w:val="en-US"/>
                    </w:rPr>
                    <m:t>n</m:t>
                  </m:r>
                </m:sub>
              </m:sSub>
              <m:sSup>
                <m:sSupPr>
                  <m:ctrlPr>
                    <w:rPr>
                      <w:rFonts w:ascii="Cambria Math" w:eastAsia="Times New Roman" w:hAnsi="Cambria Math" w:cs="Times New Roman"/>
                      <w:i/>
                      <w:color w:val="000000"/>
                      <w:sz w:val="28"/>
                      <w:szCs w:val="28"/>
                      <w:shd w:val="clear" w:color="auto" w:fill="FFFFFF"/>
                      <w:lang w:val="en-US"/>
                    </w:rPr>
                  </m:ctrlPr>
                </m:sSupPr>
                <m:e>
                  <m:r>
                    <w:rPr>
                      <w:rFonts w:ascii="Cambria Math" w:eastAsia="Times New Roman" w:hAnsi="Cambria Math" w:cs="Times New Roman"/>
                      <w:color w:val="000000"/>
                      <w:sz w:val="28"/>
                      <w:szCs w:val="28"/>
                      <w:shd w:val="clear" w:color="auto" w:fill="FFFFFF"/>
                      <w:lang w:val="en-US"/>
                    </w:rPr>
                    <m:t>x</m:t>
                  </m:r>
                </m:e>
                <m:sup>
                  <m:r>
                    <w:rPr>
                      <w:rFonts w:ascii="Cambria Math" w:eastAsia="Times New Roman" w:hAnsi="Cambria Math" w:cs="Times New Roman"/>
                      <w:color w:val="000000"/>
                      <w:sz w:val="28"/>
                      <w:szCs w:val="28"/>
                      <w:shd w:val="clear" w:color="auto" w:fill="FFFFFF"/>
                      <w:lang w:val="en-US"/>
                    </w:rPr>
                    <m:t>n</m:t>
                  </m:r>
                </m:sup>
              </m:sSup>
            </m:e>
          </m:d>
          <m:r>
            <w:rPr>
              <w:rFonts w:ascii="Cambria Math" w:eastAsia="Times New Roman" w:hAnsi="Cambria Math" w:cs="Times New Roman"/>
              <w:color w:val="000000"/>
              <w:sz w:val="28"/>
              <w:szCs w:val="28"/>
              <w:shd w:val="clear" w:color="auto" w:fill="FFFFFF"/>
            </w:rPr>
            <m:t>=</m:t>
          </m:r>
          <m:d>
            <m:dPr>
              <m:begChr m:val="|"/>
              <m:endChr m:val="|"/>
              <m:ctrlPr>
                <w:rPr>
                  <w:rFonts w:ascii="Cambria Math" w:eastAsia="Times New Roman" w:hAnsi="Cambria Math" w:cs="Times New Roman"/>
                  <w:i/>
                  <w:color w:val="000000"/>
                  <w:sz w:val="28"/>
                  <w:szCs w:val="28"/>
                  <w:shd w:val="clear" w:color="auto" w:fill="FFFFFF"/>
                </w:rPr>
              </m:ctrlPr>
            </m:dPr>
            <m:e>
              <m:sSub>
                <m:sSubPr>
                  <m:ctrlPr>
                    <w:rPr>
                      <w:rFonts w:ascii="Cambria Math" w:eastAsia="Times New Roman" w:hAnsi="Cambria Math" w:cs="Times New Roman"/>
                      <w:i/>
                      <w:color w:val="000000"/>
                      <w:sz w:val="28"/>
                      <w:szCs w:val="28"/>
                      <w:shd w:val="clear" w:color="auto" w:fill="FFFFFF"/>
                      <w:lang w:val="en-US"/>
                    </w:rPr>
                  </m:ctrlPr>
                </m:sSubPr>
                <m:e>
                  <m:r>
                    <w:rPr>
                      <w:rFonts w:ascii="Cambria Math" w:eastAsia="Times New Roman" w:hAnsi="Cambria Math" w:cs="Times New Roman"/>
                      <w:color w:val="000000"/>
                      <w:sz w:val="28"/>
                      <w:szCs w:val="28"/>
                      <w:shd w:val="clear" w:color="auto" w:fill="FFFFFF"/>
                      <w:lang w:val="en-US"/>
                    </w:rPr>
                    <m:t>c</m:t>
                  </m:r>
                </m:e>
                <m:sub>
                  <m:r>
                    <w:rPr>
                      <w:rFonts w:ascii="Cambria Math" w:eastAsia="Times New Roman" w:hAnsi="Cambria Math" w:cs="Times New Roman"/>
                      <w:color w:val="000000"/>
                      <w:sz w:val="28"/>
                      <w:szCs w:val="28"/>
                      <w:shd w:val="clear" w:color="auto" w:fill="FFFFFF"/>
                      <w:lang w:val="en-US"/>
                    </w:rPr>
                    <m:t>n</m:t>
                  </m:r>
                </m:sub>
              </m:sSub>
              <m:sSubSup>
                <m:sSubSupPr>
                  <m:ctrlPr>
                    <w:rPr>
                      <w:rFonts w:ascii="Cambria Math" w:eastAsia="Times New Roman" w:hAnsi="Cambria Math" w:cs="Times New Roman"/>
                      <w:i/>
                      <w:color w:val="000000"/>
                      <w:sz w:val="28"/>
                      <w:szCs w:val="28"/>
                      <w:shd w:val="clear" w:color="auto" w:fill="FFFFFF"/>
                      <w:lang w:val="en-US"/>
                    </w:rPr>
                  </m:ctrlPr>
                </m:sSubSupPr>
                <m:e>
                  <m:r>
                    <w:rPr>
                      <w:rFonts w:ascii="Cambria Math" w:eastAsia="Times New Roman" w:hAnsi="Cambria Math" w:cs="Times New Roman"/>
                      <w:color w:val="000000"/>
                      <w:sz w:val="28"/>
                      <w:szCs w:val="28"/>
                      <w:shd w:val="clear" w:color="auto" w:fill="FFFFFF"/>
                      <w:lang w:val="en-US"/>
                    </w:rPr>
                    <m:t>x</m:t>
                  </m:r>
                </m:e>
                <m:sub>
                  <m:r>
                    <w:rPr>
                      <w:rFonts w:ascii="Cambria Math" w:eastAsia="Times New Roman" w:hAnsi="Cambria Math" w:cs="Times New Roman"/>
                      <w:color w:val="000000"/>
                      <w:sz w:val="28"/>
                      <w:szCs w:val="28"/>
                      <w:shd w:val="clear" w:color="auto" w:fill="FFFFFF"/>
                      <w:lang w:val="en-US"/>
                    </w:rPr>
                    <m:t>1</m:t>
                  </m:r>
                </m:sub>
                <m:sup>
                  <m:r>
                    <w:rPr>
                      <w:rFonts w:ascii="Cambria Math" w:eastAsia="Times New Roman" w:hAnsi="Cambria Math" w:cs="Times New Roman"/>
                      <w:color w:val="000000"/>
                      <w:sz w:val="28"/>
                      <w:szCs w:val="28"/>
                      <w:shd w:val="clear" w:color="auto" w:fill="FFFFFF"/>
                      <w:lang w:val="en-US"/>
                    </w:rPr>
                    <m:t>n</m:t>
                  </m:r>
                </m:sup>
              </m:sSubSup>
            </m:e>
          </m:d>
          <m:sSup>
            <m:sSupPr>
              <m:ctrlPr>
                <w:rPr>
                  <w:rFonts w:ascii="Cambria Math" w:eastAsia="Times New Roman" w:hAnsi="Cambria Math" w:cs="Times New Roman"/>
                  <w:i/>
                  <w:color w:val="000000"/>
                  <w:sz w:val="28"/>
                  <w:szCs w:val="28"/>
                  <w:shd w:val="clear" w:color="auto" w:fill="FFFFFF"/>
                </w:rPr>
              </m:ctrlPr>
            </m:sSupPr>
            <m:e>
              <m:d>
                <m:dPr>
                  <m:begChr m:val="|"/>
                  <m:endChr m:val="|"/>
                  <m:ctrlPr>
                    <w:rPr>
                      <w:rFonts w:ascii="Cambria Math" w:eastAsia="Times New Roman" w:hAnsi="Cambria Math" w:cs="Times New Roman"/>
                      <w:i/>
                      <w:color w:val="000000"/>
                      <w:sz w:val="28"/>
                      <w:szCs w:val="28"/>
                      <w:shd w:val="clear" w:color="auto" w:fill="FFFFFF"/>
                    </w:rPr>
                  </m:ctrlPr>
                </m:dPr>
                <m:e>
                  <m:f>
                    <m:fPr>
                      <m:ctrlPr>
                        <w:rPr>
                          <w:rFonts w:ascii="Cambria Math" w:eastAsia="Times New Roman" w:hAnsi="Cambria Math" w:cs="Times New Roman"/>
                          <w:i/>
                          <w:color w:val="000000"/>
                          <w:sz w:val="28"/>
                          <w:szCs w:val="28"/>
                          <w:shd w:val="clear" w:color="auto" w:fill="FFFFFF"/>
                        </w:rPr>
                      </m:ctrlPr>
                    </m:fPr>
                    <m:num>
                      <m:r>
                        <w:rPr>
                          <w:rFonts w:ascii="Cambria Math" w:eastAsia="Times New Roman" w:hAnsi="Cambria Math" w:cs="Times New Roman"/>
                          <w:color w:val="000000"/>
                          <w:sz w:val="28"/>
                          <w:szCs w:val="28"/>
                          <w:shd w:val="clear" w:color="auto" w:fill="FFFFFF"/>
                        </w:rPr>
                        <m:t>x</m:t>
                      </m:r>
                    </m:num>
                    <m:den>
                      <m:sSub>
                        <m:sSubPr>
                          <m:ctrlPr>
                            <w:rPr>
                              <w:rFonts w:ascii="Cambria Math" w:eastAsia="Times New Roman" w:hAnsi="Cambria Math" w:cs="Times New Roman"/>
                              <w:i/>
                              <w:color w:val="000000"/>
                              <w:sz w:val="28"/>
                              <w:szCs w:val="28"/>
                              <w:shd w:val="clear" w:color="auto" w:fill="FFFFFF"/>
                              <w:lang w:val="en-US"/>
                            </w:rPr>
                          </m:ctrlPr>
                        </m:sSubPr>
                        <m:e>
                          <m:r>
                            <w:rPr>
                              <w:rFonts w:ascii="Cambria Math" w:eastAsia="Times New Roman" w:hAnsi="Cambria Math" w:cs="Times New Roman"/>
                              <w:color w:val="000000"/>
                              <w:sz w:val="28"/>
                              <w:szCs w:val="28"/>
                              <w:shd w:val="clear" w:color="auto" w:fill="FFFFFF"/>
                              <w:lang w:val="en-US"/>
                            </w:rPr>
                            <m:t>x</m:t>
                          </m:r>
                        </m:e>
                        <m:sub>
                          <m:r>
                            <w:rPr>
                              <w:rFonts w:ascii="Cambria Math" w:eastAsia="Times New Roman" w:hAnsi="Cambria Math" w:cs="Times New Roman"/>
                              <w:color w:val="000000"/>
                              <w:sz w:val="28"/>
                              <w:szCs w:val="28"/>
                              <w:shd w:val="clear" w:color="auto" w:fill="FFFFFF"/>
                              <w:lang w:val="en-US"/>
                            </w:rPr>
                            <m:t>1</m:t>
                          </m:r>
                        </m:sub>
                      </m:sSub>
                    </m:den>
                  </m:f>
                </m:e>
              </m:d>
            </m:e>
            <m:sup>
              <m:r>
                <w:rPr>
                  <w:rFonts w:ascii="Cambria Math" w:eastAsia="Times New Roman" w:hAnsi="Cambria Math" w:cs="Times New Roman"/>
                  <w:color w:val="000000"/>
                  <w:sz w:val="28"/>
                  <w:szCs w:val="28"/>
                  <w:shd w:val="clear" w:color="auto" w:fill="FFFFFF"/>
                </w:rPr>
                <m:t>n</m:t>
              </m:r>
            </m:sup>
          </m:sSup>
          <m:r>
            <w:rPr>
              <w:rFonts w:ascii="Cambria Math" w:eastAsia="Times New Roman" w:hAnsi="Cambria Math" w:cs="Times New Roman"/>
              <w:color w:val="000000"/>
              <w:sz w:val="28"/>
              <w:szCs w:val="28"/>
              <w:shd w:val="clear" w:color="auto" w:fill="FFFFFF"/>
            </w:rPr>
            <m:t>≤M</m:t>
          </m:r>
          <m:sSup>
            <m:sSupPr>
              <m:ctrlPr>
                <w:rPr>
                  <w:rFonts w:ascii="Cambria Math" w:eastAsia="Times New Roman" w:hAnsi="Cambria Math" w:cs="Times New Roman"/>
                  <w:i/>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q</m:t>
              </m:r>
            </m:e>
            <m:sup>
              <m:r>
                <w:rPr>
                  <w:rFonts w:ascii="Cambria Math" w:eastAsia="Times New Roman" w:hAnsi="Cambria Math" w:cs="Times New Roman"/>
                  <w:color w:val="000000"/>
                  <w:sz w:val="28"/>
                  <w:szCs w:val="28"/>
                  <w:shd w:val="clear" w:color="auto" w:fill="FFFFFF"/>
                </w:rPr>
                <m:t>n</m:t>
              </m:r>
            </m:sup>
          </m:sSup>
          <m:r>
            <w:rPr>
              <w:rFonts w:ascii="Cambria Math" w:eastAsia="Times New Roman" w:hAnsi="Cambria Math" w:cs="Times New Roman"/>
              <w:color w:val="000000"/>
              <w:sz w:val="28"/>
              <w:szCs w:val="28"/>
              <w:shd w:val="clear" w:color="auto" w:fill="FFFFFF"/>
            </w:rPr>
            <m:t>,</m:t>
          </m:r>
        </m:oMath>
      </m:oMathPara>
    </w:p>
    <w:p w14:paraId="2068A27F" w14:textId="77777777" w:rsidR="00EF3150" w:rsidRDefault="00EF3150" w:rsidP="008A3D8B">
      <w:pPr>
        <w:spacing w:before="240" w:after="240" w:line="24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 xml:space="preserve">где </w:t>
      </w:r>
      <m:oMath>
        <m:r>
          <w:rPr>
            <w:rFonts w:ascii="Cambria Math" w:eastAsia="Times New Roman" w:hAnsi="Cambria Math" w:cs="Times New Roman"/>
            <w:color w:val="000000"/>
            <w:sz w:val="28"/>
            <w:szCs w:val="28"/>
            <w:shd w:val="clear" w:color="auto" w:fill="FFFFFF"/>
          </w:rPr>
          <m:t>q=</m:t>
        </m:r>
        <m:d>
          <m:dPr>
            <m:begChr m:val="|"/>
            <m:endChr m:val="|"/>
            <m:ctrlPr>
              <w:rPr>
                <w:rFonts w:ascii="Cambria Math" w:eastAsia="Times New Roman" w:hAnsi="Cambria Math" w:cs="Times New Roman"/>
                <w:i/>
                <w:color w:val="000000"/>
                <w:sz w:val="28"/>
                <w:szCs w:val="28"/>
                <w:shd w:val="clear" w:color="auto" w:fill="FFFFFF"/>
              </w:rPr>
            </m:ctrlPr>
          </m:dPr>
          <m:e>
            <m:f>
              <m:fPr>
                <m:ctrlPr>
                  <w:rPr>
                    <w:rFonts w:ascii="Cambria Math" w:eastAsia="Times New Roman" w:hAnsi="Cambria Math" w:cs="Times New Roman"/>
                    <w:i/>
                    <w:color w:val="000000"/>
                    <w:sz w:val="28"/>
                    <w:szCs w:val="28"/>
                    <w:shd w:val="clear" w:color="auto" w:fill="FFFFFF"/>
                  </w:rPr>
                </m:ctrlPr>
              </m:fPr>
              <m:num>
                <m:r>
                  <w:rPr>
                    <w:rFonts w:ascii="Cambria Math" w:eastAsia="Times New Roman" w:hAnsi="Cambria Math" w:cs="Times New Roman"/>
                    <w:color w:val="000000"/>
                    <w:sz w:val="28"/>
                    <w:szCs w:val="28"/>
                    <w:shd w:val="clear" w:color="auto" w:fill="FFFFFF"/>
                  </w:rPr>
                  <m:t>x</m:t>
                </m:r>
              </m:num>
              <m:den>
                <m:sSub>
                  <m:sSubPr>
                    <m:ctrlPr>
                      <w:rPr>
                        <w:rFonts w:ascii="Cambria Math" w:eastAsia="Times New Roman" w:hAnsi="Cambria Math" w:cs="Times New Roman"/>
                        <w:i/>
                        <w:color w:val="000000"/>
                        <w:sz w:val="28"/>
                        <w:szCs w:val="28"/>
                        <w:shd w:val="clear" w:color="auto" w:fill="FFFFFF"/>
                        <w:lang w:val="en-US"/>
                      </w:rPr>
                    </m:ctrlPr>
                  </m:sSubPr>
                  <m:e>
                    <m:r>
                      <w:rPr>
                        <w:rFonts w:ascii="Cambria Math" w:eastAsia="Times New Roman" w:hAnsi="Cambria Math" w:cs="Times New Roman"/>
                        <w:color w:val="000000"/>
                        <w:sz w:val="28"/>
                        <w:szCs w:val="28"/>
                        <w:shd w:val="clear" w:color="auto" w:fill="FFFFFF"/>
                        <w:lang w:val="en-US"/>
                      </w:rPr>
                      <m:t>x</m:t>
                    </m:r>
                  </m:e>
                  <m:sub>
                    <m:r>
                      <w:rPr>
                        <w:rFonts w:ascii="Cambria Math" w:eastAsia="Times New Roman" w:hAnsi="Cambria Math" w:cs="Times New Roman"/>
                        <w:color w:val="000000"/>
                        <w:sz w:val="28"/>
                        <w:szCs w:val="28"/>
                        <w:shd w:val="clear" w:color="auto" w:fill="FFFFFF"/>
                      </w:rPr>
                      <m:t>1</m:t>
                    </m:r>
                  </m:sub>
                </m:sSub>
              </m:den>
            </m:f>
          </m:e>
        </m:d>
        <m:r>
          <w:rPr>
            <w:rFonts w:ascii="Cambria Math" w:eastAsia="Times New Roman" w:hAnsi="Cambria Math" w:cs="Times New Roman"/>
            <w:color w:val="000000"/>
            <w:sz w:val="28"/>
            <w:szCs w:val="28"/>
            <w:shd w:val="clear" w:color="auto" w:fill="FFFFFF"/>
          </w:rPr>
          <m:t>&lt;1</m:t>
        </m:r>
      </m:oMath>
      <w:r w:rsidRPr="00EF3150">
        <w:rPr>
          <w:rFonts w:ascii="Times New Roman" w:eastAsia="Times New Roman" w:hAnsi="Times New Roman" w:cs="Times New Roman"/>
          <w:color w:val="000000"/>
          <w:sz w:val="28"/>
          <w:szCs w:val="28"/>
          <w:shd w:val="clear" w:color="auto" w:fill="FFFFFF"/>
        </w:rPr>
        <w:t xml:space="preserve">. </w:t>
      </w:r>
      <w:r>
        <w:rPr>
          <w:rFonts w:ascii="Times New Roman" w:eastAsia="Times New Roman" w:hAnsi="Times New Roman" w:cs="Times New Roman"/>
          <w:color w:val="000000"/>
          <w:sz w:val="28"/>
          <w:szCs w:val="28"/>
          <w:shd w:val="clear" w:color="auto" w:fill="FFFFFF"/>
        </w:rPr>
        <w:t>Но ряд</w:t>
      </w:r>
    </w:p>
    <w:p w14:paraId="0818A4D3" w14:textId="77777777" w:rsidR="00EF3150" w:rsidRDefault="00000000" w:rsidP="008A3D8B">
      <w:pPr>
        <w:spacing w:before="240" w:after="240" w:line="240" w:lineRule="auto"/>
        <w:rPr>
          <w:rFonts w:ascii="Times New Roman" w:eastAsia="Times New Roman" w:hAnsi="Times New Roman" w:cs="Times New Roman"/>
          <w:color w:val="000000"/>
          <w:sz w:val="28"/>
          <w:szCs w:val="28"/>
          <w:shd w:val="clear" w:color="auto" w:fill="FFFFFF"/>
        </w:rPr>
      </w:pPr>
      <m:oMathPara>
        <m:oMath>
          <m:nary>
            <m:naryPr>
              <m:chr m:val="∑"/>
              <m:limLoc m:val="undOvr"/>
              <m:ctrlPr>
                <w:rPr>
                  <w:rFonts w:ascii="Cambria Math" w:eastAsia="Times New Roman" w:hAnsi="Cambria Math" w:cs="Times New Roman"/>
                  <w:i/>
                  <w:color w:val="000000"/>
                  <w:sz w:val="28"/>
                  <w:szCs w:val="28"/>
                  <w:shd w:val="clear" w:color="auto" w:fill="FFFFFF"/>
                </w:rPr>
              </m:ctrlPr>
            </m:naryPr>
            <m:sub>
              <m:r>
                <w:rPr>
                  <w:rFonts w:ascii="Cambria Math" w:eastAsia="Times New Roman" w:hAnsi="Cambria Math" w:cs="Times New Roman"/>
                  <w:color w:val="000000"/>
                  <w:sz w:val="28"/>
                  <w:szCs w:val="28"/>
                  <w:shd w:val="clear" w:color="auto" w:fill="FFFFFF"/>
                </w:rPr>
                <m:t>n=0</m:t>
              </m:r>
            </m:sub>
            <m:sup>
              <m:r>
                <w:rPr>
                  <w:rFonts w:ascii="Cambria Math" w:eastAsia="Times New Roman" w:hAnsi="Cambria Math" w:cs="Times New Roman"/>
                  <w:color w:val="000000"/>
                  <w:sz w:val="28"/>
                  <w:szCs w:val="28"/>
                  <w:shd w:val="clear" w:color="auto" w:fill="FFFFFF"/>
                </w:rPr>
                <m:t>∞</m:t>
              </m:r>
            </m:sup>
            <m:e>
              <m:r>
                <w:rPr>
                  <w:rFonts w:ascii="Cambria Math" w:eastAsia="Times New Roman" w:hAnsi="Cambria Math" w:cs="Times New Roman"/>
                  <w:color w:val="000000"/>
                  <w:sz w:val="28"/>
                  <w:szCs w:val="28"/>
                  <w:shd w:val="clear" w:color="auto" w:fill="FFFFFF"/>
                </w:rPr>
                <m:t>M</m:t>
              </m:r>
              <m:sSup>
                <m:sSupPr>
                  <m:ctrlPr>
                    <w:rPr>
                      <w:rFonts w:ascii="Cambria Math" w:eastAsia="Times New Roman" w:hAnsi="Cambria Math" w:cs="Times New Roman"/>
                      <w:i/>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q</m:t>
                  </m:r>
                </m:e>
                <m:sup>
                  <m:r>
                    <w:rPr>
                      <w:rFonts w:ascii="Cambria Math" w:eastAsia="Times New Roman" w:hAnsi="Cambria Math" w:cs="Times New Roman"/>
                      <w:color w:val="000000"/>
                      <w:sz w:val="28"/>
                      <w:szCs w:val="28"/>
                      <w:shd w:val="clear" w:color="auto" w:fill="FFFFFF"/>
                    </w:rPr>
                    <m:t>n</m:t>
                  </m:r>
                </m:sup>
              </m:sSup>
            </m:e>
          </m:nary>
        </m:oMath>
      </m:oMathPara>
    </w:p>
    <w:p w14:paraId="404D5EC7" w14:textId="0D53890E" w:rsidR="00EF3150" w:rsidRDefault="00EF3150" w:rsidP="008A3D8B">
      <w:pPr>
        <w:spacing w:before="240" w:after="240" w:line="24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 xml:space="preserve">составлен их членов геометрической прогрессии со знаменателем </w:t>
      </w:r>
      <m:oMath>
        <m:r>
          <w:rPr>
            <w:rFonts w:ascii="Cambria Math" w:eastAsia="Times New Roman" w:hAnsi="Cambria Math" w:cs="Times New Roman"/>
            <w:color w:val="000000"/>
            <w:sz w:val="28"/>
            <w:szCs w:val="28"/>
            <w:shd w:val="clear" w:color="auto" w:fill="FFFFFF"/>
          </w:rPr>
          <m:t>q</m:t>
        </m:r>
      </m:oMath>
      <w:r w:rsidRPr="00EF3150">
        <w:rPr>
          <w:rFonts w:ascii="Times New Roman" w:eastAsia="Times New Roman" w:hAnsi="Times New Roman" w:cs="Times New Roman"/>
          <w:color w:val="000000"/>
          <w:sz w:val="28"/>
          <w:szCs w:val="28"/>
          <w:shd w:val="clear" w:color="auto" w:fill="FFFFFF"/>
        </w:rPr>
        <w:t xml:space="preserve">, </w:t>
      </w:r>
      <w:r>
        <w:rPr>
          <w:rFonts w:ascii="Times New Roman" w:eastAsia="Times New Roman" w:hAnsi="Times New Roman" w:cs="Times New Roman"/>
          <w:color w:val="000000"/>
          <w:sz w:val="28"/>
          <w:szCs w:val="28"/>
          <w:shd w:val="clear" w:color="auto" w:fill="FFFFFF"/>
        </w:rPr>
        <w:t xml:space="preserve">где </w:t>
      </w:r>
      <m:oMath>
        <m:r>
          <w:rPr>
            <w:rFonts w:ascii="Cambria Math" w:eastAsia="Times New Roman" w:hAnsi="Cambria Math" w:cs="Times New Roman"/>
            <w:color w:val="000000"/>
            <w:sz w:val="28"/>
            <w:szCs w:val="28"/>
            <w:shd w:val="clear" w:color="auto" w:fill="FFFFFF"/>
          </w:rPr>
          <m:t>0≤q&lt;1</m:t>
        </m:r>
      </m:oMath>
      <w:r w:rsidRPr="00EF3150">
        <w:rPr>
          <w:rFonts w:ascii="Times New Roman" w:eastAsia="Times New Roman" w:hAnsi="Times New Roman" w:cs="Times New Roman"/>
          <w:color w:val="000000"/>
          <w:sz w:val="28"/>
          <w:szCs w:val="28"/>
          <w:shd w:val="clear" w:color="auto" w:fill="FFFFFF"/>
        </w:rPr>
        <w:t xml:space="preserve">, </w:t>
      </w:r>
      <w:r>
        <w:rPr>
          <w:rFonts w:ascii="Times New Roman" w:eastAsia="Times New Roman" w:hAnsi="Times New Roman" w:cs="Times New Roman"/>
          <w:color w:val="000000"/>
          <w:sz w:val="28"/>
          <w:szCs w:val="28"/>
          <w:shd w:val="clear" w:color="auto" w:fill="FFFFFF"/>
        </w:rPr>
        <w:t xml:space="preserve">и значит, сходится. На основании признака сравнения ряд </w:t>
      </w:r>
      <m:oMath>
        <m:nary>
          <m:naryPr>
            <m:chr m:val="∑"/>
            <m:limLoc m:val="undOvr"/>
            <m:ctrlPr>
              <w:rPr>
                <w:rFonts w:ascii="Cambria Math" w:eastAsia="Times New Roman" w:hAnsi="Cambria Math" w:cs="Times New Roman"/>
                <w:i/>
                <w:color w:val="000000"/>
                <w:sz w:val="28"/>
                <w:szCs w:val="28"/>
                <w:shd w:val="clear" w:color="auto" w:fill="FFFFFF"/>
              </w:rPr>
            </m:ctrlPr>
          </m:naryPr>
          <m:sub>
            <m:r>
              <w:rPr>
                <w:rFonts w:ascii="Cambria Math" w:eastAsia="Times New Roman" w:hAnsi="Cambria Math" w:cs="Times New Roman"/>
                <w:color w:val="000000"/>
                <w:sz w:val="28"/>
                <w:szCs w:val="28"/>
                <w:shd w:val="clear" w:color="auto" w:fill="FFFFFF"/>
              </w:rPr>
              <m:t>n=0</m:t>
            </m:r>
          </m:sub>
          <m:sup>
            <m:r>
              <w:rPr>
                <w:rFonts w:ascii="Cambria Math" w:eastAsia="Times New Roman" w:hAnsi="Cambria Math" w:cs="Times New Roman"/>
                <w:color w:val="000000"/>
                <w:sz w:val="28"/>
                <w:szCs w:val="28"/>
                <w:shd w:val="clear" w:color="auto" w:fill="FFFFFF"/>
              </w:rPr>
              <m:t>∞</m:t>
            </m:r>
          </m:sup>
          <m:e>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color w:val="000000"/>
                    <w:sz w:val="28"/>
                    <w:szCs w:val="28"/>
                    <w:shd w:val="clear" w:color="auto" w:fill="FFFFFF"/>
                    <w:lang w:val="en-US"/>
                  </w:rPr>
                </m:ctrlPr>
              </m:sSubPr>
              <m:e>
                <m:r>
                  <w:rPr>
                    <w:rFonts w:ascii="Cambria Math" w:eastAsia="Times New Roman" w:hAnsi="Cambria Math" w:cs="Times New Roman"/>
                    <w:color w:val="000000"/>
                    <w:sz w:val="28"/>
                    <w:szCs w:val="28"/>
                    <w:shd w:val="clear" w:color="auto" w:fill="FFFFFF"/>
                    <w:lang w:val="en-US"/>
                  </w:rPr>
                  <m:t>c</m:t>
                </m:r>
              </m:e>
              <m:sub>
                <m:r>
                  <w:rPr>
                    <w:rFonts w:ascii="Cambria Math" w:eastAsia="Times New Roman" w:hAnsi="Cambria Math" w:cs="Times New Roman"/>
                    <w:color w:val="000000"/>
                    <w:sz w:val="28"/>
                    <w:szCs w:val="28"/>
                    <w:shd w:val="clear" w:color="auto" w:fill="FFFFFF"/>
                    <w:lang w:val="en-US"/>
                  </w:rPr>
                  <m:t>n</m:t>
                </m:r>
              </m:sub>
            </m:sSub>
            <m:sSup>
              <m:sSupPr>
                <m:ctrlPr>
                  <w:rPr>
                    <w:rFonts w:ascii="Cambria Math" w:eastAsia="Times New Roman" w:hAnsi="Cambria Math" w:cs="Times New Roman"/>
                    <w:i/>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x</m:t>
                </m:r>
              </m:e>
              <m:sup>
                <m:r>
                  <w:rPr>
                    <w:rFonts w:ascii="Cambria Math" w:eastAsia="Times New Roman" w:hAnsi="Cambria Math" w:cs="Times New Roman"/>
                    <w:color w:val="000000"/>
                    <w:sz w:val="28"/>
                    <w:szCs w:val="28"/>
                    <w:shd w:val="clear" w:color="auto" w:fill="FFFFFF"/>
                  </w:rPr>
                  <m:t>n</m:t>
                </m:r>
              </m:sup>
            </m:sSup>
            <m:r>
              <w:rPr>
                <w:rFonts w:ascii="Cambria Math" w:eastAsia="Times New Roman" w:hAnsi="Cambria Math" w:cs="Times New Roman"/>
                <w:color w:val="000000"/>
                <w:sz w:val="28"/>
                <w:szCs w:val="28"/>
                <w:shd w:val="clear" w:color="auto" w:fill="FFFFFF"/>
              </w:rPr>
              <m:t>|</m:t>
            </m:r>
          </m:e>
        </m:nary>
      </m:oMath>
      <w:r w:rsidRPr="00EF3150">
        <w:rPr>
          <w:rFonts w:ascii="Times New Roman" w:eastAsia="Times New Roman" w:hAnsi="Times New Roman" w:cs="Times New Roman"/>
          <w:color w:val="000000"/>
          <w:sz w:val="28"/>
          <w:szCs w:val="28"/>
          <w:shd w:val="clear" w:color="auto" w:fill="FFFFFF"/>
        </w:rPr>
        <w:t xml:space="preserve"> </w:t>
      </w:r>
      <w:r>
        <w:rPr>
          <w:rFonts w:ascii="Times New Roman" w:eastAsia="Times New Roman" w:hAnsi="Times New Roman" w:cs="Times New Roman"/>
          <w:color w:val="000000"/>
          <w:sz w:val="28"/>
          <w:szCs w:val="28"/>
          <w:shd w:val="clear" w:color="auto" w:fill="FFFFFF"/>
        </w:rPr>
        <w:t xml:space="preserve">сходится в любой точке </w:t>
      </w:r>
      <m:oMath>
        <m:r>
          <w:rPr>
            <w:rFonts w:ascii="Cambria Math" w:eastAsia="Times New Roman" w:hAnsi="Cambria Math" w:cs="Times New Roman"/>
            <w:color w:val="000000"/>
            <w:sz w:val="28"/>
            <w:szCs w:val="28"/>
            <w:shd w:val="clear" w:color="auto" w:fill="FFFFFF"/>
          </w:rPr>
          <m:t>x</m:t>
        </m:r>
      </m:oMath>
      <w:r w:rsidRPr="00EF3150">
        <w:rPr>
          <w:rFonts w:ascii="Times New Roman" w:eastAsia="Times New Roman" w:hAnsi="Times New Roman" w:cs="Times New Roman"/>
          <w:color w:val="000000"/>
          <w:sz w:val="28"/>
          <w:szCs w:val="28"/>
          <w:shd w:val="clear" w:color="auto" w:fill="FFFFFF"/>
        </w:rPr>
        <w:t xml:space="preserve">, </w:t>
      </w:r>
      <w:r>
        <w:rPr>
          <w:rFonts w:ascii="Times New Roman" w:eastAsia="Times New Roman" w:hAnsi="Times New Roman" w:cs="Times New Roman"/>
          <w:color w:val="000000"/>
          <w:sz w:val="28"/>
          <w:szCs w:val="28"/>
          <w:shd w:val="clear" w:color="auto" w:fill="FFFFFF"/>
        </w:rPr>
        <w:t xml:space="preserve">для которой </w:t>
      </w:r>
      <m:oMath>
        <m:d>
          <m:dPr>
            <m:begChr m:val="|"/>
            <m:endChr m:val="|"/>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m:t>
            </m:r>
          </m:e>
        </m:d>
        <m:r>
          <w:rPr>
            <w:rFonts w:ascii="Cambria Math" w:eastAsia="Times New Roman" w:hAnsi="Cambria Math" w:cs="Times New Roman"/>
            <w:color w:val="000000"/>
            <w:sz w:val="28"/>
            <w:szCs w:val="28"/>
            <w:shd w:val="clear" w:color="auto" w:fill="FFFFFF"/>
          </w:rPr>
          <m:t>&lt;|</m:t>
        </m:r>
        <m:sSub>
          <m:sSubPr>
            <m:ctrlPr>
              <w:rPr>
                <w:rFonts w:ascii="Cambria Math" w:eastAsia="Times New Roman" w:hAnsi="Cambria Math" w:cs="Times New Roman"/>
                <w:i/>
                <w:color w:val="000000"/>
                <w:sz w:val="28"/>
                <w:szCs w:val="28"/>
                <w:shd w:val="clear" w:color="auto" w:fill="FFFFFF"/>
                <w:lang w:val="en-US"/>
              </w:rPr>
            </m:ctrlPr>
          </m:sSubPr>
          <m:e>
            <m:r>
              <w:rPr>
                <w:rFonts w:ascii="Cambria Math" w:eastAsia="Times New Roman" w:hAnsi="Cambria Math" w:cs="Times New Roman"/>
                <w:color w:val="000000"/>
                <w:sz w:val="28"/>
                <w:szCs w:val="28"/>
                <w:shd w:val="clear" w:color="auto" w:fill="FFFFFF"/>
                <w:lang w:val="en-US"/>
              </w:rPr>
              <m:t>x</m:t>
            </m:r>
          </m:e>
          <m:sub>
            <m:r>
              <w:rPr>
                <w:rFonts w:ascii="Cambria Math" w:eastAsia="Times New Roman" w:hAnsi="Cambria Math" w:cs="Times New Roman"/>
                <w:color w:val="000000"/>
                <w:sz w:val="28"/>
                <w:szCs w:val="28"/>
                <w:shd w:val="clear" w:color="auto" w:fill="FFFFFF"/>
              </w:rPr>
              <m:t>1</m:t>
            </m:r>
          </m:sub>
        </m:sSub>
        <m:r>
          <w:rPr>
            <w:rFonts w:ascii="Cambria Math" w:eastAsia="Times New Roman" w:hAnsi="Cambria Math" w:cs="Times New Roman"/>
            <w:color w:val="000000"/>
            <w:sz w:val="28"/>
            <w:szCs w:val="28"/>
            <w:shd w:val="clear" w:color="auto" w:fill="FFFFFF"/>
          </w:rPr>
          <m:t>|</m:t>
        </m:r>
      </m:oMath>
      <w:r w:rsidR="00D029ED" w:rsidRPr="00D029ED">
        <w:rPr>
          <w:rFonts w:ascii="Times New Roman" w:eastAsia="Times New Roman" w:hAnsi="Times New Roman" w:cs="Times New Roman"/>
          <w:color w:val="000000"/>
          <w:sz w:val="28"/>
          <w:szCs w:val="28"/>
          <w:shd w:val="clear" w:color="auto" w:fill="FFFFFF"/>
        </w:rPr>
        <w:t xml:space="preserve">. </w:t>
      </w:r>
      <w:r w:rsidR="00D029ED">
        <w:rPr>
          <w:rFonts w:ascii="Times New Roman" w:eastAsia="Times New Roman" w:hAnsi="Times New Roman" w:cs="Times New Roman"/>
          <w:color w:val="000000"/>
          <w:sz w:val="28"/>
          <w:szCs w:val="28"/>
          <w:shd w:val="clear" w:color="auto" w:fill="FFFFFF"/>
        </w:rPr>
        <w:t xml:space="preserve">Следовательно, степенной ряд </w:t>
      </w:r>
      <m:oMath>
        <m:nary>
          <m:naryPr>
            <m:chr m:val="∑"/>
            <m:limLoc m:val="undOvr"/>
            <m:ctrlPr>
              <w:rPr>
                <w:rFonts w:ascii="Cambria Math" w:eastAsia="Times New Roman" w:hAnsi="Cambria Math" w:cs="Times New Roman"/>
                <w:i/>
                <w:color w:val="000000"/>
                <w:sz w:val="28"/>
                <w:szCs w:val="28"/>
                <w:shd w:val="clear" w:color="auto" w:fill="FFFFFF"/>
              </w:rPr>
            </m:ctrlPr>
          </m:naryPr>
          <m:sub>
            <m:r>
              <w:rPr>
                <w:rFonts w:ascii="Cambria Math" w:eastAsia="Times New Roman" w:hAnsi="Cambria Math" w:cs="Times New Roman"/>
                <w:color w:val="000000"/>
                <w:sz w:val="28"/>
                <w:szCs w:val="28"/>
                <w:shd w:val="clear" w:color="auto" w:fill="FFFFFF"/>
              </w:rPr>
              <m:t>n=0</m:t>
            </m:r>
          </m:sub>
          <m:sup>
            <m:r>
              <w:rPr>
                <w:rFonts w:ascii="Cambria Math" w:eastAsia="Times New Roman" w:hAnsi="Cambria Math" w:cs="Times New Roman"/>
                <w:color w:val="000000"/>
                <w:sz w:val="28"/>
                <w:szCs w:val="28"/>
                <w:shd w:val="clear" w:color="auto" w:fill="FFFFFF"/>
              </w:rPr>
              <m:t>∞</m:t>
            </m:r>
          </m:sup>
          <m:e>
            <m:sSub>
              <m:sSubPr>
                <m:ctrlPr>
                  <w:rPr>
                    <w:rFonts w:ascii="Cambria Math" w:eastAsia="Times New Roman" w:hAnsi="Cambria Math" w:cs="Times New Roman"/>
                    <w:i/>
                    <w:color w:val="000000"/>
                    <w:sz w:val="28"/>
                    <w:szCs w:val="28"/>
                    <w:shd w:val="clear" w:color="auto" w:fill="FFFFFF"/>
                    <w:lang w:val="en-US"/>
                  </w:rPr>
                </m:ctrlPr>
              </m:sSubPr>
              <m:e>
                <m:r>
                  <w:rPr>
                    <w:rFonts w:ascii="Cambria Math" w:eastAsia="Times New Roman" w:hAnsi="Cambria Math" w:cs="Times New Roman"/>
                    <w:color w:val="000000"/>
                    <w:sz w:val="28"/>
                    <w:szCs w:val="28"/>
                    <w:shd w:val="clear" w:color="auto" w:fill="FFFFFF"/>
                    <w:lang w:val="en-US"/>
                  </w:rPr>
                  <m:t>c</m:t>
                </m:r>
              </m:e>
              <m:sub>
                <m:r>
                  <w:rPr>
                    <w:rFonts w:ascii="Cambria Math" w:eastAsia="Times New Roman" w:hAnsi="Cambria Math" w:cs="Times New Roman"/>
                    <w:color w:val="000000"/>
                    <w:sz w:val="28"/>
                    <w:szCs w:val="28"/>
                    <w:shd w:val="clear" w:color="auto" w:fill="FFFFFF"/>
                    <w:lang w:val="en-US"/>
                  </w:rPr>
                  <m:t>n</m:t>
                </m:r>
              </m:sub>
            </m:sSub>
            <m:sSup>
              <m:sSupPr>
                <m:ctrlPr>
                  <w:rPr>
                    <w:rFonts w:ascii="Cambria Math" w:eastAsia="Times New Roman" w:hAnsi="Cambria Math" w:cs="Times New Roman"/>
                    <w:i/>
                    <w:color w:val="000000"/>
                    <w:sz w:val="28"/>
                    <w:szCs w:val="28"/>
                    <w:shd w:val="clear" w:color="auto" w:fill="FFFFFF"/>
                    <w:lang w:val="en-US"/>
                  </w:rPr>
                </m:ctrlPr>
              </m:sSupPr>
              <m:e>
                <m:r>
                  <w:rPr>
                    <w:rFonts w:ascii="Cambria Math" w:eastAsia="Times New Roman" w:hAnsi="Cambria Math" w:cs="Times New Roman"/>
                    <w:color w:val="000000"/>
                    <w:sz w:val="28"/>
                    <w:szCs w:val="28"/>
                    <w:shd w:val="clear" w:color="auto" w:fill="FFFFFF"/>
                    <w:lang w:val="en-US"/>
                  </w:rPr>
                  <m:t>x</m:t>
                </m:r>
              </m:e>
              <m:sup>
                <m:r>
                  <w:rPr>
                    <w:rFonts w:ascii="Cambria Math" w:eastAsia="Times New Roman" w:hAnsi="Cambria Math" w:cs="Times New Roman"/>
                    <w:color w:val="000000"/>
                    <w:sz w:val="28"/>
                    <w:szCs w:val="28"/>
                    <w:shd w:val="clear" w:color="auto" w:fill="FFFFFF"/>
                    <w:lang w:val="en-US"/>
                  </w:rPr>
                  <m:t>n</m:t>
                </m:r>
              </m:sup>
            </m:sSup>
          </m:e>
        </m:nary>
      </m:oMath>
      <w:r w:rsidR="00D029ED" w:rsidRPr="00D029ED">
        <w:rPr>
          <w:rFonts w:ascii="Times New Roman" w:eastAsia="Times New Roman" w:hAnsi="Times New Roman" w:cs="Times New Roman"/>
          <w:color w:val="000000"/>
          <w:sz w:val="28"/>
          <w:szCs w:val="28"/>
          <w:shd w:val="clear" w:color="auto" w:fill="FFFFFF"/>
        </w:rPr>
        <w:t xml:space="preserve"> </w:t>
      </w:r>
      <w:r w:rsidR="00D029ED">
        <w:rPr>
          <w:rFonts w:ascii="Times New Roman" w:eastAsia="Times New Roman" w:hAnsi="Times New Roman" w:cs="Times New Roman"/>
          <w:color w:val="000000"/>
          <w:sz w:val="28"/>
          <w:szCs w:val="28"/>
          <w:shd w:val="clear" w:color="auto" w:fill="FFFFFF"/>
        </w:rPr>
        <w:t xml:space="preserve">абсолютно сходится </w:t>
      </w:r>
      <m:oMath>
        <m:d>
          <m:dPr>
            <m:begChr m:val="|"/>
            <m:endChr m:val="|"/>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m:t>
            </m:r>
          </m:e>
        </m:d>
        <m:r>
          <w:rPr>
            <w:rFonts w:ascii="Cambria Math" w:eastAsia="Times New Roman" w:hAnsi="Cambria Math" w:cs="Times New Roman"/>
            <w:color w:val="000000"/>
            <w:sz w:val="28"/>
            <w:szCs w:val="28"/>
            <w:shd w:val="clear" w:color="auto" w:fill="FFFFFF"/>
          </w:rPr>
          <m:t>&lt;|</m:t>
        </m:r>
        <m:sSub>
          <m:sSubPr>
            <m:ctrlPr>
              <w:rPr>
                <w:rFonts w:ascii="Cambria Math" w:eastAsia="Times New Roman" w:hAnsi="Cambria Math" w:cs="Times New Roman"/>
                <w:i/>
                <w:color w:val="000000"/>
                <w:sz w:val="28"/>
                <w:szCs w:val="28"/>
                <w:shd w:val="clear" w:color="auto" w:fill="FFFFFF"/>
                <w:lang w:val="en-US"/>
              </w:rPr>
            </m:ctrlPr>
          </m:sSubPr>
          <m:e>
            <m:r>
              <w:rPr>
                <w:rFonts w:ascii="Cambria Math" w:eastAsia="Times New Roman" w:hAnsi="Cambria Math" w:cs="Times New Roman"/>
                <w:color w:val="000000"/>
                <w:sz w:val="28"/>
                <w:szCs w:val="28"/>
                <w:shd w:val="clear" w:color="auto" w:fill="FFFFFF"/>
                <w:lang w:val="en-US"/>
              </w:rPr>
              <m:t>x</m:t>
            </m:r>
          </m:e>
          <m:sub>
            <m:r>
              <w:rPr>
                <w:rFonts w:ascii="Cambria Math" w:eastAsia="Times New Roman" w:hAnsi="Cambria Math" w:cs="Times New Roman"/>
                <w:color w:val="000000"/>
                <w:sz w:val="28"/>
                <w:szCs w:val="28"/>
                <w:shd w:val="clear" w:color="auto" w:fill="FFFFFF"/>
              </w:rPr>
              <m:t>1</m:t>
            </m:r>
          </m:sub>
        </m:sSub>
        <m:r>
          <w:rPr>
            <w:rFonts w:ascii="Cambria Math" w:eastAsia="Times New Roman" w:hAnsi="Cambria Math" w:cs="Times New Roman"/>
            <w:color w:val="000000"/>
            <w:sz w:val="28"/>
            <w:szCs w:val="28"/>
            <w:shd w:val="clear" w:color="auto" w:fill="FFFFFF"/>
          </w:rPr>
          <m:t>|</m:t>
        </m:r>
      </m:oMath>
      <w:r w:rsidR="00D029ED" w:rsidRPr="00D029ED">
        <w:rPr>
          <w:rFonts w:ascii="Times New Roman" w:eastAsia="Times New Roman" w:hAnsi="Times New Roman" w:cs="Times New Roman"/>
          <w:color w:val="000000"/>
          <w:sz w:val="28"/>
          <w:szCs w:val="28"/>
          <w:shd w:val="clear" w:color="auto" w:fill="FFFFFF"/>
        </w:rPr>
        <w:t>.</w:t>
      </w:r>
    </w:p>
    <w:p w14:paraId="58BD9994" w14:textId="1770ED3E" w:rsidR="00D029ED" w:rsidRDefault="00D029ED" w:rsidP="008A3D8B">
      <w:pPr>
        <w:spacing w:before="240" w:after="240" w:line="24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ab/>
        <w:t xml:space="preserve">Пусть теперь степенной ряд </w:t>
      </w:r>
    </w:p>
    <w:p w14:paraId="624A30A0" w14:textId="75204708" w:rsidR="00D029ED" w:rsidRPr="00D029ED" w:rsidRDefault="00000000" w:rsidP="008A3D8B">
      <w:pPr>
        <w:spacing w:before="240" w:after="240" w:line="240" w:lineRule="auto"/>
        <w:rPr>
          <w:rFonts w:ascii="Times New Roman" w:eastAsia="Times New Roman" w:hAnsi="Times New Roman" w:cs="Times New Roman"/>
          <w:color w:val="000000"/>
          <w:sz w:val="28"/>
          <w:szCs w:val="28"/>
          <w:shd w:val="clear" w:color="auto" w:fill="FFFFFF"/>
        </w:rPr>
      </w:pPr>
      <m:oMathPara>
        <m:oMath>
          <m:nary>
            <m:naryPr>
              <m:chr m:val="∑"/>
              <m:limLoc m:val="undOvr"/>
              <m:ctrlPr>
                <w:rPr>
                  <w:rFonts w:ascii="Cambria Math" w:eastAsia="Times New Roman" w:hAnsi="Cambria Math" w:cs="Times New Roman"/>
                  <w:i/>
                  <w:color w:val="000000"/>
                  <w:sz w:val="28"/>
                  <w:szCs w:val="28"/>
                  <w:shd w:val="clear" w:color="auto" w:fill="FFFFFF"/>
                </w:rPr>
              </m:ctrlPr>
            </m:naryPr>
            <m:sub>
              <m:r>
                <w:rPr>
                  <w:rFonts w:ascii="Cambria Math" w:eastAsia="Times New Roman" w:hAnsi="Cambria Math" w:cs="Times New Roman"/>
                  <w:color w:val="000000"/>
                  <w:sz w:val="28"/>
                  <w:szCs w:val="28"/>
                  <w:shd w:val="clear" w:color="auto" w:fill="FFFFFF"/>
                </w:rPr>
                <m:t>n=0</m:t>
              </m:r>
            </m:sub>
            <m:sup>
              <m:r>
                <w:rPr>
                  <w:rFonts w:ascii="Cambria Math" w:eastAsia="Times New Roman" w:hAnsi="Cambria Math" w:cs="Times New Roman"/>
                  <w:color w:val="000000"/>
                  <w:sz w:val="28"/>
                  <w:szCs w:val="28"/>
                  <w:shd w:val="clear" w:color="auto" w:fill="FFFFFF"/>
                </w:rPr>
                <m:t xml:space="preserve">∞ </m:t>
              </m:r>
            </m:sup>
            <m:e>
              <m:sSub>
                <m:sSubPr>
                  <m:ctrlPr>
                    <w:rPr>
                      <w:rFonts w:ascii="Cambria Math" w:eastAsia="Times New Roman" w:hAnsi="Cambria Math" w:cs="Times New Roman"/>
                      <w:i/>
                      <w:color w:val="000000"/>
                      <w:sz w:val="28"/>
                      <w:szCs w:val="28"/>
                      <w:shd w:val="clear" w:color="auto" w:fill="FFFFFF"/>
                      <w:lang w:val="en-US"/>
                    </w:rPr>
                  </m:ctrlPr>
                </m:sSubPr>
                <m:e>
                  <m:r>
                    <w:rPr>
                      <w:rFonts w:ascii="Cambria Math" w:eastAsia="Times New Roman" w:hAnsi="Cambria Math" w:cs="Times New Roman"/>
                      <w:color w:val="000000"/>
                      <w:sz w:val="28"/>
                      <w:szCs w:val="28"/>
                      <w:shd w:val="clear" w:color="auto" w:fill="FFFFFF"/>
                      <w:lang w:val="en-US"/>
                    </w:rPr>
                    <m:t>c</m:t>
                  </m:r>
                </m:e>
                <m:sub>
                  <m:r>
                    <w:rPr>
                      <w:rFonts w:ascii="Cambria Math" w:eastAsia="Times New Roman" w:hAnsi="Cambria Math" w:cs="Times New Roman"/>
                      <w:color w:val="000000"/>
                      <w:sz w:val="28"/>
                      <w:szCs w:val="28"/>
                      <w:shd w:val="clear" w:color="auto" w:fill="FFFFFF"/>
                      <w:lang w:val="en-US"/>
                    </w:rPr>
                    <m:t>n</m:t>
                  </m:r>
                </m:sub>
              </m:sSub>
              <m:sSup>
                <m:sSupPr>
                  <m:ctrlPr>
                    <w:rPr>
                      <w:rFonts w:ascii="Cambria Math" w:eastAsia="Times New Roman" w:hAnsi="Cambria Math" w:cs="Times New Roman"/>
                      <w:i/>
                      <w:color w:val="000000"/>
                      <w:sz w:val="28"/>
                      <w:szCs w:val="28"/>
                      <w:shd w:val="clear" w:color="auto" w:fill="FFFFFF"/>
                      <w:lang w:val="en-US"/>
                    </w:rPr>
                  </m:ctrlPr>
                </m:sSupPr>
                <m:e>
                  <m:r>
                    <w:rPr>
                      <w:rFonts w:ascii="Cambria Math" w:eastAsia="Times New Roman" w:hAnsi="Cambria Math" w:cs="Times New Roman"/>
                      <w:color w:val="000000"/>
                      <w:sz w:val="28"/>
                      <w:szCs w:val="28"/>
                      <w:shd w:val="clear" w:color="auto" w:fill="FFFFFF"/>
                      <w:lang w:val="en-US"/>
                    </w:rPr>
                    <m:t>x</m:t>
                  </m:r>
                </m:e>
                <m:sup>
                  <m:r>
                    <w:rPr>
                      <w:rFonts w:ascii="Cambria Math" w:eastAsia="Times New Roman" w:hAnsi="Cambria Math" w:cs="Times New Roman"/>
                      <w:color w:val="000000"/>
                      <w:sz w:val="28"/>
                      <w:szCs w:val="28"/>
                      <w:shd w:val="clear" w:color="auto" w:fill="FFFFFF"/>
                      <w:lang w:val="en-US"/>
                    </w:rPr>
                    <m:t>n</m:t>
                  </m:r>
                </m:sup>
              </m:sSup>
            </m:e>
          </m:nary>
        </m:oMath>
      </m:oMathPara>
    </w:p>
    <w:p w14:paraId="7251EEF8" w14:textId="07EBC3A2" w:rsidR="00D029ED" w:rsidRDefault="00D029ED" w:rsidP="008A3D8B">
      <w:pPr>
        <w:spacing w:before="240" w:after="240" w:line="24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 xml:space="preserve">расходится при </w:t>
      </w:r>
      <m:oMath>
        <m:r>
          <w:rPr>
            <w:rFonts w:ascii="Cambria Math" w:eastAsia="Times New Roman" w:hAnsi="Cambria Math" w:cs="Times New Roman"/>
            <w:color w:val="000000"/>
            <w:sz w:val="28"/>
            <w:szCs w:val="28"/>
            <w:shd w:val="clear" w:color="auto" w:fill="FFFFFF"/>
          </w:rPr>
          <m:t>x=</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x</m:t>
            </m:r>
          </m:e>
          <m:sub>
            <m:r>
              <w:rPr>
                <w:rFonts w:ascii="Cambria Math" w:eastAsia="Times New Roman" w:hAnsi="Cambria Math" w:cs="Times New Roman"/>
                <w:color w:val="000000"/>
                <w:sz w:val="28"/>
                <w:szCs w:val="28"/>
                <w:shd w:val="clear" w:color="auto" w:fill="FFFFFF"/>
              </w:rPr>
              <m:t>2</m:t>
            </m:r>
          </m:sub>
        </m:sSub>
      </m:oMath>
      <w:r w:rsidR="00E5702C" w:rsidRPr="00E5702C">
        <w:rPr>
          <w:rFonts w:ascii="Times New Roman" w:eastAsia="Times New Roman" w:hAnsi="Times New Roman" w:cs="Times New Roman"/>
          <w:color w:val="000000"/>
          <w:sz w:val="28"/>
          <w:szCs w:val="28"/>
          <w:shd w:val="clear" w:color="auto" w:fill="FFFFFF"/>
        </w:rPr>
        <w:t xml:space="preserve">. </w:t>
      </w:r>
      <w:r w:rsidR="00E5702C">
        <w:rPr>
          <w:rFonts w:ascii="Times New Roman" w:eastAsia="Times New Roman" w:hAnsi="Times New Roman" w:cs="Times New Roman"/>
          <w:color w:val="000000"/>
          <w:sz w:val="28"/>
          <w:szCs w:val="28"/>
          <w:shd w:val="clear" w:color="auto" w:fill="FFFFFF"/>
        </w:rPr>
        <w:t xml:space="preserve">Допустим, что этот ряд сходится для </w:t>
      </w:r>
      <m:oMath>
        <m:d>
          <m:dPr>
            <m:begChr m:val="|"/>
            <m:endChr m:val="|"/>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m:t>
            </m:r>
          </m:e>
        </m:d>
        <m:r>
          <w:rPr>
            <w:rFonts w:ascii="Cambria Math" w:eastAsia="Times New Roman" w:hAnsi="Cambria Math" w:cs="Times New Roman"/>
            <w:color w:val="000000"/>
            <w:sz w:val="28"/>
            <w:szCs w:val="28"/>
            <w:shd w:val="clear" w:color="auto" w:fill="FFFFFF"/>
          </w:rPr>
          <m:t>&gt;|</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x</m:t>
            </m:r>
          </m:e>
          <m:sub>
            <m:r>
              <w:rPr>
                <w:rFonts w:ascii="Cambria Math" w:eastAsia="Times New Roman" w:hAnsi="Cambria Math" w:cs="Times New Roman"/>
                <w:color w:val="000000"/>
                <w:sz w:val="28"/>
                <w:szCs w:val="28"/>
                <w:shd w:val="clear" w:color="auto" w:fill="FFFFFF"/>
              </w:rPr>
              <m:t>2</m:t>
            </m:r>
          </m:sub>
        </m:sSub>
        <m:r>
          <w:rPr>
            <w:rFonts w:ascii="Cambria Math" w:eastAsia="Times New Roman" w:hAnsi="Cambria Math" w:cs="Times New Roman"/>
            <w:color w:val="000000"/>
            <w:sz w:val="28"/>
            <w:szCs w:val="28"/>
            <w:shd w:val="clear" w:color="auto" w:fill="FFFFFF"/>
          </w:rPr>
          <m:t>|</m:t>
        </m:r>
      </m:oMath>
      <w:r w:rsidR="00E5702C" w:rsidRPr="00E5702C">
        <w:rPr>
          <w:rFonts w:ascii="Times New Roman" w:eastAsia="Times New Roman" w:hAnsi="Times New Roman" w:cs="Times New Roman"/>
          <w:color w:val="000000"/>
          <w:sz w:val="28"/>
          <w:szCs w:val="28"/>
          <w:shd w:val="clear" w:color="auto" w:fill="FFFFFF"/>
        </w:rPr>
        <w:t xml:space="preserve">. </w:t>
      </w:r>
      <w:r w:rsidR="00E5702C">
        <w:rPr>
          <w:rFonts w:ascii="Times New Roman" w:eastAsia="Times New Roman" w:hAnsi="Times New Roman" w:cs="Times New Roman"/>
          <w:color w:val="000000"/>
          <w:sz w:val="28"/>
          <w:szCs w:val="28"/>
          <w:shd w:val="clear" w:color="auto" w:fill="FFFFFF"/>
        </w:rPr>
        <w:t xml:space="preserve">По доказанному он должен сходиться и при </w:t>
      </w:r>
      <m:oMath>
        <m:r>
          <w:rPr>
            <w:rFonts w:ascii="Cambria Math" w:eastAsia="Times New Roman" w:hAnsi="Cambria Math" w:cs="Times New Roman"/>
            <w:color w:val="000000"/>
            <w:sz w:val="28"/>
            <w:szCs w:val="28"/>
            <w:shd w:val="clear" w:color="auto" w:fill="FFFFFF"/>
          </w:rPr>
          <m:t>x=</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x</m:t>
            </m:r>
          </m:e>
          <m:sub>
            <m:r>
              <w:rPr>
                <w:rFonts w:ascii="Cambria Math" w:eastAsia="Times New Roman" w:hAnsi="Cambria Math" w:cs="Times New Roman"/>
                <w:color w:val="000000"/>
                <w:sz w:val="28"/>
                <w:szCs w:val="28"/>
                <w:shd w:val="clear" w:color="auto" w:fill="FFFFFF"/>
              </w:rPr>
              <m:t>2</m:t>
            </m:r>
          </m:sub>
        </m:sSub>
      </m:oMath>
      <w:r w:rsidR="00E5702C" w:rsidRPr="00E5702C">
        <w:rPr>
          <w:rFonts w:ascii="Times New Roman" w:eastAsia="Times New Roman" w:hAnsi="Times New Roman" w:cs="Times New Roman"/>
          <w:color w:val="000000"/>
          <w:sz w:val="28"/>
          <w:szCs w:val="28"/>
          <w:shd w:val="clear" w:color="auto" w:fill="FFFFFF"/>
        </w:rPr>
        <w:t>,</w:t>
      </w:r>
      <w:r w:rsidR="00E5702C">
        <w:rPr>
          <w:rFonts w:ascii="Times New Roman" w:eastAsia="Times New Roman" w:hAnsi="Times New Roman" w:cs="Times New Roman"/>
          <w:color w:val="000000"/>
          <w:sz w:val="28"/>
          <w:szCs w:val="28"/>
          <w:shd w:val="clear" w:color="auto" w:fill="FFFFFF"/>
        </w:rPr>
        <w:t xml:space="preserve">  так как </w:t>
      </w:r>
      <m:oMath>
        <m:d>
          <m:dPr>
            <m:begChr m:val="|"/>
            <m:endChr m:val="|"/>
            <m:ctrlPr>
              <w:rPr>
                <w:rFonts w:ascii="Cambria Math" w:eastAsia="Times New Roman" w:hAnsi="Cambria Math" w:cs="Times New Roman"/>
                <w:i/>
                <w:color w:val="000000"/>
                <w:sz w:val="28"/>
                <w:szCs w:val="28"/>
                <w:shd w:val="clear" w:color="auto" w:fill="FFFFFF"/>
              </w:rPr>
            </m:ctrlPr>
          </m:dPr>
          <m:e>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x</m:t>
                </m:r>
              </m:e>
              <m:sub>
                <m:r>
                  <w:rPr>
                    <w:rFonts w:ascii="Cambria Math" w:eastAsia="Times New Roman" w:hAnsi="Cambria Math" w:cs="Times New Roman"/>
                    <w:color w:val="000000"/>
                    <w:sz w:val="28"/>
                    <w:szCs w:val="28"/>
                    <w:shd w:val="clear" w:color="auto" w:fill="FFFFFF"/>
                  </w:rPr>
                  <m:t>2</m:t>
                </m:r>
              </m:sub>
            </m:sSub>
          </m:e>
        </m:d>
        <m:r>
          <w:rPr>
            <w:rFonts w:ascii="Cambria Math" w:eastAsia="Times New Roman" w:hAnsi="Cambria Math" w:cs="Times New Roman"/>
            <w:color w:val="000000"/>
            <w:sz w:val="28"/>
            <w:szCs w:val="28"/>
            <w:shd w:val="clear" w:color="auto" w:fill="FFFFFF"/>
          </w:rPr>
          <m:t>&lt;|x|</m:t>
        </m:r>
      </m:oMath>
      <w:r w:rsidR="00E5702C" w:rsidRPr="00E5702C">
        <w:rPr>
          <w:rFonts w:ascii="Times New Roman" w:eastAsia="Times New Roman" w:hAnsi="Times New Roman" w:cs="Times New Roman"/>
          <w:color w:val="000000"/>
          <w:sz w:val="28"/>
          <w:szCs w:val="28"/>
          <w:shd w:val="clear" w:color="auto" w:fill="FFFFFF"/>
        </w:rPr>
        <w:t xml:space="preserve">, </w:t>
      </w:r>
      <w:r w:rsidR="00E5702C">
        <w:rPr>
          <w:rFonts w:ascii="Times New Roman" w:eastAsia="Times New Roman" w:hAnsi="Times New Roman" w:cs="Times New Roman"/>
          <w:color w:val="000000"/>
          <w:sz w:val="28"/>
          <w:szCs w:val="28"/>
          <w:shd w:val="clear" w:color="auto" w:fill="FFFFFF"/>
        </w:rPr>
        <w:t xml:space="preserve">что противоречит условию расходимости ряда при </w:t>
      </w:r>
      <m:oMath>
        <m:r>
          <w:rPr>
            <w:rFonts w:ascii="Cambria Math" w:eastAsia="Times New Roman" w:hAnsi="Cambria Math" w:cs="Times New Roman"/>
            <w:color w:val="000000"/>
            <w:sz w:val="28"/>
            <w:szCs w:val="28"/>
            <w:shd w:val="clear" w:color="auto" w:fill="FFFFFF"/>
          </w:rPr>
          <m:t>x=</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x</m:t>
            </m:r>
          </m:e>
          <m:sub>
            <m:r>
              <w:rPr>
                <w:rFonts w:ascii="Cambria Math" w:eastAsia="Times New Roman" w:hAnsi="Cambria Math" w:cs="Times New Roman"/>
                <w:color w:val="000000"/>
                <w:sz w:val="28"/>
                <w:szCs w:val="28"/>
                <w:shd w:val="clear" w:color="auto" w:fill="FFFFFF"/>
              </w:rPr>
              <m:t>2</m:t>
            </m:r>
          </m:sub>
        </m:sSub>
      </m:oMath>
      <w:r w:rsidR="00E5702C" w:rsidRPr="00E5702C">
        <w:rPr>
          <w:rFonts w:ascii="Times New Roman" w:eastAsia="Times New Roman" w:hAnsi="Times New Roman" w:cs="Times New Roman"/>
          <w:color w:val="000000"/>
          <w:sz w:val="28"/>
          <w:szCs w:val="28"/>
          <w:shd w:val="clear" w:color="auto" w:fill="FFFFFF"/>
        </w:rPr>
        <w:t>.</w:t>
      </w:r>
    </w:p>
    <w:p w14:paraId="7ABCE5EE" w14:textId="1A03E22B" w:rsidR="0044589B" w:rsidRDefault="0044589B" w:rsidP="008A3D8B">
      <w:pPr>
        <w:spacing w:before="240" w:after="240" w:line="24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ab/>
        <w:t>Теорема Абеля дает возможность установить характер области сходимости степенного ряжа</w:t>
      </w:r>
    </w:p>
    <w:p w14:paraId="22083DE6" w14:textId="10F7679F" w:rsidR="0044589B" w:rsidRPr="0044589B" w:rsidRDefault="00000000" w:rsidP="008A3D8B">
      <w:pPr>
        <w:spacing w:before="240" w:after="240" w:line="240" w:lineRule="auto"/>
        <w:rPr>
          <w:rFonts w:ascii="Times New Roman" w:eastAsia="Times New Roman" w:hAnsi="Times New Roman" w:cs="Times New Roman"/>
          <w:color w:val="000000"/>
          <w:sz w:val="28"/>
          <w:szCs w:val="28"/>
          <w:shd w:val="clear" w:color="auto" w:fill="FFFFFF"/>
        </w:rPr>
      </w:pPr>
      <m:oMathPara>
        <m:oMath>
          <m:nary>
            <m:naryPr>
              <m:chr m:val="∑"/>
              <m:limLoc m:val="undOvr"/>
              <m:ctrlPr>
                <w:rPr>
                  <w:rFonts w:ascii="Cambria Math" w:eastAsia="Times New Roman" w:hAnsi="Cambria Math" w:cs="Times New Roman"/>
                  <w:i/>
                  <w:color w:val="000000"/>
                  <w:sz w:val="28"/>
                  <w:szCs w:val="28"/>
                  <w:shd w:val="clear" w:color="auto" w:fill="FFFFFF"/>
                </w:rPr>
              </m:ctrlPr>
            </m:naryPr>
            <m:sub>
              <m:r>
                <w:rPr>
                  <w:rFonts w:ascii="Cambria Math" w:eastAsia="Times New Roman" w:hAnsi="Cambria Math" w:cs="Times New Roman"/>
                  <w:color w:val="000000"/>
                  <w:sz w:val="28"/>
                  <w:szCs w:val="28"/>
                  <w:shd w:val="clear" w:color="auto" w:fill="FFFFFF"/>
                </w:rPr>
                <m:t>n=0</m:t>
              </m:r>
            </m:sub>
            <m:sup>
              <m:r>
                <w:rPr>
                  <w:rFonts w:ascii="Cambria Math" w:eastAsia="Times New Roman" w:hAnsi="Cambria Math" w:cs="Times New Roman"/>
                  <w:color w:val="000000"/>
                  <w:sz w:val="28"/>
                  <w:szCs w:val="28"/>
                  <w:shd w:val="clear" w:color="auto" w:fill="FFFFFF"/>
                </w:rPr>
                <m:t>∞</m:t>
              </m:r>
            </m:sup>
            <m:e>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c</m:t>
                  </m:r>
                </m:e>
                <m:sub>
                  <m:r>
                    <w:rPr>
                      <w:rFonts w:ascii="Cambria Math" w:eastAsia="Times New Roman" w:hAnsi="Cambria Math" w:cs="Times New Roman"/>
                      <w:color w:val="000000"/>
                      <w:sz w:val="28"/>
                      <w:szCs w:val="28"/>
                      <w:shd w:val="clear" w:color="auto" w:fill="FFFFFF"/>
                    </w:rPr>
                    <m:t>n</m:t>
                  </m:r>
                </m:sub>
              </m:sSub>
              <m:sSup>
                <m:sSupPr>
                  <m:ctrlPr>
                    <w:rPr>
                      <w:rFonts w:ascii="Cambria Math" w:eastAsia="Times New Roman" w:hAnsi="Cambria Math" w:cs="Times New Roman"/>
                      <w:i/>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x</m:t>
                  </m:r>
                </m:e>
                <m:sup>
                  <m:r>
                    <w:rPr>
                      <w:rFonts w:ascii="Cambria Math" w:eastAsia="Times New Roman" w:hAnsi="Cambria Math" w:cs="Times New Roman"/>
                      <w:color w:val="000000"/>
                      <w:sz w:val="28"/>
                      <w:szCs w:val="28"/>
                      <w:shd w:val="clear" w:color="auto" w:fill="FFFFFF"/>
                    </w:rPr>
                    <m:t>n</m:t>
                  </m:r>
                </m:sup>
              </m:sSup>
            </m:e>
          </m:nary>
          <m:r>
            <w:rPr>
              <w:rFonts w:ascii="Cambria Math" w:eastAsia="Times New Roman" w:hAnsi="Cambria Math" w:cs="Times New Roman"/>
              <w:color w:val="000000"/>
              <w:sz w:val="28"/>
              <w:szCs w:val="28"/>
              <w:shd w:val="clear" w:color="auto" w:fill="FFFFFF"/>
            </w:rPr>
            <m:t>.</m:t>
          </m:r>
        </m:oMath>
      </m:oMathPara>
    </w:p>
    <w:p w14:paraId="7E4F08F0" w14:textId="27864562" w:rsidR="0044589B" w:rsidRDefault="0044589B" w:rsidP="008A3D8B">
      <w:pPr>
        <w:spacing w:before="240" w:after="240" w:line="24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ab/>
        <w:t xml:space="preserve">Пусть в точке </w:t>
      </w:r>
      <m:oMath>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x</m:t>
            </m:r>
          </m:e>
          <m:sub>
            <m:r>
              <w:rPr>
                <w:rFonts w:ascii="Cambria Math" w:eastAsia="Times New Roman" w:hAnsi="Cambria Math" w:cs="Times New Roman"/>
                <w:color w:val="000000"/>
                <w:sz w:val="28"/>
                <w:szCs w:val="28"/>
                <w:shd w:val="clear" w:color="auto" w:fill="FFFFFF"/>
              </w:rPr>
              <m:t>1</m:t>
            </m:r>
          </m:sub>
        </m:sSub>
        <m:r>
          <w:rPr>
            <w:rFonts w:ascii="Cambria Math" w:eastAsia="Times New Roman" w:hAnsi="Cambria Math" w:cs="Times New Roman"/>
            <w:color w:val="000000"/>
            <w:sz w:val="28"/>
            <w:szCs w:val="28"/>
            <w:shd w:val="clear" w:color="auto" w:fill="FFFFFF"/>
          </w:rPr>
          <m:t>≠0</m:t>
        </m:r>
      </m:oMath>
      <w:r w:rsidRPr="0044589B">
        <w:rPr>
          <w:rFonts w:ascii="Times New Roman" w:eastAsia="Times New Roman" w:hAnsi="Times New Roman" w:cs="Times New Roman"/>
          <w:color w:val="000000"/>
          <w:sz w:val="28"/>
          <w:szCs w:val="28"/>
          <w:shd w:val="clear" w:color="auto" w:fill="FFFFFF"/>
        </w:rPr>
        <w:t xml:space="preserve"> </w:t>
      </w:r>
      <w:r>
        <w:rPr>
          <w:rFonts w:ascii="Times New Roman" w:eastAsia="Times New Roman" w:hAnsi="Times New Roman" w:cs="Times New Roman"/>
          <w:color w:val="000000"/>
          <w:sz w:val="28"/>
          <w:szCs w:val="28"/>
          <w:shd w:val="clear" w:color="auto" w:fill="FFFFFF"/>
        </w:rPr>
        <w:t xml:space="preserve">ряд сходится. Тогда ряд будет абсолютно сходиться в интервале </w:t>
      </w:r>
      <m:oMath>
        <m:r>
          <w:rPr>
            <w:rFonts w:ascii="Cambria Math" w:eastAsia="Times New Roman" w:hAnsi="Cambria Math" w:cs="Times New Roman"/>
            <w:color w:val="000000"/>
            <w:sz w:val="28"/>
            <w:szCs w:val="28"/>
            <w:shd w:val="clear" w:color="auto" w:fill="FFFFFF"/>
          </w:rPr>
          <m:t>(-</m:t>
        </m:r>
        <m:d>
          <m:dPr>
            <m:begChr m:val="|"/>
            <m:endChr m:val="|"/>
            <m:ctrlPr>
              <w:rPr>
                <w:rFonts w:ascii="Cambria Math" w:eastAsia="Times New Roman" w:hAnsi="Cambria Math" w:cs="Times New Roman"/>
                <w:i/>
                <w:color w:val="000000"/>
                <w:sz w:val="28"/>
                <w:szCs w:val="28"/>
                <w:shd w:val="clear" w:color="auto" w:fill="FFFFFF"/>
              </w:rPr>
            </m:ctrlPr>
          </m:dPr>
          <m:e>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x</m:t>
                </m:r>
              </m:e>
              <m:sub>
                <m:r>
                  <w:rPr>
                    <w:rFonts w:ascii="Cambria Math" w:eastAsia="Times New Roman" w:hAnsi="Cambria Math" w:cs="Times New Roman"/>
                    <w:color w:val="000000"/>
                    <w:sz w:val="28"/>
                    <w:szCs w:val="28"/>
                    <w:shd w:val="clear" w:color="auto" w:fill="FFFFFF"/>
                  </w:rPr>
                  <m:t>1</m:t>
                </m:r>
              </m:sub>
            </m:sSub>
          </m:e>
        </m:d>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x</m:t>
            </m:r>
          </m:e>
          <m:sub>
            <m:r>
              <w:rPr>
                <w:rFonts w:ascii="Cambria Math" w:eastAsia="Times New Roman" w:hAnsi="Cambria Math" w:cs="Times New Roman"/>
                <w:color w:val="000000"/>
                <w:sz w:val="28"/>
                <w:szCs w:val="28"/>
                <w:shd w:val="clear" w:color="auto" w:fill="FFFFFF"/>
              </w:rPr>
              <m:t>1</m:t>
            </m:r>
          </m:sub>
        </m:sSub>
        <m:r>
          <w:rPr>
            <w:rFonts w:ascii="Cambria Math" w:eastAsia="Times New Roman" w:hAnsi="Cambria Math" w:cs="Times New Roman"/>
            <w:color w:val="000000"/>
            <w:sz w:val="28"/>
            <w:szCs w:val="28"/>
            <w:shd w:val="clear" w:color="auto" w:fill="FFFFFF"/>
          </w:rPr>
          <m:t>|)</m:t>
        </m:r>
      </m:oMath>
      <w:r w:rsidRPr="006C1E23">
        <w:rPr>
          <w:rFonts w:ascii="Times New Roman" w:eastAsia="Times New Roman" w:hAnsi="Times New Roman" w:cs="Times New Roman"/>
          <w:color w:val="000000"/>
          <w:sz w:val="28"/>
          <w:szCs w:val="28"/>
          <w:shd w:val="clear" w:color="auto" w:fill="FFFFFF"/>
        </w:rPr>
        <w:t>.</w:t>
      </w:r>
      <w:r w:rsidR="006C1E23">
        <w:rPr>
          <w:rFonts w:ascii="Times New Roman" w:eastAsia="Times New Roman" w:hAnsi="Times New Roman" w:cs="Times New Roman"/>
          <w:color w:val="000000"/>
          <w:sz w:val="28"/>
          <w:szCs w:val="28"/>
          <w:shd w:val="clear" w:color="auto" w:fill="FFFFFF"/>
        </w:rPr>
        <w:t xml:space="preserve"> Если в некоторой точке </w:t>
      </w:r>
      <m:oMath>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x</m:t>
            </m:r>
          </m:e>
          <m:sub>
            <m:r>
              <w:rPr>
                <w:rFonts w:ascii="Cambria Math" w:eastAsia="Times New Roman" w:hAnsi="Cambria Math" w:cs="Times New Roman"/>
                <w:color w:val="000000"/>
                <w:sz w:val="28"/>
                <w:szCs w:val="28"/>
                <w:shd w:val="clear" w:color="auto" w:fill="FFFFFF"/>
              </w:rPr>
              <m:t>2</m:t>
            </m:r>
          </m:sub>
        </m:sSub>
      </m:oMath>
      <w:r w:rsidR="006C1E23">
        <w:rPr>
          <w:rFonts w:ascii="Times New Roman" w:eastAsia="Times New Roman" w:hAnsi="Times New Roman" w:cs="Times New Roman"/>
          <w:color w:val="000000"/>
          <w:sz w:val="28"/>
          <w:szCs w:val="28"/>
          <w:shd w:val="clear" w:color="auto" w:fill="FFFFFF"/>
        </w:rPr>
        <w:t xml:space="preserve"> (здесь </w:t>
      </w:r>
      <m:oMath>
        <m:d>
          <m:dPr>
            <m:begChr m:val="|"/>
            <m:endChr m:val="|"/>
            <m:ctrlPr>
              <w:rPr>
                <w:rFonts w:ascii="Cambria Math" w:eastAsia="Times New Roman" w:hAnsi="Cambria Math" w:cs="Times New Roman"/>
                <w:i/>
                <w:color w:val="000000"/>
                <w:sz w:val="28"/>
                <w:szCs w:val="28"/>
                <w:shd w:val="clear" w:color="auto" w:fill="FFFFFF"/>
              </w:rPr>
            </m:ctrlPr>
          </m:dPr>
          <m:e>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x</m:t>
                </m:r>
              </m:e>
              <m:sub>
                <m:r>
                  <w:rPr>
                    <w:rFonts w:ascii="Cambria Math" w:eastAsia="Times New Roman" w:hAnsi="Cambria Math" w:cs="Times New Roman"/>
                    <w:color w:val="000000"/>
                    <w:sz w:val="28"/>
                    <w:szCs w:val="28"/>
                    <w:shd w:val="clear" w:color="auto" w:fill="FFFFFF"/>
                  </w:rPr>
                  <m:t>2</m:t>
                </m:r>
              </m:sub>
            </m:sSub>
          </m:e>
        </m:d>
        <m:r>
          <w:rPr>
            <w:rFonts w:ascii="Cambria Math" w:eastAsia="Times New Roman" w:hAnsi="Cambria Math" w:cs="Times New Roman"/>
            <w:color w:val="000000"/>
            <w:sz w:val="28"/>
            <w:szCs w:val="28"/>
            <w:shd w:val="clear" w:color="auto" w:fill="FFFFFF"/>
          </w:rPr>
          <m:t>&gt;|</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x</m:t>
            </m:r>
          </m:e>
          <m:sub>
            <m:r>
              <w:rPr>
                <w:rFonts w:ascii="Cambria Math" w:eastAsia="Times New Roman" w:hAnsi="Cambria Math" w:cs="Times New Roman"/>
                <w:color w:val="000000"/>
                <w:sz w:val="28"/>
                <w:szCs w:val="28"/>
                <w:shd w:val="clear" w:color="auto" w:fill="FFFFFF"/>
              </w:rPr>
              <m:t>1</m:t>
            </m:r>
          </m:sub>
        </m:sSub>
        <m:r>
          <w:rPr>
            <w:rFonts w:ascii="Cambria Math" w:eastAsia="Times New Roman" w:hAnsi="Cambria Math" w:cs="Times New Roman"/>
            <w:color w:val="000000"/>
            <w:sz w:val="28"/>
            <w:szCs w:val="28"/>
            <w:shd w:val="clear" w:color="auto" w:fill="FFFFFF"/>
          </w:rPr>
          <m:t>|</m:t>
        </m:r>
      </m:oMath>
      <w:r w:rsidR="006C1E23">
        <w:rPr>
          <w:rFonts w:ascii="Times New Roman" w:eastAsia="Times New Roman" w:hAnsi="Times New Roman" w:cs="Times New Roman"/>
          <w:color w:val="000000"/>
          <w:sz w:val="28"/>
          <w:szCs w:val="28"/>
          <w:shd w:val="clear" w:color="auto" w:fill="FFFFFF"/>
        </w:rPr>
        <w:t>)</w:t>
      </w:r>
      <w:r w:rsidR="006C1E23" w:rsidRPr="006C1E23">
        <w:rPr>
          <w:rFonts w:ascii="Times New Roman" w:eastAsia="Times New Roman" w:hAnsi="Times New Roman" w:cs="Times New Roman"/>
          <w:color w:val="000000"/>
          <w:sz w:val="28"/>
          <w:szCs w:val="28"/>
          <w:shd w:val="clear" w:color="auto" w:fill="FFFFFF"/>
        </w:rPr>
        <w:t xml:space="preserve"> </w:t>
      </w:r>
      <w:r w:rsidR="006C1E23">
        <w:rPr>
          <w:rFonts w:ascii="Times New Roman" w:eastAsia="Times New Roman" w:hAnsi="Times New Roman" w:cs="Times New Roman"/>
          <w:color w:val="000000"/>
          <w:sz w:val="28"/>
          <w:szCs w:val="28"/>
          <w:shd w:val="clear" w:color="auto" w:fill="FFFFFF"/>
        </w:rPr>
        <w:t>ряд расходится, то он будет расходиться и в бесконечных интервалах (</w:t>
      </w:r>
      <m:oMath>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x</m:t>
            </m:r>
          </m:e>
          <m:sub>
            <m:r>
              <w:rPr>
                <w:rFonts w:ascii="Cambria Math" w:eastAsia="Times New Roman" w:hAnsi="Cambria Math" w:cs="Times New Roman"/>
                <w:color w:val="000000"/>
                <w:sz w:val="28"/>
                <w:szCs w:val="28"/>
                <w:shd w:val="clear" w:color="auto" w:fill="FFFFFF"/>
              </w:rPr>
              <m:t>2</m:t>
            </m:r>
          </m:sub>
        </m:sSub>
        <m:r>
          <w:rPr>
            <w:rFonts w:ascii="Cambria Math" w:eastAsia="Times New Roman" w:hAnsi="Cambria Math" w:cs="Times New Roman"/>
            <w:color w:val="000000"/>
            <w:sz w:val="28"/>
            <w:szCs w:val="28"/>
            <w:shd w:val="clear" w:color="auto" w:fill="FFFFFF"/>
          </w:rPr>
          <m:t>|</m:t>
        </m:r>
      </m:oMath>
      <w:r w:rsidR="006C1E23">
        <w:rPr>
          <w:rFonts w:ascii="Times New Roman" w:eastAsia="Times New Roman" w:hAnsi="Times New Roman" w:cs="Times New Roman"/>
          <w:color w:val="000000"/>
          <w:sz w:val="28"/>
          <w:szCs w:val="28"/>
          <w:shd w:val="clear" w:color="auto" w:fill="FFFFFF"/>
        </w:rPr>
        <w:t>)</w:t>
      </w:r>
      <w:r w:rsidR="006C1E23" w:rsidRPr="006C1E23">
        <w:rPr>
          <w:rFonts w:ascii="Times New Roman" w:eastAsia="Times New Roman" w:hAnsi="Times New Roman" w:cs="Times New Roman"/>
          <w:color w:val="000000"/>
          <w:sz w:val="28"/>
          <w:szCs w:val="28"/>
          <w:shd w:val="clear" w:color="auto" w:fill="FFFFFF"/>
        </w:rPr>
        <w:t xml:space="preserve"> </w:t>
      </w:r>
      <w:r w:rsidR="006C1E23">
        <w:rPr>
          <w:rFonts w:ascii="Times New Roman" w:eastAsia="Times New Roman" w:hAnsi="Times New Roman" w:cs="Times New Roman"/>
          <w:color w:val="000000"/>
          <w:sz w:val="28"/>
          <w:szCs w:val="28"/>
          <w:shd w:val="clear" w:color="auto" w:fill="FFFFFF"/>
        </w:rPr>
        <w:t>и (</w:t>
      </w:r>
      <w:r w:rsidR="006C1E23" w:rsidRPr="006C1E23">
        <w:rPr>
          <w:rFonts w:ascii="Times New Roman" w:eastAsia="Times New Roman" w:hAnsi="Times New Roman" w:cs="Times New Roman"/>
          <w:color w:val="000000"/>
          <w:sz w:val="28"/>
          <w:szCs w:val="28"/>
          <w:shd w:val="clear" w:color="auto" w:fill="FFFFFF"/>
        </w:rPr>
        <w:t>|</w:t>
      </w:r>
      <m:oMath>
        <m:d>
          <m:dPr>
            <m:begChr m:val="|"/>
            <m:endChr m:val="|"/>
            <m:ctrlPr>
              <w:rPr>
                <w:rFonts w:ascii="Cambria Math" w:eastAsia="Times New Roman" w:hAnsi="Cambria Math" w:cs="Times New Roman"/>
                <w:i/>
                <w:color w:val="000000"/>
                <w:sz w:val="28"/>
                <w:szCs w:val="28"/>
                <w:shd w:val="clear" w:color="auto" w:fill="FFFFFF"/>
              </w:rPr>
            </m:ctrlPr>
          </m:dPr>
          <m:e>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x</m:t>
                </m:r>
              </m:e>
              <m:sub>
                <m:r>
                  <w:rPr>
                    <w:rFonts w:ascii="Cambria Math" w:eastAsia="Times New Roman" w:hAnsi="Cambria Math" w:cs="Times New Roman"/>
                    <w:color w:val="000000"/>
                    <w:sz w:val="28"/>
                    <w:szCs w:val="28"/>
                    <w:shd w:val="clear" w:color="auto" w:fill="FFFFFF"/>
                  </w:rPr>
                  <m:t>2</m:t>
                </m:r>
              </m:sub>
            </m:sSub>
          </m:e>
        </m:d>
        <m:r>
          <w:rPr>
            <w:rFonts w:ascii="Cambria Math" w:eastAsia="Times New Roman" w:hAnsi="Cambria Math" w:cs="Times New Roman"/>
            <w:color w:val="000000"/>
            <w:sz w:val="28"/>
            <w:szCs w:val="28"/>
            <w:shd w:val="clear" w:color="auto" w:fill="FFFFFF"/>
          </w:rPr>
          <m:t xml:space="preserve">, ∞ </m:t>
        </m:r>
      </m:oMath>
      <w:r w:rsidR="006C1E23">
        <w:rPr>
          <w:rFonts w:ascii="Times New Roman" w:eastAsia="Times New Roman" w:hAnsi="Times New Roman" w:cs="Times New Roman"/>
          <w:color w:val="000000"/>
          <w:sz w:val="28"/>
          <w:szCs w:val="28"/>
          <w:shd w:val="clear" w:color="auto" w:fill="FFFFFF"/>
        </w:rPr>
        <w:t>)</w:t>
      </w:r>
      <w:r w:rsidR="006C1E23" w:rsidRPr="006C1E23">
        <w:rPr>
          <w:rFonts w:ascii="Times New Roman" w:eastAsia="Times New Roman" w:hAnsi="Times New Roman" w:cs="Times New Roman"/>
          <w:color w:val="000000"/>
          <w:sz w:val="28"/>
          <w:szCs w:val="28"/>
          <w:shd w:val="clear" w:color="auto" w:fill="FFFFFF"/>
        </w:rPr>
        <w:t xml:space="preserve">. </w:t>
      </w:r>
      <w:r w:rsidR="006C1E23">
        <w:rPr>
          <w:rFonts w:ascii="Times New Roman" w:eastAsia="Times New Roman" w:hAnsi="Times New Roman" w:cs="Times New Roman"/>
          <w:color w:val="000000"/>
          <w:sz w:val="28"/>
          <w:szCs w:val="28"/>
          <w:shd w:val="clear" w:color="auto" w:fill="FFFFFF"/>
        </w:rPr>
        <w:t xml:space="preserve">В этих условиях на оси </w:t>
      </w:r>
      <m:oMath>
        <m:r>
          <w:rPr>
            <w:rFonts w:ascii="Cambria Math" w:eastAsia="Times New Roman" w:hAnsi="Cambria Math" w:cs="Times New Roman"/>
            <w:color w:val="000000"/>
            <w:sz w:val="28"/>
            <w:szCs w:val="28"/>
            <w:shd w:val="clear" w:color="auto" w:fill="FFFFFF"/>
          </w:rPr>
          <m:t>Ox</m:t>
        </m:r>
      </m:oMath>
      <w:r w:rsidR="006C1E23" w:rsidRPr="006C1E23">
        <w:rPr>
          <w:rFonts w:ascii="Times New Roman" w:eastAsia="Times New Roman" w:hAnsi="Times New Roman" w:cs="Times New Roman"/>
          <w:color w:val="000000"/>
          <w:sz w:val="28"/>
          <w:szCs w:val="28"/>
          <w:shd w:val="clear" w:color="auto" w:fill="FFFFFF"/>
        </w:rPr>
        <w:t xml:space="preserve"> </w:t>
      </w:r>
      <w:r w:rsidR="006C1E23">
        <w:rPr>
          <w:rFonts w:ascii="Times New Roman" w:eastAsia="Times New Roman" w:hAnsi="Times New Roman" w:cs="Times New Roman"/>
          <w:color w:val="000000"/>
          <w:sz w:val="28"/>
          <w:szCs w:val="28"/>
          <w:shd w:val="clear" w:color="auto" w:fill="FFFFFF"/>
        </w:rPr>
        <w:t xml:space="preserve">существуют две точки (симметричные относительно начальной точки </w:t>
      </w:r>
      <m:oMath>
        <m:r>
          <w:rPr>
            <w:rFonts w:ascii="Cambria Math" w:eastAsia="Times New Roman" w:hAnsi="Cambria Math" w:cs="Times New Roman"/>
            <w:color w:val="000000"/>
            <w:sz w:val="28"/>
            <w:szCs w:val="28"/>
            <w:shd w:val="clear" w:color="auto" w:fill="FFFFFF"/>
          </w:rPr>
          <m:t>O</m:t>
        </m:r>
      </m:oMath>
      <w:r w:rsidR="006C1E23">
        <w:rPr>
          <w:rFonts w:ascii="Times New Roman" w:eastAsia="Times New Roman" w:hAnsi="Times New Roman" w:cs="Times New Roman"/>
          <w:color w:val="000000"/>
          <w:sz w:val="28"/>
          <w:szCs w:val="28"/>
          <w:shd w:val="clear" w:color="auto" w:fill="FFFFFF"/>
        </w:rPr>
        <w:t xml:space="preserve">), которые отделяют интервалы расходимости от интервала сходимости. </w:t>
      </w:r>
    </w:p>
    <w:p w14:paraId="652098F1" w14:textId="1D59D890" w:rsidR="006C1E23" w:rsidRDefault="006C1E23" w:rsidP="0083473F">
      <w:pPr>
        <w:spacing w:before="240" w:after="240" w:line="240" w:lineRule="auto"/>
        <w:ind w:firstLine="708"/>
        <w:rPr>
          <w:rFonts w:ascii="Times New Roman" w:eastAsia="Times New Roman" w:hAnsi="Times New Roman" w:cs="Times New Roman"/>
          <w:color w:val="000000"/>
          <w:sz w:val="28"/>
          <w:szCs w:val="28"/>
          <w:shd w:val="clear" w:color="auto" w:fill="FFFFFF"/>
        </w:rPr>
      </w:pPr>
      <w:r w:rsidRPr="006C1E23">
        <w:rPr>
          <w:rFonts w:ascii="Times New Roman" w:eastAsia="Times New Roman" w:hAnsi="Times New Roman" w:cs="Times New Roman"/>
          <w:b/>
          <w:bCs/>
          <w:color w:val="000000"/>
          <w:sz w:val="28"/>
          <w:szCs w:val="28"/>
          <w:shd w:val="clear" w:color="auto" w:fill="FFFFFF"/>
        </w:rPr>
        <w:t>Теорема</w:t>
      </w:r>
      <w:r w:rsidR="001A4B8C">
        <w:rPr>
          <w:rFonts w:ascii="Times New Roman" w:eastAsia="Times New Roman" w:hAnsi="Times New Roman" w:cs="Times New Roman"/>
          <w:b/>
          <w:bCs/>
          <w:color w:val="000000"/>
          <w:sz w:val="28"/>
          <w:szCs w:val="28"/>
          <w:shd w:val="clear" w:color="auto" w:fill="FFFFFF"/>
          <w:lang w:val="en-US"/>
        </w:rPr>
        <w:t xml:space="preserve"> 2</w:t>
      </w:r>
      <w:r>
        <w:rPr>
          <w:rFonts w:ascii="Times New Roman" w:eastAsia="Times New Roman" w:hAnsi="Times New Roman" w:cs="Times New Roman"/>
          <w:color w:val="000000"/>
          <w:sz w:val="28"/>
          <w:szCs w:val="28"/>
          <w:shd w:val="clear" w:color="auto" w:fill="FFFFFF"/>
        </w:rPr>
        <w:t>. Пусть степенной ряд</w:t>
      </w:r>
    </w:p>
    <w:p w14:paraId="2AD7DB33" w14:textId="515949D1" w:rsidR="006C1E23" w:rsidRPr="006C1E23" w:rsidRDefault="00000000" w:rsidP="008A3D8B">
      <w:pPr>
        <w:spacing w:before="240" w:after="240" w:line="240" w:lineRule="auto"/>
        <w:rPr>
          <w:rFonts w:ascii="Times New Roman" w:eastAsia="Times New Roman" w:hAnsi="Times New Roman" w:cs="Times New Roman"/>
          <w:color w:val="000000"/>
          <w:sz w:val="28"/>
          <w:szCs w:val="28"/>
          <w:shd w:val="clear" w:color="auto" w:fill="FFFFFF"/>
        </w:rPr>
      </w:pPr>
      <m:oMathPara>
        <m:oMath>
          <m:nary>
            <m:naryPr>
              <m:chr m:val="∑"/>
              <m:limLoc m:val="undOvr"/>
              <m:ctrlPr>
                <w:rPr>
                  <w:rFonts w:ascii="Cambria Math" w:eastAsia="Times New Roman" w:hAnsi="Cambria Math" w:cs="Times New Roman"/>
                  <w:i/>
                  <w:color w:val="000000"/>
                  <w:sz w:val="28"/>
                  <w:szCs w:val="28"/>
                  <w:shd w:val="clear" w:color="auto" w:fill="FFFFFF"/>
                </w:rPr>
              </m:ctrlPr>
            </m:naryPr>
            <m:sub>
              <m:r>
                <w:rPr>
                  <w:rFonts w:ascii="Cambria Math" w:eastAsia="Times New Roman" w:hAnsi="Cambria Math" w:cs="Times New Roman"/>
                  <w:color w:val="000000"/>
                  <w:sz w:val="28"/>
                  <w:szCs w:val="28"/>
                  <w:shd w:val="clear" w:color="auto" w:fill="FFFFFF"/>
                </w:rPr>
                <m:t>n=0</m:t>
              </m:r>
            </m:sub>
            <m:sup>
              <m:r>
                <w:rPr>
                  <w:rFonts w:ascii="Cambria Math" w:eastAsia="Times New Roman" w:hAnsi="Cambria Math" w:cs="Times New Roman"/>
                  <w:color w:val="000000"/>
                  <w:sz w:val="28"/>
                  <w:szCs w:val="28"/>
                  <w:shd w:val="clear" w:color="auto" w:fill="FFFFFF"/>
                </w:rPr>
                <m:t>∞</m:t>
              </m:r>
            </m:sup>
            <m:e>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c</m:t>
                  </m:r>
                </m:e>
                <m:sub>
                  <m:r>
                    <w:rPr>
                      <w:rFonts w:ascii="Cambria Math" w:eastAsia="Times New Roman" w:hAnsi="Cambria Math" w:cs="Times New Roman"/>
                      <w:color w:val="000000"/>
                      <w:sz w:val="28"/>
                      <w:szCs w:val="28"/>
                      <w:shd w:val="clear" w:color="auto" w:fill="FFFFFF"/>
                    </w:rPr>
                    <m:t>n</m:t>
                  </m:r>
                </m:sub>
              </m:sSub>
              <m:sSup>
                <m:sSupPr>
                  <m:ctrlPr>
                    <w:rPr>
                      <w:rFonts w:ascii="Cambria Math" w:eastAsia="Times New Roman" w:hAnsi="Cambria Math" w:cs="Times New Roman"/>
                      <w:i/>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x</m:t>
                  </m:r>
                </m:e>
                <m:sup>
                  <m:r>
                    <w:rPr>
                      <w:rFonts w:ascii="Cambria Math" w:eastAsia="Times New Roman" w:hAnsi="Cambria Math" w:cs="Times New Roman"/>
                      <w:color w:val="000000"/>
                      <w:sz w:val="28"/>
                      <w:szCs w:val="28"/>
                      <w:shd w:val="clear" w:color="auto" w:fill="FFFFFF"/>
                    </w:rPr>
                    <m:t>n</m:t>
                  </m:r>
                </m:sup>
              </m:sSup>
            </m:e>
          </m:nary>
        </m:oMath>
      </m:oMathPara>
    </w:p>
    <w:p w14:paraId="6971A693" w14:textId="7EA0DF5A" w:rsidR="006C1E23" w:rsidRDefault="006C1E23" w:rsidP="008A3D8B">
      <w:pPr>
        <w:spacing w:before="240" w:after="240" w:line="24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 xml:space="preserve">Сходится в точке </w:t>
      </w:r>
      <m:oMath>
        <m:r>
          <w:rPr>
            <w:rFonts w:ascii="Cambria Math" w:eastAsia="Times New Roman" w:hAnsi="Cambria Math" w:cs="Times New Roman"/>
            <w:color w:val="000000"/>
            <w:sz w:val="28"/>
            <w:szCs w:val="28"/>
            <w:shd w:val="clear" w:color="auto" w:fill="FFFFFF"/>
          </w:rPr>
          <m:t>x≠0</m:t>
        </m:r>
      </m:oMath>
      <w:r>
        <w:rPr>
          <w:rFonts w:ascii="Times New Roman" w:eastAsia="Times New Roman" w:hAnsi="Times New Roman" w:cs="Times New Roman"/>
          <w:color w:val="000000"/>
          <w:sz w:val="28"/>
          <w:szCs w:val="28"/>
          <w:shd w:val="clear" w:color="auto" w:fill="FFFFFF"/>
        </w:rPr>
        <w:t xml:space="preserve">. Тогда либо этот ряд абсолютно сходится в каждой точке числовой прямой, либо существует число </w:t>
      </w:r>
      <m:oMath>
        <m:r>
          <w:rPr>
            <w:rFonts w:ascii="Cambria Math" w:eastAsia="Times New Roman" w:hAnsi="Cambria Math" w:cs="Times New Roman"/>
            <w:color w:val="000000"/>
            <w:sz w:val="28"/>
            <w:szCs w:val="28"/>
            <w:shd w:val="clear" w:color="auto" w:fill="FFFFFF"/>
          </w:rPr>
          <m:t>R&gt;0</m:t>
        </m:r>
      </m:oMath>
      <w:r w:rsidRPr="006C1E23">
        <w:rPr>
          <w:rFonts w:ascii="Times New Roman" w:eastAsia="Times New Roman" w:hAnsi="Times New Roman" w:cs="Times New Roman"/>
          <w:color w:val="000000"/>
          <w:sz w:val="28"/>
          <w:szCs w:val="28"/>
          <w:shd w:val="clear" w:color="auto" w:fill="FFFFFF"/>
        </w:rPr>
        <w:t xml:space="preserve"> </w:t>
      </w:r>
      <w:r>
        <w:rPr>
          <w:rFonts w:ascii="Times New Roman" w:eastAsia="Times New Roman" w:hAnsi="Times New Roman" w:cs="Times New Roman"/>
          <w:color w:val="000000"/>
          <w:sz w:val="28"/>
          <w:szCs w:val="28"/>
          <w:shd w:val="clear" w:color="auto" w:fill="FFFFFF"/>
        </w:rPr>
        <w:t xml:space="preserve">такое, что ряд сходится абсолютно при </w:t>
      </w:r>
      <m:oMath>
        <m:d>
          <m:dPr>
            <m:begChr m:val="|"/>
            <m:endChr m:val="|"/>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m:t>
            </m:r>
          </m:e>
        </m:d>
        <m:r>
          <w:rPr>
            <w:rFonts w:ascii="Cambria Math" w:eastAsia="Times New Roman" w:hAnsi="Cambria Math" w:cs="Times New Roman"/>
            <w:color w:val="000000"/>
            <w:sz w:val="28"/>
            <w:szCs w:val="28"/>
            <w:shd w:val="clear" w:color="auto" w:fill="FFFFFF"/>
          </w:rPr>
          <m:t>&lt;R</m:t>
        </m:r>
      </m:oMath>
      <w:r w:rsidR="00F809E5" w:rsidRPr="00F809E5">
        <w:rPr>
          <w:rFonts w:ascii="Times New Roman" w:eastAsia="Times New Roman" w:hAnsi="Times New Roman" w:cs="Times New Roman"/>
          <w:color w:val="000000"/>
          <w:sz w:val="28"/>
          <w:szCs w:val="28"/>
          <w:shd w:val="clear" w:color="auto" w:fill="FFFFFF"/>
        </w:rPr>
        <w:t xml:space="preserve"> </w:t>
      </w:r>
      <w:r w:rsidR="00F809E5">
        <w:rPr>
          <w:rFonts w:ascii="Times New Roman" w:eastAsia="Times New Roman" w:hAnsi="Times New Roman" w:cs="Times New Roman"/>
          <w:color w:val="000000"/>
          <w:sz w:val="28"/>
          <w:szCs w:val="28"/>
          <w:shd w:val="clear" w:color="auto" w:fill="FFFFFF"/>
        </w:rPr>
        <w:t xml:space="preserve">и расходится при </w:t>
      </w:r>
      <m:oMath>
        <m:d>
          <m:dPr>
            <m:begChr m:val="|"/>
            <m:endChr m:val="|"/>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m:t>
            </m:r>
          </m:e>
        </m:d>
        <m:r>
          <w:rPr>
            <w:rFonts w:ascii="Cambria Math" w:eastAsia="Times New Roman" w:hAnsi="Cambria Math" w:cs="Times New Roman"/>
            <w:color w:val="000000"/>
            <w:sz w:val="28"/>
            <w:szCs w:val="28"/>
            <w:shd w:val="clear" w:color="auto" w:fill="FFFFFF"/>
          </w:rPr>
          <m:t>&gt;R</m:t>
        </m:r>
      </m:oMath>
      <w:r w:rsidR="00F809E5" w:rsidRPr="00F809E5">
        <w:rPr>
          <w:rFonts w:ascii="Times New Roman" w:eastAsia="Times New Roman" w:hAnsi="Times New Roman" w:cs="Times New Roman"/>
          <w:color w:val="000000"/>
          <w:sz w:val="28"/>
          <w:szCs w:val="28"/>
          <w:shd w:val="clear" w:color="auto" w:fill="FFFFFF"/>
        </w:rPr>
        <w:t>.</w:t>
      </w:r>
    </w:p>
    <w:p w14:paraId="7CA56A64" w14:textId="19308BC2" w:rsidR="00F809E5" w:rsidRDefault="00F809E5" w:rsidP="0083473F">
      <w:pPr>
        <w:spacing w:before="240" w:after="240" w:line="240" w:lineRule="auto"/>
        <w:ind w:firstLine="708"/>
        <w:rPr>
          <w:rFonts w:ascii="Times New Roman" w:eastAsia="Times New Roman" w:hAnsi="Times New Roman" w:cs="Times New Roman"/>
          <w:color w:val="000000"/>
          <w:sz w:val="28"/>
          <w:szCs w:val="28"/>
          <w:shd w:val="clear" w:color="auto" w:fill="FFFFFF"/>
        </w:rPr>
      </w:pPr>
      <w:r w:rsidRPr="00F809E5">
        <w:rPr>
          <w:rFonts w:ascii="Times New Roman" w:eastAsia="Times New Roman" w:hAnsi="Times New Roman" w:cs="Times New Roman"/>
          <w:b/>
          <w:bCs/>
          <w:color w:val="000000"/>
          <w:sz w:val="28"/>
          <w:szCs w:val="28"/>
          <w:shd w:val="clear" w:color="auto" w:fill="FFFFFF"/>
        </w:rPr>
        <w:t>Определение</w:t>
      </w:r>
      <w:r w:rsidR="001A4B8C" w:rsidRPr="001A4B8C">
        <w:rPr>
          <w:rFonts w:ascii="Times New Roman" w:eastAsia="Times New Roman" w:hAnsi="Times New Roman" w:cs="Times New Roman"/>
          <w:b/>
          <w:bCs/>
          <w:color w:val="000000"/>
          <w:sz w:val="28"/>
          <w:szCs w:val="28"/>
          <w:shd w:val="clear" w:color="auto" w:fill="FFFFFF"/>
        </w:rPr>
        <w:t xml:space="preserve"> </w:t>
      </w:r>
      <w:r w:rsidR="001A4B8C">
        <w:rPr>
          <w:rFonts w:ascii="Times New Roman" w:eastAsia="Times New Roman" w:hAnsi="Times New Roman" w:cs="Times New Roman"/>
          <w:b/>
          <w:bCs/>
          <w:color w:val="000000"/>
          <w:sz w:val="28"/>
          <w:szCs w:val="28"/>
          <w:shd w:val="clear" w:color="auto" w:fill="FFFFFF"/>
          <w:lang w:val="en-US"/>
        </w:rPr>
        <w:t>1</w:t>
      </w:r>
      <w:r>
        <w:rPr>
          <w:rFonts w:ascii="Times New Roman" w:eastAsia="Times New Roman" w:hAnsi="Times New Roman" w:cs="Times New Roman"/>
          <w:color w:val="000000"/>
          <w:sz w:val="28"/>
          <w:szCs w:val="28"/>
          <w:shd w:val="clear" w:color="auto" w:fill="FFFFFF"/>
        </w:rPr>
        <w:t xml:space="preserve">. Интервалом сходимости степенного ряда </w:t>
      </w:r>
    </w:p>
    <w:p w14:paraId="6DCFDEA4" w14:textId="2D0C0ECC" w:rsidR="00F809E5" w:rsidRPr="00F809E5" w:rsidRDefault="00000000" w:rsidP="008A3D8B">
      <w:pPr>
        <w:spacing w:before="240" w:after="240" w:line="240" w:lineRule="auto"/>
        <w:rPr>
          <w:rFonts w:ascii="Times New Roman" w:eastAsia="Times New Roman" w:hAnsi="Times New Roman" w:cs="Times New Roman"/>
          <w:color w:val="000000"/>
          <w:sz w:val="28"/>
          <w:szCs w:val="28"/>
          <w:shd w:val="clear" w:color="auto" w:fill="FFFFFF"/>
        </w:rPr>
      </w:pPr>
      <m:oMathPara>
        <m:oMath>
          <m:nary>
            <m:naryPr>
              <m:chr m:val="∑"/>
              <m:limLoc m:val="undOvr"/>
              <m:ctrlPr>
                <w:rPr>
                  <w:rFonts w:ascii="Cambria Math" w:eastAsia="Times New Roman" w:hAnsi="Cambria Math" w:cs="Times New Roman"/>
                  <w:i/>
                  <w:color w:val="000000"/>
                  <w:sz w:val="28"/>
                  <w:szCs w:val="28"/>
                  <w:shd w:val="clear" w:color="auto" w:fill="FFFFFF"/>
                </w:rPr>
              </m:ctrlPr>
            </m:naryPr>
            <m:sub>
              <m:r>
                <w:rPr>
                  <w:rFonts w:ascii="Cambria Math" w:eastAsia="Times New Roman" w:hAnsi="Cambria Math" w:cs="Times New Roman"/>
                  <w:color w:val="000000"/>
                  <w:sz w:val="28"/>
                  <w:szCs w:val="28"/>
                  <w:shd w:val="clear" w:color="auto" w:fill="FFFFFF"/>
                </w:rPr>
                <m:t>n=0</m:t>
              </m:r>
            </m:sub>
            <m:sup>
              <m:r>
                <w:rPr>
                  <w:rFonts w:ascii="Cambria Math" w:eastAsia="Times New Roman" w:hAnsi="Cambria Math" w:cs="Times New Roman"/>
                  <w:color w:val="000000"/>
                  <w:sz w:val="28"/>
                  <w:szCs w:val="28"/>
                  <w:shd w:val="clear" w:color="auto" w:fill="FFFFFF"/>
                </w:rPr>
                <m:t>∞</m:t>
              </m:r>
            </m:sup>
            <m:e>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c</m:t>
                  </m:r>
                </m:e>
                <m:sub>
                  <m:r>
                    <w:rPr>
                      <w:rFonts w:ascii="Cambria Math" w:eastAsia="Times New Roman" w:hAnsi="Cambria Math" w:cs="Times New Roman"/>
                      <w:color w:val="000000"/>
                      <w:sz w:val="28"/>
                      <w:szCs w:val="28"/>
                      <w:shd w:val="clear" w:color="auto" w:fill="FFFFFF"/>
                    </w:rPr>
                    <m:t>n</m:t>
                  </m:r>
                </m:sub>
              </m:sSub>
              <m:sSup>
                <m:sSupPr>
                  <m:ctrlPr>
                    <w:rPr>
                      <w:rFonts w:ascii="Cambria Math" w:eastAsia="Times New Roman" w:hAnsi="Cambria Math" w:cs="Times New Roman"/>
                      <w:i/>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x</m:t>
                  </m:r>
                </m:e>
                <m:sup>
                  <m:r>
                    <w:rPr>
                      <w:rFonts w:ascii="Cambria Math" w:eastAsia="Times New Roman" w:hAnsi="Cambria Math" w:cs="Times New Roman"/>
                      <w:color w:val="000000"/>
                      <w:sz w:val="28"/>
                      <w:szCs w:val="28"/>
                      <w:shd w:val="clear" w:color="auto" w:fill="FFFFFF"/>
                    </w:rPr>
                    <m:t>n</m:t>
                  </m:r>
                </m:sup>
              </m:sSup>
            </m:e>
          </m:nary>
        </m:oMath>
      </m:oMathPara>
    </w:p>
    <w:p w14:paraId="42A0761C" w14:textId="29FEC039" w:rsidR="00F809E5" w:rsidRDefault="00F809E5" w:rsidP="008A3D8B">
      <w:pPr>
        <w:spacing w:before="240" w:after="240" w:line="24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 xml:space="preserve">Называется интервал </w:t>
      </w:r>
      <m:oMath>
        <m:r>
          <w:rPr>
            <w:rFonts w:ascii="Cambria Math" w:eastAsia="Times New Roman" w:hAnsi="Cambria Math" w:cs="Times New Roman"/>
            <w:color w:val="000000"/>
            <w:sz w:val="28"/>
            <w:szCs w:val="28"/>
            <w:shd w:val="clear" w:color="auto" w:fill="FFFFFF"/>
          </w:rPr>
          <m:t>(-</m:t>
        </m:r>
        <m:r>
          <w:rPr>
            <w:rFonts w:ascii="Cambria Math" w:eastAsia="Times New Roman" w:hAnsi="Cambria Math" w:cs="Times New Roman"/>
            <w:color w:val="000000"/>
            <w:sz w:val="28"/>
            <w:szCs w:val="28"/>
            <w:shd w:val="clear" w:color="auto" w:fill="FFFFFF"/>
            <w:lang w:val="en-US"/>
          </w:rPr>
          <m:t>R</m:t>
        </m:r>
        <m:r>
          <w:rPr>
            <w:rFonts w:ascii="Cambria Math" w:eastAsia="Times New Roman" w:hAnsi="Cambria Math" w:cs="Times New Roman"/>
            <w:color w:val="000000"/>
            <w:sz w:val="28"/>
            <w:szCs w:val="28"/>
            <w:shd w:val="clear" w:color="auto" w:fill="FFFFFF"/>
          </w:rPr>
          <m:t>,</m:t>
        </m:r>
        <m:r>
          <w:rPr>
            <w:rFonts w:ascii="Cambria Math" w:eastAsia="Times New Roman" w:hAnsi="Cambria Math" w:cs="Times New Roman"/>
            <w:color w:val="000000"/>
            <w:sz w:val="28"/>
            <w:szCs w:val="28"/>
            <w:shd w:val="clear" w:color="auto" w:fill="FFFFFF"/>
            <w:lang w:val="en-US"/>
          </w:rPr>
          <m:t>R</m:t>
        </m:r>
        <m:r>
          <w:rPr>
            <w:rFonts w:ascii="Cambria Math" w:eastAsia="Times New Roman" w:hAnsi="Cambria Math" w:cs="Times New Roman"/>
            <w:color w:val="000000"/>
            <w:sz w:val="28"/>
            <w:szCs w:val="28"/>
            <w:shd w:val="clear" w:color="auto" w:fill="FFFFFF"/>
          </w:rPr>
          <m:t>)</m:t>
        </m:r>
      </m:oMath>
      <w:r w:rsidRPr="00F809E5">
        <w:rPr>
          <w:rFonts w:ascii="Times New Roman" w:eastAsia="Times New Roman" w:hAnsi="Times New Roman" w:cs="Times New Roman"/>
          <w:color w:val="000000"/>
          <w:sz w:val="28"/>
          <w:szCs w:val="28"/>
          <w:shd w:val="clear" w:color="auto" w:fill="FFFFFF"/>
        </w:rPr>
        <w:t xml:space="preserve">, </w:t>
      </w:r>
      <w:r>
        <w:rPr>
          <w:rFonts w:ascii="Times New Roman" w:eastAsia="Times New Roman" w:hAnsi="Times New Roman" w:cs="Times New Roman"/>
          <w:color w:val="000000"/>
          <w:sz w:val="28"/>
          <w:szCs w:val="28"/>
          <w:shd w:val="clear" w:color="auto" w:fill="FFFFFF"/>
        </w:rPr>
        <w:t xml:space="preserve">где </w:t>
      </w:r>
      <m:oMath>
        <m:r>
          <w:rPr>
            <w:rFonts w:ascii="Cambria Math" w:eastAsia="Times New Roman" w:hAnsi="Cambria Math" w:cs="Times New Roman"/>
            <w:color w:val="000000"/>
            <w:sz w:val="28"/>
            <w:szCs w:val="28"/>
            <w:shd w:val="clear" w:color="auto" w:fill="FFFFFF"/>
          </w:rPr>
          <m:t>R&gt;0</m:t>
        </m:r>
      </m:oMath>
      <w:r>
        <w:rPr>
          <w:rFonts w:ascii="Times New Roman" w:eastAsia="Times New Roman" w:hAnsi="Times New Roman" w:cs="Times New Roman"/>
          <w:color w:val="000000"/>
          <w:sz w:val="28"/>
          <w:szCs w:val="28"/>
          <w:shd w:val="clear" w:color="auto" w:fill="FFFFFF"/>
        </w:rPr>
        <w:t xml:space="preserve">, такой, что в каждой точке </w:t>
      </w:r>
      <m:oMath>
        <m:r>
          <w:rPr>
            <w:rFonts w:ascii="Cambria Math" w:eastAsia="Times New Roman" w:hAnsi="Cambria Math" w:cs="Times New Roman"/>
            <w:color w:val="000000"/>
            <w:sz w:val="28"/>
            <w:szCs w:val="28"/>
            <w:shd w:val="clear" w:color="auto" w:fill="FFFFFF"/>
          </w:rPr>
          <m:t>x∈(-R,R)</m:t>
        </m:r>
      </m:oMath>
      <w:r w:rsidRPr="00F809E5">
        <w:rPr>
          <w:rFonts w:ascii="Times New Roman" w:eastAsia="Times New Roman" w:hAnsi="Times New Roman" w:cs="Times New Roman"/>
          <w:color w:val="000000"/>
          <w:sz w:val="28"/>
          <w:szCs w:val="28"/>
          <w:shd w:val="clear" w:color="auto" w:fill="FFFFFF"/>
        </w:rPr>
        <w:t xml:space="preserve"> </w:t>
      </w:r>
      <w:r>
        <w:rPr>
          <w:rFonts w:ascii="Times New Roman" w:eastAsia="Times New Roman" w:hAnsi="Times New Roman" w:cs="Times New Roman"/>
          <w:color w:val="000000"/>
          <w:sz w:val="28"/>
          <w:szCs w:val="28"/>
          <w:shd w:val="clear" w:color="auto" w:fill="FFFFFF"/>
        </w:rPr>
        <w:t xml:space="preserve">ряд абсолютно сходится, а в точках </w:t>
      </w:r>
      <m:oMath>
        <m:r>
          <w:rPr>
            <w:rFonts w:ascii="Cambria Math" w:eastAsia="Times New Roman" w:hAnsi="Cambria Math" w:cs="Times New Roman"/>
            <w:color w:val="000000"/>
            <w:sz w:val="28"/>
            <w:szCs w:val="28"/>
            <w:shd w:val="clear" w:color="auto" w:fill="FFFFFF"/>
          </w:rPr>
          <m:t>x</m:t>
        </m:r>
      </m:oMath>
      <w:r w:rsidRPr="00F809E5">
        <w:rPr>
          <w:rFonts w:ascii="Times New Roman" w:eastAsia="Times New Roman" w:hAnsi="Times New Roman" w:cs="Times New Roman"/>
          <w:color w:val="000000"/>
          <w:sz w:val="28"/>
          <w:szCs w:val="28"/>
          <w:shd w:val="clear" w:color="auto" w:fill="FFFFFF"/>
        </w:rPr>
        <w:t xml:space="preserve"> </w:t>
      </w:r>
      <w:r>
        <w:rPr>
          <w:rFonts w:ascii="Times New Roman" w:eastAsia="Times New Roman" w:hAnsi="Times New Roman" w:cs="Times New Roman"/>
          <w:color w:val="000000"/>
          <w:sz w:val="28"/>
          <w:szCs w:val="28"/>
          <w:shd w:val="clear" w:color="auto" w:fill="FFFFFF"/>
        </w:rPr>
        <w:t xml:space="preserve">таких, что </w:t>
      </w:r>
      <m:oMath>
        <m:d>
          <m:dPr>
            <m:begChr m:val="|"/>
            <m:endChr m:val="|"/>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m:t>
            </m:r>
          </m:e>
        </m:d>
        <m:r>
          <w:rPr>
            <w:rFonts w:ascii="Cambria Math" w:eastAsia="Times New Roman" w:hAnsi="Cambria Math" w:cs="Times New Roman"/>
            <w:color w:val="000000"/>
            <w:sz w:val="28"/>
            <w:szCs w:val="28"/>
            <w:shd w:val="clear" w:color="auto" w:fill="FFFFFF"/>
          </w:rPr>
          <m:t>&gt;R</m:t>
        </m:r>
      </m:oMath>
      <w:r w:rsidRPr="00F809E5">
        <w:rPr>
          <w:rFonts w:ascii="Times New Roman" w:eastAsia="Times New Roman" w:hAnsi="Times New Roman" w:cs="Times New Roman"/>
          <w:color w:val="000000"/>
          <w:sz w:val="28"/>
          <w:szCs w:val="28"/>
          <w:shd w:val="clear" w:color="auto" w:fill="FFFFFF"/>
        </w:rPr>
        <w:t xml:space="preserve">, </w:t>
      </w:r>
      <w:r>
        <w:rPr>
          <w:rFonts w:ascii="Times New Roman" w:eastAsia="Times New Roman" w:hAnsi="Times New Roman" w:cs="Times New Roman"/>
          <w:color w:val="000000"/>
          <w:sz w:val="28"/>
          <w:szCs w:val="28"/>
          <w:shd w:val="clear" w:color="auto" w:fill="FFFFFF"/>
        </w:rPr>
        <w:t xml:space="preserve">ряд расходится. Число </w:t>
      </w:r>
      <m:oMath>
        <m:r>
          <w:rPr>
            <w:rFonts w:ascii="Cambria Math" w:eastAsia="Times New Roman" w:hAnsi="Cambria Math" w:cs="Times New Roman"/>
            <w:color w:val="000000"/>
            <w:sz w:val="28"/>
            <w:szCs w:val="28"/>
            <w:shd w:val="clear" w:color="auto" w:fill="FFFFFF"/>
          </w:rPr>
          <m:t>R</m:t>
        </m:r>
      </m:oMath>
      <w:r w:rsidRPr="009A3128">
        <w:rPr>
          <w:rFonts w:ascii="Times New Roman" w:eastAsia="Times New Roman" w:hAnsi="Times New Roman" w:cs="Times New Roman"/>
          <w:color w:val="000000"/>
          <w:sz w:val="28"/>
          <w:szCs w:val="28"/>
          <w:shd w:val="clear" w:color="auto" w:fill="FFFFFF"/>
        </w:rPr>
        <w:t xml:space="preserve"> </w:t>
      </w:r>
      <w:r>
        <w:rPr>
          <w:rFonts w:ascii="Times New Roman" w:eastAsia="Times New Roman" w:hAnsi="Times New Roman" w:cs="Times New Roman"/>
          <w:color w:val="000000"/>
          <w:sz w:val="28"/>
          <w:szCs w:val="28"/>
          <w:shd w:val="clear" w:color="auto" w:fill="FFFFFF"/>
        </w:rPr>
        <w:t>называется радиусом сходимости степенного ряда.</w:t>
      </w:r>
    </w:p>
    <w:p w14:paraId="2D210A79" w14:textId="0265F324" w:rsidR="00F809E5" w:rsidRDefault="00F809E5" w:rsidP="0083473F">
      <w:pPr>
        <w:spacing w:before="240" w:after="240" w:line="240" w:lineRule="auto"/>
        <w:ind w:firstLine="708"/>
        <w:rPr>
          <w:rFonts w:ascii="Times New Roman" w:eastAsia="Times New Roman" w:hAnsi="Times New Roman" w:cs="Times New Roman"/>
          <w:color w:val="000000"/>
          <w:sz w:val="28"/>
          <w:szCs w:val="28"/>
          <w:shd w:val="clear" w:color="auto" w:fill="FFFFFF"/>
        </w:rPr>
      </w:pPr>
      <w:r w:rsidRPr="00F809E5">
        <w:rPr>
          <w:rFonts w:ascii="Times New Roman" w:eastAsia="Times New Roman" w:hAnsi="Times New Roman" w:cs="Times New Roman"/>
          <w:b/>
          <w:bCs/>
          <w:color w:val="000000"/>
          <w:sz w:val="28"/>
          <w:szCs w:val="28"/>
          <w:shd w:val="clear" w:color="auto" w:fill="FFFFFF"/>
        </w:rPr>
        <w:t>Замечание</w:t>
      </w:r>
      <w:r w:rsidR="001A4B8C" w:rsidRPr="000D7F1A">
        <w:rPr>
          <w:rFonts w:ascii="Times New Roman" w:eastAsia="Times New Roman" w:hAnsi="Times New Roman" w:cs="Times New Roman"/>
          <w:b/>
          <w:bCs/>
          <w:color w:val="000000"/>
          <w:sz w:val="28"/>
          <w:szCs w:val="28"/>
          <w:shd w:val="clear" w:color="auto" w:fill="FFFFFF"/>
        </w:rPr>
        <w:t xml:space="preserve"> 1</w:t>
      </w:r>
      <w:r>
        <w:rPr>
          <w:rFonts w:ascii="Times New Roman" w:eastAsia="Times New Roman" w:hAnsi="Times New Roman" w:cs="Times New Roman"/>
          <w:color w:val="000000"/>
          <w:sz w:val="28"/>
          <w:szCs w:val="28"/>
          <w:shd w:val="clear" w:color="auto" w:fill="FFFFFF"/>
        </w:rPr>
        <w:t xml:space="preserve">. Что касается концов интервала сходимости </w:t>
      </w:r>
      <m:oMath>
        <m:r>
          <w:rPr>
            <w:rFonts w:ascii="Cambria Math" w:eastAsia="Times New Roman" w:hAnsi="Cambria Math" w:cs="Times New Roman"/>
            <w:color w:val="000000"/>
            <w:sz w:val="28"/>
            <w:szCs w:val="28"/>
            <w:shd w:val="clear" w:color="auto" w:fill="FFFFFF"/>
          </w:rPr>
          <m:t>(-R, R)</m:t>
        </m:r>
      </m:oMath>
      <w:r w:rsidRPr="00F809E5">
        <w:rPr>
          <w:rFonts w:ascii="Times New Roman" w:eastAsia="Times New Roman" w:hAnsi="Times New Roman" w:cs="Times New Roman"/>
          <w:color w:val="000000"/>
          <w:sz w:val="28"/>
          <w:szCs w:val="28"/>
          <w:shd w:val="clear" w:color="auto" w:fill="FFFFFF"/>
        </w:rPr>
        <w:t xml:space="preserve">, </w:t>
      </w:r>
      <w:r>
        <w:rPr>
          <w:rFonts w:ascii="Times New Roman" w:eastAsia="Times New Roman" w:hAnsi="Times New Roman" w:cs="Times New Roman"/>
          <w:color w:val="000000"/>
          <w:sz w:val="28"/>
          <w:szCs w:val="28"/>
          <w:shd w:val="clear" w:color="auto" w:fill="FFFFFF"/>
        </w:rPr>
        <w:t>то возможны следующие три случая</w:t>
      </w:r>
      <w:r w:rsidRPr="00F809E5">
        <w:rPr>
          <w:rFonts w:ascii="Times New Roman" w:eastAsia="Times New Roman" w:hAnsi="Times New Roman" w:cs="Times New Roman"/>
          <w:color w:val="000000"/>
          <w:sz w:val="28"/>
          <w:szCs w:val="28"/>
          <w:shd w:val="clear" w:color="auto" w:fill="FFFFFF"/>
        </w:rPr>
        <w:t>:</w:t>
      </w:r>
      <w:r>
        <w:rPr>
          <w:rFonts w:ascii="Times New Roman" w:eastAsia="Times New Roman" w:hAnsi="Times New Roman" w:cs="Times New Roman"/>
          <w:color w:val="000000"/>
          <w:sz w:val="28"/>
          <w:szCs w:val="28"/>
          <w:shd w:val="clear" w:color="auto" w:fill="FFFFFF"/>
        </w:rPr>
        <w:t xml:space="preserve"> 1) степенной ряд сходится в точке </w:t>
      </w:r>
      <m:oMath>
        <m:r>
          <w:rPr>
            <w:rFonts w:ascii="Cambria Math" w:eastAsia="Times New Roman" w:hAnsi="Cambria Math" w:cs="Times New Roman"/>
            <w:color w:val="000000"/>
            <w:sz w:val="28"/>
            <w:szCs w:val="28"/>
            <w:shd w:val="clear" w:color="auto" w:fill="FFFFFF"/>
          </w:rPr>
          <m:t>x=-R</m:t>
        </m:r>
      </m:oMath>
      <w:r w:rsidRPr="00F809E5">
        <w:rPr>
          <w:rFonts w:ascii="Times New Roman" w:eastAsia="Times New Roman" w:hAnsi="Times New Roman" w:cs="Times New Roman"/>
          <w:color w:val="000000"/>
          <w:sz w:val="28"/>
          <w:szCs w:val="28"/>
          <w:shd w:val="clear" w:color="auto" w:fill="FFFFFF"/>
        </w:rPr>
        <w:t xml:space="preserve">, </w:t>
      </w:r>
      <w:r>
        <w:rPr>
          <w:rFonts w:ascii="Times New Roman" w:eastAsia="Times New Roman" w:hAnsi="Times New Roman" w:cs="Times New Roman"/>
          <w:color w:val="000000"/>
          <w:sz w:val="28"/>
          <w:szCs w:val="28"/>
          <w:shd w:val="clear" w:color="auto" w:fill="FFFFFF"/>
        </w:rPr>
        <w:t xml:space="preserve">так как и в точке </w:t>
      </w:r>
      <m:oMath>
        <m:r>
          <w:rPr>
            <w:rFonts w:ascii="Cambria Math" w:eastAsia="Times New Roman" w:hAnsi="Cambria Math" w:cs="Times New Roman"/>
            <w:color w:val="000000"/>
            <w:sz w:val="28"/>
            <w:szCs w:val="28"/>
            <w:shd w:val="clear" w:color="auto" w:fill="FFFFFF"/>
          </w:rPr>
          <m:t>x=R</m:t>
        </m:r>
      </m:oMath>
      <w:r w:rsidRPr="00F809E5">
        <w:rPr>
          <w:rFonts w:ascii="Times New Roman" w:eastAsia="Times New Roman" w:hAnsi="Times New Roman" w:cs="Times New Roman"/>
          <w:color w:val="000000"/>
          <w:sz w:val="28"/>
          <w:szCs w:val="28"/>
          <w:shd w:val="clear" w:color="auto" w:fill="FFFFFF"/>
        </w:rPr>
        <w:t xml:space="preserve">, </w:t>
      </w:r>
      <w:r>
        <w:rPr>
          <w:rFonts w:ascii="Times New Roman" w:eastAsia="Times New Roman" w:hAnsi="Times New Roman" w:cs="Times New Roman"/>
          <w:color w:val="000000"/>
          <w:sz w:val="28"/>
          <w:szCs w:val="28"/>
          <w:shd w:val="clear" w:color="auto" w:fill="FFFFFF"/>
        </w:rPr>
        <w:t>2) степенной ряд расходится в обеих точках, 3) степенной ряд сходится в одном конце интервала сходимости и расходится в другом.</w:t>
      </w:r>
    </w:p>
    <w:p w14:paraId="1C3F2095" w14:textId="126A2B44" w:rsidR="00F809E5" w:rsidRDefault="00F809E5" w:rsidP="0083473F">
      <w:pPr>
        <w:spacing w:before="240" w:after="240" w:line="240" w:lineRule="auto"/>
        <w:ind w:firstLine="708"/>
        <w:rPr>
          <w:rFonts w:ascii="Times New Roman" w:eastAsia="Times New Roman" w:hAnsi="Times New Roman" w:cs="Times New Roman"/>
          <w:color w:val="000000"/>
          <w:sz w:val="28"/>
          <w:szCs w:val="28"/>
          <w:shd w:val="clear" w:color="auto" w:fill="FFFFFF"/>
        </w:rPr>
      </w:pPr>
      <w:r w:rsidRPr="00F809E5">
        <w:rPr>
          <w:rFonts w:ascii="Times New Roman" w:eastAsia="Times New Roman" w:hAnsi="Times New Roman" w:cs="Times New Roman"/>
          <w:b/>
          <w:bCs/>
          <w:color w:val="000000"/>
          <w:sz w:val="28"/>
          <w:szCs w:val="28"/>
          <w:shd w:val="clear" w:color="auto" w:fill="FFFFFF"/>
        </w:rPr>
        <w:t>Замечание</w:t>
      </w:r>
      <w:r w:rsidR="001A4B8C" w:rsidRPr="000D7F1A">
        <w:rPr>
          <w:rFonts w:ascii="Times New Roman" w:eastAsia="Times New Roman" w:hAnsi="Times New Roman" w:cs="Times New Roman"/>
          <w:b/>
          <w:bCs/>
          <w:color w:val="000000"/>
          <w:sz w:val="28"/>
          <w:szCs w:val="28"/>
          <w:shd w:val="clear" w:color="auto" w:fill="FFFFFF"/>
        </w:rPr>
        <w:t xml:space="preserve"> 2</w:t>
      </w:r>
      <w:r>
        <w:rPr>
          <w:rFonts w:ascii="Times New Roman" w:eastAsia="Times New Roman" w:hAnsi="Times New Roman" w:cs="Times New Roman"/>
          <w:color w:val="000000"/>
          <w:sz w:val="28"/>
          <w:szCs w:val="28"/>
          <w:shd w:val="clear" w:color="auto" w:fill="FFFFFF"/>
        </w:rPr>
        <w:t>. Степенной ряд</w:t>
      </w:r>
    </w:p>
    <w:p w14:paraId="71BB8BE0" w14:textId="63BFAB4B" w:rsidR="00F809E5" w:rsidRDefault="00000000" w:rsidP="008A3D8B">
      <w:pPr>
        <w:spacing w:before="240" w:after="240" w:line="240" w:lineRule="auto"/>
        <w:rPr>
          <w:rFonts w:ascii="Times New Roman" w:eastAsia="Times New Roman" w:hAnsi="Times New Roman" w:cs="Times New Roman"/>
          <w:color w:val="000000"/>
          <w:sz w:val="28"/>
          <w:szCs w:val="28"/>
          <w:shd w:val="clear" w:color="auto" w:fill="FFFFFF"/>
        </w:rPr>
      </w:pPr>
      <m:oMathPara>
        <m:oMath>
          <m:nary>
            <m:naryPr>
              <m:chr m:val="∑"/>
              <m:limLoc m:val="undOvr"/>
              <m:ctrlPr>
                <w:rPr>
                  <w:rFonts w:ascii="Cambria Math" w:eastAsia="Times New Roman" w:hAnsi="Cambria Math" w:cs="Times New Roman"/>
                  <w:i/>
                  <w:color w:val="000000"/>
                  <w:sz w:val="28"/>
                  <w:szCs w:val="28"/>
                  <w:shd w:val="clear" w:color="auto" w:fill="FFFFFF"/>
                </w:rPr>
              </m:ctrlPr>
            </m:naryPr>
            <m:sub>
              <m:r>
                <w:rPr>
                  <w:rFonts w:ascii="Cambria Math" w:eastAsia="Times New Roman" w:hAnsi="Cambria Math" w:cs="Times New Roman"/>
                  <w:color w:val="000000"/>
                  <w:sz w:val="28"/>
                  <w:szCs w:val="28"/>
                  <w:shd w:val="clear" w:color="auto" w:fill="FFFFFF"/>
                  <w:lang w:val="en-US"/>
                </w:rPr>
                <m:t>n</m:t>
              </m:r>
              <m:r>
                <w:rPr>
                  <w:rFonts w:ascii="Cambria Math" w:eastAsia="Times New Roman" w:hAnsi="Cambria Math" w:cs="Times New Roman"/>
                  <w:color w:val="000000"/>
                  <w:sz w:val="28"/>
                  <w:szCs w:val="28"/>
                  <w:shd w:val="clear" w:color="auto" w:fill="FFFFFF"/>
                </w:rPr>
                <m:t>=0</m:t>
              </m:r>
            </m:sub>
            <m:sup>
              <m:r>
                <w:rPr>
                  <w:rFonts w:ascii="Cambria Math" w:eastAsia="Times New Roman" w:hAnsi="Cambria Math" w:cs="Times New Roman"/>
                  <w:color w:val="000000"/>
                  <w:sz w:val="28"/>
                  <w:szCs w:val="28"/>
                  <w:shd w:val="clear" w:color="auto" w:fill="FFFFFF"/>
                </w:rPr>
                <m:t>∞</m:t>
              </m:r>
            </m:sup>
            <m:e>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c</m:t>
                  </m:r>
                </m:e>
                <m:sub>
                  <m:r>
                    <w:rPr>
                      <w:rFonts w:ascii="Cambria Math" w:eastAsia="Times New Roman" w:hAnsi="Cambria Math" w:cs="Times New Roman"/>
                      <w:color w:val="000000"/>
                      <w:sz w:val="28"/>
                      <w:szCs w:val="28"/>
                      <w:shd w:val="clear" w:color="auto" w:fill="FFFFFF"/>
                    </w:rPr>
                    <m:t>n</m:t>
                  </m:r>
                </m:sub>
              </m:sSub>
              <m:sSup>
                <m:sSupPr>
                  <m:ctrlPr>
                    <w:rPr>
                      <w:rFonts w:ascii="Cambria Math" w:eastAsia="Times New Roman" w:hAnsi="Cambria Math" w:cs="Times New Roman"/>
                      <w:i/>
                      <w:color w:val="000000"/>
                      <w:sz w:val="28"/>
                      <w:szCs w:val="28"/>
                      <w:shd w:val="clear" w:color="auto" w:fill="FFFFFF"/>
                    </w:rPr>
                  </m:ctrlPr>
                </m:sSupPr>
                <m:e>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x</m:t>
                          </m:r>
                        </m:e>
                        <m:sub>
                          <m:r>
                            <w:rPr>
                              <w:rFonts w:ascii="Cambria Math" w:eastAsia="Times New Roman" w:hAnsi="Cambria Math" w:cs="Times New Roman"/>
                              <w:color w:val="000000"/>
                              <w:sz w:val="28"/>
                              <w:szCs w:val="28"/>
                              <w:shd w:val="clear" w:color="auto" w:fill="FFFFFF"/>
                            </w:rPr>
                            <m:t>0</m:t>
                          </m:r>
                        </m:sub>
                      </m:sSub>
                    </m:e>
                  </m:d>
                </m:e>
                <m:sup>
                  <m:r>
                    <w:rPr>
                      <w:rFonts w:ascii="Cambria Math" w:eastAsia="Times New Roman" w:hAnsi="Cambria Math" w:cs="Times New Roman"/>
                      <w:color w:val="000000"/>
                      <w:sz w:val="28"/>
                      <w:szCs w:val="28"/>
                      <w:shd w:val="clear" w:color="auto" w:fill="FFFFFF"/>
                    </w:rPr>
                    <m:t>n</m:t>
                  </m:r>
                </m:sup>
              </m:sSup>
            </m:e>
          </m:nary>
          <m:r>
            <m:rPr>
              <m:sty m:val="p"/>
            </m:rPr>
            <w:rPr>
              <w:rFonts w:ascii="Cambria Math" w:eastAsia="Times New Roman" w:hAnsi="Cambria Math" w:cs="Times New Roman"/>
              <w:color w:val="000000"/>
              <w:sz w:val="28"/>
              <w:szCs w:val="28"/>
              <w:shd w:val="clear" w:color="auto" w:fill="FFFFFF"/>
            </w:rPr>
            <w:br/>
          </m:r>
        </m:oMath>
      </m:oMathPara>
      <w:r w:rsidR="00863264">
        <w:rPr>
          <w:rFonts w:ascii="Times New Roman" w:eastAsia="Times New Roman" w:hAnsi="Times New Roman" w:cs="Times New Roman"/>
          <w:color w:val="000000"/>
          <w:sz w:val="28"/>
          <w:szCs w:val="28"/>
          <w:shd w:val="clear" w:color="auto" w:fill="FFFFFF"/>
        </w:rPr>
        <w:t xml:space="preserve">где </w:t>
      </w:r>
      <m:oMath>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x</m:t>
            </m:r>
          </m:e>
          <m:sub>
            <m:r>
              <w:rPr>
                <w:rFonts w:ascii="Cambria Math" w:eastAsia="Times New Roman" w:hAnsi="Cambria Math" w:cs="Times New Roman"/>
                <w:color w:val="000000"/>
                <w:sz w:val="28"/>
                <w:szCs w:val="28"/>
                <w:shd w:val="clear" w:color="auto" w:fill="FFFFFF"/>
              </w:rPr>
              <m:t>0</m:t>
            </m:r>
          </m:sub>
        </m:sSub>
        <m:r>
          <w:rPr>
            <w:rFonts w:ascii="Cambria Math" w:eastAsia="Times New Roman" w:hAnsi="Cambria Math" w:cs="Times New Roman"/>
            <w:color w:val="000000"/>
            <w:sz w:val="28"/>
            <w:szCs w:val="28"/>
            <w:shd w:val="clear" w:color="auto" w:fill="FFFFFF"/>
          </w:rPr>
          <m:t>≠0</m:t>
        </m:r>
      </m:oMath>
      <w:r w:rsidR="00863264" w:rsidRPr="00863264">
        <w:rPr>
          <w:rFonts w:ascii="Times New Roman" w:eastAsia="Times New Roman" w:hAnsi="Times New Roman" w:cs="Times New Roman"/>
          <w:color w:val="000000"/>
          <w:sz w:val="28"/>
          <w:szCs w:val="28"/>
          <w:shd w:val="clear" w:color="auto" w:fill="FFFFFF"/>
        </w:rPr>
        <w:t xml:space="preserve">, </w:t>
      </w:r>
      <w:r w:rsidR="00863264">
        <w:rPr>
          <w:rFonts w:ascii="Times New Roman" w:eastAsia="Times New Roman" w:hAnsi="Times New Roman" w:cs="Times New Roman"/>
          <w:color w:val="000000"/>
          <w:sz w:val="28"/>
          <w:szCs w:val="28"/>
          <w:shd w:val="clear" w:color="auto" w:fill="FFFFFF"/>
        </w:rPr>
        <w:t>имеет тот же радиус сходимости, что и ряд</w:t>
      </w:r>
    </w:p>
    <w:p w14:paraId="4B1B40B9" w14:textId="568363F4" w:rsidR="00863264" w:rsidRPr="00863264" w:rsidRDefault="00000000" w:rsidP="008A3D8B">
      <w:pPr>
        <w:spacing w:before="240" w:after="240" w:line="240" w:lineRule="auto"/>
        <w:rPr>
          <w:rFonts w:ascii="Times New Roman" w:eastAsia="Times New Roman" w:hAnsi="Times New Roman" w:cs="Times New Roman"/>
          <w:color w:val="000000"/>
          <w:sz w:val="28"/>
          <w:szCs w:val="28"/>
          <w:shd w:val="clear" w:color="auto" w:fill="FFFFFF"/>
        </w:rPr>
      </w:pPr>
      <m:oMathPara>
        <m:oMath>
          <m:nary>
            <m:naryPr>
              <m:chr m:val="∑"/>
              <m:limLoc m:val="undOvr"/>
              <m:ctrlPr>
                <w:rPr>
                  <w:rFonts w:ascii="Cambria Math" w:eastAsia="Times New Roman" w:hAnsi="Cambria Math" w:cs="Times New Roman"/>
                  <w:i/>
                  <w:color w:val="000000"/>
                  <w:sz w:val="28"/>
                  <w:szCs w:val="28"/>
                  <w:shd w:val="clear" w:color="auto" w:fill="FFFFFF"/>
                </w:rPr>
              </m:ctrlPr>
            </m:naryPr>
            <m:sub>
              <m:r>
                <w:rPr>
                  <w:rFonts w:ascii="Cambria Math" w:eastAsia="Times New Roman" w:hAnsi="Cambria Math" w:cs="Times New Roman"/>
                  <w:color w:val="000000"/>
                  <w:sz w:val="28"/>
                  <w:szCs w:val="28"/>
                  <w:shd w:val="clear" w:color="auto" w:fill="FFFFFF"/>
                </w:rPr>
                <m:t>n=0</m:t>
              </m:r>
            </m:sub>
            <m:sup>
              <m:r>
                <w:rPr>
                  <w:rFonts w:ascii="Cambria Math" w:eastAsia="Times New Roman" w:hAnsi="Cambria Math" w:cs="Times New Roman"/>
                  <w:color w:val="000000"/>
                  <w:sz w:val="28"/>
                  <w:szCs w:val="28"/>
                  <w:shd w:val="clear" w:color="auto" w:fill="FFFFFF"/>
                </w:rPr>
                <m:t>∞</m:t>
              </m:r>
            </m:sup>
            <m:e>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c</m:t>
                  </m:r>
                </m:e>
                <m:sub>
                  <m:r>
                    <w:rPr>
                      <w:rFonts w:ascii="Cambria Math" w:eastAsia="Times New Roman" w:hAnsi="Cambria Math" w:cs="Times New Roman"/>
                      <w:color w:val="000000"/>
                      <w:sz w:val="28"/>
                      <w:szCs w:val="28"/>
                      <w:shd w:val="clear" w:color="auto" w:fill="FFFFFF"/>
                    </w:rPr>
                    <m:t>n</m:t>
                  </m:r>
                </m:sub>
              </m:sSub>
              <m:sSup>
                <m:sSupPr>
                  <m:ctrlPr>
                    <w:rPr>
                      <w:rFonts w:ascii="Cambria Math" w:eastAsia="Times New Roman" w:hAnsi="Cambria Math" w:cs="Times New Roman"/>
                      <w:i/>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x</m:t>
                  </m:r>
                </m:e>
                <m:sup>
                  <m:r>
                    <w:rPr>
                      <w:rFonts w:ascii="Cambria Math" w:eastAsia="Times New Roman" w:hAnsi="Cambria Math" w:cs="Times New Roman"/>
                      <w:color w:val="000000"/>
                      <w:sz w:val="28"/>
                      <w:szCs w:val="28"/>
                      <w:shd w:val="clear" w:color="auto" w:fill="FFFFFF"/>
                    </w:rPr>
                    <m:t>n</m:t>
                  </m:r>
                </m:sup>
              </m:sSup>
            </m:e>
          </m:nary>
          <m:r>
            <w:rPr>
              <w:rFonts w:ascii="Cambria Math" w:eastAsia="Times New Roman" w:hAnsi="Cambria Math" w:cs="Times New Roman"/>
              <w:color w:val="000000"/>
              <w:sz w:val="28"/>
              <w:szCs w:val="28"/>
              <w:shd w:val="clear" w:color="auto" w:fill="FFFFFF"/>
            </w:rPr>
            <m:t>,</m:t>
          </m:r>
        </m:oMath>
      </m:oMathPara>
    </w:p>
    <w:p w14:paraId="099E593E" w14:textId="268B0E9F" w:rsidR="00863264" w:rsidRPr="00863264" w:rsidRDefault="00863264" w:rsidP="008A3D8B">
      <w:pPr>
        <w:spacing w:before="240" w:after="240" w:line="24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 xml:space="preserve">но его интервалом сходимости является интервал </w:t>
      </w:r>
      <m:oMath>
        <m:d>
          <m:dPr>
            <m:ctrlPr>
              <w:rPr>
                <w:rFonts w:ascii="Cambria Math" w:eastAsia="Times New Roman" w:hAnsi="Cambria Math" w:cs="Times New Roman"/>
                <w:i/>
                <w:color w:val="000000"/>
                <w:sz w:val="28"/>
                <w:szCs w:val="28"/>
                <w:shd w:val="clear" w:color="auto" w:fill="FFFFFF"/>
              </w:rPr>
            </m:ctrlPr>
          </m:dPr>
          <m:e>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x</m:t>
                </m:r>
              </m:e>
              <m:sub>
                <m:r>
                  <w:rPr>
                    <w:rFonts w:ascii="Cambria Math" w:eastAsia="Times New Roman" w:hAnsi="Cambria Math" w:cs="Times New Roman"/>
                    <w:color w:val="000000"/>
                    <w:sz w:val="28"/>
                    <w:szCs w:val="28"/>
                    <w:shd w:val="clear" w:color="auto" w:fill="FFFFFF"/>
                  </w:rPr>
                  <m:t>0</m:t>
                </m:r>
              </m:sub>
            </m:sSub>
            <m:r>
              <w:rPr>
                <w:rFonts w:ascii="Cambria Math" w:eastAsia="Times New Roman" w:hAnsi="Cambria Math" w:cs="Times New Roman"/>
                <w:color w:val="000000"/>
                <w:sz w:val="28"/>
                <w:szCs w:val="28"/>
                <w:shd w:val="clear" w:color="auto" w:fill="FFFFFF"/>
              </w:rPr>
              <m:t>-</m:t>
            </m:r>
            <m:r>
              <w:rPr>
                <w:rFonts w:ascii="Cambria Math" w:eastAsia="Times New Roman" w:hAnsi="Cambria Math" w:cs="Times New Roman"/>
                <w:color w:val="000000"/>
                <w:sz w:val="28"/>
                <w:szCs w:val="28"/>
                <w:shd w:val="clear" w:color="auto" w:fill="FFFFFF"/>
                <w:lang w:val="en-US"/>
              </w:rPr>
              <m:t>R</m:t>
            </m:r>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x</m:t>
                </m:r>
              </m:e>
              <m:sub>
                <m:r>
                  <w:rPr>
                    <w:rFonts w:ascii="Cambria Math" w:eastAsia="Times New Roman" w:hAnsi="Cambria Math" w:cs="Times New Roman"/>
                    <w:color w:val="000000"/>
                    <w:sz w:val="28"/>
                    <w:szCs w:val="28"/>
                    <w:shd w:val="clear" w:color="auto" w:fill="FFFFFF"/>
                  </w:rPr>
                  <m:t>0</m:t>
                </m:r>
              </m:sub>
            </m:sSub>
            <m:r>
              <w:rPr>
                <w:rFonts w:ascii="Cambria Math" w:eastAsia="Times New Roman" w:hAnsi="Cambria Math" w:cs="Times New Roman"/>
                <w:color w:val="000000"/>
                <w:sz w:val="28"/>
                <w:szCs w:val="28"/>
                <w:shd w:val="clear" w:color="auto" w:fill="FFFFFF"/>
              </w:rPr>
              <m:t>+R</m:t>
            </m:r>
          </m:e>
        </m:d>
        <m:r>
          <w:rPr>
            <w:rFonts w:ascii="Cambria Math" w:eastAsia="Times New Roman" w:hAnsi="Cambria Math" w:cs="Times New Roman"/>
            <w:color w:val="000000"/>
            <w:sz w:val="28"/>
            <w:szCs w:val="28"/>
            <w:shd w:val="clear" w:color="auto" w:fill="FFFFFF"/>
          </w:rPr>
          <m:t>.</m:t>
        </m:r>
      </m:oMath>
    </w:p>
    <w:p w14:paraId="3FBCB55D" w14:textId="57E9AE36" w:rsidR="00863264" w:rsidRDefault="00863264" w:rsidP="008A3D8B">
      <w:pPr>
        <w:spacing w:before="240" w:after="240" w:line="24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ab/>
        <w:t>При условии существования конечного предела</w:t>
      </w:r>
    </w:p>
    <w:p w14:paraId="3ACD3312" w14:textId="110B42F1" w:rsidR="00863264" w:rsidRPr="00863264" w:rsidRDefault="00000000" w:rsidP="008A3D8B">
      <w:pPr>
        <w:spacing w:before="240" w:after="240" w:line="240" w:lineRule="auto"/>
        <w:rPr>
          <w:rFonts w:ascii="Times New Roman" w:eastAsia="Times New Roman" w:hAnsi="Times New Roman" w:cs="Times New Roman"/>
          <w:color w:val="000000"/>
          <w:sz w:val="28"/>
          <w:szCs w:val="28"/>
          <w:shd w:val="clear" w:color="auto" w:fill="FFFFFF"/>
        </w:rPr>
      </w:pPr>
      <m:oMathPara>
        <m:oMath>
          <m:func>
            <m:funcPr>
              <m:ctrlPr>
                <w:rPr>
                  <w:rFonts w:ascii="Cambria Math" w:eastAsia="Times New Roman" w:hAnsi="Cambria Math" w:cs="Times New Roman"/>
                  <w:i/>
                  <w:color w:val="000000"/>
                  <w:sz w:val="28"/>
                  <w:szCs w:val="28"/>
                  <w:shd w:val="clear" w:color="auto" w:fill="FFFFFF"/>
                </w:rPr>
              </m:ctrlPr>
            </m:funcPr>
            <m:fName>
              <m:limLow>
                <m:limLowPr>
                  <m:ctrlPr>
                    <w:rPr>
                      <w:rFonts w:ascii="Cambria Math" w:eastAsia="Times New Roman" w:hAnsi="Cambria Math" w:cs="Times New Roman"/>
                      <w:i/>
                      <w:color w:val="000000"/>
                      <w:sz w:val="28"/>
                      <w:szCs w:val="28"/>
                      <w:shd w:val="clear" w:color="auto" w:fill="FFFFFF"/>
                    </w:rPr>
                  </m:ctrlPr>
                </m:limLowPr>
                <m:e>
                  <m:r>
                    <m:rPr>
                      <m:sty m:val="p"/>
                    </m:rPr>
                    <w:rPr>
                      <w:rFonts w:ascii="Cambria Math" w:eastAsia="Times New Roman" w:hAnsi="Cambria Math" w:cs="Times New Roman"/>
                      <w:color w:val="000000"/>
                      <w:sz w:val="28"/>
                      <w:szCs w:val="28"/>
                      <w:shd w:val="clear" w:color="auto" w:fill="FFFFFF"/>
                    </w:rPr>
                    <m:t>lim</m:t>
                  </m:r>
                </m:e>
                <m:lim>
                  <m:r>
                    <w:rPr>
                      <w:rFonts w:ascii="Cambria Math" w:eastAsia="Times New Roman" w:hAnsi="Cambria Math" w:cs="Times New Roman"/>
                      <w:color w:val="000000"/>
                      <w:sz w:val="28"/>
                      <w:szCs w:val="28"/>
                      <w:shd w:val="clear" w:color="auto" w:fill="FFFFFF"/>
                    </w:rPr>
                    <m:t>n→∞</m:t>
                  </m:r>
                </m:lim>
              </m:limLow>
            </m:fName>
            <m:e>
              <m:f>
                <m:fPr>
                  <m:ctrlPr>
                    <w:rPr>
                      <w:rFonts w:ascii="Cambria Math" w:eastAsia="Times New Roman" w:hAnsi="Cambria Math" w:cs="Times New Roman"/>
                      <w:i/>
                      <w:color w:val="000000"/>
                      <w:sz w:val="28"/>
                      <w:szCs w:val="28"/>
                      <w:shd w:val="clear" w:color="auto" w:fill="FFFFFF"/>
                    </w:rPr>
                  </m:ctrlPr>
                </m:fPr>
                <m:num>
                  <m:d>
                    <m:dPr>
                      <m:begChr m:val="|"/>
                      <m:endChr m:val="|"/>
                      <m:ctrlPr>
                        <w:rPr>
                          <w:rFonts w:ascii="Cambria Math" w:eastAsia="Times New Roman" w:hAnsi="Cambria Math" w:cs="Times New Roman"/>
                          <w:i/>
                          <w:color w:val="000000"/>
                          <w:sz w:val="28"/>
                          <w:szCs w:val="28"/>
                          <w:shd w:val="clear" w:color="auto" w:fill="FFFFFF"/>
                        </w:rPr>
                      </m:ctrlPr>
                    </m:dPr>
                    <m:e>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c</m:t>
                          </m:r>
                        </m:e>
                        <m:sub>
                          <m:r>
                            <w:rPr>
                              <w:rFonts w:ascii="Cambria Math" w:eastAsia="Times New Roman" w:hAnsi="Cambria Math" w:cs="Times New Roman"/>
                              <w:color w:val="000000"/>
                              <w:sz w:val="28"/>
                              <w:szCs w:val="28"/>
                              <w:shd w:val="clear" w:color="auto" w:fill="FFFFFF"/>
                            </w:rPr>
                            <m:t>n+1</m:t>
                          </m:r>
                        </m:sub>
                      </m:sSub>
                    </m:e>
                  </m:d>
                </m:num>
                <m:den>
                  <m:d>
                    <m:dPr>
                      <m:begChr m:val="|"/>
                      <m:endChr m:val="|"/>
                      <m:ctrlPr>
                        <w:rPr>
                          <w:rFonts w:ascii="Cambria Math" w:eastAsia="Times New Roman" w:hAnsi="Cambria Math" w:cs="Times New Roman"/>
                          <w:i/>
                          <w:color w:val="000000"/>
                          <w:sz w:val="28"/>
                          <w:szCs w:val="28"/>
                          <w:shd w:val="clear" w:color="auto" w:fill="FFFFFF"/>
                        </w:rPr>
                      </m:ctrlPr>
                    </m:dPr>
                    <m:e>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c</m:t>
                          </m:r>
                        </m:e>
                        <m:sub>
                          <m:r>
                            <w:rPr>
                              <w:rFonts w:ascii="Cambria Math" w:eastAsia="Times New Roman" w:hAnsi="Cambria Math" w:cs="Times New Roman"/>
                              <w:color w:val="000000"/>
                              <w:sz w:val="28"/>
                              <w:szCs w:val="28"/>
                              <w:shd w:val="clear" w:color="auto" w:fill="FFFFFF"/>
                            </w:rPr>
                            <m:t>n</m:t>
                          </m:r>
                        </m:sub>
                      </m:sSub>
                    </m:e>
                  </m:d>
                </m:den>
              </m:f>
              <m:r>
                <w:rPr>
                  <w:rFonts w:ascii="Cambria Math" w:eastAsia="Times New Roman" w:hAnsi="Cambria Math" w:cs="Times New Roman"/>
                  <w:color w:val="000000"/>
                  <w:sz w:val="28"/>
                  <w:szCs w:val="28"/>
                  <w:shd w:val="clear" w:color="auto" w:fill="FFFFFF"/>
                </w:rPr>
                <m:t>=L,   0&lt;L&lt;+∞,</m:t>
              </m:r>
            </m:e>
          </m:func>
        </m:oMath>
      </m:oMathPara>
    </w:p>
    <w:p w14:paraId="7813D2AB" w14:textId="7663BCDE" w:rsidR="00863264" w:rsidRDefault="00863264" w:rsidP="008A3D8B">
      <w:pPr>
        <w:spacing w:before="240" w:after="240" w:line="24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 xml:space="preserve">Радиус сходимости степенного ряда </w:t>
      </w:r>
      <m:oMath>
        <m:nary>
          <m:naryPr>
            <m:chr m:val="∑"/>
            <m:limLoc m:val="undOvr"/>
            <m:ctrlPr>
              <w:rPr>
                <w:rFonts w:ascii="Cambria Math" w:eastAsia="Times New Roman" w:hAnsi="Cambria Math" w:cs="Times New Roman"/>
                <w:i/>
                <w:color w:val="000000"/>
                <w:sz w:val="28"/>
                <w:szCs w:val="28"/>
                <w:shd w:val="clear" w:color="auto" w:fill="FFFFFF"/>
              </w:rPr>
            </m:ctrlPr>
          </m:naryPr>
          <m:sub>
            <m:r>
              <w:rPr>
                <w:rFonts w:ascii="Cambria Math" w:eastAsia="Times New Roman" w:hAnsi="Cambria Math" w:cs="Times New Roman"/>
                <w:color w:val="000000"/>
                <w:sz w:val="28"/>
                <w:szCs w:val="28"/>
                <w:shd w:val="clear" w:color="auto" w:fill="FFFFFF"/>
              </w:rPr>
              <m:t>n=0</m:t>
            </m:r>
          </m:sub>
          <m:sup>
            <m:r>
              <w:rPr>
                <w:rFonts w:ascii="Cambria Math" w:eastAsia="Times New Roman" w:hAnsi="Cambria Math" w:cs="Times New Roman"/>
                <w:color w:val="000000"/>
                <w:sz w:val="28"/>
                <w:szCs w:val="28"/>
                <w:shd w:val="clear" w:color="auto" w:fill="FFFFFF"/>
              </w:rPr>
              <m:t>∞</m:t>
            </m:r>
          </m:sup>
          <m:e>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c</m:t>
                </m:r>
              </m:e>
              <m:sub>
                <m:r>
                  <w:rPr>
                    <w:rFonts w:ascii="Cambria Math" w:eastAsia="Times New Roman" w:hAnsi="Cambria Math" w:cs="Times New Roman"/>
                    <w:color w:val="000000"/>
                    <w:sz w:val="28"/>
                    <w:szCs w:val="28"/>
                    <w:shd w:val="clear" w:color="auto" w:fill="FFFFFF"/>
                  </w:rPr>
                  <m:t>n</m:t>
                </m:r>
              </m:sub>
            </m:sSub>
            <m:sSup>
              <m:sSupPr>
                <m:ctrlPr>
                  <w:rPr>
                    <w:rFonts w:ascii="Cambria Math" w:eastAsia="Times New Roman" w:hAnsi="Cambria Math" w:cs="Times New Roman"/>
                    <w:i/>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x</m:t>
                </m:r>
              </m:e>
              <m:sup>
                <m:r>
                  <w:rPr>
                    <w:rFonts w:ascii="Cambria Math" w:eastAsia="Times New Roman" w:hAnsi="Cambria Math" w:cs="Times New Roman"/>
                    <w:color w:val="000000"/>
                    <w:sz w:val="28"/>
                    <w:szCs w:val="28"/>
                    <w:shd w:val="clear" w:color="auto" w:fill="FFFFFF"/>
                  </w:rPr>
                  <m:t>n</m:t>
                </m:r>
              </m:sup>
            </m:sSup>
          </m:e>
        </m:nary>
      </m:oMath>
      <w:r w:rsidRPr="00863264">
        <w:rPr>
          <w:rFonts w:ascii="Times New Roman" w:eastAsia="Times New Roman" w:hAnsi="Times New Roman" w:cs="Times New Roman"/>
          <w:color w:val="000000"/>
          <w:sz w:val="28"/>
          <w:szCs w:val="28"/>
          <w:shd w:val="clear" w:color="auto" w:fill="FFFFFF"/>
        </w:rPr>
        <w:t xml:space="preserve"> (</w:t>
      </w:r>
      <w:r>
        <w:rPr>
          <w:rFonts w:ascii="Times New Roman" w:eastAsia="Times New Roman" w:hAnsi="Times New Roman" w:cs="Times New Roman"/>
          <w:color w:val="000000"/>
          <w:sz w:val="28"/>
          <w:szCs w:val="28"/>
          <w:shd w:val="clear" w:color="auto" w:fill="FFFFFF"/>
        </w:rPr>
        <w:t xml:space="preserve">или ряда </w:t>
      </w:r>
      <m:oMath>
        <m:nary>
          <m:naryPr>
            <m:chr m:val="∑"/>
            <m:limLoc m:val="undOvr"/>
            <m:ctrlPr>
              <w:rPr>
                <w:rFonts w:ascii="Cambria Math" w:eastAsia="Times New Roman" w:hAnsi="Cambria Math" w:cs="Times New Roman"/>
                <w:i/>
                <w:color w:val="000000"/>
                <w:sz w:val="28"/>
                <w:szCs w:val="28"/>
                <w:shd w:val="clear" w:color="auto" w:fill="FFFFFF"/>
              </w:rPr>
            </m:ctrlPr>
          </m:naryPr>
          <m:sub>
            <m:r>
              <w:rPr>
                <w:rFonts w:ascii="Cambria Math" w:eastAsia="Times New Roman" w:hAnsi="Cambria Math" w:cs="Times New Roman"/>
                <w:color w:val="000000"/>
                <w:sz w:val="28"/>
                <w:szCs w:val="28"/>
                <w:shd w:val="clear" w:color="auto" w:fill="FFFFFF"/>
              </w:rPr>
              <m:t>n=0</m:t>
            </m:r>
          </m:sub>
          <m:sup>
            <m:r>
              <w:rPr>
                <w:rFonts w:ascii="Cambria Math" w:eastAsia="Times New Roman" w:hAnsi="Cambria Math" w:cs="Times New Roman"/>
                <w:color w:val="000000"/>
                <w:sz w:val="28"/>
                <w:szCs w:val="28"/>
                <w:shd w:val="clear" w:color="auto" w:fill="FFFFFF"/>
              </w:rPr>
              <m:t xml:space="preserve">∞ </m:t>
            </m:r>
          </m:sup>
          <m:e>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c</m:t>
                </m:r>
              </m:e>
              <m:sub>
                <m:r>
                  <w:rPr>
                    <w:rFonts w:ascii="Cambria Math" w:eastAsia="Times New Roman" w:hAnsi="Cambria Math" w:cs="Times New Roman"/>
                    <w:color w:val="000000"/>
                    <w:sz w:val="28"/>
                    <w:szCs w:val="28"/>
                    <w:shd w:val="clear" w:color="auto" w:fill="FFFFFF"/>
                  </w:rPr>
                  <m:t>n</m:t>
                </m:r>
              </m:sub>
            </m:sSub>
            <m:sSup>
              <m:sSupPr>
                <m:ctrlPr>
                  <w:rPr>
                    <w:rFonts w:ascii="Cambria Math" w:eastAsia="Times New Roman" w:hAnsi="Cambria Math" w:cs="Times New Roman"/>
                    <w:i/>
                    <w:color w:val="000000"/>
                    <w:sz w:val="28"/>
                    <w:szCs w:val="28"/>
                    <w:shd w:val="clear" w:color="auto" w:fill="FFFFFF"/>
                  </w:rPr>
                </m:ctrlPr>
              </m:sSupPr>
              <m:e>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x</m:t>
                        </m:r>
                      </m:e>
                      <m:sub>
                        <m:r>
                          <w:rPr>
                            <w:rFonts w:ascii="Cambria Math" w:eastAsia="Times New Roman" w:hAnsi="Cambria Math" w:cs="Times New Roman"/>
                            <w:color w:val="000000"/>
                            <w:sz w:val="28"/>
                            <w:szCs w:val="28"/>
                            <w:shd w:val="clear" w:color="auto" w:fill="FFFFFF"/>
                          </w:rPr>
                          <m:t>0</m:t>
                        </m:r>
                      </m:sub>
                    </m:sSub>
                  </m:e>
                </m:d>
              </m:e>
              <m:sup>
                <m:r>
                  <w:rPr>
                    <w:rFonts w:ascii="Cambria Math" w:eastAsia="Times New Roman" w:hAnsi="Cambria Math" w:cs="Times New Roman"/>
                    <w:color w:val="000000"/>
                    <w:sz w:val="28"/>
                    <w:szCs w:val="28"/>
                    <w:shd w:val="clear" w:color="auto" w:fill="FFFFFF"/>
                  </w:rPr>
                  <m:t>n</m:t>
                </m:r>
              </m:sup>
            </m:sSup>
            <m:r>
              <w:rPr>
                <w:rFonts w:ascii="Cambria Math" w:eastAsia="Times New Roman" w:hAnsi="Cambria Math" w:cs="Times New Roman"/>
                <w:color w:val="000000"/>
                <w:sz w:val="28"/>
                <w:szCs w:val="28"/>
                <w:shd w:val="clear" w:color="auto" w:fill="FFFFFF"/>
              </w:rPr>
              <m:t xml:space="preserve">, </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x</m:t>
                </m:r>
              </m:e>
              <m:sub>
                <m:r>
                  <w:rPr>
                    <w:rFonts w:ascii="Cambria Math" w:eastAsia="Times New Roman" w:hAnsi="Cambria Math" w:cs="Times New Roman"/>
                    <w:color w:val="000000"/>
                    <w:sz w:val="28"/>
                    <w:szCs w:val="28"/>
                    <w:shd w:val="clear" w:color="auto" w:fill="FFFFFF"/>
                  </w:rPr>
                  <m:t>0</m:t>
                </m:r>
              </m:sub>
            </m:sSub>
            <m:r>
              <w:rPr>
                <w:rFonts w:ascii="Cambria Math" w:eastAsia="Times New Roman" w:hAnsi="Cambria Math" w:cs="Times New Roman"/>
                <w:color w:val="000000"/>
                <w:sz w:val="28"/>
                <w:szCs w:val="28"/>
                <w:shd w:val="clear" w:color="auto" w:fill="FFFFFF"/>
              </w:rPr>
              <m:t>≠0</m:t>
            </m:r>
          </m:e>
        </m:nary>
      </m:oMath>
      <w:r w:rsidRPr="00863264">
        <w:rPr>
          <w:rFonts w:ascii="Times New Roman" w:eastAsia="Times New Roman" w:hAnsi="Times New Roman" w:cs="Times New Roman"/>
          <w:color w:val="000000"/>
          <w:sz w:val="28"/>
          <w:szCs w:val="28"/>
          <w:shd w:val="clear" w:color="auto" w:fill="FFFFFF"/>
        </w:rPr>
        <w:t>)</w:t>
      </w:r>
      <w:r w:rsidR="00486C27" w:rsidRPr="00486C27">
        <w:rPr>
          <w:rFonts w:ascii="Times New Roman" w:eastAsia="Times New Roman" w:hAnsi="Times New Roman" w:cs="Times New Roman"/>
          <w:color w:val="000000"/>
          <w:sz w:val="28"/>
          <w:szCs w:val="28"/>
          <w:shd w:val="clear" w:color="auto" w:fill="FFFFFF"/>
        </w:rPr>
        <w:t xml:space="preserve"> </w:t>
      </w:r>
      <w:r w:rsidR="00486C27">
        <w:rPr>
          <w:rFonts w:ascii="Times New Roman" w:eastAsia="Times New Roman" w:hAnsi="Times New Roman" w:cs="Times New Roman"/>
          <w:color w:val="000000"/>
          <w:sz w:val="28"/>
          <w:szCs w:val="28"/>
          <w:shd w:val="clear" w:color="auto" w:fill="FFFFFF"/>
        </w:rPr>
        <w:t>можно найти по формуле</w:t>
      </w:r>
    </w:p>
    <w:p w14:paraId="240544F2" w14:textId="7932C709" w:rsidR="000D7F1A" w:rsidRPr="000D7F1A" w:rsidRDefault="00000000" w:rsidP="008A3D8B">
      <w:pPr>
        <w:spacing w:before="240" w:after="240" w:line="240" w:lineRule="auto"/>
        <w:rPr>
          <w:rFonts w:ascii="Times New Roman" w:eastAsia="Times New Roman" w:hAnsi="Times New Roman" w:cs="Times New Roman"/>
          <w:color w:val="000000"/>
          <w:sz w:val="28"/>
          <w:szCs w:val="28"/>
          <w:shd w:val="clear" w:color="auto" w:fill="FFFFFF"/>
          <w:lang w:val="en-US"/>
        </w:rPr>
      </w:pPr>
      <m:oMathPara>
        <m:oMath>
          <m:eqArr>
            <m:eqArrPr>
              <m:maxDist m:val="1"/>
              <m:ctrlPr>
                <w:rPr>
                  <w:rFonts w:ascii="Cambria Math" w:eastAsia="Times New Roman" w:hAnsi="Cambria Math" w:cs="Times New Roman"/>
                  <w:i/>
                  <w:color w:val="000000"/>
                  <w:sz w:val="28"/>
                  <w:szCs w:val="28"/>
                  <w:shd w:val="clear" w:color="auto" w:fill="FFFFFF"/>
                  <w:lang w:val="en-US"/>
                </w:rPr>
              </m:ctrlPr>
            </m:eqArrPr>
            <m:e>
              <m:r>
                <w:rPr>
                  <w:rFonts w:ascii="Cambria Math" w:eastAsia="Times New Roman" w:hAnsi="Cambria Math" w:cs="Times New Roman"/>
                  <w:color w:val="000000"/>
                  <w:sz w:val="28"/>
                  <w:szCs w:val="28"/>
                  <w:shd w:val="clear" w:color="auto" w:fill="FFFFFF"/>
                  <w:lang w:val="en-US"/>
                </w:rPr>
                <m:t>R=</m:t>
              </m:r>
              <m:func>
                <m:funcPr>
                  <m:ctrlPr>
                    <w:rPr>
                      <w:rFonts w:ascii="Cambria Math" w:eastAsia="Times New Roman" w:hAnsi="Cambria Math" w:cs="Times New Roman"/>
                      <w:i/>
                      <w:color w:val="000000"/>
                      <w:sz w:val="28"/>
                      <w:szCs w:val="28"/>
                      <w:shd w:val="clear" w:color="auto" w:fill="FFFFFF"/>
                      <w:lang w:val="en-US"/>
                    </w:rPr>
                  </m:ctrlPr>
                </m:funcPr>
                <m:fName>
                  <m:limLow>
                    <m:limLowPr>
                      <m:ctrlPr>
                        <w:rPr>
                          <w:rFonts w:ascii="Cambria Math" w:eastAsia="Times New Roman" w:hAnsi="Cambria Math" w:cs="Times New Roman"/>
                          <w:i/>
                          <w:color w:val="000000"/>
                          <w:sz w:val="28"/>
                          <w:szCs w:val="28"/>
                          <w:shd w:val="clear" w:color="auto" w:fill="FFFFFF"/>
                          <w:lang w:val="en-US"/>
                        </w:rPr>
                      </m:ctrlPr>
                    </m:limLowPr>
                    <m:e>
                      <m:r>
                        <m:rPr>
                          <m:sty m:val="p"/>
                        </m:rPr>
                        <w:rPr>
                          <w:rFonts w:ascii="Cambria Math" w:eastAsia="Times New Roman" w:hAnsi="Cambria Math" w:cs="Times New Roman"/>
                          <w:color w:val="000000"/>
                          <w:sz w:val="28"/>
                          <w:szCs w:val="28"/>
                          <w:shd w:val="clear" w:color="auto" w:fill="FFFFFF"/>
                          <w:lang w:val="en-US"/>
                        </w:rPr>
                        <m:t>lim</m:t>
                      </m:r>
                    </m:e>
                    <m:lim>
                      <m:r>
                        <w:rPr>
                          <w:rFonts w:ascii="Cambria Math" w:eastAsia="Times New Roman" w:hAnsi="Cambria Math" w:cs="Times New Roman"/>
                          <w:color w:val="000000"/>
                          <w:sz w:val="28"/>
                          <w:szCs w:val="28"/>
                          <w:shd w:val="clear" w:color="auto" w:fill="FFFFFF"/>
                          <w:lang w:val="en-US"/>
                        </w:rPr>
                        <m:t>n→∞</m:t>
                      </m:r>
                    </m:lim>
                  </m:limLow>
                </m:fName>
                <m:e>
                  <m:f>
                    <m:fPr>
                      <m:ctrlPr>
                        <w:rPr>
                          <w:rFonts w:ascii="Cambria Math" w:eastAsia="Times New Roman" w:hAnsi="Cambria Math" w:cs="Times New Roman"/>
                          <w:i/>
                          <w:color w:val="000000"/>
                          <w:sz w:val="28"/>
                          <w:szCs w:val="28"/>
                          <w:shd w:val="clear" w:color="auto" w:fill="FFFFFF"/>
                          <w:lang w:val="en-US"/>
                        </w:rPr>
                      </m:ctrlPr>
                    </m:fPr>
                    <m:num>
                      <m:d>
                        <m:dPr>
                          <m:begChr m:val="|"/>
                          <m:endChr m:val="|"/>
                          <m:ctrlPr>
                            <w:rPr>
                              <w:rFonts w:ascii="Cambria Math" w:eastAsia="Times New Roman" w:hAnsi="Cambria Math" w:cs="Times New Roman"/>
                              <w:i/>
                              <w:color w:val="000000"/>
                              <w:sz w:val="28"/>
                              <w:szCs w:val="28"/>
                              <w:shd w:val="clear" w:color="auto" w:fill="FFFFFF"/>
                              <w:lang w:val="en-US"/>
                            </w:rPr>
                          </m:ctrlPr>
                        </m:dPr>
                        <m:e>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c</m:t>
                              </m:r>
                            </m:e>
                            <m:sub>
                              <m:r>
                                <w:rPr>
                                  <w:rFonts w:ascii="Cambria Math" w:eastAsia="Times New Roman" w:hAnsi="Cambria Math" w:cs="Times New Roman"/>
                                  <w:color w:val="000000"/>
                                  <w:sz w:val="28"/>
                                  <w:szCs w:val="28"/>
                                  <w:shd w:val="clear" w:color="auto" w:fill="FFFFFF"/>
                                </w:rPr>
                                <m:t>n</m:t>
                              </m:r>
                            </m:sub>
                          </m:sSub>
                        </m:e>
                      </m:d>
                    </m:num>
                    <m:den>
                      <m:d>
                        <m:dPr>
                          <m:begChr m:val="|"/>
                          <m:endChr m:val="|"/>
                          <m:ctrlPr>
                            <w:rPr>
                              <w:rFonts w:ascii="Cambria Math" w:eastAsia="Times New Roman" w:hAnsi="Cambria Math" w:cs="Times New Roman"/>
                              <w:i/>
                              <w:color w:val="000000"/>
                              <w:sz w:val="28"/>
                              <w:szCs w:val="28"/>
                              <w:shd w:val="clear" w:color="auto" w:fill="FFFFFF"/>
                              <w:lang w:val="en-US"/>
                            </w:rPr>
                          </m:ctrlPr>
                        </m:dPr>
                        <m:e>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c</m:t>
                              </m:r>
                            </m:e>
                            <m:sub>
                              <m:r>
                                <w:rPr>
                                  <w:rFonts w:ascii="Cambria Math" w:eastAsia="Times New Roman" w:hAnsi="Cambria Math" w:cs="Times New Roman"/>
                                  <w:color w:val="000000"/>
                                  <w:sz w:val="28"/>
                                  <w:szCs w:val="28"/>
                                  <w:shd w:val="clear" w:color="auto" w:fill="FFFFFF"/>
                                </w:rPr>
                                <m:t>n+1</m:t>
                              </m:r>
                            </m:sub>
                          </m:sSub>
                        </m:e>
                      </m:d>
                    </m:den>
                  </m:f>
                  <m:r>
                    <w:rPr>
                      <w:rFonts w:ascii="Cambria Math" w:eastAsia="Times New Roman" w:hAnsi="Cambria Math" w:cs="Times New Roman"/>
                      <w:color w:val="000000"/>
                      <w:sz w:val="28"/>
                      <w:szCs w:val="28"/>
                      <w:shd w:val="clear" w:color="auto" w:fill="FFFFFF"/>
                      <w:lang w:val="en-US"/>
                    </w:rPr>
                    <m:t>.</m:t>
                  </m:r>
                </m:e>
              </m:func>
              <m:r>
                <w:rPr>
                  <w:rFonts w:ascii="Cambria Math" w:eastAsia="Times New Roman" w:hAnsi="Cambria Math" w:cs="Times New Roman"/>
                  <w:color w:val="000000"/>
                  <w:sz w:val="28"/>
                  <w:szCs w:val="28"/>
                  <w:shd w:val="clear" w:color="auto" w:fill="FFFFFF"/>
                  <w:lang w:val="en-US"/>
                </w:rPr>
                <m:t>#</m:t>
              </m:r>
              <m:d>
                <m:dPr>
                  <m:ctrlPr>
                    <w:rPr>
                      <w:rFonts w:ascii="Cambria Math" w:eastAsia="Times New Roman" w:hAnsi="Cambria Math" w:cs="Times New Roman"/>
                      <w:i/>
                      <w:color w:val="000000"/>
                      <w:sz w:val="28"/>
                      <w:szCs w:val="28"/>
                      <w:shd w:val="clear" w:color="auto" w:fill="FFFFFF"/>
                      <w:lang w:val="en-US"/>
                    </w:rPr>
                  </m:ctrlPr>
                </m:dPr>
                <m:e>
                  <m:r>
                    <w:rPr>
                      <w:rFonts w:ascii="Cambria Math" w:eastAsia="Times New Roman" w:hAnsi="Cambria Math" w:cs="Times New Roman"/>
                      <w:color w:val="000000"/>
                      <w:sz w:val="28"/>
                      <w:szCs w:val="28"/>
                      <w:shd w:val="clear" w:color="auto" w:fill="FFFFFF"/>
                      <w:lang w:val="en-US"/>
                    </w:rPr>
                    <m:t>3</m:t>
                  </m:r>
                </m:e>
              </m:d>
            </m:e>
          </m:eqArr>
        </m:oMath>
      </m:oMathPara>
    </w:p>
    <w:p w14:paraId="15E16B21" w14:textId="62623EFC" w:rsidR="009A3128" w:rsidRDefault="009A3128" w:rsidP="008A3D8B">
      <w:pPr>
        <w:spacing w:before="240" w:after="240" w:line="24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lastRenderedPageBreak/>
        <w:t>Радиус сходимости степенного ряда можно находить также по формуле</w:t>
      </w:r>
    </w:p>
    <w:p w14:paraId="6E172AF3" w14:textId="6D457359" w:rsidR="009A3128" w:rsidRPr="000D7F1A" w:rsidRDefault="00000000" w:rsidP="008A3D8B">
      <w:pPr>
        <w:spacing w:before="240" w:after="240" w:line="240" w:lineRule="auto"/>
        <w:rPr>
          <w:rFonts w:ascii="Times New Roman" w:eastAsia="Times New Roman" w:hAnsi="Times New Roman" w:cs="Times New Roman"/>
          <w:color w:val="000000"/>
          <w:sz w:val="28"/>
          <w:szCs w:val="28"/>
          <w:shd w:val="clear" w:color="auto" w:fill="FFFFFF"/>
        </w:rPr>
      </w:pPr>
      <m:oMathPara>
        <m:oMath>
          <m:eqArr>
            <m:eqArrPr>
              <m:maxDist m:val="1"/>
              <m:ctrlPr>
                <w:rPr>
                  <w:rFonts w:ascii="Cambria Math" w:eastAsia="Times New Roman" w:hAnsi="Cambria Math" w:cs="Times New Roman"/>
                  <w:i/>
                  <w:color w:val="000000"/>
                  <w:sz w:val="28"/>
                  <w:szCs w:val="28"/>
                  <w:shd w:val="clear" w:color="auto" w:fill="FFFFFF"/>
                </w:rPr>
              </m:ctrlPr>
            </m:eqArrPr>
            <m:e>
              <m:r>
                <w:rPr>
                  <w:rFonts w:ascii="Cambria Math" w:eastAsia="Times New Roman" w:hAnsi="Cambria Math" w:cs="Times New Roman"/>
                  <w:color w:val="000000"/>
                  <w:sz w:val="28"/>
                  <w:szCs w:val="28"/>
                  <w:shd w:val="clear" w:color="auto" w:fill="FFFFFF"/>
                </w:rPr>
                <m:t>R=</m:t>
              </m:r>
              <m:func>
                <m:funcPr>
                  <m:ctrlPr>
                    <w:rPr>
                      <w:rFonts w:ascii="Cambria Math" w:eastAsia="Times New Roman" w:hAnsi="Cambria Math" w:cs="Times New Roman"/>
                      <w:i/>
                      <w:color w:val="000000"/>
                      <w:sz w:val="28"/>
                      <w:szCs w:val="28"/>
                      <w:shd w:val="clear" w:color="auto" w:fill="FFFFFF"/>
                    </w:rPr>
                  </m:ctrlPr>
                </m:funcPr>
                <m:fName>
                  <m:limLow>
                    <m:limLowPr>
                      <m:ctrlPr>
                        <w:rPr>
                          <w:rFonts w:ascii="Cambria Math" w:eastAsia="Times New Roman" w:hAnsi="Cambria Math" w:cs="Times New Roman"/>
                          <w:i/>
                          <w:color w:val="000000"/>
                          <w:sz w:val="28"/>
                          <w:szCs w:val="28"/>
                          <w:shd w:val="clear" w:color="auto" w:fill="FFFFFF"/>
                        </w:rPr>
                      </m:ctrlPr>
                    </m:limLowPr>
                    <m:e>
                      <m:r>
                        <m:rPr>
                          <m:sty m:val="p"/>
                        </m:rPr>
                        <w:rPr>
                          <w:rFonts w:ascii="Cambria Math" w:eastAsia="Times New Roman" w:hAnsi="Cambria Math" w:cs="Times New Roman"/>
                          <w:color w:val="000000"/>
                          <w:sz w:val="28"/>
                          <w:szCs w:val="28"/>
                          <w:shd w:val="clear" w:color="auto" w:fill="FFFFFF"/>
                        </w:rPr>
                        <m:t>lim</m:t>
                      </m:r>
                    </m:e>
                    <m:lim>
                      <m:r>
                        <w:rPr>
                          <w:rFonts w:ascii="Cambria Math" w:eastAsia="Times New Roman" w:hAnsi="Cambria Math" w:cs="Times New Roman"/>
                          <w:color w:val="000000"/>
                          <w:sz w:val="28"/>
                          <w:szCs w:val="28"/>
                          <w:shd w:val="clear" w:color="auto" w:fill="FFFFFF"/>
                        </w:rPr>
                        <m:t>n→∞</m:t>
                      </m:r>
                    </m:lim>
                  </m:limLow>
                </m:fName>
                <m:e>
                  <m:f>
                    <m:fPr>
                      <m:ctrlPr>
                        <w:rPr>
                          <w:rFonts w:ascii="Cambria Math" w:eastAsia="Times New Roman" w:hAnsi="Cambria Math" w:cs="Times New Roman"/>
                          <w:i/>
                          <w:color w:val="000000"/>
                          <w:sz w:val="28"/>
                          <w:szCs w:val="28"/>
                          <w:shd w:val="clear" w:color="auto" w:fill="FFFFFF"/>
                        </w:rPr>
                      </m:ctrlPr>
                    </m:fPr>
                    <m:num>
                      <m:r>
                        <w:rPr>
                          <w:rFonts w:ascii="Cambria Math" w:eastAsia="Times New Roman" w:hAnsi="Cambria Math" w:cs="Times New Roman"/>
                          <w:color w:val="000000"/>
                          <w:sz w:val="28"/>
                          <w:szCs w:val="28"/>
                          <w:shd w:val="clear" w:color="auto" w:fill="FFFFFF"/>
                        </w:rPr>
                        <m:t>1</m:t>
                      </m:r>
                    </m:num>
                    <m:den>
                      <m:rad>
                        <m:radPr>
                          <m:ctrlPr>
                            <w:rPr>
                              <w:rFonts w:ascii="Cambria Math" w:eastAsia="Times New Roman" w:hAnsi="Cambria Math" w:cs="Times New Roman"/>
                              <w:i/>
                              <w:color w:val="000000"/>
                              <w:sz w:val="28"/>
                              <w:szCs w:val="28"/>
                              <w:shd w:val="clear" w:color="auto" w:fill="FFFFFF"/>
                            </w:rPr>
                          </m:ctrlPr>
                        </m:radPr>
                        <m:deg>
                          <m:r>
                            <w:rPr>
                              <w:rFonts w:ascii="Cambria Math" w:eastAsia="Times New Roman" w:hAnsi="Cambria Math" w:cs="Times New Roman"/>
                              <w:color w:val="000000"/>
                              <w:sz w:val="28"/>
                              <w:szCs w:val="28"/>
                              <w:shd w:val="clear" w:color="auto" w:fill="FFFFFF"/>
                            </w:rPr>
                            <m:t>n</m:t>
                          </m:r>
                        </m:deg>
                        <m:e>
                          <m:d>
                            <m:dPr>
                              <m:begChr m:val="|"/>
                              <m:endChr m:val="|"/>
                              <m:ctrlPr>
                                <w:rPr>
                                  <w:rFonts w:ascii="Cambria Math" w:eastAsia="Times New Roman" w:hAnsi="Cambria Math" w:cs="Times New Roman"/>
                                  <w:i/>
                                  <w:color w:val="000000"/>
                                  <w:sz w:val="28"/>
                                  <w:szCs w:val="28"/>
                                  <w:shd w:val="clear" w:color="auto" w:fill="FFFFFF"/>
                                </w:rPr>
                              </m:ctrlPr>
                            </m:dPr>
                            <m:e>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c</m:t>
                                  </m:r>
                                </m:e>
                                <m:sub>
                                  <m:r>
                                    <w:rPr>
                                      <w:rFonts w:ascii="Cambria Math" w:eastAsia="Times New Roman" w:hAnsi="Cambria Math" w:cs="Times New Roman"/>
                                      <w:color w:val="000000"/>
                                      <w:sz w:val="28"/>
                                      <w:szCs w:val="28"/>
                                      <w:shd w:val="clear" w:color="auto" w:fill="FFFFFF"/>
                                    </w:rPr>
                                    <m:t>n</m:t>
                                  </m:r>
                                </m:sub>
                              </m:sSub>
                            </m:e>
                          </m:d>
                        </m:e>
                      </m:rad>
                    </m:den>
                  </m:f>
                  <m:r>
                    <w:rPr>
                      <w:rFonts w:ascii="Cambria Math" w:eastAsia="Times New Roman" w:hAnsi="Cambria Math" w:cs="Times New Roman"/>
                      <w:color w:val="000000"/>
                      <w:sz w:val="28"/>
                      <w:szCs w:val="28"/>
                      <w:shd w:val="clear" w:color="auto" w:fill="FFFFFF"/>
                    </w:rPr>
                    <m:t>,</m:t>
                  </m:r>
                </m:e>
              </m:func>
              <m:r>
                <w:rPr>
                  <w:rFonts w:ascii="Cambria Math" w:eastAsia="Times New Roman" w:hAnsi="Cambria Math" w:cs="Times New Roman"/>
                  <w:color w:val="000000"/>
                  <w:sz w:val="28"/>
                  <w:szCs w:val="28"/>
                  <w:shd w:val="clear" w:color="auto" w:fill="FFFFFF"/>
                </w:rPr>
                <m:t>#</m:t>
              </m:r>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4</m:t>
                  </m:r>
                </m:e>
              </m:d>
            </m:e>
          </m:eqArr>
        </m:oMath>
      </m:oMathPara>
    </w:p>
    <w:p w14:paraId="4EE25678" w14:textId="77777777" w:rsidR="000D7F1A" w:rsidRPr="000D7F1A" w:rsidRDefault="000D7F1A" w:rsidP="008A3D8B">
      <w:pPr>
        <w:spacing w:before="240" w:after="240" w:line="240" w:lineRule="auto"/>
        <w:rPr>
          <w:rFonts w:ascii="Times New Roman" w:eastAsia="Times New Roman" w:hAnsi="Times New Roman" w:cs="Times New Roman"/>
          <w:color w:val="000000"/>
          <w:sz w:val="28"/>
          <w:szCs w:val="28"/>
          <w:shd w:val="clear" w:color="auto" w:fill="FFFFFF"/>
        </w:rPr>
      </w:pPr>
    </w:p>
    <w:p w14:paraId="6B0207F0" w14:textId="1124AF38" w:rsidR="009A3128" w:rsidRDefault="009A3128" w:rsidP="008A3D8B">
      <w:pPr>
        <w:spacing w:before="240" w:after="240" w:line="24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Если существует конечный предел</w:t>
      </w:r>
    </w:p>
    <w:p w14:paraId="1C1D1D82" w14:textId="49D8C3E3" w:rsidR="009A3128" w:rsidRPr="009A3128" w:rsidRDefault="00000000" w:rsidP="008A3D8B">
      <w:pPr>
        <w:spacing w:before="240" w:after="240" w:line="240" w:lineRule="auto"/>
        <w:rPr>
          <w:rFonts w:ascii="Times New Roman" w:eastAsia="Times New Roman" w:hAnsi="Times New Roman" w:cs="Times New Roman"/>
          <w:color w:val="000000"/>
          <w:sz w:val="28"/>
          <w:szCs w:val="28"/>
          <w:shd w:val="clear" w:color="auto" w:fill="FFFFFF"/>
        </w:rPr>
      </w:pPr>
      <m:oMathPara>
        <m:oMath>
          <m:func>
            <m:funcPr>
              <m:ctrlPr>
                <w:rPr>
                  <w:rFonts w:ascii="Cambria Math" w:eastAsia="Times New Roman" w:hAnsi="Cambria Math" w:cs="Times New Roman"/>
                  <w:i/>
                  <w:color w:val="000000"/>
                  <w:sz w:val="28"/>
                  <w:szCs w:val="28"/>
                  <w:shd w:val="clear" w:color="auto" w:fill="FFFFFF"/>
                </w:rPr>
              </m:ctrlPr>
            </m:funcPr>
            <m:fName>
              <m:limLow>
                <m:limLowPr>
                  <m:ctrlPr>
                    <w:rPr>
                      <w:rFonts w:ascii="Cambria Math" w:eastAsia="Times New Roman" w:hAnsi="Cambria Math" w:cs="Times New Roman"/>
                      <w:i/>
                      <w:color w:val="000000"/>
                      <w:sz w:val="28"/>
                      <w:szCs w:val="28"/>
                      <w:shd w:val="clear" w:color="auto" w:fill="FFFFFF"/>
                    </w:rPr>
                  </m:ctrlPr>
                </m:limLowPr>
                <m:e>
                  <m:r>
                    <m:rPr>
                      <m:sty m:val="p"/>
                    </m:rPr>
                    <w:rPr>
                      <w:rFonts w:ascii="Cambria Math" w:eastAsia="Times New Roman" w:hAnsi="Cambria Math" w:cs="Times New Roman"/>
                      <w:color w:val="000000"/>
                      <w:sz w:val="28"/>
                      <w:szCs w:val="28"/>
                      <w:shd w:val="clear" w:color="auto" w:fill="FFFFFF"/>
                    </w:rPr>
                    <m:t>lim</m:t>
                  </m:r>
                </m:e>
                <m:lim>
                  <m:r>
                    <w:rPr>
                      <w:rFonts w:ascii="Cambria Math" w:eastAsia="Times New Roman" w:hAnsi="Cambria Math" w:cs="Times New Roman"/>
                      <w:color w:val="000000"/>
                      <w:sz w:val="28"/>
                      <w:szCs w:val="28"/>
                      <w:shd w:val="clear" w:color="auto" w:fill="FFFFFF"/>
                    </w:rPr>
                    <m:t>n→∞</m:t>
                  </m:r>
                </m:lim>
              </m:limLow>
            </m:fName>
            <m:e>
              <m:rad>
                <m:radPr>
                  <m:ctrlPr>
                    <w:rPr>
                      <w:rFonts w:ascii="Cambria Math" w:eastAsia="Times New Roman" w:hAnsi="Cambria Math" w:cs="Times New Roman"/>
                      <w:i/>
                      <w:color w:val="000000"/>
                      <w:sz w:val="28"/>
                      <w:szCs w:val="28"/>
                      <w:shd w:val="clear" w:color="auto" w:fill="FFFFFF"/>
                    </w:rPr>
                  </m:ctrlPr>
                </m:radPr>
                <m:deg>
                  <m:r>
                    <w:rPr>
                      <w:rFonts w:ascii="Cambria Math" w:eastAsia="Times New Roman" w:hAnsi="Cambria Math" w:cs="Times New Roman"/>
                      <w:color w:val="000000"/>
                      <w:sz w:val="28"/>
                      <w:szCs w:val="28"/>
                      <w:shd w:val="clear" w:color="auto" w:fill="FFFFFF"/>
                      <w:lang w:val="en-US"/>
                    </w:rPr>
                    <m:t>n</m:t>
                  </m:r>
                </m:deg>
                <m:e>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c</m:t>
                      </m:r>
                    </m:e>
                    <m:sub>
                      <m:r>
                        <w:rPr>
                          <w:rFonts w:ascii="Cambria Math" w:eastAsia="Times New Roman" w:hAnsi="Cambria Math" w:cs="Times New Roman"/>
                          <w:color w:val="000000"/>
                          <w:sz w:val="28"/>
                          <w:szCs w:val="28"/>
                          <w:shd w:val="clear" w:color="auto" w:fill="FFFFFF"/>
                        </w:rPr>
                        <m:t>n</m:t>
                      </m:r>
                    </m:sub>
                  </m:sSub>
                  <m:r>
                    <w:rPr>
                      <w:rFonts w:ascii="Cambria Math" w:eastAsia="Times New Roman" w:hAnsi="Cambria Math" w:cs="Times New Roman"/>
                      <w:color w:val="000000"/>
                      <w:sz w:val="28"/>
                      <w:szCs w:val="28"/>
                      <w:shd w:val="clear" w:color="auto" w:fill="FFFFFF"/>
                    </w:rPr>
                    <m:t>|</m:t>
                  </m:r>
                </m:e>
              </m:rad>
            </m:e>
          </m:func>
          <m:r>
            <w:rPr>
              <w:rFonts w:ascii="Cambria Math" w:eastAsia="Times New Roman" w:hAnsi="Cambria Math" w:cs="Times New Roman"/>
              <w:color w:val="000000"/>
              <w:sz w:val="28"/>
              <w:szCs w:val="28"/>
              <w:shd w:val="clear" w:color="auto" w:fill="FFFFFF"/>
            </w:rPr>
            <m:t>=L,    0&lt;L&lt;+∞.</m:t>
          </m:r>
        </m:oMath>
      </m:oMathPara>
    </w:p>
    <w:p w14:paraId="1BDFBE73" w14:textId="2784DAF2" w:rsidR="009A3128" w:rsidRPr="00725297" w:rsidRDefault="00A12CB0" w:rsidP="00725297">
      <w:pPr>
        <w:pStyle w:val="2"/>
        <w:numPr>
          <w:ilvl w:val="2"/>
          <w:numId w:val="10"/>
        </w:numPr>
        <w:rPr>
          <w:rFonts w:ascii="Times New Roman" w:eastAsia="Times New Roman" w:hAnsi="Times New Roman" w:cs="Times New Roman"/>
          <w:b/>
          <w:bCs/>
          <w:color w:val="auto"/>
          <w:shd w:val="clear" w:color="auto" w:fill="FFFFFF"/>
        </w:rPr>
      </w:pPr>
      <w:bookmarkStart w:id="31" w:name="_Toc154634852"/>
      <w:r w:rsidRPr="00725297">
        <w:rPr>
          <w:rFonts w:ascii="Times New Roman" w:eastAsia="Times New Roman" w:hAnsi="Times New Roman" w:cs="Times New Roman"/>
          <w:b/>
          <w:bCs/>
          <w:color w:val="auto"/>
          <w:shd w:val="clear" w:color="auto" w:fill="FFFFFF"/>
        </w:rPr>
        <w:t>Равномерная сходимость степенного ряда и непрерывность его суммы</w:t>
      </w:r>
      <w:bookmarkEnd w:id="31"/>
    </w:p>
    <w:p w14:paraId="022F00CC" w14:textId="449F2A26" w:rsidR="00A12CB0" w:rsidRDefault="00A12CB0" w:rsidP="0083473F">
      <w:pPr>
        <w:spacing w:before="240" w:after="240" w:line="240" w:lineRule="auto"/>
        <w:ind w:firstLine="708"/>
        <w:rPr>
          <w:rFonts w:ascii="Times New Roman" w:eastAsia="Times New Roman" w:hAnsi="Times New Roman" w:cs="Times New Roman"/>
          <w:color w:val="000000"/>
          <w:sz w:val="28"/>
          <w:szCs w:val="28"/>
          <w:shd w:val="clear" w:color="auto" w:fill="FFFFFF"/>
        </w:rPr>
      </w:pPr>
      <w:r w:rsidRPr="00A12CB0">
        <w:rPr>
          <w:rFonts w:ascii="Times New Roman" w:eastAsia="Times New Roman" w:hAnsi="Times New Roman" w:cs="Times New Roman"/>
          <w:b/>
          <w:bCs/>
          <w:color w:val="000000"/>
          <w:sz w:val="28"/>
          <w:szCs w:val="28"/>
          <w:shd w:val="clear" w:color="auto" w:fill="FFFFFF"/>
        </w:rPr>
        <w:t>Теорема</w:t>
      </w:r>
      <w:r w:rsidR="001A4B8C">
        <w:rPr>
          <w:rFonts w:ascii="Times New Roman" w:eastAsia="Times New Roman" w:hAnsi="Times New Roman" w:cs="Times New Roman"/>
          <w:b/>
          <w:bCs/>
          <w:color w:val="000000"/>
          <w:sz w:val="28"/>
          <w:szCs w:val="28"/>
          <w:shd w:val="clear" w:color="auto" w:fill="FFFFFF"/>
          <w:lang w:val="en-US"/>
        </w:rPr>
        <w:t xml:space="preserve"> 1</w:t>
      </w:r>
      <w:r>
        <w:rPr>
          <w:rFonts w:ascii="Times New Roman" w:eastAsia="Times New Roman" w:hAnsi="Times New Roman" w:cs="Times New Roman"/>
          <w:color w:val="000000"/>
          <w:sz w:val="28"/>
          <w:szCs w:val="28"/>
          <w:shd w:val="clear" w:color="auto" w:fill="FFFFFF"/>
        </w:rPr>
        <w:t>. Степенной ряд</w:t>
      </w:r>
    </w:p>
    <w:p w14:paraId="16AC73F5" w14:textId="3EA28C1A" w:rsidR="00A12CB0" w:rsidRPr="0084398D" w:rsidRDefault="00000000" w:rsidP="008A3D8B">
      <w:pPr>
        <w:spacing w:before="240" w:after="240" w:line="240" w:lineRule="auto"/>
        <w:rPr>
          <w:rFonts w:ascii="Times New Roman" w:eastAsia="Times New Roman" w:hAnsi="Times New Roman" w:cs="Times New Roman"/>
          <w:color w:val="000000"/>
          <w:sz w:val="28"/>
          <w:szCs w:val="28"/>
          <w:shd w:val="clear" w:color="auto" w:fill="FFFFFF"/>
        </w:rPr>
      </w:pPr>
      <m:oMathPara>
        <m:oMath>
          <m:nary>
            <m:naryPr>
              <m:chr m:val="∑"/>
              <m:limLoc m:val="undOvr"/>
              <m:ctrlPr>
                <w:rPr>
                  <w:rFonts w:ascii="Cambria Math" w:eastAsia="Times New Roman" w:hAnsi="Cambria Math" w:cs="Times New Roman"/>
                  <w:i/>
                  <w:color w:val="000000"/>
                  <w:sz w:val="28"/>
                  <w:szCs w:val="28"/>
                  <w:shd w:val="clear" w:color="auto" w:fill="FFFFFF"/>
                </w:rPr>
              </m:ctrlPr>
            </m:naryPr>
            <m:sub>
              <m:r>
                <w:rPr>
                  <w:rFonts w:ascii="Cambria Math" w:eastAsia="Times New Roman" w:hAnsi="Cambria Math" w:cs="Times New Roman"/>
                  <w:color w:val="000000"/>
                  <w:sz w:val="28"/>
                  <w:szCs w:val="28"/>
                  <w:shd w:val="clear" w:color="auto" w:fill="FFFFFF"/>
                </w:rPr>
                <m:t>n=0</m:t>
              </m:r>
            </m:sub>
            <m:sup>
              <m:r>
                <w:rPr>
                  <w:rFonts w:ascii="Cambria Math" w:eastAsia="Times New Roman" w:hAnsi="Cambria Math" w:cs="Times New Roman"/>
                  <w:color w:val="000000"/>
                  <w:sz w:val="28"/>
                  <w:szCs w:val="28"/>
                  <w:shd w:val="clear" w:color="auto" w:fill="FFFFFF"/>
                </w:rPr>
                <m:t>∞</m:t>
              </m:r>
            </m:sup>
            <m:e>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c</m:t>
                  </m:r>
                </m:e>
                <m:sub>
                  <m:r>
                    <w:rPr>
                      <w:rFonts w:ascii="Cambria Math" w:eastAsia="Times New Roman" w:hAnsi="Cambria Math" w:cs="Times New Roman"/>
                      <w:color w:val="000000"/>
                      <w:sz w:val="28"/>
                      <w:szCs w:val="28"/>
                      <w:shd w:val="clear" w:color="auto" w:fill="FFFFFF"/>
                    </w:rPr>
                    <m:t>n</m:t>
                  </m:r>
                </m:sub>
              </m:sSub>
            </m:e>
          </m:nary>
          <m:sSup>
            <m:sSupPr>
              <m:ctrlPr>
                <w:rPr>
                  <w:rFonts w:ascii="Cambria Math" w:eastAsia="Times New Roman" w:hAnsi="Cambria Math" w:cs="Times New Roman"/>
                  <w:i/>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x</m:t>
              </m:r>
            </m:e>
            <m:sup>
              <m:r>
                <w:rPr>
                  <w:rFonts w:ascii="Cambria Math" w:eastAsia="Times New Roman" w:hAnsi="Cambria Math" w:cs="Times New Roman"/>
                  <w:color w:val="000000"/>
                  <w:sz w:val="28"/>
                  <w:szCs w:val="28"/>
                  <w:shd w:val="clear" w:color="auto" w:fill="FFFFFF"/>
                </w:rPr>
                <m:t>n</m:t>
              </m:r>
            </m:sup>
          </m:sSup>
        </m:oMath>
      </m:oMathPara>
    </w:p>
    <w:p w14:paraId="7CE59CC8" w14:textId="1745A85C" w:rsidR="0084398D" w:rsidRDefault="0084398D" w:rsidP="008A3D8B">
      <w:pPr>
        <w:spacing w:before="240" w:after="240" w:line="24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 xml:space="preserve">Сходится абсолютно и равномерно на любом отрезке </w:t>
      </w:r>
      <m:oMath>
        <m:d>
          <m:dPr>
            <m:begChr m:val="["/>
            <m:endChr m:val="]"/>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-a,a</m:t>
            </m:r>
          </m:e>
        </m:d>
        <m:r>
          <w:rPr>
            <w:rFonts w:ascii="Cambria Math" w:eastAsia="Times New Roman" w:hAnsi="Cambria Math" w:cs="Times New Roman"/>
            <w:color w:val="000000"/>
            <w:sz w:val="28"/>
            <w:szCs w:val="28"/>
            <w:shd w:val="clear" w:color="auto" w:fill="FFFFFF"/>
          </w:rPr>
          <m:t>,  a&gt;0</m:t>
        </m:r>
      </m:oMath>
      <w:r w:rsidRPr="0084398D">
        <w:rPr>
          <w:rFonts w:ascii="Times New Roman" w:eastAsia="Times New Roman" w:hAnsi="Times New Roman" w:cs="Times New Roman"/>
          <w:color w:val="000000"/>
          <w:sz w:val="28"/>
          <w:szCs w:val="28"/>
          <w:shd w:val="clear" w:color="auto" w:fill="FFFFFF"/>
        </w:rPr>
        <w:t xml:space="preserve">, </w:t>
      </w:r>
      <w:r>
        <w:rPr>
          <w:rFonts w:ascii="Times New Roman" w:eastAsia="Times New Roman" w:hAnsi="Times New Roman" w:cs="Times New Roman"/>
          <w:color w:val="000000"/>
          <w:sz w:val="28"/>
          <w:szCs w:val="28"/>
          <w:shd w:val="clear" w:color="auto" w:fill="FFFFFF"/>
        </w:rPr>
        <w:t xml:space="preserve">содержащемся в интервале сходимости ряда </w:t>
      </w:r>
      <m:oMath>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m:t>
            </m:r>
            <m:r>
              <w:rPr>
                <w:rFonts w:ascii="Cambria Math" w:eastAsia="Times New Roman" w:hAnsi="Cambria Math" w:cs="Times New Roman"/>
                <w:color w:val="000000"/>
                <w:sz w:val="28"/>
                <w:szCs w:val="28"/>
                <w:shd w:val="clear" w:color="auto" w:fill="FFFFFF"/>
                <w:lang w:val="en-US"/>
              </w:rPr>
              <m:t>R</m:t>
            </m:r>
            <m:r>
              <w:rPr>
                <w:rFonts w:ascii="Cambria Math" w:eastAsia="Times New Roman" w:hAnsi="Cambria Math" w:cs="Times New Roman"/>
                <w:color w:val="000000"/>
                <w:sz w:val="28"/>
                <w:szCs w:val="28"/>
                <w:shd w:val="clear" w:color="auto" w:fill="FFFFFF"/>
              </w:rPr>
              <m:t>,</m:t>
            </m:r>
            <m:r>
              <w:rPr>
                <w:rFonts w:ascii="Cambria Math" w:eastAsia="Times New Roman" w:hAnsi="Cambria Math" w:cs="Times New Roman"/>
                <w:color w:val="000000"/>
                <w:sz w:val="28"/>
                <w:szCs w:val="28"/>
                <w:shd w:val="clear" w:color="auto" w:fill="FFFFFF"/>
                <w:lang w:val="en-US"/>
              </w:rPr>
              <m:t>R</m:t>
            </m:r>
          </m:e>
        </m:d>
        <m:r>
          <w:rPr>
            <w:rFonts w:ascii="Cambria Math" w:eastAsia="Times New Roman" w:hAnsi="Cambria Math" w:cs="Times New Roman"/>
            <w:color w:val="000000"/>
            <w:sz w:val="28"/>
            <w:szCs w:val="28"/>
            <w:shd w:val="clear" w:color="auto" w:fill="FFFFFF"/>
          </w:rPr>
          <m:t>,R&gt;0</m:t>
        </m:r>
      </m:oMath>
      <w:r w:rsidRPr="0084398D">
        <w:rPr>
          <w:rFonts w:ascii="Times New Roman" w:eastAsia="Times New Roman" w:hAnsi="Times New Roman" w:cs="Times New Roman"/>
          <w:color w:val="000000"/>
          <w:sz w:val="28"/>
          <w:szCs w:val="28"/>
          <w:shd w:val="clear" w:color="auto" w:fill="FFFFFF"/>
        </w:rPr>
        <w:t>.</w:t>
      </w:r>
    </w:p>
    <w:p w14:paraId="66589AED" w14:textId="6C3B9091" w:rsidR="0084398D" w:rsidRDefault="0084398D" w:rsidP="0083473F">
      <w:pPr>
        <w:spacing w:before="240" w:after="240" w:line="240" w:lineRule="auto"/>
        <w:ind w:firstLine="708"/>
        <w:rPr>
          <w:rFonts w:ascii="Times New Roman" w:eastAsia="Times New Roman" w:hAnsi="Times New Roman" w:cs="Times New Roman"/>
          <w:color w:val="000000"/>
          <w:sz w:val="28"/>
          <w:szCs w:val="28"/>
          <w:shd w:val="clear" w:color="auto" w:fill="FFFFFF"/>
        </w:rPr>
      </w:pPr>
      <w:r w:rsidRPr="0084398D">
        <w:rPr>
          <w:rFonts w:ascii="Times New Roman" w:eastAsia="Times New Roman" w:hAnsi="Times New Roman" w:cs="Times New Roman"/>
          <w:b/>
          <w:bCs/>
          <w:color w:val="000000"/>
          <w:sz w:val="28"/>
          <w:szCs w:val="28"/>
          <w:shd w:val="clear" w:color="auto" w:fill="FFFFFF"/>
        </w:rPr>
        <w:t>Теорема</w:t>
      </w:r>
      <w:r w:rsidR="001A4B8C">
        <w:rPr>
          <w:rFonts w:ascii="Times New Roman" w:eastAsia="Times New Roman" w:hAnsi="Times New Roman" w:cs="Times New Roman"/>
          <w:b/>
          <w:bCs/>
          <w:color w:val="000000"/>
          <w:sz w:val="28"/>
          <w:szCs w:val="28"/>
          <w:shd w:val="clear" w:color="auto" w:fill="FFFFFF"/>
          <w:lang w:val="en-US"/>
        </w:rPr>
        <w:t xml:space="preserve"> 2</w:t>
      </w:r>
      <w:r>
        <w:rPr>
          <w:rFonts w:ascii="Times New Roman" w:eastAsia="Times New Roman" w:hAnsi="Times New Roman" w:cs="Times New Roman"/>
          <w:color w:val="000000"/>
          <w:sz w:val="28"/>
          <w:szCs w:val="28"/>
          <w:shd w:val="clear" w:color="auto" w:fill="FFFFFF"/>
        </w:rPr>
        <w:t>. Сумма степенного ряда</w:t>
      </w:r>
    </w:p>
    <w:p w14:paraId="68A189F1" w14:textId="03220BD2" w:rsidR="0084398D" w:rsidRPr="00586ECF" w:rsidRDefault="0084398D" w:rsidP="008A3D8B">
      <w:pPr>
        <w:spacing w:before="240" w:after="240" w:line="240" w:lineRule="auto"/>
        <w:rPr>
          <w:rFonts w:ascii="Times New Roman" w:eastAsia="Times New Roman" w:hAnsi="Times New Roman" w:cs="Times New Roman"/>
          <w:color w:val="000000"/>
          <w:sz w:val="28"/>
          <w:szCs w:val="28"/>
          <w:shd w:val="clear" w:color="auto" w:fill="FFFFFF"/>
        </w:rPr>
      </w:pPr>
      <m:oMathPara>
        <m:oMath>
          <m:r>
            <w:rPr>
              <w:rFonts w:ascii="Cambria Math" w:eastAsia="Times New Roman" w:hAnsi="Cambria Math" w:cs="Times New Roman"/>
              <w:color w:val="000000"/>
              <w:sz w:val="28"/>
              <w:szCs w:val="28"/>
              <w:shd w:val="clear" w:color="auto" w:fill="FFFFFF"/>
            </w:rPr>
            <m:t>S</m:t>
          </m:r>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m:t>
              </m:r>
            </m:e>
          </m:d>
          <m:r>
            <w:rPr>
              <w:rFonts w:ascii="Cambria Math" w:eastAsia="Times New Roman" w:hAnsi="Cambria Math" w:cs="Times New Roman"/>
              <w:color w:val="000000"/>
              <w:sz w:val="28"/>
              <w:szCs w:val="28"/>
              <w:shd w:val="clear" w:color="auto" w:fill="FFFFFF"/>
            </w:rPr>
            <m:t>=</m:t>
          </m:r>
          <m:nary>
            <m:naryPr>
              <m:chr m:val="∑"/>
              <m:limLoc m:val="undOvr"/>
              <m:ctrlPr>
                <w:rPr>
                  <w:rFonts w:ascii="Cambria Math" w:eastAsia="Times New Roman" w:hAnsi="Cambria Math" w:cs="Times New Roman"/>
                  <w:i/>
                  <w:color w:val="000000"/>
                  <w:sz w:val="28"/>
                  <w:szCs w:val="28"/>
                  <w:shd w:val="clear" w:color="auto" w:fill="FFFFFF"/>
                </w:rPr>
              </m:ctrlPr>
            </m:naryPr>
            <m:sub>
              <m:r>
                <w:rPr>
                  <w:rFonts w:ascii="Cambria Math" w:eastAsia="Times New Roman" w:hAnsi="Cambria Math" w:cs="Times New Roman"/>
                  <w:color w:val="000000"/>
                  <w:sz w:val="28"/>
                  <w:szCs w:val="28"/>
                  <w:shd w:val="clear" w:color="auto" w:fill="FFFFFF"/>
                </w:rPr>
                <m:t>n=0</m:t>
              </m:r>
            </m:sub>
            <m:sup>
              <m:r>
                <w:rPr>
                  <w:rFonts w:ascii="Cambria Math" w:eastAsia="Times New Roman" w:hAnsi="Cambria Math" w:cs="Times New Roman"/>
                  <w:color w:val="000000"/>
                  <w:sz w:val="28"/>
                  <w:szCs w:val="28"/>
                  <w:shd w:val="clear" w:color="auto" w:fill="FFFFFF"/>
                </w:rPr>
                <m:t>∞</m:t>
              </m:r>
            </m:sup>
            <m:e>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c</m:t>
                  </m:r>
                </m:e>
                <m:sub>
                  <m:r>
                    <w:rPr>
                      <w:rFonts w:ascii="Cambria Math" w:eastAsia="Times New Roman" w:hAnsi="Cambria Math" w:cs="Times New Roman"/>
                      <w:color w:val="000000"/>
                      <w:sz w:val="28"/>
                      <w:szCs w:val="28"/>
                      <w:shd w:val="clear" w:color="auto" w:fill="FFFFFF"/>
                    </w:rPr>
                    <m:t>n</m:t>
                  </m:r>
                </m:sub>
              </m:sSub>
              <m:sSup>
                <m:sSupPr>
                  <m:ctrlPr>
                    <w:rPr>
                      <w:rFonts w:ascii="Cambria Math" w:eastAsia="Times New Roman" w:hAnsi="Cambria Math" w:cs="Times New Roman"/>
                      <w:i/>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x</m:t>
                  </m:r>
                </m:e>
                <m:sup>
                  <m:r>
                    <w:rPr>
                      <w:rFonts w:ascii="Cambria Math" w:eastAsia="Times New Roman" w:hAnsi="Cambria Math" w:cs="Times New Roman"/>
                      <w:color w:val="000000"/>
                      <w:sz w:val="28"/>
                      <w:szCs w:val="28"/>
                      <w:shd w:val="clear" w:color="auto" w:fill="FFFFFF"/>
                    </w:rPr>
                    <m:t>n</m:t>
                  </m:r>
                </m:sup>
              </m:sSup>
            </m:e>
          </m:nary>
        </m:oMath>
      </m:oMathPara>
    </w:p>
    <w:p w14:paraId="4C2C3C13" w14:textId="4860EC07" w:rsidR="00586ECF" w:rsidRDefault="00586ECF" w:rsidP="008A3D8B">
      <w:pPr>
        <w:spacing w:before="240" w:after="240" w:line="24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 xml:space="preserve">Непрерывна в каждой точке </w:t>
      </w:r>
      <m:oMath>
        <m:r>
          <w:rPr>
            <w:rFonts w:ascii="Cambria Math" w:eastAsia="Times New Roman" w:hAnsi="Cambria Math" w:cs="Times New Roman"/>
            <w:color w:val="000000"/>
            <w:sz w:val="28"/>
            <w:szCs w:val="28"/>
            <w:shd w:val="clear" w:color="auto" w:fill="FFFFFF"/>
          </w:rPr>
          <m:t>x</m:t>
        </m:r>
      </m:oMath>
      <w:r w:rsidRPr="00586ECF">
        <w:rPr>
          <w:rFonts w:ascii="Times New Roman" w:eastAsia="Times New Roman" w:hAnsi="Times New Roman" w:cs="Times New Roman"/>
          <w:color w:val="000000"/>
          <w:sz w:val="28"/>
          <w:szCs w:val="28"/>
          <w:shd w:val="clear" w:color="auto" w:fill="FFFFFF"/>
        </w:rPr>
        <w:t xml:space="preserve"> </w:t>
      </w:r>
      <w:r>
        <w:rPr>
          <w:rFonts w:ascii="Times New Roman" w:eastAsia="Times New Roman" w:hAnsi="Times New Roman" w:cs="Times New Roman"/>
          <w:color w:val="000000"/>
          <w:sz w:val="28"/>
          <w:szCs w:val="28"/>
          <w:shd w:val="clear" w:color="auto" w:fill="FFFFFF"/>
        </w:rPr>
        <w:t xml:space="preserve">его интервала сходимости </w:t>
      </w:r>
      <m:oMath>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-R, R</m:t>
            </m:r>
          </m:e>
        </m:d>
        <m:r>
          <w:rPr>
            <w:rFonts w:ascii="Cambria Math" w:eastAsia="Times New Roman" w:hAnsi="Cambria Math" w:cs="Times New Roman"/>
            <w:color w:val="000000"/>
            <w:sz w:val="28"/>
            <w:szCs w:val="28"/>
            <w:shd w:val="clear" w:color="auto" w:fill="FFFFFF"/>
          </w:rPr>
          <m:t>, R&gt;0</m:t>
        </m:r>
      </m:oMath>
      <w:r w:rsidRPr="00586ECF">
        <w:rPr>
          <w:rFonts w:ascii="Times New Roman" w:eastAsia="Times New Roman" w:hAnsi="Times New Roman" w:cs="Times New Roman"/>
          <w:color w:val="000000"/>
          <w:sz w:val="28"/>
          <w:szCs w:val="28"/>
          <w:shd w:val="clear" w:color="auto" w:fill="FFFFFF"/>
        </w:rPr>
        <w:t>.</w:t>
      </w:r>
    </w:p>
    <w:p w14:paraId="494B92AF" w14:textId="2D0EEEBB" w:rsidR="00586ECF" w:rsidRPr="00725297" w:rsidRDefault="00586ECF" w:rsidP="00725297">
      <w:pPr>
        <w:pStyle w:val="2"/>
        <w:numPr>
          <w:ilvl w:val="2"/>
          <w:numId w:val="10"/>
        </w:numPr>
        <w:rPr>
          <w:rFonts w:ascii="Times New Roman" w:eastAsia="Times New Roman" w:hAnsi="Times New Roman" w:cs="Times New Roman"/>
          <w:b/>
          <w:bCs/>
          <w:color w:val="auto"/>
          <w:shd w:val="clear" w:color="auto" w:fill="FFFFFF"/>
        </w:rPr>
      </w:pPr>
      <w:bookmarkStart w:id="32" w:name="_Toc154634853"/>
      <w:r w:rsidRPr="00725297">
        <w:rPr>
          <w:rFonts w:ascii="Times New Roman" w:eastAsia="Times New Roman" w:hAnsi="Times New Roman" w:cs="Times New Roman"/>
          <w:b/>
          <w:bCs/>
          <w:color w:val="auto"/>
          <w:shd w:val="clear" w:color="auto" w:fill="FFFFFF"/>
        </w:rPr>
        <w:t>Интегрирование степенных рядов</w:t>
      </w:r>
      <w:bookmarkEnd w:id="32"/>
    </w:p>
    <w:p w14:paraId="53002F98" w14:textId="7EADB740" w:rsidR="00A12CB0" w:rsidRDefault="00586ECF" w:rsidP="001A4B8C">
      <w:pPr>
        <w:spacing w:before="240" w:after="240" w:line="240" w:lineRule="auto"/>
        <w:ind w:firstLine="708"/>
        <w:rPr>
          <w:rFonts w:ascii="Times New Roman" w:eastAsia="Times New Roman" w:hAnsi="Times New Roman" w:cs="Times New Roman"/>
          <w:color w:val="000000"/>
          <w:sz w:val="28"/>
          <w:szCs w:val="28"/>
          <w:shd w:val="clear" w:color="auto" w:fill="FFFFFF"/>
        </w:rPr>
      </w:pPr>
      <w:r w:rsidRPr="001A4B8C">
        <w:rPr>
          <w:rFonts w:ascii="Times New Roman" w:eastAsia="Times New Roman" w:hAnsi="Times New Roman" w:cs="Times New Roman"/>
          <w:b/>
          <w:bCs/>
          <w:color w:val="000000"/>
          <w:sz w:val="28"/>
          <w:szCs w:val="28"/>
          <w:shd w:val="clear" w:color="auto" w:fill="FFFFFF"/>
        </w:rPr>
        <w:t>Теорема</w:t>
      </w:r>
      <w:r w:rsidR="001A4B8C" w:rsidRPr="001A4B8C">
        <w:rPr>
          <w:rFonts w:ascii="Times New Roman" w:eastAsia="Times New Roman" w:hAnsi="Times New Roman" w:cs="Times New Roman"/>
          <w:b/>
          <w:bCs/>
          <w:color w:val="000000"/>
          <w:sz w:val="28"/>
          <w:szCs w:val="28"/>
          <w:shd w:val="clear" w:color="auto" w:fill="FFFFFF"/>
        </w:rPr>
        <w:t xml:space="preserve"> 1</w:t>
      </w:r>
      <w:r>
        <w:rPr>
          <w:rFonts w:ascii="Times New Roman" w:eastAsia="Times New Roman" w:hAnsi="Times New Roman" w:cs="Times New Roman"/>
          <w:color w:val="000000"/>
          <w:sz w:val="28"/>
          <w:szCs w:val="28"/>
          <w:shd w:val="clear" w:color="auto" w:fill="FFFFFF"/>
        </w:rPr>
        <w:t xml:space="preserve"> (о </w:t>
      </w:r>
      <w:proofErr w:type="spellStart"/>
      <w:r>
        <w:rPr>
          <w:rFonts w:ascii="Times New Roman" w:eastAsia="Times New Roman" w:hAnsi="Times New Roman" w:cs="Times New Roman"/>
          <w:color w:val="000000"/>
          <w:sz w:val="28"/>
          <w:szCs w:val="28"/>
          <w:shd w:val="clear" w:color="auto" w:fill="FFFFFF"/>
        </w:rPr>
        <w:t>почленном</w:t>
      </w:r>
      <w:proofErr w:type="spellEnd"/>
      <w:r>
        <w:rPr>
          <w:rFonts w:ascii="Times New Roman" w:eastAsia="Times New Roman" w:hAnsi="Times New Roman" w:cs="Times New Roman"/>
          <w:color w:val="000000"/>
          <w:sz w:val="28"/>
          <w:szCs w:val="28"/>
          <w:shd w:val="clear" w:color="auto" w:fill="FFFFFF"/>
        </w:rPr>
        <w:t xml:space="preserve"> интегрировании степенного ряда). Степенной ряд</w:t>
      </w:r>
    </w:p>
    <w:p w14:paraId="38186DC0" w14:textId="09FDDBB6" w:rsidR="00586ECF" w:rsidRPr="00586ECF" w:rsidRDefault="00000000" w:rsidP="008A3D8B">
      <w:pPr>
        <w:spacing w:before="240" w:after="240" w:line="240" w:lineRule="auto"/>
        <w:rPr>
          <w:rFonts w:ascii="Times New Roman" w:eastAsia="Times New Roman" w:hAnsi="Times New Roman" w:cs="Times New Roman"/>
          <w:color w:val="000000"/>
          <w:sz w:val="28"/>
          <w:szCs w:val="28"/>
          <w:shd w:val="clear" w:color="auto" w:fill="FFFFFF"/>
        </w:rPr>
      </w:pPr>
      <m:oMathPara>
        <m:oMath>
          <m:nary>
            <m:naryPr>
              <m:chr m:val="∑"/>
              <m:limLoc m:val="undOvr"/>
              <m:ctrlPr>
                <w:rPr>
                  <w:rFonts w:ascii="Cambria Math" w:eastAsia="Times New Roman" w:hAnsi="Cambria Math" w:cs="Times New Roman"/>
                  <w:i/>
                  <w:color w:val="000000"/>
                  <w:sz w:val="28"/>
                  <w:szCs w:val="28"/>
                  <w:shd w:val="clear" w:color="auto" w:fill="FFFFFF"/>
                </w:rPr>
              </m:ctrlPr>
            </m:naryPr>
            <m:sub>
              <m:r>
                <w:rPr>
                  <w:rFonts w:ascii="Cambria Math" w:eastAsia="Times New Roman" w:hAnsi="Cambria Math" w:cs="Times New Roman"/>
                  <w:color w:val="000000"/>
                  <w:sz w:val="28"/>
                  <w:szCs w:val="28"/>
                  <w:shd w:val="clear" w:color="auto" w:fill="FFFFFF"/>
                  <w:lang w:val="en-US"/>
                </w:rPr>
                <m:t>n=0</m:t>
              </m:r>
            </m:sub>
            <m:sup>
              <m:r>
                <w:rPr>
                  <w:rFonts w:ascii="Cambria Math" w:eastAsia="Times New Roman" w:hAnsi="Cambria Math" w:cs="Times New Roman"/>
                  <w:color w:val="000000"/>
                  <w:sz w:val="28"/>
                  <w:szCs w:val="28"/>
                  <w:shd w:val="clear" w:color="auto" w:fill="FFFFFF"/>
                </w:rPr>
                <m:t>∞</m:t>
              </m:r>
            </m:sup>
            <m:e>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c</m:t>
                  </m:r>
                </m:e>
                <m:sub>
                  <m:r>
                    <w:rPr>
                      <w:rFonts w:ascii="Cambria Math" w:eastAsia="Times New Roman" w:hAnsi="Cambria Math" w:cs="Times New Roman"/>
                      <w:color w:val="000000"/>
                      <w:sz w:val="28"/>
                      <w:szCs w:val="28"/>
                      <w:shd w:val="clear" w:color="auto" w:fill="FFFFFF"/>
                    </w:rPr>
                    <m:t>n</m:t>
                  </m:r>
                </m:sub>
              </m:sSub>
              <m:sSup>
                <m:sSupPr>
                  <m:ctrlPr>
                    <w:rPr>
                      <w:rFonts w:ascii="Cambria Math" w:eastAsia="Times New Roman" w:hAnsi="Cambria Math" w:cs="Times New Roman"/>
                      <w:i/>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x</m:t>
                  </m:r>
                </m:e>
                <m:sup>
                  <m:r>
                    <w:rPr>
                      <w:rFonts w:ascii="Cambria Math" w:eastAsia="Times New Roman" w:hAnsi="Cambria Math" w:cs="Times New Roman"/>
                      <w:color w:val="000000"/>
                      <w:sz w:val="28"/>
                      <w:szCs w:val="28"/>
                      <w:shd w:val="clear" w:color="auto" w:fill="FFFFFF"/>
                    </w:rPr>
                    <m:t>n</m:t>
                  </m:r>
                </m:sup>
              </m:sSup>
            </m:e>
          </m:nary>
        </m:oMath>
      </m:oMathPara>
    </w:p>
    <w:p w14:paraId="6AE27915" w14:textId="3A0C085A" w:rsidR="00586ECF" w:rsidRDefault="00586ECF" w:rsidP="008A3D8B">
      <w:pPr>
        <w:spacing w:before="240" w:after="240" w:line="24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 xml:space="preserve">Можно интегрировать </w:t>
      </w:r>
      <w:proofErr w:type="spellStart"/>
      <w:r>
        <w:rPr>
          <w:rFonts w:ascii="Times New Roman" w:eastAsia="Times New Roman" w:hAnsi="Times New Roman" w:cs="Times New Roman"/>
          <w:color w:val="000000"/>
          <w:sz w:val="28"/>
          <w:szCs w:val="28"/>
          <w:shd w:val="clear" w:color="auto" w:fill="FFFFFF"/>
        </w:rPr>
        <w:t>почленно</w:t>
      </w:r>
      <w:proofErr w:type="spellEnd"/>
      <w:r>
        <w:rPr>
          <w:rFonts w:ascii="Times New Roman" w:eastAsia="Times New Roman" w:hAnsi="Times New Roman" w:cs="Times New Roman"/>
          <w:color w:val="000000"/>
          <w:sz w:val="28"/>
          <w:szCs w:val="28"/>
          <w:shd w:val="clear" w:color="auto" w:fill="FFFFFF"/>
        </w:rPr>
        <w:t xml:space="preserve"> в его интервале сходимости </w:t>
      </w:r>
      <m:oMath>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-R,R</m:t>
            </m:r>
          </m:e>
        </m:d>
        <m:r>
          <w:rPr>
            <w:rFonts w:ascii="Cambria Math" w:eastAsia="Times New Roman" w:hAnsi="Cambria Math" w:cs="Times New Roman"/>
            <w:color w:val="000000"/>
            <w:sz w:val="28"/>
            <w:szCs w:val="28"/>
            <w:shd w:val="clear" w:color="auto" w:fill="FFFFFF"/>
          </w:rPr>
          <m:t>, R&gt;0</m:t>
        </m:r>
      </m:oMath>
      <w:r w:rsidRPr="00586ECF">
        <w:rPr>
          <w:rFonts w:ascii="Times New Roman" w:eastAsia="Times New Roman" w:hAnsi="Times New Roman" w:cs="Times New Roman"/>
          <w:color w:val="000000"/>
          <w:sz w:val="28"/>
          <w:szCs w:val="28"/>
          <w:shd w:val="clear" w:color="auto" w:fill="FFFFFF"/>
        </w:rPr>
        <w:t xml:space="preserve">, </w:t>
      </w:r>
      <w:r>
        <w:rPr>
          <w:rFonts w:ascii="Times New Roman" w:eastAsia="Times New Roman" w:hAnsi="Times New Roman" w:cs="Times New Roman"/>
          <w:color w:val="000000"/>
          <w:sz w:val="28"/>
          <w:szCs w:val="28"/>
          <w:shd w:val="clear" w:color="auto" w:fill="FFFFFF"/>
        </w:rPr>
        <w:t xml:space="preserve">причем радиус сходимости ряда, полученного </w:t>
      </w:r>
      <w:proofErr w:type="spellStart"/>
      <w:r>
        <w:rPr>
          <w:rFonts w:ascii="Times New Roman" w:eastAsia="Times New Roman" w:hAnsi="Times New Roman" w:cs="Times New Roman"/>
          <w:color w:val="000000"/>
          <w:sz w:val="28"/>
          <w:szCs w:val="28"/>
          <w:shd w:val="clear" w:color="auto" w:fill="FFFFFF"/>
        </w:rPr>
        <w:t>почленным</w:t>
      </w:r>
      <w:proofErr w:type="spellEnd"/>
      <w:r>
        <w:rPr>
          <w:rFonts w:ascii="Times New Roman" w:eastAsia="Times New Roman" w:hAnsi="Times New Roman" w:cs="Times New Roman"/>
          <w:color w:val="000000"/>
          <w:sz w:val="28"/>
          <w:szCs w:val="28"/>
          <w:shd w:val="clear" w:color="auto" w:fill="FFFFFF"/>
        </w:rPr>
        <w:t xml:space="preserve"> интегрированием, также равен </w:t>
      </w:r>
      <m:oMath>
        <m:r>
          <w:rPr>
            <w:rFonts w:ascii="Cambria Math" w:eastAsia="Times New Roman" w:hAnsi="Cambria Math" w:cs="Times New Roman"/>
            <w:color w:val="000000"/>
            <w:sz w:val="28"/>
            <w:szCs w:val="28"/>
            <w:shd w:val="clear" w:color="auto" w:fill="FFFFFF"/>
          </w:rPr>
          <m:t>R</m:t>
        </m:r>
      </m:oMath>
      <w:r w:rsidRPr="00586ECF">
        <w:rPr>
          <w:rFonts w:ascii="Times New Roman" w:eastAsia="Times New Roman" w:hAnsi="Times New Roman" w:cs="Times New Roman"/>
          <w:color w:val="000000"/>
          <w:sz w:val="28"/>
          <w:szCs w:val="28"/>
          <w:shd w:val="clear" w:color="auto" w:fill="FFFFFF"/>
        </w:rPr>
        <w:t>.</w:t>
      </w:r>
      <w:r w:rsidR="001E16E6" w:rsidRPr="001E16E6">
        <w:rPr>
          <w:rFonts w:ascii="Times New Roman" w:eastAsia="Times New Roman" w:hAnsi="Times New Roman" w:cs="Times New Roman"/>
          <w:color w:val="000000"/>
          <w:sz w:val="28"/>
          <w:szCs w:val="28"/>
          <w:shd w:val="clear" w:color="auto" w:fill="FFFFFF"/>
        </w:rPr>
        <w:t xml:space="preserve"> </w:t>
      </w:r>
      <w:r w:rsidR="001E16E6">
        <w:rPr>
          <w:rFonts w:ascii="Times New Roman" w:eastAsia="Times New Roman" w:hAnsi="Times New Roman" w:cs="Times New Roman"/>
          <w:color w:val="000000"/>
          <w:sz w:val="28"/>
          <w:szCs w:val="28"/>
          <w:shd w:val="clear" w:color="auto" w:fill="FFFFFF"/>
        </w:rPr>
        <w:t xml:space="preserve">В частности, для любого </w:t>
      </w:r>
      <m:oMath>
        <m:r>
          <w:rPr>
            <w:rFonts w:ascii="Cambria Math" w:eastAsia="Times New Roman" w:hAnsi="Cambria Math" w:cs="Times New Roman"/>
            <w:color w:val="000000"/>
            <w:sz w:val="28"/>
            <w:szCs w:val="28"/>
            <w:shd w:val="clear" w:color="auto" w:fill="FFFFFF"/>
          </w:rPr>
          <m:t>x</m:t>
        </m:r>
      </m:oMath>
      <w:r w:rsidR="001E16E6">
        <w:rPr>
          <w:rFonts w:ascii="Times New Roman" w:eastAsia="Times New Roman" w:hAnsi="Times New Roman" w:cs="Times New Roman"/>
          <w:color w:val="000000"/>
          <w:sz w:val="28"/>
          <w:szCs w:val="28"/>
          <w:shd w:val="clear" w:color="auto" w:fill="FFFFFF"/>
        </w:rPr>
        <w:t xml:space="preserve"> из интервала </w:t>
      </w:r>
      <m:oMath>
        <m:r>
          <w:rPr>
            <w:rFonts w:ascii="Cambria Math" w:eastAsia="Times New Roman" w:hAnsi="Cambria Math" w:cs="Times New Roman"/>
            <w:color w:val="000000"/>
            <w:sz w:val="28"/>
            <w:szCs w:val="28"/>
            <w:shd w:val="clear" w:color="auto" w:fill="FFFFFF"/>
          </w:rPr>
          <m:t>(-R, R)</m:t>
        </m:r>
      </m:oMath>
      <w:r w:rsidR="001E16E6" w:rsidRPr="001E16E6">
        <w:rPr>
          <w:rFonts w:ascii="Times New Roman" w:eastAsia="Times New Roman" w:hAnsi="Times New Roman" w:cs="Times New Roman"/>
          <w:color w:val="000000"/>
          <w:sz w:val="28"/>
          <w:szCs w:val="28"/>
          <w:shd w:val="clear" w:color="auto" w:fill="FFFFFF"/>
        </w:rPr>
        <w:t xml:space="preserve"> </w:t>
      </w:r>
      <w:r w:rsidR="001E16E6">
        <w:rPr>
          <w:rFonts w:ascii="Times New Roman" w:eastAsia="Times New Roman" w:hAnsi="Times New Roman" w:cs="Times New Roman"/>
          <w:color w:val="000000"/>
          <w:sz w:val="28"/>
          <w:szCs w:val="28"/>
          <w:shd w:val="clear" w:color="auto" w:fill="FFFFFF"/>
        </w:rPr>
        <w:t>справедлива формула</w:t>
      </w:r>
    </w:p>
    <w:p w14:paraId="7AA92AE6" w14:textId="681980C6" w:rsidR="001E16E6" w:rsidRPr="001E16E6" w:rsidRDefault="00000000" w:rsidP="008A3D8B">
      <w:pPr>
        <w:spacing w:before="240" w:after="240" w:line="240" w:lineRule="auto"/>
        <w:rPr>
          <w:rFonts w:ascii="Times New Roman" w:eastAsia="Times New Roman" w:hAnsi="Times New Roman" w:cs="Times New Roman"/>
          <w:color w:val="000000"/>
          <w:sz w:val="28"/>
          <w:szCs w:val="28"/>
          <w:shd w:val="clear" w:color="auto" w:fill="FFFFFF"/>
        </w:rPr>
      </w:pPr>
      <m:oMathPara>
        <m:oMath>
          <m:nary>
            <m:naryPr>
              <m:limLoc m:val="subSup"/>
              <m:ctrlPr>
                <w:rPr>
                  <w:rFonts w:ascii="Cambria Math" w:eastAsia="Times New Roman" w:hAnsi="Cambria Math" w:cs="Times New Roman"/>
                  <w:i/>
                  <w:color w:val="000000"/>
                  <w:sz w:val="28"/>
                  <w:szCs w:val="28"/>
                  <w:shd w:val="clear" w:color="auto" w:fill="FFFFFF"/>
                </w:rPr>
              </m:ctrlPr>
            </m:naryPr>
            <m:sub>
              <m:r>
                <w:rPr>
                  <w:rFonts w:ascii="Cambria Math" w:eastAsia="Times New Roman" w:hAnsi="Cambria Math" w:cs="Times New Roman"/>
                  <w:color w:val="000000"/>
                  <w:sz w:val="28"/>
                  <w:szCs w:val="28"/>
                  <w:shd w:val="clear" w:color="auto" w:fill="FFFFFF"/>
                </w:rPr>
                <m:t>0</m:t>
              </m:r>
            </m:sub>
            <m:sup>
              <m:r>
                <w:rPr>
                  <w:rFonts w:ascii="Cambria Math" w:eastAsia="Times New Roman" w:hAnsi="Cambria Math" w:cs="Times New Roman"/>
                  <w:color w:val="000000"/>
                  <w:sz w:val="28"/>
                  <w:szCs w:val="28"/>
                  <w:shd w:val="clear" w:color="auto" w:fill="FFFFFF"/>
                </w:rPr>
                <m:t>x</m:t>
              </m:r>
            </m:sup>
            <m:e>
              <m:d>
                <m:dPr>
                  <m:ctrlPr>
                    <w:rPr>
                      <w:rFonts w:ascii="Cambria Math" w:eastAsia="Times New Roman" w:hAnsi="Cambria Math" w:cs="Times New Roman"/>
                      <w:i/>
                      <w:color w:val="000000"/>
                      <w:sz w:val="28"/>
                      <w:szCs w:val="28"/>
                      <w:shd w:val="clear" w:color="auto" w:fill="FFFFFF"/>
                    </w:rPr>
                  </m:ctrlPr>
                </m:dPr>
                <m:e>
                  <m:nary>
                    <m:naryPr>
                      <m:chr m:val="∑"/>
                      <m:limLoc m:val="undOvr"/>
                      <m:ctrlPr>
                        <w:rPr>
                          <w:rFonts w:ascii="Cambria Math" w:eastAsia="Times New Roman" w:hAnsi="Cambria Math" w:cs="Times New Roman"/>
                          <w:i/>
                          <w:color w:val="000000"/>
                          <w:sz w:val="28"/>
                          <w:szCs w:val="28"/>
                          <w:shd w:val="clear" w:color="auto" w:fill="FFFFFF"/>
                        </w:rPr>
                      </m:ctrlPr>
                    </m:naryPr>
                    <m:sub>
                      <m:r>
                        <w:rPr>
                          <w:rFonts w:ascii="Cambria Math" w:eastAsia="Times New Roman" w:hAnsi="Cambria Math" w:cs="Times New Roman"/>
                          <w:color w:val="000000"/>
                          <w:sz w:val="28"/>
                          <w:szCs w:val="28"/>
                          <w:shd w:val="clear" w:color="auto" w:fill="FFFFFF"/>
                        </w:rPr>
                        <m:t>n=0</m:t>
                      </m:r>
                    </m:sub>
                    <m:sup>
                      <m:r>
                        <w:rPr>
                          <w:rFonts w:ascii="Cambria Math" w:eastAsia="Times New Roman" w:hAnsi="Cambria Math" w:cs="Times New Roman"/>
                          <w:color w:val="000000"/>
                          <w:sz w:val="28"/>
                          <w:szCs w:val="28"/>
                          <w:shd w:val="clear" w:color="auto" w:fill="FFFFFF"/>
                        </w:rPr>
                        <m:t>∞</m:t>
                      </m:r>
                    </m:sup>
                    <m:e>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c</m:t>
                          </m:r>
                        </m:e>
                        <m:sub>
                          <m:r>
                            <w:rPr>
                              <w:rFonts w:ascii="Cambria Math" w:eastAsia="Times New Roman" w:hAnsi="Cambria Math" w:cs="Times New Roman"/>
                              <w:color w:val="000000"/>
                              <w:sz w:val="28"/>
                              <w:szCs w:val="28"/>
                              <w:shd w:val="clear" w:color="auto" w:fill="FFFFFF"/>
                            </w:rPr>
                            <m:t>n</m:t>
                          </m:r>
                        </m:sub>
                      </m:sSub>
                    </m:e>
                  </m:nary>
                  <m:sSup>
                    <m:sSupPr>
                      <m:ctrlPr>
                        <w:rPr>
                          <w:rFonts w:ascii="Cambria Math" w:eastAsia="Times New Roman" w:hAnsi="Cambria Math" w:cs="Times New Roman"/>
                          <w:i/>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t</m:t>
                      </m:r>
                    </m:e>
                    <m:sup>
                      <m:r>
                        <w:rPr>
                          <w:rFonts w:ascii="Cambria Math" w:eastAsia="Times New Roman" w:hAnsi="Cambria Math" w:cs="Times New Roman"/>
                          <w:color w:val="000000"/>
                          <w:sz w:val="28"/>
                          <w:szCs w:val="28"/>
                          <w:shd w:val="clear" w:color="auto" w:fill="FFFFFF"/>
                        </w:rPr>
                        <m:t>n</m:t>
                      </m:r>
                    </m:sup>
                  </m:sSup>
                </m:e>
              </m:d>
              <m:r>
                <w:rPr>
                  <w:rFonts w:ascii="Cambria Math" w:eastAsia="Times New Roman" w:hAnsi="Cambria Math" w:cs="Times New Roman"/>
                  <w:color w:val="000000"/>
                  <w:sz w:val="28"/>
                  <w:szCs w:val="28"/>
                  <w:shd w:val="clear" w:color="auto" w:fill="FFFFFF"/>
                </w:rPr>
                <m:t>dt</m:t>
              </m:r>
            </m:e>
          </m:nary>
          <m:r>
            <w:rPr>
              <w:rFonts w:ascii="Cambria Math" w:eastAsia="Times New Roman" w:hAnsi="Cambria Math" w:cs="Times New Roman"/>
              <w:color w:val="000000"/>
              <w:sz w:val="28"/>
              <w:szCs w:val="28"/>
              <w:shd w:val="clear" w:color="auto" w:fill="FFFFFF"/>
            </w:rPr>
            <m:t>=</m:t>
          </m:r>
          <m:nary>
            <m:naryPr>
              <m:chr m:val="∑"/>
              <m:limLoc m:val="undOvr"/>
              <m:ctrlPr>
                <w:rPr>
                  <w:rFonts w:ascii="Cambria Math" w:eastAsia="Times New Roman" w:hAnsi="Cambria Math" w:cs="Times New Roman"/>
                  <w:i/>
                  <w:color w:val="000000"/>
                  <w:sz w:val="28"/>
                  <w:szCs w:val="28"/>
                  <w:shd w:val="clear" w:color="auto" w:fill="FFFFFF"/>
                </w:rPr>
              </m:ctrlPr>
            </m:naryPr>
            <m:sub>
              <m:r>
                <w:rPr>
                  <w:rFonts w:ascii="Cambria Math" w:eastAsia="Times New Roman" w:hAnsi="Cambria Math" w:cs="Times New Roman"/>
                  <w:color w:val="000000"/>
                  <w:sz w:val="28"/>
                  <w:szCs w:val="28"/>
                  <w:shd w:val="clear" w:color="auto" w:fill="FFFFFF"/>
                </w:rPr>
                <m:t>n=0</m:t>
              </m:r>
            </m:sub>
            <m:sup>
              <m:r>
                <w:rPr>
                  <w:rFonts w:ascii="Cambria Math" w:eastAsia="Times New Roman" w:hAnsi="Cambria Math" w:cs="Times New Roman"/>
                  <w:color w:val="000000"/>
                  <w:sz w:val="28"/>
                  <w:szCs w:val="28"/>
                  <w:shd w:val="clear" w:color="auto" w:fill="FFFFFF"/>
                </w:rPr>
                <m:t xml:space="preserve">∞ </m:t>
              </m:r>
            </m:sup>
            <m:e>
              <m:f>
                <m:fPr>
                  <m:ctrlPr>
                    <w:rPr>
                      <w:rFonts w:ascii="Cambria Math" w:eastAsia="Times New Roman" w:hAnsi="Cambria Math" w:cs="Times New Roman"/>
                      <w:i/>
                      <w:color w:val="000000"/>
                      <w:sz w:val="28"/>
                      <w:szCs w:val="28"/>
                      <w:shd w:val="clear" w:color="auto" w:fill="FFFFFF"/>
                    </w:rPr>
                  </m:ctrlPr>
                </m:fPr>
                <m:num>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c</m:t>
                      </m:r>
                    </m:e>
                    <m:sub>
                      <m:r>
                        <w:rPr>
                          <w:rFonts w:ascii="Cambria Math" w:eastAsia="Times New Roman" w:hAnsi="Cambria Math" w:cs="Times New Roman"/>
                          <w:color w:val="000000"/>
                          <w:sz w:val="28"/>
                          <w:szCs w:val="28"/>
                          <w:shd w:val="clear" w:color="auto" w:fill="FFFFFF"/>
                        </w:rPr>
                        <m:t>n</m:t>
                      </m:r>
                    </m:sub>
                  </m:sSub>
                </m:num>
                <m:den>
                  <m:r>
                    <w:rPr>
                      <w:rFonts w:ascii="Cambria Math" w:eastAsia="Times New Roman" w:hAnsi="Cambria Math" w:cs="Times New Roman"/>
                      <w:color w:val="000000"/>
                      <w:sz w:val="28"/>
                      <w:szCs w:val="28"/>
                      <w:shd w:val="clear" w:color="auto" w:fill="FFFFFF"/>
                    </w:rPr>
                    <m:t>n+1</m:t>
                  </m:r>
                </m:den>
              </m:f>
              <m:sSup>
                <m:sSupPr>
                  <m:ctrlPr>
                    <w:rPr>
                      <w:rFonts w:ascii="Cambria Math" w:eastAsia="Times New Roman" w:hAnsi="Cambria Math" w:cs="Times New Roman"/>
                      <w:i/>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x</m:t>
                  </m:r>
                </m:e>
                <m:sup>
                  <m:r>
                    <w:rPr>
                      <w:rFonts w:ascii="Cambria Math" w:eastAsia="Times New Roman" w:hAnsi="Cambria Math" w:cs="Times New Roman"/>
                      <w:color w:val="000000"/>
                      <w:sz w:val="28"/>
                      <w:szCs w:val="28"/>
                      <w:shd w:val="clear" w:color="auto" w:fill="FFFFFF"/>
                    </w:rPr>
                    <m:t>n+1</m:t>
                  </m:r>
                </m:sup>
              </m:sSup>
            </m:e>
          </m:nary>
          <m:r>
            <w:rPr>
              <w:rFonts w:ascii="Cambria Math" w:eastAsia="Times New Roman" w:hAnsi="Cambria Math" w:cs="Times New Roman"/>
              <w:color w:val="000000"/>
              <w:sz w:val="28"/>
              <w:szCs w:val="28"/>
              <w:shd w:val="clear" w:color="auto" w:fill="FFFFFF"/>
            </w:rPr>
            <m:t>.</m:t>
          </m:r>
        </m:oMath>
      </m:oMathPara>
    </w:p>
    <w:p w14:paraId="356E1BCC" w14:textId="79E6DB30" w:rsidR="001E16E6" w:rsidRDefault="001E16E6" w:rsidP="008A3D8B">
      <w:pPr>
        <w:spacing w:before="240" w:after="240" w:line="24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lastRenderedPageBreak/>
        <w:t xml:space="preserve">Замечание. Утверждение теоремы остается справедливым и при </w:t>
      </w:r>
      <m:oMath>
        <m:r>
          <w:rPr>
            <w:rFonts w:ascii="Cambria Math" w:eastAsia="Times New Roman" w:hAnsi="Cambria Math" w:cs="Times New Roman"/>
            <w:color w:val="000000"/>
            <w:sz w:val="28"/>
            <w:szCs w:val="28"/>
            <w:shd w:val="clear" w:color="auto" w:fill="FFFFFF"/>
          </w:rPr>
          <m:t>R=+∞</m:t>
        </m:r>
      </m:oMath>
      <w:r w:rsidRPr="001E16E6">
        <w:rPr>
          <w:rFonts w:ascii="Times New Roman" w:eastAsia="Times New Roman" w:hAnsi="Times New Roman" w:cs="Times New Roman"/>
          <w:color w:val="000000"/>
          <w:sz w:val="28"/>
          <w:szCs w:val="28"/>
          <w:shd w:val="clear" w:color="auto" w:fill="FFFFFF"/>
        </w:rPr>
        <w:t>.</w:t>
      </w:r>
    </w:p>
    <w:p w14:paraId="2873BE2B" w14:textId="471D7EBD" w:rsidR="001E16E6" w:rsidRPr="00725297" w:rsidRDefault="001E16E6" w:rsidP="00725297">
      <w:pPr>
        <w:pStyle w:val="2"/>
        <w:numPr>
          <w:ilvl w:val="2"/>
          <w:numId w:val="10"/>
        </w:numPr>
        <w:rPr>
          <w:rFonts w:ascii="Times New Roman" w:eastAsia="Times New Roman" w:hAnsi="Times New Roman" w:cs="Times New Roman"/>
          <w:b/>
          <w:bCs/>
          <w:color w:val="auto"/>
          <w:shd w:val="clear" w:color="auto" w:fill="FFFFFF"/>
        </w:rPr>
      </w:pPr>
      <w:bookmarkStart w:id="33" w:name="_Toc154634854"/>
      <w:r w:rsidRPr="00725297">
        <w:rPr>
          <w:rFonts w:ascii="Times New Roman" w:eastAsia="Times New Roman" w:hAnsi="Times New Roman" w:cs="Times New Roman"/>
          <w:b/>
          <w:bCs/>
          <w:color w:val="auto"/>
          <w:shd w:val="clear" w:color="auto" w:fill="FFFFFF"/>
        </w:rPr>
        <w:t>Дифференцирование степенных рядов</w:t>
      </w:r>
      <w:bookmarkEnd w:id="33"/>
    </w:p>
    <w:p w14:paraId="603AF01A" w14:textId="08D00569" w:rsidR="001E16E6" w:rsidRDefault="001E16E6" w:rsidP="0083473F">
      <w:pPr>
        <w:spacing w:before="240" w:after="240" w:line="240" w:lineRule="auto"/>
        <w:ind w:firstLine="708"/>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b/>
          <w:bCs/>
          <w:color w:val="000000"/>
          <w:sz w:val="28"/>
          <w:szCs w:val="28"/>
          <w:shd w:val="clear" w:color="auto" w:fill="FFFFFF"/>
        </w:rPr>
        <w:t>Теорема</w:t>
      </w:r>
      <w:r w:rsidR="001A4B8C" w:rsidRPr="001A4B8C">
        <w:rPr>
          <w:rFonts w:ascii="Times New Roman" w:eastAsia="Times New Roman" w:hAnsi="Times New Roman" w:cs="Times New Roman"/>
          <w:b/>
          <w:bCs/>
          <w:color w:val="000000"/>
          <w:sz w:val="28"/>
          <w:szCs w:val="28"/>
          <w:shd w:val="clear" w:color="auto" w:fill="FFFFFF"/>
        </w:rPr>
        <w:t xml:space="preserve"> 1</w:t>
      </w:r>
      <w:r>
        <w:rPr>
          <w:rFonts w:ascii="Times New Roman" w:eastAsia="Times New Roman" w:hAnsi="Times New Roman" w:cs="Times New Roman"/>
          <w:b/>
          <w:bCs/>
          <w:color w:val="000000"/>
          <w:sz w:val="28"/>
          <w:szCs w:val="28"/>
          <w:shd w:val="clear" w:color="auto" w:fill="FFFFFF"/>
        </w:rPr>
        <w:t xml:space="preserve"> </w:t>
      </w:r>
      <w:r>
        <w:rPr>
          <w:rFonts w:ascii="Times New Roman" w:eastAsia="Times New Roman" w:hAnsi="Times New Roman" w:cs="Times New Roman"/>
          <w:color w:val="000000"/>
          <w:sz w:val="28"/>
          <w:szCs w:val="28"/>
          <w:shd w:val="clear" w:color="auto" w:fill="FFFFFF"/>
        </w:rPr>
        <w:t xml:space="preserve">(о </w:t>
      </w:r>
      <w:proofErr w:type="spellStart"/>
      <w:r>
        <w:rPr>
          <w:rFonts w:ascii="Times New Roman" w:eastAsia="Times New Roman" w:hAnsi="Times New Roman" w:cs="Times New Roman"/>
          <w:color w:val="000000"/>
          <w:sz w:val="28"/>
          <w:szCs w:val="28"/>
          <w:shd w:val="clear" w:color="auto" w:fill="FFFFFF"/>
        </w:rPr>
        <w:t>почленном</w:t>
      </w:r>
      <w:proofErr w:type="spellEnd"/>
      <w:r>
        <w:rPr>
          <w:rFonts w:ascii="Times New Roman" w:eastAsia="Times New Roman" w:hAnsi="Times New Roman" w:cs="Times New Roman"/>
          <w:color w:val="000000"/>
          <w:sz w:val="28"/>
          <w:szCs w:val="28"/>
          <w:shd w:val="clear" w:color="auto" w:fill="FFFFFF"/>
        </w:rPr>
        <w:t xml:space="preserve"> дифференцировании степенного ряда). Степенной ряд</w:t>
      </w:r>
    </w:p>
    <w:p w14:paraId="55C062DE" w14:textId="7F18CD16" w:rsidR="001E16E6" w:rsidRPr="001E16E6" w:rsidRDefault="001E16E6" w:rsidP="008A3D8B">
      <w:pPr>
        <w:spacing w:before="240" w:after="240" w:line="240" w:lineRule="auto"/>
        <w:rPr>
          <w:rFonts w:ascii="Times New Roman" w:eastAsia="Times New Roman" w:hAnsi="Times New Roman" w:cs="Times New Roman"/>
          <w:color w:val="000000"/>
          <w:sz w:val="28"/>
          <w:szCs w:val="28"/>
          <w:shd w:val="clear" w:color="auto" w:fill="FFFFFF"/>
        </w:rPr>
      </w:pPr>
      <m:oMathPara>
        <m:oMath>
          <m:r>
            <w:rPr>
              <w:rFonts w:ascii="Cambria Math" w:eastAsia="Times New Roman" w:hAnsi="Cambria Math" w:cs="Times New Roman"/>
              <w:color w:val="000000"/>
              <w:sz w:val="28"/>
              <w:szCs w:val="28"/>
              <w:shd w:val="clear" w:color="auto" w:fill="FFFFFF"/>
            </w:rPr>
            <m:t>S</m:t>
          </m:r>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m:t>
              </m:r>
            </m:e>
          </m:d>
          <m:r>
            <w:rPr>
              <w:rFonts w:ascii="Cambria Math" w:eastAsia="Times New Roman" w:hAnsi="Cambria Math" w:cs="Times New Roman"/>
              <w:color w:val="000000"/>
              <w:sz w:val="28"/>
              <w:szCs w:val="28"/>
              <w:shd w:val="clear" w:color="auto" w:fill="FFFFFF"/>
            </w:rPr>
            <m:t>=</m:t>
          </m:r>
          <m:nary>
            <m:naryPr>
              <m:chr m:val="∑"/>
              <m:limLoc m:val="undOvr"/>
              <m:ctrlPr>
                <w:rPr>
                  <w:rFonts w:ascii="Cambria Math" w:eastAsia="Times New Roman" w:hAnsi="Cambria Math" w:cs="Times New Roman"/>
                  <w:i/>
                  <w:color w:val="000000"/>
                  <w:sz w:val="28"/>
                  <w:szCs w:val="28"/>
                  <w:shd w:val="clear" w:color="auto" w:fill="FFFFFF"/>
                </w:rPr>
              </m:ctrlPr>
            </m:naryPr>
            <m:sub>
              <m:r>
                <w:rPr>
                  <w:rFonts w:ascii="Cambria Math" w:eastAsia="Times New Roman" w:hAnsi="Cambria Math" w:cs="Times New Roman"/>
                  <w:color w:val="000000"/>
                  <w:sz w:val="28"/>
                  <w:szCs w:val="28"/>
                  <w:shd w:val="clear" w:color="auto" w:fill="FFFFFF"/>
                </w:rPr>
                <m:t>n=0</m:t>
              </m:r>
            </m:sub>
            <m:sup>
              <m:r>
                <w:rPr>
                  <w:rFonts w:ascii="Cambria Math" w:eastAsia="Times New Roman" w:hAnsi="Cambria Math" w:cs="Times New Roman"/>
                  <w:color w:val="000000"/>
                  <w:sz w:val="28"/>
                  <w:szCs w:val="28"/>
                  <w:shd w:val="clear" w:color="auto" w:fill="FFFFFF"/>
                </w:rPr>
                <m:t>∞</m:t>
              </m:r>
            </m:sup>
            <m:e>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c</m:t>
                  </m:r>
                </m:e>
                <m:sub>
                  <m:r>
                    <w:rPr>
                      <w:rFonts w:ascii="Cambria Math" w:eastAsia="Times New Roman" w:hAnsi="Cambria Math" w:cs="Times New Roman"/>
                      <w:color w:val="000000"/>
                      <w:sz w:val="28"/>
                      <w:szCs w:val="28"/>
                      <w:shd w:val="clear" w:color="auto" w:fill="FFFFFF"/>
                    </w:rPr>
                    <m:t>n</m:t>
                  </m:r>
                </m:sub>
              </m:sSub>
            </m:e>
          </m:nary>
          <m:sSup>
            <m:sSupPr>
              <m:ctrlPr>
                <w:rPr>
                  <w:rFonts w:ascii="Cambria Math" w:eastAsia="Times New Roman" w:hAnsi="Cambria Math" w:cs="Times New Roman"/>
                  <w:i/>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x</m:t>
              </m:r>
            </m:e>
            <m:sup>
              <m:r>
                <w:rPr>
                  <w:rFonts w:ascii="Cambria Math" w:eastAsia="Times New Roman" w:hAnsi="Cambria Math" w:cs="Times New Roman"/>
                  <w:color w:val="000000"/>
                  <w:sz w:val="28"/>
                  <w:szCs w:val="28"/>
                  <w:shd w:val="clear" w:color="auto" w:fill="FFFFFF"/>
                </w:rPr>
                <m:t>n</m:t>
              </m:r>
            </m:sup>
          </m:sSup>
        </m:oMath>
      </m:oMathPara>
    </w:p>
    <w:p w14:paraId="0D2FB3AB" w14:textId="77777777" w:rsidR="00CE4BFB" w:rsidRDefault="001E16E6" w:rsidP="008A3D8B">
      <w:pPr>
        <w:spacing w:before="240" w:after="240" w:line="24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 xml:space="preserve">Можно дифференцировать </w:t>
      </w:r>
      <w:proofErr w:type="spellStart"/>
      <w:r>
        <w:rPr>
          <w:rFonts w:ascii="Times New Roman" w:eastAsia="Times New Roman" w:hAnsi="Times New Roman" w:cs="Times New Roman"/>
          <w:color w:val="000000"/>
          <w:sz w:val="28"/>
          <w:szCs w:val="28"/>
          <w:shd w:val="clear" w:color="auto" w:fill="FFFFFF"/>
        </w:rPr>
        <w:t>почленно</w:t>
      </w:r>
      <w:proofErr w:type="spellEnd"/>
      <w:r>
        <w:rPr>
          <w:rFonts w:ascii="Times New Roman" w:eastAsia="Times New Roman" w:hAnsi="Times New Roman" w:cs="Times New Roman"/>
          <w:color w:val="000000"/>
          <w:sz w:val="28"/>
          <w:szCs w:val="28"/>
          <w:shd w:val="clear" w:color="auto" w:fill="FFFFFF"/>
        </w:rPr>
        <w:t xml:space="preserve"> в любой точке </w:t>
      </w:r>
      <m:oMath>
        <m:r>
          <w:rPr>
            <w:rFonts w:ascii="Cambria Math" w:eastAsia="Times New Roman" w:hAnsi="Cambria Math" w:cs="Times New Roman"/>
            <w:color w:val="000000"/>
            <w:sz w:val="28"/>
            <w:szCs w:val="28"/>
            <w:shd w:val="clear" w:color="auto" w:fill="FFFFFF"/>
          </w:rPr>
          <m:t>x</m:t>
        </m:r>
      </m:oMath>
      <w:r>
        <w:rPr>
          <w:rFonts w:ascii="Times New Roman" w:eastAsia="Times New Roman" w:hAnsi="Times New Roman" w:cs="Times New Roman"/>
          <w:color w:val="000000"/>
          <w:sz w:val="28"/>
          <w:szCs w:val="28"/>
          <w:shd w:val="clear" w:color="auto" w:fill="FFFFFF"/>
        </w:rPr>
        <w:t xml:space="preserve"> его интервала сходимости </w:t>
      </w:r>
      <m:oMath>
        <m:r>
          <w:rPr>
            <w:rFonts w:ascii="Cambria Math" w:eastAsia="Times New Roman" w:hAnsi="Cambria Math" w:cs="Times New Roman"/>
            <w:color w:val="000000"/>
            <w:sz w:val="28"/>
            <w:szCs w:val="28"/>
            <w:shd w:val="clear" w:color="auto" w:fill="FFFFFF"/>
          </w:rPr>
          <m:t>(-R,R)</m:t>
        </m:r>
      </m:oMath>
      <w:r w:rsidRPr="001E16E6">
        <w:rPr>
          <w:rFonts w:ascii="Times New Roman" w:eastAsia="Times New Roman" w:hAnsi="Times New Roman" w:cs="Times New Roman"/>
          <w:color w:val="000000"/>
          <w:sz w:val="28"/>
          <w:szCs w:val="28"/>
          <w:shd w:val="clear" w:color="auto" w:fill="FFFFFF"/>
        </w:rPr>
        <w:t xml:space="preserve">, </w:t>
      </w:r>
      <m:oMath>
        <m:r>
          <w:rPr>
            <w:rFonts w:ascii="Cambria Math" w:eastAsia="Times New Roman" w:hAnsi="Cambria Math" w:cs="Times New Roman"/>
            <w:color w:val="000000"/>
            <w:sz w:val="28"/>
            <w:szCs w:val="28"/>
            <w:shd w:val="clear" w:color="auto" w:fill="FFFFFF"/>
          </w:rPr>
          <m:t>R&gt;0</m:t>
        </m:r>
      </m:oMath>
      <w:r w:rsidRPr="001E16E6">
        <w:rPr>
          <w:rFonts w:ascii="Times New Roman" w:eastAsia="Times New Roman" w:hAnsi="Times New Roman" w:cs="Times New Roman"/>
          <w:color w:val="000000"/>
          <w:sz w:val="28"/>
          <w:szCs w:val="28"/>
          <w:shd w:val="clear" w:color="auto" w:fill="FFFFFF"/>
        </w:rPr>
        <w:t xml:space="preserve">, </w:t>
      </w:r>
      <w:r>
        <w:rPr>
          <w:rFonts w:ascii="Times New Roman" w:eastAsia="Times New Roman" w:hAnsi="Times New Roman" w:cs="Times New Roman"/>
          <w:color w:val="000000"/>
          <w:sz w:val="28"/>
          <w:szCs w:val="28"/>
          <w:shd w:val="clear" w:color="auto" w:fill="FFFFFF"/>
        </w:rPr>
        <w:t xml:space="preserve">при этом </w:t>
      </w:r>
      <w:r w:rsidR="00CE4BFB">
        <w:rPr>
          <w:rFonts w:ascii="Times New Roman" w:eastAsia="Times New Roman" w:hAnsi="Times New Roman" w:cs="Times New Roman"/>
          <w:color w:val="000000"/>
          <w:sz w:val="28"/>
          <w:szCs w:val="28"/>
          <w:shd w:val="clear" w:color="auto" w:fill="FFFFFF"/>
        </w:rPr>
        <w:t>выполняется равенство</w:t>
      </w:r>
    </w:p>
    <w:p w14:paraId="46A4B7A3" w14:textId="77777777" w:rsidR="00CE4BFB" w:rsidRPr="00CE4BFB" w:rsidRDefault="00000000" w:rsidP="008A3D8B">
      <w:pPr>
        <w:spacing w:before="240" w:after="240" w:line="240" w:lineRule="auto"/>
        <w:rPr>
          <w:rFonts w:ascii="Times New Roman" w:eastAsia="Times New Roman" w:hAnsi="Times New Roman" w:cs="Times New Roman"/>
          <w:color w:val="000000"/>
          <w:sz w:val="28"/>
          <w:szCs w:val="28"/>
          <w:shd w:val="clear" w:color="auto" w:fill="FFFFFF"/>
        </w:rPr>
      </w:pPr>
      <m:oMathPara>
        <m:oMath>
          <m:sSup>
            <m:sSupPr>
              <m:ctrlPr>
                <w:rPr>
                  <w:rFonts w:ascii="Cambria Math" w:eastAsia="Times New Roman" w:hAnsi="Cambria Math" w:cs="Times New Roman"/>
                  <w:i/>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S</m:t>
              </m:r>
            </m:e>
            <m:sup>
              <m:r>
                <w:rPr>
                  <w:rFonts w:ascii="Cambria Math" w:eastAsia="Times New Roman" w:hAnsi="Cambria Math" w:cs="Times New Roman"/>
                  <w:color w:val="000000"/>
                  <w:sz w:val="28"/>
                  <w:szCs w:val="28"/>
                  <w:shd w:val="clear" w:color="auto" w:fill="FFFFFF"/>
                </w:rPr>
                <m:t>'</m:t>
              </m:r>
            </m:sup>
          </m:sSup>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m:t>
              </m:r>
            </m:e>
          </m:d>
          <m:r>
            <w:rPr>
              <w:rFonts w:ascii="Cambria Math" w:eastAsia="Times New Roman" w:hAnsi="Cambria Math" w:cs="Times New Roman"/>
              <w:color w:val="000000"/>
              <w:sz w:val="28"/>
              <w:szCs w:val="28"/>
              <w:shd w:val="clear" w:color="auto" w:fill="FFFFFF"/>
            </w:rPr>
            <m:t>=</m:t>
          </m:r>
          <m:sSup>
            <m:sSupPr>
              <m:ctrlPr>
                <w:rPr>
                  <w:rFonts w:ascii="Cambria Math" w:eastAsia="Times New Roman" w:hAnsi="Cambria Math" w:cs="Times New Roman"/>
                  <w:i/>
                  <w:color w:val="000000"/>
                  <w:sz w:val="28"/>
                  <w:szCs w:val="28"/>
                  <w:shd w:val="clear" w:color="auto" w:fill="FFFFFF"/>
                </w:rPr>
              </m:ctrlPr>
            </m:sSupPr>
            <m:e>
              <m:d>
                <m:dPr>
                  <m:ctrlPr>
                    <w:rPr>
                      <w:rFonts w:ascii="Cambria Math" w:eastAsia="Times New Roman" w:hAnsi="Cambria Math" w:cs="Times New Roman"/>
                      <w:i/>
                      <w:color w:val="000000"/>
                      <w:sz w:val="28"/>
                      <w:szCs w:val="28"/>
                      <w:shd w:val="clear" w:color="auto" w:fill="FFFFFF"/>
                    </w:rPr>
                  </m:ctrlPr>
                </m:dPr>
                <m:e>
                  <m:nary>
                    <m:naryPr>
                      <m:chr m:val="∑"/>
                      <m:limLoc m:val="undOvr"/>
                      <m:ctrlPr>
                        <w:rPr>
                          <w:rFonts w:ascii="Cambria Math" w:eastAsia="Times New Roman" w:hAnsi="Cambria Math" w:cs="Times New Roman"/>
                          <w:i/>
                          <w:color w:val="000000"/>
                          <w:sz w:val="28"/>
                          <w:szCs w:val="28"/>
                          <w:shd w:val="clear" w:color="auto" w:fill="FFFFFF"/>
                        </w:rPr>
                      </m:ctrlPr>
                    </m:naryPr>
                    <m:sub>
                      <m:r>
                        <w:rPr>
                          <w:rFonts w:ascii="Cambria Math" w:eastAsia="Times New Roman" w:hAnsi="Cambria Math" w:cs="Times New Roman"/>
                          <w:color w:val="000000"/>
                          <w:sz w:val="28"/>
                          <w:szCs w:val="28"/>
                          <w:shd w:val="clear" w:color="auto" w:fill="FFFFFF"/>
                        </w:rPr>
                        <m:t>n=0</m:t>
                      </m:r>
                    </m:sub>
                    <m:sup>
                      <m:r>
                        <w:rPr>
                          <w:rFonts w:ascii="Cambria Math" w:eastAsia="Times New Roman" w:hAnsi="Cambria Math" w:cs="Times New Roman"/>
                          <w:color w:val="000000"/>
                          <w:sz w:val="28"/>
                          <w:szCs w:val="28"/>
                          <w:shd w:val="clear" w:color="auto" w:fill="FFFFFF"/>
                        </w:rPr>
                        <m:t>∞</m:t>
                      </m:r>
                    </m:sup>
                    <m:e>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c</m:t>
                          </m:r>
                        </m:e>
                        <m:sub>
                          <m:r>
                            <w:rPr>
                              <w:rFonts w:ascii="Cambria Math" w:eastAsia="Times New Roman" w:hAnsi="Cambria Math" w:cs="Times New Roman"/>
                              <w:color w:val="000000"/>
                              <w:sz w:val="28"/>
                              <w:szCs w:val="28"/>
                              <w:shd w:val="clear" w:color="auto" w:fill="FFFFFF"/>
                            </w:rPr>
                            <m:t>n</m:t>
                          </m:r>
                        </m:sub>
                      </m:sSub>
                      <m:sSup>
                        <m:sSupPr>
                          <m:ctrlPr>
                            <w:rPr>
                              <w:rFonts w:ascii="Cambria Math" w:eastAsia="Times New Roman" w:hAnsi="Cambria Math" w:cs="Times New Roman"/>
                              <w:i/>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x</m:t>
                          </m:r>
                        </m:e>
                        <m:sup>
                          <m:r>
                            <w:rPr>
                              <w:rFonts w:ascii="Cambria Math" w:eastAsia="Times New Roman" w:hAnsi="Cambria Math" w:cs="Times New Roman"/>
                              <w:color w:val="000000"/>
                              <w:sz w:val="28"/>
                              <w:szCs w:val="28"/>
                              <w:shd w:val="clear" w:color="auto" w:fill="FFFFFF"/>
                            </w:rPr>
                            <m:t>n</m:t>
                          </m:r>
                        </m:sup>
                      </m:sSup>
                    </m:e>
                  </m:nary>
                </m:e>
              </m:d>
            </m:e>
            <m:sup>
              <m:r>
                <w:rPr>
                  <w:rFonts w:ascii="Cambria Math" w:eastAsia="Times New Roman" w:hAnsi="Cambria Math" w:cs="Times New Roman"/>
                  <w:color w:val="000000"/>
                  <w:sz w:val="28"/>
                  <w:szCs w:val="28"/>
                  <w:shd w:val="clear" w:color="auto" w:fill="FFFFFF"/>
                </w:rPr>
                <m:t>'</m:t>
              </m:r>
            </m:sup>
          </m:sSup>
          <m:r>
            <w:rPr>
              <w:rFonts w:ascii="Cambria Math" w:eastAsia="Times New Roman" w:hAnsi="Cambria Math" w:cs="Times New Roman"/>
              <w:color w:val="000000"/>
              <w:sz w:val="28"/>
              <w:szCs w:val="28"/>
              <w:shd w:val="clear" w:color="auto" w:fill="FFFFFF"/>
            </w:rPr>
            <m:t>=</m:t>
          </m:r>
          <m:nary>
            <m:naryPr>
              <m:chr m:val="∑"/>
              <m:limLoc m:val="undOvr"/>
              <m:ctrlPr>
                <w:rPr>
                  <w:rFonts w:ascii="Cambria Math" w:eastAsia="Times New Roman" w:hAnsi="Cambria Math" w:cs="Times New Roman"/>
                  <w:i/>
                  <w:color w:val="000000"/>
                  <w:sz w:val="28"/>
                  <w:szCs w:val="28"/>
                  <w:shd w:val="clear" w:color="auto" w:fill="FFFFFF"/>
                </w:rPr>
              </m:ctrlPr>
            </m:naryPr>
            <m:sub>
              <m:r>
                <w:rPr>
                  <w:rFonts w:ascii="Cambria Math" w:eastAsia="Times New Roman" w:hAnsi="Cambria Math" w:cs="Times New Roman"/>
                  <w:color w:val="000000"/>
                  <w:sz w:val="28"/>
                  <w:szCs w:val="28"/>
                  <w:shd w:val="clear" w:color="auto" w:fill="FFFFFF"/>
                </w:rPr>
                <m:t>n=1</m:t>
              </m:r>
            </m:sub>
            <m:sup>
              <m:r>
                <w:rPr>
                  <w:rFonts w:ascii="Cambria Math" w:eastAsia="Times New Roman" w:hAnsi="Cambria Math" w:cs="Times New Roman"/>
                  <w:color w:val="000000"/>
                  <w:sz w:val="28"/>
                  <w:szCs w:val="28"/>
                  <w:shd w:val="clear" w:color="auto" w:fill="FFFFFF"/>
                </w:rPr>
                <m:t>∞</m:t>
              </m:r>
            </m:sup>
            <m:e>
              <m:r>
                <w:rPr>
                  <w:rFonts w:ascii="Cambria Math" w:eastAsia="Times New Roman" w:hAnsi="Cambria Math" w:cs="Times New Roman"/>
                  <w:color w:val="000000"/>
                  <w:sz w:val="28"/>
                  <w:szCs w:val="28"/>
                  <w:shd w:val="clear" w:color="auto" w:fill="FFFFFF"/>
                </w:rPr>
                <m:t>n</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c</m:t>
                  </m:r>
                </m:e>
                <m:sub>
                  <m:r>
                    <w:rPr>
                      <w:rFonts w:ascii="Cambria Math" w:eastAsia="Times New Roman" w:hAnsi="Cambria Math" w:cs="Times New Roman"/>
                      <w:color w:val="000000"/>
                      <w:sz w:val="28"/>
                      <w:szCs w:val="28"/>
                      <w:shd w:val="clear" w:color="auto" w:fill="FFFFFF"/>
                    </w:rPr>
                    <m:t>n</m:t>
                  </m:r>
                </m:sub>
              </m:sSub>
              <m:sSup>
                <m:sSupPr>
                  <m:ctrlPr>
                    <w:rPr>
                      <w:rFonts w:ascii="Cambria Math" w:eastAsia="Times New Roman" w:hAnsi="Cambria Math" w:cs="Times New Roman"/>
                      <w:i/>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x</m:t>
                  </m:r>
                </m:e>
                <m:sup>
                  <m:r>
                    <w:rPr>
                      <w:rFonts w:ascii="Cambria Math" w:eastAsia="Times New Roman" w:hAnsi="Cambria Math" w:cs="Times New Roman"/>
                      <w:color w:val="000000"/>
                      <w:sz w:val="28"/>
                      <w:szCs w:val="28"/>
                      <w:shd w:val="clear" w:color="auto" w:fill="FFFFFF"/>
                    </w:rPr>
                    <m:t>n-1</m:t>
                  </m:r>
                </m:sup>
              </m:sSup>
            </m:e>
          </m:nary>
          <m:r>
            <w:rPr>
              <w:rFonts w:ascii="Cambria Math" w:eastAsia="Times New Roman" w:hAnsi="Cambria Math" w:cs="Times New Roman"/>
              <w:color w:val="000000"/>
              <w:sz w:val="28"/>
              <w:szCs w:val="28"/>
              <w:shd w:val="clear" w:color="auto" w:fill="FFFFFF"/>
            </w:rPr>
            <m:t>.</m:t>
          </m:r>
        </m:oMath>
      </m:oMathPara>
    </w:p>
    <w:p w14:paraId="55469475" w14:textId="67A17DCD" w:rsidR="00CE4BFB" w:rsidRDefault="00CE4BFB" w:rsidP="0083473F">
      <w:pPr>
        <w:spacing w:before="240" w:after="240" w:line="240" w:lineRule="auto"/>
        <w:ind w:firstLine="708"/>
        <w:rPr>
          <w:rFonts w:ascii="Times New Roman" w:eastAsia="Times New Roman" w:hAnsi="Times New Roman" w:cs="Times New Roman"/>
          <w:color w:val="000000"/>
          <w:sz w:val="28"/>
          <w:szCs w:val="28"/>
          <w:shd w:val="clear" w:color="auto" w:fill="FFFFFF"/>
        </w:rPr>
      </w:pPr>
      <w:r w:rsidRPr="00CE4BFB">
        <w:rPr>
          <w:rFonts w:ascii="Times New Roman" w:eastAsia="Times New Roman" w:hAnsi="Times New Roman" w:cs="Times New Roman"/>
          <w:b/>
          <w:bCs/>
          <w:color w:val="000000"/>
          <w:sz w:val="28"/>
          <w:szCs w:val="28"/>
          <w:shd w:val="clear" w:color="auto" w:fill="FFFFFF"/>
        </w:rPr>
        <w:t>Следствие</w:t>
      </w:r>
      <w:r w:rsidR="001A4B8C">
        <w:rPr>
          <w:rFonts w:ascii="Times New Roman" w:eastAsia="Times New Roman" w:hAnsi="Times New Roman" w:cs="Times New Roman"/>
          <w:b/>
          <w:bCs/>
          <w:color w:val="000000"/>
          <w:sz w:val="28"/>
          <w:szCs w:val="28"/>
          <w:shd w:val="clear" w:color="auto" w:fill="FFFFFF"/>
          <w:lang w:val="en-US"/>
        </w:rPr>
        <w:t xml:space="preserve"> 1</w:t>
      </w:r>
      <w:r>
        <w:rPr>
          <w:rFonts w:ascii="Times New Roman" w:eastAsia="Times New Roman" w:hAnsi="Times New Roman" w:cs="Times New Roman"/>
          <w:color w:val="000000"/>
          <w:sz w:val="28"/>
          <w:szCs w:val="28"/>
          <w:shd w:val="clear" w:color="auto" w:fill="FFFFFF"/>
        </w:rPr>
        <w:t>. Степенной ряд</w:t>
      </w:r>
    </w:p>
    <w:p w14:paraId="0660C718" w14:textId="77777777" w:rsidR="00CE4BFB" w:rsidRDefault="00000000" w:rsidP="008A3D8B">
      <w:pPr>
        <w:spacing w:before="240" w:after="240" w:line="240" w:lineRule="auto"/>
        <w:rPr>
          <w:rFonts w:ascii="Times New Roman" w:eastAsia="Times New Roman" w:hAnsi="Times New Roman" w:cs="Times New Roman"/>
          <w:color w:val="000000"/>
          <w:sz w:val="28"/>
          <w:szCs w:val="28"/>
          <w:shd w:val="clear" w:color="auto" w:fill="FFFFFF"/>
        </w:rPr>
      </w:pPr>
      <m:oMathPara>
        <m:oMath>
          <m:nary>
            <m:naryPr>
              <m:chr m:val="∑"/>
              <m:limLoc m:val="undOvr"/>
              <m:ctrlPr>
                <w:rPr>
                  <w:rFonts w:ascii="Cambria Math" w:eastAsia="Times New Roman" w:hAnsi="Cambria Math" w:cs="Times New Roman"/>
                  <w:i/>
                  <w:color w:val="000000"/>
                  <w:sz w:val="28"/>
                  <w:szCs w:val="28"/>
                  <w:shd w:val="clear" w:color="auto" w:fill="FFFFFF"/>
                </w:rPr>
              </m:ctrlPr>
            </m:naryPr>
            <m:sub>
              <m:r>
                <w:rPr>
                  <w:rFonts w:ascii="Cambria Math" w:eastAsia="Times New Roman" w:hAnsi="Cambria Math" w:cs="Times New Roman"/>
                  <w:color w:val="000000"/>
                  <w:sz w:val="28"/>
                  <w:szCs w:val="28"/>
                  <w:shd w:val="clear" w:color="auto" w:fill="FFFFFF"/>
                </w:rPr>
                <m:t>n=0</m:t>
              </m:r>
            </m:sub>
            <m:sup>
              <m:r>
                <w:rPr>
                  <w:rFonts w:ascii="Cambria Math" w:eastAsia="Times New Roman" w:hAnsi="Cambria Math" w:cs="Times New Roman"/>
                  <w:color w:val="000000"/>
                  <w:sz w:val="28"/>
                  <w:szCs w:val="28"/>
                  <w:shd w:val="clear" w:color="auto" w:fill="FFFFFF"/>
                </w:rPr>
                <m:t>∞</m:t>
              </m:r>
            </m:sup>
            <m:e>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c</m:t>
                  </m:r>
                </m:e>
                <m:sub>
                  <m:r>
                    <w:rPr>
                      <w:rFonts w:ascii="Cambria Math" w:eastAsia="Times New Roman" w:hAnsi="Cambria Math" w:cs="Times New Roman"/>
                      <w:color w:val="000000"/>
                      <w:sz w:val="28"/>
                      <w:szCs w:val="28"/>
                      <w:shd w:val="clear" w:color="auto" w:fill="FFFFFF"/>
                    </w:rPr>
                    <m:t>n</m:t>
                  </m:r>
                </m:sub>
              </m:sSub>
              <m:sSup>
                <m:sSupPr>
                  <m:ctrlPr>
                    <w:rPr>
                      <w:rFonts w:ascii="Cambria Math" w:eastAsia="Times New Roman" w:hAnsi="Cambria Math" w:cs="Times New Roman"/>
                      <w:i/>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x</m:t>
                  </m:r>
                </m:e>
                <m:sup>
                  <m:r>
                    <w:rPr>
                      <w:rFonts w:ascii="Cambria Math" w:eastAsia="Times New Roman" w:hAnsi="Cambria Math" w:cs="Times New Roman"/>
                      <w:color w:val="000000"/>
                      <w:sz w:val="28"/>
                      <w:szCs w:val="28"/>
                      <w:shd w:val="clear" w:color="auto" w:fill="FFFFFF"/>
                    </w:rPr>
                    <m:t>n</m:t>
                  </m:r>
                </m:sup>
              </m:sSup>
            </m:e>
          </m:nary>
        </m:oMath>
      </m:oMathPara>
    </w:p>
    <w:p w14:paraId="09C4237A" w14:textId="2DF09D12" w:rsidR="00CE4BFB" w:rsidRDefault="00CE4BFB" w:rsidP="008A3D8B">
      <w:pPr>
        <w:spacing w:before="240" w:after="240" w:line="240" w:lineRule="auto"/>
        <w:rPr>
          <w:rFonts w:ascii="Times New Roman" w:eastAsia="Times New Roman" w:hAnsi="Times New Roman" w:cs="Times New Roman"/>
          <w:b/>
          <w:bCs/>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 xml:space="preserve">Можно </w:t>
      </w:r>
      <w:proofErr w:type="spellStart"/>
      <w:r>
        <w:rPr>
          <w:rFonts w:ascii="Times New Roman" w:eastAsia="Times New Roman" w:hAnsi="Times New Roman" w:cs="Times New Roman"/>
          <w:color w:val="000000"/>
          <w:sz w:val="28"/>
          <w:szCs w:val="28"/>
          <w:shd w:val="clear" w:color="auto" w:fill="FFFFFF"/>
        </w:rPr>
        <w:t>почленно</w:t>
      </w:r>
      <w:proofErr w:type="spellEnd"/>
      <w:r>
        <w:rPr>
          <w:rFonts w:ascii="Times New Roman" w:eastAsia="Times New Roman" w:hAnsi="Times New Roman" w:cs="Times New Roman"/>
          <w:color w:val="000000"/>
          <w:sz w:val="28"/>
          <w:szCs w:val="28"/>
          <w:shd w:val="clear" w:color="auto" w:fill="FFFFFF"/>
        </w:rPr>
        <w:t xml:space="preserve"> дифференцировать сколько угодно раз в любой точке </w:t>
      </w:r>
      <m:oMath>
        <m:r>
          <w:rPr>
            <w:rFonts w:ascii="Cambria Math" w:eastAsia="Times New Roman" w:hAnsi="Cambria Math" w:cs="Times New Roman"/>
            <w:color w:val="000000"/>
            <w:sz w:val="28"/>
            <w:szCs w:val="28"/>
            <w:shd w:val="clear" w:color="auto" w:fill="FFFFFF"/>
          </w:rPr>
          <m:t>x</m:t>
        </m:r>
      </m:oMath>
      <w:r w:rsidRPr="00CE4BFB">
        <w:rPr>
          <w:rFonts w:ascii="Times New Roman" w:eastAsia="Times New Roman" w:hAnsi="Times New Roman" w:cs="Times New Roman"/>
          <w:color w:val="000000"/>
          <w:sz w:val="28"/>
          <w:szCs w:val="28"/>
          <w:shd w:val="clear" w:color="auto" w:fill="FFFFFF"/>
        </w:rPr>
        <w:t xml:space="preserve"> </w:t>
      </w:r>
      <w:r>
        <w:rPr>
          <w:rFonts w:ascii="Times New Roman" w:eastAsia="Times New Roman" w:hAnsi="Times New Roman" w:cs="Times New Roman"/>
          <w:color w:val="000000"/>
          <w:sz w:val="28"/>
          <w:szCs w:val="28"/>
          <w:shd w:val="clear" w:color="auto" w:fill="FFFFFF"/>
        </w:rPr>
        <w:t xml:space="preserve">его интервала сходимости </w:t>
      </w:r>
      <m:oMath>
        <m:r>
          <w:rPr>
            <w:rFonts w:ascii="Cambria Math" w:eastAsia="Times New Roman" w:hAnsi="Cambria Math" w:cs="Times New Roman"/>
            <w:color w:val="000000"/>
            <w:sz w:val="28"/>
            <w:szCs w:val="28"/>
            <w:shd w:val="clear" w:color="auto" w:fill="FFFFFF"/>
          </w:rPr>
          <m:t>(-R,R)</m:t>
        </m:r>
      </m:oMath>
      <w:r w:rsidRPr="00CE4BFB">
        <w:rPr>
          <w:rFonts w:ascii="Times New Roman" w:eastAsia="Times New Roman" w:hAnsi="Times New Roman" w:cs="Times New Roman"/>
          <w:color w:val="000000"/>
          <w:sz w:val="28"/>
          <w:szCs w:val="28"/>
          <w:shd w:val="clear" w:color="auto" w:fill="FFFFFF"/>
        </w:rPr>
        <w:t xml:space="preserve">, </w:t>
      </w:r>
      <w:r>
        <w:rPr>
          <w:rFonts w:ascii="Times New Roman" w:eastAsia="Times New Roman" w:hAnsi="Times New Roman" w:cs="Times New Roman"/>
          <w:color w:val="000000"/>
          <w:sz w:val="28"/>
          <w:szCs w:val="28"/>
          <w:shd w:val="clear" w:color="auto" w:fill="FFFFFF"/>
        </w:rPr>
        <w:t xml:space="preserve">причем радиусы сходимости всех получаемых рядов будут равны </w:t>
      </w:r>
      <w:r>
        <w:rPr>
          <w:rFonts w:ascii="Times New Roman" w:eastAsia="Times New Roman" w:hAnsi="Times New Roman" w:cs="Times New Roman"/>
          <w:color w:val="000000"/>
          <w:sz w:val="28"/>
          <w:szCs w:val="28"/>
          <w:shd w:val="clear" w:color="auto" w:fill="FFFFFF"/>
          <w:lang w:val="en-US"/>
        </w:rPr>
        <w:t>R</w:t>
      </w:r>
      <w:r w:rsidRPr="00CE4BFB">
        <w:rPr>
          <w:rFonts w:ascii="Times New Roman" w:eastAsia="Times New Roman" w:hAnsi="Times New Roman" w:cs="Times New Roman"/>
          <w:color w:val="000000"/>
          <w:sz w:val="28"/>
          <w:szCs w:val="28"/>
          <w:shd w:val="clear" w:color="auto" w:fill="FFFFFF"/>
        </w:rPr>
        <w:t xml:space="preserve">. </w:t>
      </w:r>
      <w:r w:rsidRPr="00CE4BFB">
        <w:rPr>
          <w:rFonts w:ascii="Times New Roman" w:eastAsia="Times New Roman" w:hAnsi="Times New Roman" w:cs="Times New Roman"/>
          <w:b/>
          <w:bCs/>
          <w:color w:val="000000"/>
          <w:sz w:val="28"/>
          <w:szCs w:val="28"/>
          <w:shd w:val="clear" w:color="auto" w:fill="FFFFFF"/>
        </w:rPr>
        <w:t>[4]</w:t>
      </w:r>
    </w:p>
    <w:p w14:paraId="02C699BA" w14:textId="08697400" w:rsidR="00C1621D" w:rsidRPr="00725297" w:rsidRDefault="00C1621D" w:rsidP="00725297">
      <w:pPr>
        <w:pStyle w:val="2"/>
        <w:numPr>
          <w:ilvl w:val="2"/>
          <w:numId w:val="10"/>
        </w:numPr>
        <w:rPr>
          <w:rFonts w:ascii="Times New Roman" w:eastAsia="Times New Roman" w:hAnsi="Times New Roman" w:cs="Times New Roman"/>
          <w:b/>
          <w:bCs/>
          <w:color w:val="auto"/>
          <w:shd w:val="clear" w:color="auto" w:fill="FFFFFF"/>
        </w:rPr>
      </w:pPr>
      <w:bookmarkStart w:id="34" w:name="_Toc154634855"/>
      <w:r w:rsidRPr="00725297">
        <w:rPr>
          <w:rFonts w:ascii="Times New Roman" w:eastAsia="Times New Roman" w:hAnsi="Times New Roman" w:cs="Times New Roman"/>
          <w:b/>
          <w:bCs/>
          <w:color w:val="auto"/>
          <w:shd w:val="clear" w:color="auto" w:fill="FFFFFF"/>
        </w:rPr>
        <w:t>Разложение функции в степенной ряд</w:t>
      </w:r>
      <w:bookmarkEnd w:id="34"/>
    </w:p>
    <w:p w14:paraId="1BCC0F8B" w14:textId="78DD2633" w:rsidR="00C1621D" w:rsidRDefault="00C1621D" w:rsidP="003C22EF">
      <w:pPr>
        <w:spacing w:before="240" w:after="240" w:line="240" w:lineRule="auto"/>
        <w:ind w:firstLine="708"/>
        <w:rPr>
          <w:rFonts w:ascii="Times New Roman" w:eastAsia="Times New Roman" w:hAnsi="Times New Roman" w:cs="Times New Roman"/>
          <w:color w:val="000000"/>
          <w:sz w:val="28"/>
          <w:szCs w:val="28"/>
          <w:shd w:val="clear" w:color="auto" w:fill="FFFFFF"/>
        </w:rPr>
      </w:pPr>
      <w:r w:rsidRPr="00C1621D">
        <w:rPr>
          <w:rFonts w:ascii="Times New Roman" w:eastAsia="Times New Roman" w:hAnsi="Times New Roman" w:cs="Times New Roman"/>
          <w:b/>
          <w:bCs/>
          <w:color w:val="000000"/>
          <w:sz w:val="28"/>
          <w:szCs w:val="28"/>
          <w:shd w:val="clear" w:color="auto" w:fill="FFFFFF"/>
        </w:rPr>
        <w:t>Определение</w:t>
      </w:r>
      <w:r w:rsidR="006947CD">
        <w:rPr>
          <w:rFonts w:ascii="Times New Roman" w:eastAsia="Times New Roman" w:hAnsi="Times New Roman" w:cs="Times New Roman"/>
          <w:b/>
          <w:bCs/>
          <w:color w:val="000000"/>
          <w:sz w:val="28"/>
          <w:szCs w:val="28"/>
          <w:shd w:val="clear" w:color="auto" w:fill="FFFFFF"/>
        </w:rPr>
        <w:t xml:space="preserve"> 1</w:t>
      </w:r>
      <w:r>
        <w:rPr>
          <w:rFonts w:ascii="Times New Roman" w:eastAsia="Times New Roman" w:hAnsi="Times New Roman" w:cs="Times New Roman"/>
          <w:color w:val="000000"/>
          <w:sz w:val="28"/>
          <w:szCs w:val="28"/>
          <w:shd w:val="clear" w:color="auto" w:fill="FFFFFF"/>
        </w:rPr>
        <w:t xml:space="preserve">. Будем говорить, что функция </w:t>
      </w:r>
      <m:oMath>
        <m:r>
          <w:rPr>
            <w:rFonts w:ascii="Cambria Math" w:eastAsia="Times New Roman" w:hAnsi="Cambria Math" w:cs="Times New Roman"/>
            <w:color w:val="000000"/>
            <w:sz w:val="28"/>
            <w:szCs w:val="28"/>
            <w:shd w:val="clear" w:color="auto" w:fill="FFFFFF"/>
          </w:rPr>
          <m:t>f(x)</m:t>
        </m:r>
      </m:oMath>
      <w:r w:rsidRPr="00C1621D">
        <w:rPr>
          <w:rFonts w:ascii="Times New Roman" w:eastAsia="Times New Roman" w:hAnsi="Times New Roman" w:cs="Times New Roman"/>
          <w:color w:val="000000"/>
          <w:sz w:val="28"/>
          <w:szCs w:val="28"/>
          <w:shd w:val="clear" w:color="auto" w:fill="FFFFFF"/>
        </w:rPr>
        <w:t xml:space="preserve"> </w:t>
      </w:r>
      <w:r>
        <w:rPr>
          <w:rFonts w:ascii="Times New Roman" w:eastAsia="Times New Roman" w:hAnsi="Times New Roman" w:cs="Times New Roman"/>
          <w:color w:val="000000"/>
          <w:sz w:val="28"/>
          <w:szCs w:val="28"/>
          <w:shd w:val="clear" w:color="auto" w:fill="FFFFFF"/>
        </w:rPr>
        <w:t xml:space="preserve">на интервале </w:t>
      </w:r>
      <m:oMath>
        <m:r>
          <w:rPr>
            <w:rFonts w:ascii="Cambria Math" w:eastAsia="Times New Roman" w:hAnsi="Cambria Math" w:cs="Times New Roman"/>
            <w:color w:val="000000"/>
            <w:sz w:val="28"/>
            <w:szCs w:val="28"/>
            <w:shd w:val="clear" w:color="auto" w:fill="FFFFFF"/>
          </w:rPr>
          <m:t>(-R,+R)</m:t>
        </m:r>
      </m:oMath>
      <w:r w:rsidRPr="00C1621D">
        <w:rPr>
          <w:rFonts w:ascii="Times New Roman" w:eastAsia="Times New Roman" w:hAnsi="Times New Roman" w:cs="Times New Roman"/>
          <w:color w:val="000000"/>
          <w:sz w:val="28"/>
          <w:szCs w:val="28"/>
          <w:shd w:val="clear" w:color="auto" w:fill="FFFFFF"/>
        </w:rPr>
        <w:t xml:space="preserve"> </w:t>
      </w:r>
      <w:r>
        <w:rPr>
          <w:rFonts w:ascii="Times New Roman" w:eastAsia="Times New Roman" w:hAnsi="Times New Roman" w:cs="Times New Roman"/>
          <w:color w:val="000000"/>
          <w:sz w:val="28"/>
          <w:szCs w:val="28"/>
          <w:shd w:val="clear" w:color="auto" w:fill="FFFFFF"/>
        </w:rPr>
        <w:t xml:space="preserve">(на множестве </w:t>
      </w:r>
      <m:oMath>
        <m:r>
          <w:rPr>
            <w:rFonts w:ascii="Cambria Math" w:eastAsia="Times New Roman" w:hAnsi="Cambria Math" w:cs="Times New Roman"/>
            <w:color w:val="000000"/>
            <w:sz w:val="28"/>
            <w:szCs w:val="28"/>
            <w:shd w:val="clear" w:color="auto" w:fill="FFFFFF"/>
          </w:rPr>
          <m:t>{x}</m:t>
        </m:r>
      </m:oMath>
      <w:r>
        <w:rPr>
          <w:rFonts w:ascii="Times New Roman" w:eastAsia="Times New Roman" w:hAnsi="Times New Roman" w:cs="Times New Roman"/>
          <w:color w:val="000000"/>
          <w:sz w:val="28"/>
          <w:szCs w:val="28"/>
          <w:shd w:val="clear" w:color="auto" w:fill="FFFFFF"/>
        </w:rPr>
        <w:t>)</w:t>
      </w:r>
      <w:r w:rsidRPr="00C1621D">
        <w:rPr>
          <w:rFonts w:ascii="Times New Roman" w:eastAsia="Times New Roman" w:hAnsi="Times New Roman" w:cs="Times New Roman"/>
          <w:color w:val="000000"/>
          <w:sz w:val="28"/>
          <w:szCs w:val="28"/>
          <w:shd w:val="clear" w:color="auto" w:fill="FFFFFF"/>
        </w:rPr>
        <w:t xml:space="preserve"> </w:t>
      </w:r>
      <w:r>
        <w:rPr>
          <w:rFonts w:ascii="Times New Roman" w:eastAsia="Times New Roman" w:hAnsi="Times New Roman" w:cs="Times New Roman"/>
          <w:color w:val="000000"/>
          <w:sz w:val="28"/>
          <w:szCs w:val="28"/>
          <w:shd w:val="clear" w:color="auto" w:fill="FFFFFF"/>
        </w:rPr>
        <w:t xml:space="preserve">может быть разложена в степенной ряд, если существует степенной ряд, сходящийся к </w:t>
      </w:r>
      <m:oMath>
        <m:r>
          <w:rPr>
            <w:rFonts w:ascii="Cambria Math" w:eastAsia="Times New Roman" w:hAnsi="Cambria Math" w:cs="Times New Roman"/>
            <w:color w:val="000000"/>
            <w:sz w:val="28"/>
            <w:szCs w:val="28"/>
            <w:shd w:val="clear" w:color="auto" w:fill="FFFFFF"/>
          </w:rPr>
          <m:t>f</m:t>
        </m:r>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m:t>
            </m:r>
          </m:e>
        </m:d>
      </m:oMath>
      <w:r w:rsidRPr="00C1621D">
        <w:rPr>
          <w:rFonts w:ascii="Times New Roman" w:eastAsia="Times New Roman" w:hAnsi="Times New Roman" w:cs="Times New Roman"/>
          <w:color w:val="000000"/>
          <w:sz w:val="28"/>
          <w:szCs w:val="28"/>
          <w:shd w:val="clear" w:color="auto" w:fill="FFFFFF"/>
        </w:rPr>
        <w:t xml:space="preserve"> </w:t>
      </w:r>
      <w:r>
        <w:rPr>
          <w:rFonts w:ascii="Times New Roman" w:eastAsia="Times New Roman" w:hAnsi="Times New Roman" w:cs="Times New Roman"/>
          <w:color w:val="000000"/>
          <w:sz w:val="28"/>
          <w:szCs w:val="28"/>
          <w:shd w:val="clear" w:color="auto" w:fill="FFFFFF"/>
        </w:rPr>
        <w:t>на указанном интервале (указанном множестве).</w:t>
      </w:r>
    </w:p>
    <w:p w14:paraId="298009CE" w14:textId="07FEB2AF" w:rsidR="00B71702" w:rsidRDefault="00B71702" w:rsidP="003C22EF">
      <w:pPr>
        <w:spacing w:before="240" w:after="240" w:line="240" w:lineRule="auto"/>
        <w:ind w:firstLine="708"/>
        <w:rPr>
          <w:rFonts w:ascii="Times New Roman" w:eastAsia="Times New Roman" w:hAnsi="Times New Roman" w:cs="Times New Roman"/>
          <w:color w:val="000000"/>
          <w:sz w:val="28"/>
          <w:szCs w:val="28"/>
          <w:shd w:val="clear" w:color="auto" w:fill="FFFFFF"/>
        </w:rPr>
      </w:pPr>
      <w:r w:rsidRPr="00EB6145">
        <w:rPr>
          <w:rFonts w:ascii="Times New Roman" w:eastAsia="Times New Roman" w:hAnsi="Times New Roman" w:cs="Times New Roman"/>
          <w:b/>
          <w:bCs/>
          <w:color w:val="000000"/>
          <w:sz w:val="28"/>
          <w:szCs w:val="28"/>
          <w:shd w:val="clear" w:color="auto" w:fill="FFFFFF"/>
        </w:rPr>
        <w:t>Утверждение</w:t>
      </w:r>
      <w:r w:rsidR="006947CD">
        <w:rPr>
          <w:rFonts w:ascii="Times New Roman" w:eastAsia="Times New Roman" w:hAnsi="Times New Roman" w:cs="Times New Roman"/>
          <w:b/>
          <w:bCs/>
          <w:color w:val="000000"/>
          <w:sz w:val="28"/>
          <w:szCs w:val="28"/>
          <w:shd w:val="clear" w:color="auto" w:fill="FFFFFF"/>
        </w:rPr>
        <w:t xml:space="preserve"> 1</w:t>
      </w:r>
      <w:r>
        <w:rPr>
          <w:rFonts w:ascii="Times New Roman" w:eastAsia="Times New Roman" w:hAnsi="Times New Roman" w:cs="Times New Roman"/>
          <w:color w:val="000000"/>
          <w:sz w:val="28"/>
          <w:szCs w:val="28"/>
          <w:shd w:val="clear" w:color="auto" w:fill="FFFFFF"/>
        </w:rPr>
        <w:t xml:space="preserve">. Для того чтобы функция </w:t>
      </w:r>
      <m:oMath>
        <m:r>
          <w:rPr>
            <w:rFonts w:ascii="Cambria Math" w:eastAsia="Times New Roman" w:hAnsi="Cambria Math" w:cs="Times New Roman"/>
            <w:color w:val="000000"/>
            <w:sz w:val="28"/>
            <w:szCs w:val="28"/>
            <w:shd w:val="clear" w:color="auto" w:fill="FFFFFF"/>
          </w:rPr>
          <m:t>f(x)</m:t>
        </m:r>
      </m:oMath>
      <w:r w:rsidRPr="00B71702">
        <w:rPr>
          <w:rFonts w:ascii="Times New Roman" w:eastAsia="Times New Roman" w:hAnsi="Times New Roman" w:cs="Times New Roman"/>
          <w:color w:val="000000"/>
          <w:sz w:val="28"/>
          <w:szCs w:val="28"/>
          <w:shd w:val="clear" w:color="auto" w:fill="FFFFFF"/>
        </w:rPr>
        <w:t xml:space="preserve"> </w:t>
      </w:r>
      <w:r>
        <w:rPr>
          <w:rFonts w:ascii="Times New Roman" w:eastAsia="Times New Roman" w:hAnsi="Times New Roman" w:cs="Times New Roman"/>
          <w:color w:val="000000"/>
          <w:sz w:val="28"/>
          <w:szCs w:val="28"/>
          <w:shd w:val="clear" w:color="auto" w:fill="FFFFFF"/>
        </w:rPr>
        <w:t xml:space="preserve">могла быть разложена в степенной ряд на интервале </w:t>
      </w:r>
      <m:oMath>
        <m:r>
          <w:rPr>
            <w:rFonts w:ascii="Cambria Math" w:eastAsia="Times New Roman" w:hAnsi="Cambria Math" w:cs="Times New Roman"/>
            <w:color w:val="000000"/>
            <w:sz w:val="28"/>
            <w:szCs w:val="28"/>
            <w:shd w:val="clear" w:color="auto" w:fill="FFFFFF"/>
          </w:rPr>
          <m:t>(-R, +R)</m:t>
        </m:r>
      </m:oMath>
      <w:r w:rsidRPr="00B71702">
        <w:rPr>
          <w:rFonts w:ascii="Times New Roman" w:eastAsia="Times New Roman" w:hAnsi="Times New Roman" w:cs="Times New Roman"/>
          <w:color w:val="000000"/>
          <w:sz w:val="28"/>
          <w:szCs w:val="28"/>
          <w:shd w:val="clear" w:color="auto" w:fill="FFFFFF"/>
        </w:rPr>
        <w:t xml:space="preserve">, </w:t>
      </w:r>
      <w:r>
        <w:rPr>
          <w:rFonts w:ascii="Times New Roman" w:eastAsia="Times New Roman" w:hAnsi="Times New Roman" w:cs="Times New Roman"/>
          <w:color w:val="000000"/>
          <w:sz w:val="28"/>
          <w:szCs w:val="28"/>
          <w:shd w:val="clear" w:color="auto" w:fill="FFFFFF"/>
        </w:rPr>
        <w:t>необходимо, чтобы эта функция имела на указанном интервале непрерывные производные любого порядка.</w:t>
      </w:r>
    </w:p>
    <w:p w14:paraId="3AB0F576" w14:textId="5C1852AA" w:rsidR="003C22EF" w:rsidRDefault="003C22EF" w:rsidP="003C22EF">
      <w:pPr>
        <w:spacing w:before="240" w:after="240" w:line="240" w:lineRule="auto"/>
        <w:ind w:firstLine="708"/>
        <w:rPr>
          <w:rFonts w:ascii="Times New Roman" w:eastAsia="Times New Roman" w:hAnsi="Times New Roman" w:cs="Times New Roman"/>
          <w:color w:val="000000"/>
          <w:sz w:val="28"/>
          <w:szCs w:val="28"/>
          <w:shd w:val="clear" w:color="auto" w:fill="FFFFFF"/>
        </w:rPr>
      </w:pPr>
      <w:r w:rsidRPr="003C22EF">
        <w:rPr>
          <w:rFonts w:ascii="Times New Roman" w:eastAsia="Times New Roman" w:hAnsi="Times New Roman" w:cs="Times New Roman"/>
          <w:b/>
          <w:bCs/>
          <w:color w:val="000000"/>
          <w:sz w:val="28"/>
          <w:szCs w:val="28"/>
          <w:shd w:val="clear" w:color="auto" w:fill="FFFFFF"/>
        </w:rPr>
        <w:t>Утверждение</w:t>
      </w:r>
      <w:r w:rsidR="006947CD">
        <w:rPr>
          <w:rFonts w:ascii="Times New Roman" w:eastAsia="Times New Roman" w:hAnsi="Times New Roman" w:cs="Times New Roman"/>
          <w:b/>
          <w:bCs/>
          <w:color w:val="000000"/>
          <w:sz w:val="28"/>
          <w:szCs w:val="28"/>
          <w:shd w:val="clear" w:color="auto" w:fill="FFFFFF"/>
        </w:rPr>
        <w:t xml:space="preserve"> 2</w:t>
      </w:r>
      <w:r>
        <w:rPr>
          <w:rFonts w:ascii="Times New Roman" w:eastAsia="Times New Roman" w:hAnsi="Times New Roman" w:cs="Times New Roman"/>
          <w:color w:val="000000"/>
          <w:sz w:val="28"/>
          <w:szCs w:val="28"/>
          <w:shd w:val="clear" w:color="auto" w:fill="FFFFFF"/>
        </w:rPr>
        <w:t xml:space="preserve">. Если функция </w:t>
      </w:r>
      <m:oMath>
        <m:r>
          <w:rPr>
            <w:rFonts w:ascii="Cambria Math" w:eastAsia="Times New Roman" w:hAnsi="Cambria Math" w:cs="Times New Roman"/>
            <w:color w:val="000000"/>
            <w:sz w:val="28"/>
            <w:szCs w:val="28"/>
            <w:shd w:val="clear" w:color="auto" w:fill="FFFFFF"/>
          </w:rPr>
          <m:t>f(x)</m:t>
        </m:r>
      </m:oMath>
      <w:r w:rsidRPr="003C22EF">
        <w:rPr>
          <w:rFonts w:ascii="Times New Roman" w:eastAsia="Times New Roman" w:hAnsi="Times New Roman" w:cs="Times New Roman"/>
          <w:color w:val="000000"/>
          <w:sz w:val="28"/>
          <w:szCs w:val="28"/>
          <w:shd w:val="clear" w:color="auto" w:fill="FFFFFF"/>
        </w:rPr>
        <w:t xml:space="preserve"> </w:t>
      </w:r>
      <w:r>
        <w:rPr>
          <w:rFonts w:ascii="Times New Roman" w:eastAsia="Times New Roman" w:hAnsi="Times New Roman" w:cs="Times New Roman"/>
          <w:color w:val="000000"/>
          <w:sz w:val="28"/>
          <w:szCs w:val="28"/>
          <w:shd w:val="clear" w:color="auto" w:fill="FFFFFF"/>
        </w:rPr>
        <w:t xml:space="preserve">может быть разложена на интервале </w:t>
      </w:r>
      <m:oMath>
        <m:r>
          <w:rPr>
            <w:rFonts w:ascii="Cambria Math" w:eastAsia="Times New Roman" w:hAnsi="Cambria Math" w:cs="Times New Roman"/>
            <w:color w:val="000000"/>
            <w:sz w:val="28"/>
            <w:szCs w:val="28"/>
            <w:shd w:val="clear" w:color="auto" w:fill="FFFFFF"/>
          </w:rPr>
          <m:t>(-R, +R)</m:t>
        </m:r>
      </m:oMath>
      <w:r w:rsidRPr="003C22EF">
        <w:rPr>
          <w:rFonts w:ascii="Times New Roman" w:eastAsia="Times New Roman" w:hAnsi="Times New Roman" w:cs="Times New Roman"/>
          <w:color w:val="000000"/>
          <w:sz w:val="28"/>
          <w:szCs w:val="28"/>
          <w:shd w:val="clear" w:color="auto" w:fill="FFFFFF"/>
        </w:rPr>
        <w:t xml:space="preserve"> </w:t>
      </w:r>
      <w:r>
        <w:rPr>
          <w:rFonts w:ascii="Times New Roman" w:eastAsia="Times New Roman" w:hAnsi="Times New Roman" w:cs="Times New Roman"/>
          <w:color w:val="000000"/>
          <w:sz w:val="28"/>
          <w:szCs w:val="28"/>
          <w:shd w:val="clear" w:color="auto" w:fill="FFFFFF"/>
        </w:rPr>
        <w:t>в степенной ряд, то лишь единственным образом.</w:t>
      </w:r>
    </w:p>
    <w:p w14:paraId="39DBD289" w14:textId="5133A845" w:rsidR="001F57C1" w:rsidRDefault="001F57C1" w:rsidP="003C22EF">
      <w:pPr>
        <w:spacing w:before="240" w:after="240" w:line="240" w:lineRule="auto"/>
        <w:ind w:firstLine="708"/>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 xml:space="preserve">В самом деле, пусть функция </w:t>
      </w:r>
      <m:oMath>
        <m:r>
          <w:rPr>
            <w:rFonts w:ascii="Cambria Math" w:eastAsia="Times New Roman" w:hAnsi="Cambria Math" w:cs="Times New Roman"/>
            <w:color w:val="000000"/>
            <w:sz w:val="28"/>
            <w:szCs w:val="28"/>
            <w:shd w:val="clear" w:color="auto" w:fill="FFFFFF"/>
          </w:rPr>
          <m:t>f(x)</m:t>
        </m:r>
      </m:oMath>
      <w:r w:rsidRPr="001F57C1">
        <w:rPr>
          <w:rFonts w:ascii="Times New Roman" w:eastAsia="Times New Roman" w:hAnsi="Times New Roman" w:cs="Times New Roman"/>
          <w:color w:val="000000"/>
          <w:sz w:val="28"/>
          <w:szCs w:val="28"/>
          <w:shd w:val="clear" w:color="auto" w:fill="FFFFFF"/>
        </w:rPr>
        <w:t xml:space="preserve"> </w:t>
      </w:r>
      <w:r>
        <w:rPr>
          <w:rFonts w:ascii="Times New Roman" w:eastAsia="Times New Roman" w:hAnsi="Times New Roman" w:cs="Times New Roman"/>
          <w:color w:val="000000"/>
          <w:sz w:val="28"/>
          <w:szCs w:val="28"/>
          <w:shd w:val="clear" w:color="auto" w:fill="FFFFFF"/>
        </w:rPr>
        <w:t xml:space="preserve">может быть разложена на интервале </w:t>
      </w:r>
      <m:oMath>
        <m:r>
          <w:rPr>
            <w:rFonts w:ascii="Cambria Math" w:eastAsia="Times New Roman" w:hAnsi="Cambria Math" w:cs="Times New Roman"/>
            <w:color w:val="000000"/>
            <w:sz w:val="28"/>
            <w:szCs w:val="28"/>
            <w:shd w:val="clear" w:color="auto" w:fill="FFFFFF"/>
          </w:rPr>
          <m:t>(-R, +R)</m:t>
        </m:r>
      </m:oMath>
      <w:r w:rsidRPr="001F57C1">
        <w:rPr>
          <w:rFonts w:ascii="Times New Roman" w:eastAsia="Times New Roman" w:hAnsi="Times New Roman" w:cs="Times New Roman"/>
          <w:color w:val="000000"/>
          <w:sz w:val="28"/>
          <w:szCs w:val="28"/>
          <w:shd w:val="clear" w:color="auto" w:fill="FFFFFF"/>
        </w:rPr>
        <w:t xml:space="preserve"> </w:t>
      </w:r>
      <w:r>
        <w:rPr>
          <w:rFonts w:ascii="Times New Roman" w:eastAsia="Times New Roman" w:hAnsi="Times New Roman" w:cs="Times New Roman"/>
          <w:color w:val="000000"/>
          <w:sz w:val="28"/>
          <w:szCs w:val="28"/>
          <w:shd w:val="clear" w:color="auto" w:fill="FFFFFF"/>
        </w:rPr>
        <w:t xml:space="preserve">в степенной ряд </w:t>
      </w:r>
      <m:oMath>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a</m:t>
            </m:r>
          </m:e>
          <m:sub>
            <m:r>
              <w:rPr>
                <w:rFonts w:ascii="Cambria Math" w:eastAsia="Times New Roman" w:hAnsi="Cambria Math" w:cs="Times New Roman"/>
                <w:color w:val="000000"/>
                <w:sz w:val="28"/>
                <w:szCs w:val="28"/>
                <w:shd w:val="clear" w:color="auto" w:fill="FFFFFF"/>
              </w:rPr>
              <m:t>0</m:t>
            </m:r>
          </m:sub>
        </m:sSub>
        <m:r>
          <w:rPr>
            <w:rFonts w:ascii="Cambria Math" w:eastAsia="Times New Roman" w:hAnsi="Cambria Math" w:cs="Times New Roman"/>
            <w:color w:val="000000"/>
            <w:sz w:val="28"/>
            <w:szCs w:val="28"/>
            <w:shd w:val="clear" w:color="auto" w:fill="FFFFFF"/>
          </w:rPr>
          <m:t>+</m:t>
        </m:r>
        <m:nary>
          <m:naryPr>
            <m:chr m:val="∑"/>
            <m:limLoc m:val="undOvr"/>
            <m:ctrlPr>
              <w:rPr>
                <w:rFonts w:ascii="Cambria Math" w:eastAsia="Times New Roman" w:hAnsi="Cambria Math" w:cs="Times New Roman"/>
                <w:i/>
                <w:color w:val="000000"/>
                <w:sz w:val="28"/>
                <w:szCs w:val="28"/>
                <w:shd w:val="clear" w:color="auto" w:fill="FFFFFF"/>
              </w:rPr>
            </m:ctrlPr>
          </m:naryPr>
          <m:sub>
            <m:r>
              <w:rPr>
                <w:rFonts w:ascii="Cambria Math" w:eastAsia="Times New Roman" w:hAnsi="Cambria Math" w:cs="Times New Roman"/>
                <w:color w:val="000000"/>
                <w:sz w:val="28"/>
                <w:szCs w:val="28"/>
                <w:shd w:val="clear" w:color="auto" w:fill="FFFFFF"/>
              </w:rPr>
              <m:t>n=1</m:t>
            </m:r>
          </m:sub>
          <m:sup>
            <m:r>
              <w:rPr>
                <w:rFonts w:ascii="Cambria Math" w:eastAsia="Times New Roman" w:hAnsi="Cambria Math" w:cs="Times New Roman"/>
                <w:color w:val="000000"/>
                <w:sz w:val="28"/>
                <w:szCs w:val="28"/>
                <w:shd w:val="clear" w:color="auto" w:fill="FFFFFF"/>
              </w:rPr>
              <m:t>∞</m:t>
            </m:r>
          </m:sup>
          <m:e>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a</m:t>
                </m:r>
              </m:e>
              <m:sub>
                <m:r>
                  <w:rPr>
                    <w:rFonts w:ascii="Cambria Math" w:eastAsia="Times New Roman" w:hAnsi="Cambria Math" w:cs="Times New Roman"/>
                    <w:color w:val="000000"/>
                    <w:sz w:val="28"/>
                    <w:szCs w:val="28"/>
                    <w:shd w:val="clear" w:color="auto" w:fill="FFFFFF"/>
                  </w:rPr>
                  <m:t>n</m:t>
                </m:r>
              </m:sub>
            </m:sSub>
            <m:sSup>
              <m:sSupPr>
                <m:ctrlPr>
                  <w:rPr>
                    <w:rFonts w:ascii="Cambria Math" w:eastAsia="Times New Roman" w:hAnsi="Cambria Math" w:cs="Times New Roman"/>
                    <w:i/>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x</m:t>
                </m:r>
              </m:e>
              <m:sup>
                <m:r>
                  <w:rPr>
                    <w:rFonts w:ascii="Cambria Math" w:eastAsia="Times New Roman" w:hAnsi="Cambria Math" w:cs="Times New Roman"/>
                    <w:color w:val="000000"/>
                    <w:sz w:val="28"/>
                    <w:szCs w:val="28"/>
                    <w:shd w:val="clear" w:color="auto" w:fill="FFFFFF"/>
                  </w:rPr>
                  <m:t>n</m:t>
                </m:r>
              </m:sup>
            </m:sSup>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a</m:t>
                </m:r>
              </m:e>
              <m:sub>
                <m:r>
                  <w:rPr>
                    <w:rFonts w:ascii="Cambria Math" w:eastAsia="Times New Roman" w:hAnsi="Cambria Math" w:cs="Times New Roman"/>
                    <w:color w:val="000000"/>
                    <w:sz w:val="28"/>
                    <w:szCs w:val="28"/>
                    <w:shd w:val="clear" w:color="auto" w:fill="FFFFFF"/>
                  </w:rPr>
                  <m:t>0</m:t>
                </m:r>
              </m:sub>
            </m:sSub>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a</m:t>
                </m:r>
              </m:e>
              <m:sub>
                <m:r>
                  <w:rPr>
                    <w:rFonts w:ascii="Cambria Math" w:eastAsia="Times New Roman" w:hAnsi="Cambria Math" w:cs="Times New Roman"/>
                    <w:color w:val="000000"/>
                    <w:sz w:val="28"/>
                    <w:szCs w:val="28"/>
                    <w:shd w:val="clear" w:color="auto" w:fill="FFFFFF"/>
                  </w:rPr>
                  <m:t>1</m:t>
                </m:r>
              </m:sub>
            </m:sSub>
            <m:r>
              <w:rPr>
                <w:rFonts w:ascii="Cambria Math" w:eastAsia="Times New Roman" w:hAnsi="Cambria Math" w:cs="Times New Roman"/>
                <w:color w:val="000000"/>
                <w:sz w:val="28"/>
                <w:szCs w:val="28"/>
                <w:shd w:val="clear" w:color="auto" w:fill="FFFFFF"/>
              </w:rPr>
              <m:t>x+</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a</m:t>
                </m:r>
              </m:e>
              <m:sub>
                <m:r>
                  <w:rPr>
                    <w:rFonts w:ascii="Cambria Math" w:eastAsia="Times New Roman" w:hAnsi="Cambria Math" w:cs="Times New Roman"/>
                    <w:color w:val="000000"/>
                    <w:sz w:val="28"/>
                    <w:szCs w:val="28"/>
                    <w:shd w:val="clear" w:color="auto" w:fill="FFFFFF"/>
                  </w:rPr>
                  <m:t>2</m:t>
                </m:r>
              </m:sub>
            </m:sSub>
            <m:sSup>
              <m:sSupPr>
                <m:ctrlPr>
                  <w:rPr>
                    <w:rFonts w:ascii="Cambria Math" w:eastAsia="Times New Roman" w:hAnsi="Cambria Math" w:cs="Times New Roman"/>
                    <w:i/>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x</m:t>
                </m:r>
              </m:e>
              <m:sup>
                <m:r>
                  <w:rPr>
                    <w:rFonts w:ascii="Cambria Math" w:eastAsia="Times New Roman" w:hAnsi="Cambria Math" w:cs="Times New Roman"/>
                    <w:color w:val="000000"/>
                    <w:sz w:val="28"/>
                    <w:szCs w:val="28"/>
                    <w:shd w:val="clear" w:color="auto" w:fill="FFFFFF"/>
                  </w:rPr>
                  <m:t>2</m:t>
                </m:r>
              </m:sup>
            </m:sSup>
            <m:r>
              <w:rPr>
                <w:rFonts w:ascii="Cambria Math" w:eastAsia="Times New Roman" w:hAnsi="Cambria Math" w:cs="Times New Roman"/>
                <w:color w:val="000000"/>
                <w:sz w:val="28"/>
                <w:szCs w:val="28"/>
                <w:shd w:val="clear" w:color="auto" w:fill="FFFFFF"/>
              </w:rPr>
              <m:t>+…</m:t>
            </m:r>
          </m:e>
        </m:nary>
      </m:oMath>
      <w:r w:rsidRPr="001F57C1">
        <w:rPr>
          <w:rFonts w:ascii="Times New Roman" w:eastAsia="Times New Roman" w:hAnsi="Times New Roman" w:cs="Times New Roman"/>
          <w:color w:val="000000"/>
          <w:sz w:val="28"/>
          <w:szCs w:val="28"/>
          <w:shd w:val="clear" w:color="auto" w:fill="FFFFFF"/>
        </w:rPr>
        <w:t xml:space="preserve"> . </w:t>
      </w:r>
      <w:r>
        <w:rPr>
          <w:rFonts w:ascii="Times New Roman" w:eastAsia="Times New Roman" w:hAnsi="Times New Roman" w:cs="Times New Roman"/>
          <w:color w:val="000000"/>
          <w:sz w:val="28"/>
          <w:szCs w:val="28"/>
          <w:shd w:val="clear" w:color="auto" w:fill="FFFFFF"/>
        </w:rPr>
        <w:t xml:space="preserve">Дифференцирую этот ряд </w:t>
      </w:r>
      <w:proofErr w:type="spellStart"/>
      <w:r>
        <w:rPr>
          <w:rFonts w:ascii="Times New Roman" w:eastAsia="Times New Roman" w:hAnsi="Times New Roman" w:cs="Times New Roman"/>
          <w:color w:val="000000"/>
          <w:sz w:val="28"/>
          <w:szCs w:val="28"/>
          <w:shd w:val="clear" w:color="auto" w:fill="FFFFFF"/>
        </w:rPr>
        <w:t>почленно</w:t>
      </w:r>
      <w:proofErr w:type="spellEnd"/>
      <w:r>
        <w:rPr>
          <w:rFonts w:ascii="Times New Roman" w:eastAsia="Times New Roman" w:hAnsi="Times New Roman" w:cs="Times New Roman"/>
          <w:color w:val="000000"/>
          <w:sz w:val="28"/>
          <w:szCs w:val="28"/>
          <w:shd w:val="clear" w:color="auto" w:fill="FFFFFF"/>
        </w:rPr>
        <w:t xml:space="preserve"> </w:t>
      </w:r>
      <m:oMath>
        <m:r>
          <w:rPr>
            <w:rFonts w:ascii="Cambria Math" w:eastAsia="Times New Roman" w:hAnsi="Cambria Math" w:cs="Times New Roman"/>
            <w:color w:val="000000"/>
            <w:sz w:val="28"/>
            <w:szCs w:val="28"/>
            <w:shd w:val="clear" w:color="auto" w:fill="FFFFFF"/>
          </w:rPr>
          <m:t>n</m:t>
        </m:r>
      </m:oMath>
      <w:r w:rsidRPr="001F57C1">
        <w:rPr>
          <w:rFonts w:ascii="Times New Roman" w:eastAsia="Times New Roman" w:hAnsi="Times New Roman" w:cs="Times New Roman"/>
          <w:color w:val="000000"/>
          <w:sz w:val="28"/>
          <w:szCs w:val="28"/>
          <w:shd w:val="clear" w:color="auto" w:fill="FFFFFF"/>
        </w:rPr>
        <w:t xml:space="preserve"> </w:t>
      </w:r>
      <w:r>
        <w:rPr>
          <w:rFonts w:ascii="Times New Roman" w:eastAsia="Times New Roman" w:hAnsi="Times New Roman" w:cs="Times New Roman"/>
          <w:color w:val="000000"/>
          <w:sz w:val="28"/>
          <w:szCs w:val="28"/>
          <w:shd w:val="clear" w:color="auto" w:fill="FFFFFF"/>
        </w:rPr>
        <w:t xml:space="preserve">раз (что заведомо можно делать внутри интервала </w:t>
      </w:r>
      <m:oMath>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-R, +R</m:t>
            </m:r>
          </m:e>
        </m:d>
      </m:oMath>
      <w:r>
        <w:rPr>
          <w:rFonts w:ascii="Times New Roman" w:eastAsia="Times New Roman" w:hAnsi="Times New Roman" w:cs="Times New Roman"/>
          <w:color w:val="000000"/>
          <w:sz w:val="28"/>
          <w:szCs w:val="28"/>
          <w:shd w:val="clear" w:color="auto" w:fill="FFFFFF"/>
        </w:rPr>
        <w:t>)</w:t>
      </w:r>
      <w:r w:rsidRPr="001F57C1">
        <w:rPr>
          <w:rFonts w:ascii="Times New Roman" w:eastAsia="Times New Roman" w:hAnsi="Times New Roman" w:cs="Times New Roman"/>
          <w:color w:val="000000"/>
          <w:sz w:val="28"/>
          <w:szCs w:val="28"/>
          <w:shd w:val="clear" w:color="auto" w:fill="FFFFFF"/>
        </w:rPr>
        <w:t xml:space="preserve">, </w:t>
      </w:r>
      <w:r>
        <w:rPr>
          <w:rFonts w:ascii="Times New Roman" w:eastAsia="Times New Roman" w:hAnsi="Times New Roman" w:cs="Times New Roman"/>
          <w:color w:val="000000"/>
          <w:sz w:val="28"/>
          <w:szCs w:val="28"/>
          <w:shd w:val="clear" w:color="auto" w:fill="FFFFFF"/>
        </w:rPr>
        <w:t>получим</w:t>
      </w:r>
    </w:p>
    <w:p w14:paraId="45CB4F02" w14:textId="09B9D07A" w:rsidR="001F57C1" w:rsidRPr="001F57C1" w:rsidRDefault="00000000" w:rsidP="003C22EF">
      <w:pPr>
        <w:spacing w:before="240" w:after="240" w:line="240" w:lineRule="auto"/>
        <w:ind w:firstLine="708"/>
        <w:rPr>
          <w:rFonts w:ascii="Times New Roman" w:eastAsia="Times New Roman" w:hAnsi="Times New Roman" w:cs="Times New Roman"/>
          <w:color w:val="000000"/>
          <w:sz w:val="28"/>
          <w:szCs w:val="28"/>
          <w:shd w:val="clear" w:color="auto" w:fill="FFFFFF"/>
        </w:rPr>
      </w:pPr>
      <m:oMathPara>
        <m:oMath>
          <m:sSup>
            <m:sSupPr>
              <m:ctrlPr>
                <w:rPr>
                  <w:rFonts w:ascii="Cambria Math" w:eastAsia="Times New Roman" w:hAnsi="Cambria Math" w:cs="Times New Roman"/>
                  <w:i/>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f</m:t>
              </m:r>
            </m:e>
            <m:sup>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n</m:t>
                  </m:r>
                </m:e>
              </m:d>
            </m:sup>
          </m:sSup>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m:t>
              </m:r>
            </m:e>
          </m:d>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a</m:t>
              </m:r>
            </m:e>
            <m:sub>
              <m:r>
                <w:rPr>
                  <w:rFonts w:ascii="Cambria Math" w:eastAsia="Times New Roman" w:hAnsi="Cambria Math" w:cs="Times New Roman"/>
                  <w:color w:val="000000"/>
                  <w:sz w:val="28"/>
                  <w:szCs w:val="28"/>
                  <w:shd w:val="clear" w:color="auto" w:fill="FFFFFF"/>
                </w:rPr>
                <m:t>n</m:t>
              </m:r>
            </m:sub>
          </m:sSub>
          <m:r>
            <w:rPr>
              <w:rFonts w:ascii="Cambria Math" w:eastAsia="Times New Roman" w:hAnsi="Cambria Math" w:cs="Times New Roman"/>
              <w:color w:val="000000"/>
              <w:sz w:val="28"/>
              <w:szCs w:val="28"/>
              <w:shd w:val="clear" w:color="auto" w:fill="FFFFFF"/>
            </w:rPr>
            <m:t>n!+</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a</m:t>
              </m:r>
            </m:e>
            <m:sub>
              <m:r>
                <w:rPr>
                  <w:rFonts w:ascii="Cambria Math" w:eastAsia="Times New Roman" w:hAnsi="Cambria Math" w:cs="Times New Roman"/>
                  <w:color w:val="000000"/>
                  <w:sz w:val="28"/>
                  <w:szCs w:val="28"/>
                  <w:shd w:val="clear" w:color="auto" w:fill="FFFFFF"/>
                </w:rPr>
                <m:t>n+1</m:t>
              </m:r>
            </m:sub>
          </m:sSub>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n+1</m:t>
              </m:r>
            </m:e>
          </m:d>
          <m:r>
            <w:rPr>
              <w:rFonts w:ascii="Cambria Math" w:eastAsia="Times New Roman" w:hAnsi="Cambria Math" w:cs="Times New Roman"/>
              <w:color w:val="000000"/>
              <w:sz w:val="28"/>
              <w:szCs w:val="28"/>
              <w:shd w:val="clear" w:color="auto" w:fill="FFFFFF"/>
            </w:rPr>
            <m:t>!x+…</m:t>
          </m:r>
        </m:oMath>
      </m:oMathPara>
    </w:p>
    <w:p w14:paraId="387F916B" w14:textId="3E8CA955" w:rsidR="001F57C1" w:rsidRDefault="001F57C1" w:rsidP="003C22EF">
      <w:pPr>
        <w:spacing w:before="240" w:after="240" w:line="240" w:lineRule="auto"/>
        <w:ind w:firstLine="708"/>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lastRenderedPageBreak/>
        <w:t xml:space="preserve">Отсюда при </w:t>
      </w:r>
      <m:oMath>
        <m:r>
          <w:rPr>
            <w:rFonts w:ascii="Cambria Math" w:eastAsia="Times New Roman" w:hAnsi="Cambria Math" w:cs="Times New Roman"/>
            <w:color w:val="000000"/>
            <w:sz w:val="28"/>
            <w:szCs w:val="28"/>
            <w:shd w:val="clear" w:color="auto" w:fill="FFFFFF"/>
          </w:rPr>
          <m:t>x=0</m:t>
        </m:r>
      </m:oMath>
      <w:r w:rsidRPr="001F57C1">
        <w:rPr>
          <w:rFonts w:ascii="Times New Roman" w:eastAsia="Times New Roman" w:hAnsi="Times New Roman" w:cs="Times New Roman"/>
          <w:color w:val="000000"/>
          <w:sz w:val="28"/>
          <w:szCs w:val="28"/>
          <w:shd w:val="clear" w:color="auto" w:fill="FFFFFF"/>
        </w:rPr>
        <w:t xml:space="preserve"> </w:t>
      </w:r>
      <w:r>
        <w:rPr>
          <w:rFonts w:ascii="Times New Roman" w:eastAsia="Times New Roman" w:hAnsi="Times New Roman" w:cs="Times New Roman"/>
          <w:color w:val="000000"/>
          <w:sz w:val="28"/>
          <w:szCs w:val="28"/>
          <w:shd w:val="clear" w:color="auto" w:fill="FFFFFF"/>
        </w:rPr>
        <w:t>найдем</w:t>
      </w:r>
    </w:p>
    <w:p w14:paraId="4B543E78" w14:textId="42D4D405" w:rsidR="001F57C1" w:rsidRPr="001F57C1" w:rsidRDefault="00000000" w:rsidP="001F57C1">
      <w:pPr>
        <w:spacing w:before="240" w:after="240" w:line="240" w:lineRule="auto"/>
        <w:ind w:firstLine="708"/>
        <w:rPr>
          <w:rFonts w:ascii="Times New Roman" w:eastAsia="Times New Roman" w:hAnsi="Times New Roman" w:cs="Times New Roman"/>
          <w:color w:val="000000"/>
          <w:sz w:val="28"/>
          <w:szCs w:val="28"/>
          <w:shd w:val="clear" w:color="auto" w:fill="FFFFFF"/>
        </w:rPr>
      </w:pPr>
      <m:oMathPara>
        <m:oMath>
          <m:sSup>
            <m:sSupPr>
              <m:ctrlPr>
                <w:rPr>
                  <w:rFonts w:ascii="Cambria Math" w:eastAsia="Times New Roman" w:hAnsi="Cambria Math" w:cs="Times New Roman"/>
                  <w:i/>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f</m:t>
              </m:r>
            </m:e>
            <m:sup>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n</m:t>
                  </m:r>
                </m:e>
              </m:d>
            </m:sup>
          </m:sSup>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0</m:t>
              </m:r>
            </m:e>
          </m:d>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a</m:t>
              </m:r>
            </m:e>
            <m:sub>
              <m:r>
                <w:rPr>
                  <w:rFonts w:ascii="Cambria Math" w:eastAsia="Times New Roman" w:hAnsi="Cambria Math" w:cs="Times New Roman"/>
                  <w:color w:val="000000"/>
                  <w:sz w:val="28"/>
                  <w:szCs w:val="28"/>
                  <w:shd w:val="clear" w:color="auto" w:fill="FFFFFF"/>
                </w:rPr>
                <m:t>n</m:t>
              </m:r>
            </m:sub>
          </m:sSub>
          <m:r>
            <w:rPr>
              <w:rFonts w:ascii="Cambria Math" w:eastAsia="Times New Roman" w:hAnsi="Cambria Math" w:cs="Times New Roman"/>
              <w:color w:val="000000"/>
              <w:sz w:val="28"/>
              <w:szCs w:val="28"/>
              <w:shd w:val="clear" w:color="auto" w:fill="FFFFFF"/>
            </w:rPr>
            <m:t>n!,</m:t>
          </m:r>
        </m:oMath>
      </m:oMathPara>
    </w:p>
    <w:p w14:paraId="79D6A97E" w14:textId="7E9296AB" w:rsidR="001F57C1" w:rsidRDefault="001F57C1" w:rsidP="001F57C1">
      <w:pPr>
        <w:spacing w:before="240" w:after="240" w:line="24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или</w:t>
      </w:r>
    </w:p>
    <w:p w14:paraId="29578AA0" w14:textId="1E6DF60B" w:rsidR="000D7F1A" w:rsidRPr="000D7F1A" w:rsidRDefault="00000000" w:rsidP="001F57C1">
      <w:pPr>
        <w:spacing w:before="240" w:after="240" w:line="240" w:lineRule="auto"/>
        <w:rPr>
          <w:rFonts w:ascii="Times New Roman" w:eastAsia="Times New Roman" w:hAnsi="Times New Roman" w:cs="Times New Roman"/>
          <w:color w:val="000000"/>
          <w:sz w:val="28"/>
          <w:szCs w:val="28"/>
          <w:shd w:val="clear" w:color="auto" w:fill="FFFFFF"/>
        </w:rPr>
      </w:pPr>
      <m:oMathPara>
        <m:oMath>
          <m:eqArr>
            <m:eqArrPr>
              <m:maxDist m:val="1"/>
              <m:ctrlPr>
                <w:rPr>
                  <w:rFonts w:ascii="Cambria Math" w:eastAsia="Times New Roman" w:hAnsi="Cambria Math" w:cs="Times New Roman"/>
                  <w:i/>
                  <w:color w:val="000000"/>
                  <w:sz w:val="28"/>
                  <w:szCs w:val="28"/>
                  <w:shd w:val="clear" w:color="auto" w:fill="FFFFFF"/>
                </w:rPr>
              </m:ctrlPr>
            </m:eqArrPr>
            <m:e>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a</m:t>
                  </m:r>
                </m:e>
                <m:sub>
                  <m:r>
                    <w:rPr>
                      <w:rFonts w:ascii="Cambria Math" w:eastAsia="Times New Roman" w:hAnsi="Cambria Math" w:cs="Times New Roman"/>
                      <w:color w:val="000000"/>
                      <w:sz w:val="28"/>
                      <w:szCs w:val="28"/>
                      <w:shd w:val="clear" w:color="auto" w:fill="FFFFFF"/>
                    </w:rPr>
                    <m:t>n</m:t>
                  </m:r>
                </m:sub>
              </m:sSub>
              <m:r>
                <w:rPr>
                  <w:rFonts w:ascii="Cambria Math" w:eastAsia="Times New Roman" w:hAnsi="Cambria Math" w:cs="Times New Roman"/>
                  <w:color w:val="000000"/>
                  <w:sz w:val="28"/>
                  <w:szCs w:val="28"/>
                  <w:shd w:val="clear" w:color="auto" w:fill="FFFFFF"/>
                </w:rPr>
                <m:t>=</m:t>
              </m:r>
              <m:f>
                <m:fPr>
                  <m:ctrlPr>
                    <w:rPr>
                      <w:rFonts w:ascii="Cambria Math" w:eastAsia="Times New Roman" w:hAnsi="Cambria Math" w:cs="Times New Roman"/>
                      <w:i/>
                      <w:color w:val="000000"/>
                      <w:sz w:val="28"/>
                      <w:szCs w:val="28"/>
                      <w:shd w:val="clear" w:color="auto" w:fill="FFFFFF"/>
                    </w:rPr>
                  </m:ctrlPr>
                </m:fPr>
                <m:num>
                  <m:sSup>
                    <m:sSupPr>
                      <m:ctrlPr>
                        <w:rPr>
                          <w:rFonts w:ascii="Cambria Math" w:eastAsia="Times New Roman" w:hAnsi="Cambria Math" w:cs="Times New Roman"/>
                          <w:i/>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f</m:t>
                      </m:r>
                    </m:e>
                    <m:sup>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n</m:t>
                          </m:r>
                        </m:e>
                      </m:d>
                    </m:sup>
                  </m:sSup>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0</m:t>
                      </m:r>
                    </m:e>
                  </m:d>
                </m:num>
                <m:den>
                  <m:r>
                    <w:rPr>
                      <w:rFonts w:ascii="Cambria Math" w:eastAsia="Times New Roman" w:hAnsi="Cambria Math" w:cs="Times New Roman"/>
                      <w:color w:val="000000"/>
                      <w:sz w:val="28"/>
                      <w:szCs w:val="28"/>
                      <w:shd w:val="clear" w:color="auto" w:fill="FFFFFF"/>
                    </w:rPr>
                    <m:t>n!</m:t>
                  </m:r>
                </m:den>
              </m:f>
              <m:r>
                <w:rPr>
                  <w:rFonts w:ascii="Cambria Math" w:eastAsia="Times New Roman" w:hAnsi="Cambria Math" w:cs="Times New Roman"/>
                  <w:color w:val="000000"/>
                  <w:sz w:val="28"/>
                  <w:szCs w:val="28"/>
                  <w:shd w:val="clear" w:color="auto" w:fill="FFFFFF"/>
                </w:rPr>
                <m:t>.#</m:t>
              </m:r>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1</m:t>
                  </m:r>
                </m:e>
              </m:d>
            </m:e>
          </m:eqArr>
        </m:oMath>
      </m:oMathPara>
    </w:p>
    <w:p w14:paraId="60105047" w14:textId="19FBA8A5" w:rsidR="00726136" w:rsidRDefault="003C22EF" w:rsidP="003C22EF">
      <w:pPr>
        <w:spacing w:before="240" w:after="240" w:line="240" w:lineRule="auto"/>
        <w:ind w:firstLine="708"/>
        <w:rPr>
          <w:rFonts w:ascii="Times New Roman" w:eastAsia="Times New Roman" w:hAnsi="Times New Roman" w:cs="Times New Roman"/>
          <w:color w:val="000000"/>
          <w:sz w:val="28"/>
          <w:szCs w:val="28"/>
          <w:shd w:val="clear" w:color="auto" w:fill="FFFFFF"/>
        </w:rPr>
      </w:pPr>
      <w:r w:rsidRPr="003C22EF">
        <w:rPr>
          <w:rFonts w:ascii="Times New Roman" w:eastAsia="Times New Roman" w:hAnsi="Times New Roman" w:cs="Times New Roman"/>
          <w:b/>
          <w:bCs/>
          <w:color w:val="000000"/>
          <w:sz w:val="28"/>
          <w:szCs w:val="28"/>
          <w:shd w:val="clear" w:color="auto" w:fill="FFFFFF"/>
        </w:rPr>
        <w:t>Определение</w:t>
      </w:r>
      <w:r w:rsidR="006947CD">
        <w:rPr>
          <w:rFonts w:ascii="Times New Roman" w:eastAsia="Times New Roman" w:hAnsi="Times New Roman" w:cs="Times New Roman"/>
          <w:b/>
          <w:bCs/>
          <w:color w:val="000000"/>
          <w:sz w:val="28"/>
          <w:szCs w:val="28"/>
          <w:shd w:val="clear" w:color="auto" w:fill="FFFFFF"/>
        </w:rPr>
        <w:t xml:space="preserve"> 2</w:t>
      </w:r>
      <w:r>
        <w:rPr>
          <w:rFonts w:ascii="Times New Roman" w:eastAsia="Times New Roman" w:hAnsi="Times New Roman" w:cs="Times New Roman"/>
          <w:color w:val="000000"/>
          <w:sz w:val="28"/>
          <w:szCs w:val="28"/>
          <w:shd w:val="clear" w:color="auto" w:fill="FFFFFF"/>
        </w:rPr>
        <w:t>. Степенной ряд</w:t>
      </w:r>
      <w:r w:rsidR="00726136" w:rsidRPr="00726136">
        <w:rPr>
          <w:rFonts w:ascii="Times New Roman" w:eastAsia="Times New Roman" w:hAnsi="Times New Roman" w:cs="Times New Roman"/>
          <w:color w:val="000000"/>
          <w:sz w:val="28"/>
          <w:szCs w:val="28"/>
          <w:shd w:val="clear" w:color="auto" w:fill="FFFFFF"/>
        </w:rPr>
        <w:t xml:space="preserve"> </w:t>
      </w:r>
      <m:oMath>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a</m:t>
            </m:r>
          </m:e>
          <m:sub>
            <m:r>
              <w:rPr>
                <w:rFonts w:ascii="Cambria Math" w:eastAsia="Times New Roman" w:hAnsi="Cambria Math" w:cs="Times New Roman"/>
                <w:color w:val="000000"/>
                <w:sz w:val="28"/>
                <w:szCs w:val="28"/>
                <w:shd w:val="clear" w:color="auto" w:fill="FFFFFF"/>
              </w:rPr>
              <m:t>0</m:t>
            </m:r>
          </m:sub>
        </m:sSub>
        <m:r>
          <w:rPr>
            <w:rFonts w:ascii="Cambria Math" w:eastAsia="Times New Roman" w:hAnsi="Cambria Math" w:cs="Times New Roman"/>
            <w:color w:val="000000"/>
            <w:sz w:val="28"/>
            <w:szCs w:val="28"/>
            <w:shd w:val="clear" w:color="auto" w:fill="FFFFFF"/>
          </w:rPr>
          <m:t>+</m:t>
        </m:r>
        <m:nary>
          <m:naryPr>
            <m:chr m:val="∑"/>
            <m:limLoc m:val="undOvr"/>
            <m:ctrlPr>
              <w:rPr>
                <w:rFonts w:ascii="Cambria Math" w:eastAsia="Times New Roman" w:hAnsi="Cambria Math" w:cs="Times New Roman"/>
                <w:i/>
                <w:color w:val="000000"/>
                <w:sz w:val="28"/>
                <w:szCs w:val="28"/>
                <w:shd w:val="clear" w:color="auto" w:fill="FFFFFF"/>
              </w:rPr>
            </m:ctrlPr>
          </m:naryPr>
          <m:sub>
            <m:r>
              <w:rPr>
                <w:rFonts w:ascii="Cambria Math" w:eastAsia="Times New Roman" w:hAnsi="Cambria Math" w:cs="Times New Roman"/>
                <w:color w:val="000000"/>
                <w:sz w:val="28"/>
                <w:szCs w:val="28"/>
                <w:shd w:val="clear" w:color="auto" w:fill="FFFFFF"/>
              </w:rPr>
              <m:t>n=1</m:t>
            </m:r>
          </m:sub>
          <m:sup>
            <m:r>
              <w:rPr>
                <w:rFonts w:ascii="Cambria Math" w:eastAsia="Times New Roman" w:hAnsi="Cambria Math" w:cs="Times New Roman"/>
                <w:color w:val="000000"/>
                <w:sz w:val="28"/>
                <w:szCs w:val="28"/>
                <w:shd w:val="clear" w:color="auto" w:fill="FFFFFF"/>
              </w:rPr>
              <m:t>∞</m:t>
            </m:r>
          </m:sup>
          <m:e>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a</m:t>
                </m:r>
              </m:e>
              <m:sub>
                <m:r>
                  <w:rPr>
                    <w:rFonts w:ascii="Cambria Math" w:eastAsia="Times New Roman" w:hAnsi="Cambria Math" w:cs="Times New Roman"/>
                    <w:color w:val="000000"/>
                    <w:sz w:val="28"/>
                    <w:szCs w:val="28"/>
                    <w:shd w:val="clear" w:color="auto" w:fill="FFFFFF"/>
                  </w:rPr>
                  <m:t>n</m:t>
                </m:r>
              </m:sub>
            </m:sSub>
            <m:sSup>
              <m:sSupPr>
                <m:ctrlPr>
                  <w:rPr>
                    <w:rFonts w:ascii="Cambria Math" w:eastAsia="Times New Roman" w:hAnsi="Cambria Math" w:cs="Times New Roman"/>
                    <w:i/>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x</m:t>
                </m:r>
              </m:e>
              <m:sup>
                <m:r>
                  <w:rPr>
                    <w:rFonts w:ascii="Cambria Math" w:eastAsia="Times New Roman" w:hAnsi="Cambria Math" w:cs="Times New Roman"/>
                    <w:color w:val="000000"/>
                    <w:sz w:val="28"/>
                    <w:szCs w:val="28"/>
                    <w:shd w:val="clear" w:color="auto" w:fill="FFFFFF"/>
                  </w:rPr>
                  <m:t>n</m:t>
                </m:r>
              </m:sup>
            </m:sSup>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a</m:t>
                </m:r>
              </m:e>
              <m:sub>
                <m:r>
                  <w:rPr>
                    <w:rFonts w:ascii="Cambria Math" w:eastAsia="Times New Roman" w:hAnsi="Cambria Math" w:cs="Times New Roman"/>
                    <w:color w:val="000000"/>
                    <w:sz w:val="28"/>
                    <w:szCs w:val="28"/>
                    <w:shd w:val="clear" w:color="auto" w:fill="FFFFFF"/>
                  </w:rPr>
                  <m:t>0</m:t>
                </m:r>
              </m:sub>
            </m:sSub>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a</m:t>
                </m:r>
              </m:e>
              <m:sub>
                <m:r>
                  <w:rPr>
                    <w:rFonts w:ascii="Cambria Math" w:eastAsia="Times New Roman" w:hAnsi="Cambria Math" w:cs="Times New Roman"/>
                    <w:color w:val="000000"/>
                    <w:sz w:val="28"/>
                    <w:szCs w:val="28"/>
                    <w:shd w:val="clear" w:color="auto" w:fill="FFFFFF"/>
                  </w:rPr>
                  <m:t>1</m:t>
                </m:r>
              </m:sub>
            </m:sSub>
            <m:r>
              <w:rPr>
                <w:rFonts w:ascii="Cambria Math" w:eastAsia="Times New Roman" w:hAnsi="Cambria Math" w:cs="Times New Roman"/>
                <w:color w:val="000000"/>
                <w:sz w:val="28"/>
                <w:szCs w:val="28"/>
                <w:shd w:val="clear" w:color="auto" w:fill="FFFFFF"/>
              </w:rPr>
              <m:t>x+</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a</m:t>
                </m:r>
              </m:e>
              <m:sub>
                <m:r>
                  <w:rPr>
                    <w:rFonts w:ascii="Cambria Math" w:eastAsia="Times New Roman" w:hAnsi="Cambria Math" w:cs="Times New Roman"/>
                    <w:color w:val="000000"/>
                    <w:sz w:val="28"/>
                    <w:szCs w:val="28"/>
                    <w:shd w:val="clear" w:color="auto" w:fill="FFFFFF"/>
                  </w:rPr>
                  <m:t>2</m:t>
                </m:r>
              </m:sub>
            </m:sSub>
            <m:sSup>
              <m:sSupPr>
                <m:ctrlPr>
                  <w:rPr>
                    <w:rFonts w:ascii="Cambria Math" w:eastAsia="Times New Roman" w:hAnsi="Cambria Math" w:cs="Times New Roman"/>
                    <w:i/>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x</m:t>
                </m:r>
              </m:e>
              <m:sup>
                <m:r>
                  <w:rPr>
                    <w:rFonts w:ascii="Cambria Math" w:eastAsia="Times New Roman" w:hAnsi="Cambria Math" w:cs="Times New Roman"/>
                    <w:color w:val="000000"/>
                    <w:sz w:val="28"/>
                    <w:szCs w:val="28"/>
                    <w:shd w:val="clear" w:color="auto" w:fill="FFFFFF"/>
                  </w:rPr>
                  <m:t>2</m:t>
                </m:r>
              </m:sup>
            </m:sSup>
            <m:r>
              <w:rPr>
                <w:rFonts w:ascii="Cambria Math" w:eastAsia="Times New Roman" w:hAnsi="Cambria Math" w:cs="Times New Roman"/>
                <w:color w:val="000000"/>
                <w:sz w:val="28"/>
                <w:szCs w:val="28"/>
                <w:shd w:val="clear" w:color="auto" w:fill="FFFFFF"/>
              </w:rPr>
              <m:t>+…</m:t>
            </m:r>
          </m:e>
        </m:nary>
      </m:oMath>
      <w:r>
        <w:rPr>
          <w:rFonts w:ascii="Times New Roman" w:eastAsia="Times New Roman" w:hAnsi="Times New Roman" w:cs="Times New Roman"/>
          <w:color w:val="000000"/>
          <w:sz w:val="28"/>
          <w:szCs w:val="28"/>
          <w:shd w:val="clear" w:color="auto" w:fill="FFFFFF"/>
        </w:rPr>
        <w:t>,</w:t>
      </w:r>
      <w:r w:rsidR="00726136">
        <w:rPr>
          <w:rFonts w:ascii="Times New Roman" w:eastAsia="Times New Roman" w:hAnsi="Times New Roman" w:cs="Times New Roman"/>
          <w:color w:val="000000"/>
          <w:sz w:val="28"/>
          <w:szCs w:val="28"/>
          <w:shd w:val="clear" w:color="auto" w:fill="FFFFFF"/>
        </w:rPr>
        <w:t xml:space="preserve"> коэффициенты которого определяются формулой (1), называются рядом Тейлора функции </w:t>
      </w:r>
      <m:oMath>
        <m:r>
          <w:rPr>
            <w:rFonts w:ascii="Cambria Math" w:eastAsia="Times New Roman" w:hAnsi="Cambria Math" w:cs="Times New Roman"/>
            <w:color w:val="000000"/>
            <w:sz w:val="28"/>
            <w:szCs w:val="28"/>
            <w:shd w:val="clear" w:color="auto" w:fill="FFFFFF"/>
          </w:rPr>
          <m:t>f(x)</m:t>
        </m:r>
      </m:oMath>
      <w:r w:rsidR="00726136" w:rsidRPr="00726136">
        <w:rPr>
          <w:rFonts w:ascii="Times New Roman" w:eastAsia="Times New Roman" w:hAnsi="Times New Roman" w:cs="Times New Roman"/>
          <w:color w:val="000000"/>
          <w:sz w:val="28"/>
          <w:szCs w:val="28"/>
          <w:shd w:val="clear" w:color="auto" w:fill="FFFFFF"/>
        </w:rPr>
        <w:t>.</w:t>
      </w:r>
    </w:p>
    <w:p w14:paraId="2BED74BB" w14:textId="114B66FC" w:rsidR="006947CD" w:rsidRDefault="00726136" w:rsidP="003C22EF">
      <w:pPr>
        <w:spacing w:before="240" w:after="240" w:line="240" w:lineRule="auto"/>
        <w:ind w:firstLine="708"/>
        <w:rPr>
          <w:rFonts w:ascii="Times New Roman" w:eastAsia="Times New Roman" w:hAnsi="Times New Roman" w:cs="Times New Roman"/>
          <w:color w:val="000000"/>
          <w:sz w:val="28"/>
          <w:szCs w:val="28"/>
          <w:shd w:val="clear" w:color="auto" w:fill="FFFFFF"/>
        </w:rPr>
      </w:pPr>
      <w:r w:rsidRPr="00726136">
        <w:rPr>
          <w:rFonts w:ascii="Times New Roman" w:eastAsia="Times New Roman" w:hAnsi="Times New Roman" w:cs="Times New Roman"/>
          <w:b/>
          <w:bCs/>
          <w:color w:val="000000"/>
          <w:sz w:val="28"/>
          <w:szCs w:val="28"/>
          <w:shd w:val="clear" w:color="auto" w:fill="FFFFFF"/>
        </w:rPr>
        <w:t>Утверждение</w:t>
      </w:r>
      <w:r w:rsidR="006947CD">
        <w:rPr>
          <w:rFonts w:ascii="Times New Roman" w:eastAsia="Times New Roman" w:hAnsi="Times New Roman" w:cs="Times New Roman"/>
          <w:b/>
          <w:bCs/>
          <w:color w:val="000000"/>
          <w:sz w:val="28"/>
          <w:szCs w:val="28"/>
          <w:shd w:val="clear" w:color="auto" w:fill="FFFFFF"/>
        </w:rPr>
        <w:t xml:space="preserve"> 3</w:t>
      </w:r>
      <w:r>
        <w:rPr>
          <w:rFonts w:ascii="Times New Roman" w:eastAsia="Times New Roman" w:hAnsi="Times New Roman" w:cs="Times New Roman"/>
          <w:color w:val="000000"/>
          <w:sz w:val="28"/>
          <w:szCs w:val="28"/>
          <w:shd w:val="clear" w:color="auto" w:fill="FFFFFF"/>
        </w:rPr>
        <w:t xml:space="preserve">. Если функция </w:t>
      </w:r>
      <m:oMath>
        <m:r>
          <w:rPr>
            <w:rFonts w:ascii="Cambria Math" w:eastAsia="Times New Roman" w:hAnsi="Cambria Math" w:cs="Times New Roman"/>
            <w:color w:val="000000"/>
            <w:sz w:val="28"/>
            <w:szCs w:val="28"/>
            <w:shd w:val="clear" w:color="auto" w:fill="FFFFFF"/>
          </w:rPr>
          <m:t>f(x)</m:t>
        </m:r>
      </m:oMath>
      <w:r w:rsidRPr="00726136">
        <w:rPr>
          <w:rFonts w:ascii="Times New Roman" w:eastAsia="Times New Roman" w:hAnsi="Times New Roman" w:cs="Times New Roman"/>
          <w:color w:val="000000"/>
          <w:sz w:val="28"/>
          <w:szCs w:val="28"/>
          <w:shd w:val="clear" w:color="auto" w:fill="FFFFFF"/>
        </w:rPr>
        <w:t xml:space="preserve"> </w:t>
      </w:r>
      <w:r>
        <w:rPr>
          <w:rFonts w:ascii="Times New Roman" w:eastAsia="Times New Roman" w:hAnsi="Times New Roman" w:cs="Times New Roman"/>
          <w:color w:val="000000"/>
          <w:sz w:val="28"/>
          <w:szCs w:val="28"/>
          <w:shd w:val="clear" w:color="auto" w:fill="FFFFFF"/>
        </w:rPr>
        <w:t xml:space="preserve">может быть разложена на интервале </w:t>
      </w:r>
      <m:oMath>
        <m:r>
          <w:rPr>
            <w:rFonts w:ascii="Cambria Math" w:eastAsia="Times New Roman" w:hAnsi="Cambria Math" w:cs="Times New Roman"/>
            <w:color w:val="000000"/>
            <w:sz w:val="28"/>
            <w:szCs w:val="28"/>
            <w:shd w:val="clear" w:color="auto" w:fill="FFFFFF"/>
          </w:rPr>
          <m:t>(-</m:t>
        </m:r>
        <m:r>
          <w:rPr>
            <w:rFonts w:ascii="Cambria Math" w:eastAsia="Times New Roman" w:hAnsi="Cambria Math" w:cs="Times New Roman"/>
            <w:color w:val="000000"/>
            <w:sz w:val="28"/>
            <w:szCs w:val="28"/>
            <w:shd w:val="clear" w:color="auto" w:fill="FFFFFF"/>
            <w:lang w:val="en-US"/>
          </w:rPr>
          <m:t>R</m:t>
        </m:r>
        <m:r>
          <w:rPr>
            <w:rFonts w:ascii="Cambria Math" w:eastAsia="Times New Roman" w:hAnsi="Cambria Math" w:cs="Times New Roman"/>
            <w:color w:val="000000"/>
            <w:sz w:val="28"/>
            <w:szCs w:val="28"/>
            <w:shd w:val="clear" w:color="auto" w:fill="FFFFFF"/>
          </w:rPr>
          <m:t>, +R)</m:t>
        </m:r>
      </m:oMath>
      <w:r w:rsidRPr="00726136">
        <w:rPr>
          <w:rFonts w:ascii="Times New Roman" w:eastAsia="Times New Roman" w:hAnsi="Times New Roman" w:cs="Times New Roman"/>
          <w:color w:val="000000"/>
          <w:sz w:val="28"/>
          <w:szCs w:val="28"/>
          <w:shd w:val="clear" w:color="auto" w:fill="FFFFFF"/>
        </w:rPr>
        <w:t xml:space="preserve"> </w:t>
      </w:r>
      <w:r>
        <w:rPr>
          <w:rFonts w:ascii="Times New Roman" w:eastAsia="Times New Roman" w:hAnsi="Times New Roman" w:cs="Times New Roman"/>
          <w:color w:val="000000"/>
          <w:sz w:val="28"/>
          <w:szCs w:val="28"/>
          <w:shd w:val="clear" w:color="auto" w:fill="FFFFFF"/>
        </w:rPr>
        <w:t xml:space="preserve">в степенной ряд, то этот ряд является рядом Тейлора функции </w:t>
      </w:r>
      <m:oMath>
        <m:r>
          <w:rPr>
            <w:rFonts w:ascii="Cambria Math" w:eastAsia="Times New Roman" w:hAnsi="Cambria Math" w:cs="Times New Roman"/>
            <w:color w:val="000000"/>
            <w:sz w:val="28"/>
            <w:szCs w:val="28"/>
            <w:shd w:val="clear" w:color="auto" w:fill="FFFFFF"/>
          </w:rPr>
          <m:t>f(x)</m:t>
        </m:r>
      </m:oMath>
      <w:r w:rsidR="006947CD" w:rsidRPr="006947CD">
        <w:rPr>
          <w:rFonts w:ascii="Times New Roman" w:eastAsia="Times New Roman" w:hAnsi="Times New Roman" w:cs="Times New Roman"/>
          <w:color w:val="000000"/>
          <w:sz w:val="28"/>
          <w:szCs w:val="28"/>
          <w:shd w:val="clear" w:color="auto" w:fill="FFFFFF"/>
        </w:rPr>
        <w:t>.</w:t>
      </w:r>
    </w:p>
    <w:p w14:paraId="2658F917" w14:textId="76609D69" w:rsidR="003C22EF" w:rsidRDefault="006947CD" w:rsidP="003C22EF">
      <w:pPr>
        <w:spacing w:before="240" w:after="240" w:line="240" w:lineRule="auto"/>
        <w:ind w:firstLine="708"/>
        <w:rPr>
          <w:rFonts w:ascii="Times New Roman" w:eastAsia="Times New Roman" w:hAnsi="Times New Roman" w:cs="Times New Roman"/>
          <w:color w:val="000000"/>
          <w:sz w:val="28"/>
          <w:szCs w:val="28"/>
          <w:shd w:val="clear" w:color="auto" w:fill="FFFFFF"/>
        </w:rPr>
      </w:pPr>
      <w:r w:rsidRPr="006947CD">
        <w:rPr>
          <w:rFonts w:ascii="Times New Roman" w:eastAsia="Times New Roman" w:hAnsi="Times New Roman" w:cs="Times New Roman"/>
          <w:b/>
          <w:bCs/>
          <w:color w:val="000000"/>
          <w:sz w:val="28"/>
          <w:szCs w:val="28"/>
          <w:shd w:val="clear" w:color="auto" w:fill="FFFFFF"/>
        </w:rPr>
        <w:t>Утверждение</w:t>
      </w:r>
      <w:r>
        <w:rPr>
          <w:rFonts w:ascii="Times New Roman" w:eastAsia="Times New Roman" w:hAnsi="Times New Roman" w:cs="Times New Roman"/>
          <w:b/>
          <w:bCs/>
          <w:color w:val="000000"/>
          <w:sz w:val="28"/>
          <w:szCs w:val="28"/>
          <w:shd w:val="clear" w:color="auto" w:fill="FFFFFF"/>
        </w:rPr>
        <w:t xml:space="preserve"> 4</w:t>
      </w:r>
      <w:r>
        <w:rPr>
          <w:rFonts w:ascii="Times New Roman" w:eastAsia="Times New Roman" w:hAnsi="Times New Roman" w:cs="Times New Roman"/>
          <w:color w:val="000000"/>
          <w:sz w:val="28"/>
          <w:szCs w:val="28"/>
          <w:shd w:val="clear" w:color="auto" w:fill="FFFFFF"/>
        </w:rPr>
        <w:t xml:space="preserve">. Для того чтобы функция </w:t>
      </w:r>
      <m:oMath>
        <m:r>
          <w:rPr>
            <w:rFonts w:ascii="Cambria Math" w:eastAsia="Times New Roman" w:hAnsi="Cambria Math" w:cs="Times New Roman"/>
            <w:color w:val="000000"/>
            <w:sz w:val="28"/>
            <w:szCs w:val="28"/>
            <w:shd w:val="clear" w:color="auto" w:fill="FFFFFF"/>
          </w:rPr>
          <m:t>f(x)</m:t>
        </m:r>
      </m:oMath>
      <w:r w:rsidRPr="006947CD">
        <w:rPr>
          <w:rFonts w:ascii="Times New Roman" w:eastAsia="Times New Roman" w:hAnsi="Times New Roman" w:cs="Times New Roman"/>
          <w:color w:val="000000"/>
          <w:sz w:val="28"/>
          <w:szCs w:val="28"/>
          <w:shd w:val="clear" w:color="auto" w:fill="FFFFFF"/>
        </w:rPr>
        <w:t xml:space="preserve"> </w:t>
      </w:r>
      <w:r>
        <w:rPr>
          <w:rFonts w:ascii="Times New Roman" w:eastAsia="Times New Roman" w:hAnsi="Times New Roman" w:cs="Times New Roman"/>
          <w:color w:val="000000"/>
          <w:sz w:val="28"/>
          <w:szCs w:val="28"/>
          <w:shd w:val="clear" w:color="auto" w:fill="FFFFFF"/>
        </w:rPr>
        <w:t xml:space="preserve">могла быть разложена в ряд Тейлора на интервале </w:t>
      </w:r>
      <m:oMath>
        <m:r>
          <w:rPr>
            <w:rFonts w:ascii="Cambria Math" w:eastAsia="Times New Roman" w:hAnsi="Cambria Math" w:cs="Times New Roman"/>
            <w:color w:val="000000"/>
            <w:sz w:val="28"/>
            <w:szCs w:val="28"/>
            <w:shd w:val="clear" w:color="auto" w:fill="FFFFFF"/>
          </w:rPr>
          <m:t>(-R, +R)</m:t>
        </m:r>
      </m:oMath>
      <w:r w:rsidRPr="006947CD">
        <w:rPr>
          <w:rFonts w:ascii="Times New Roman" w:eastAsia="Times New Roman" w:hAnsi="Times New Roman" w:cs="Times New Roman"/>
          <w:color w:val="000000"/>
          <w:sz w:val="28"/>
          <w:szCs w:val="28"/>
          <w:shd w:val="clear" w:color="auto" w:fill="FFFFFF"/>
        </w:rPr>
        <w:t xml:space="preserve"> </w:t>
      </w:r>
      <w:r>
        <w:rPr>
          <w:rFonts w:ascii="Times New Roman" w:eastAsia="Times New Roman" w:hAnsi="Times New Roman" w:cs="Times New Roman"/>
          <w:color w:val="000000"/>
          <w:sz w:val="28"/>
          <w:szCs w:val="28"/>
          <w:shd w:val="clear" w:color="auto" w:fill="FFFFFF"/>
        </w:rPr>
        <w:t xml:space="preserve">(на множестве </w:t>
      </w:r>
      <m:oMath>
        <m:r>
          <w:rPr>
            <w:rFonts w:ascii="Cambria Math" w:eastAsia="Times New Roman" w:hAnsi="Cambria Math" w:cs="Times New Roman"/>
            <w:color w:val="000000"/>
            <w:sz w:val="28"/>
            <w:szCs w:val="28"/>
            <w:shd w:val="clear" w:color="auto" w:fill="FFFFFF"/>
          </w:rPr>
          <m:t>{x}</m:t>
        </m:r>
      </m:oMath>
      <w:r>
        <w:rPr>
          <w:rFonts w:ascii="Times New Roman" w:eastAsia="Times New Roman" w:hAnsi="Times New Roman" w:cs="Times New Roman"/>
          <w:color w:val="000000"/>
          <w:sz w:val="28"/>
          <w:szCs w:val="28"/>
          <w:shd w:val="clear" w:color="auto" w:fill="FFFFFF"/>
        </w:rPr>
        <w:t>)</w:t>
      </w:r>
      <w:r w:rsidRPr="006947CD">
        <w:rPr>
          <w:rFonts w:ascii="Times New Roman" w:eastAsia="Times New Roman" w:hAnsi="Times New Roman" w:cs="Times New Roman"/>
          <w:color w:val="000000"/>
          <w:sz w:val="28"/>
          <w:szCs w:val="28"/>
          <w:shd w:val="clear" w:color="auto" w:fill="FFFFFF"/>
        </w:rPr>
        <w:t xml:space="preserve">, </w:t>
      </w:r>
      <w:r>
        <w:rPr>
          <w:rFonts w:ascii="Times New Roman" w:eastAsia="Times New Roman" w:hAnsi="Times New Roman" w:cs="Times New Roman"/>
          <w:color w:val="000000"/>
          <w:sz w:val="28"/>
          <w:szCs w:val="28"/>
          <w:shd w:val="clear" w:color="auto" w:fill="FFFFFF"/>
        </w:rPr>
        <w:t xml:space="preserve">необходима и достаточно, чтобы остаточный член в формуле </w:t>
      </w:r>
      <w:proofErr w:type="spellStart"/>
      <w:r>
        <w:rPr>
          <w:rFonts w:ascii="Times New Roman" w:eastAsia="Times New Roman" w:hAnsi="Times New Roman" w:cs="Times New Roman"/>
          <w:color w:val="000000"/>
          <w:sz w:val="28"/>
          <w:szCs w:val="28"/>
          <w:shd w:val="clear" w:color="auto" w:fill="FFFFFF"/>
        </w:rPr>
        <w:t>Маклорена</w:t>
      </w:r>
      <w:proofErr w:type="spellEnd"/>
      <w:r>
        <w:rPr>
          <w:rFonts w:ascii="Times New Roman" w:eastAsia="Times New Roman" w:hAnsi="Times New Roman" w:cs="Times New Roman"/>
          <w:color w:val="000000"/>
          <w:sz w:val="28"/>
          <w:szCs w:val="28"/>
          <w:shd w:val="clear" w:color="auto" w:fill="FFFFFF"/>
        </w:rPr>
        <w:t xml:space="preserve"> для этой функции стремился к нулю на указанном интервале (указанном множестве).</w:t>
      </w:r>
      <w:r w:rsidR="00726136">
        <w:rPr>
          <w:rFonts w:ascii="Times New Roman" w:eastAsia="Times New Roman" w:hAnsi="Times New Roman" w:cs="Times New Roman"/>
          <w:color w:val="000000"/>
          <w:sz w:val="28"/>
          <w:szCs w:val="28"/>
          <w:shd w:val="clear" w:color="auto" w:fill="FFFFFF"/>
        </w:rPr>
        <w:t xml:space="preserve"> </w:t>
      </w:r>
      <w:r w:rsidR="006314B1" w:rsidRPr="000D7F1A">
        <w:rPr>
          <w:rFonts w:ascii="Times New Roman" w:eastAsia="Times New Roman" w:hAnsi="Times New Roman" w:cs="Times New Roman"/>
          <w:b/>
          <w:bCs/>
          <w:color w:val="000000"/>
          <w:sz w:val="28"/>
          <w:szCs w:val="28"/>
          <w:shd w:val="clear" w:color="auto" w:fill="FFFFFF"/>
        </w:rPr>
        <w:t>[5]</w:t>
      </w:r>
      <w:r w:rsidR="00726136">
        <w:rPr>
          <w:rFonts w:ascii="Times New Roman" w:eastAsia="Times New Roman" w:hAnsi="Times New Roman" w:cs="Times New Roman"/>
          <w:color w:val="000000"/>
          <w:sz w:val="28"/>
          <w:szCs w:val="28"/>
          <w:shd w:val="clear" w:color="auto" w:fill="FFFFFF"/>
        </w:rPr>
        <w:t xml:space="preserve"> </w:t>
      </w:r>
      <w:r w:rsidR="003C22EF">
        <w:rPr>
          <w:rFonts w:ascii="Times New Roman" w:eastAsia="Times New Roman" w:hAnsi="Times New Roman" w:cs="Times New Roman"/>
          <w:color w:val="000000"/>
          <w:sz w:val="28"/>
          <w:szCs w:val="28"/>
          <w:shd w:val="clear" w:color="auto" w:fill="FFFFFF"/>
        </w:rPr>
        <w:t xml:space="preserve"> </w:t>
      </w:r>
    </w:p>
    <w:p w14:paraId="6F24CD75" w14:textId="7F4A37C8" w:rsidR="00725297" w:rsidRDefault="006314B1" w:rsidP="00725297">
      <w:pPr>
        <w:pStyle w:val="1"/>
        <w:numPr>
          <w:ilvl w:val="1"/>
          <w:numId w:val="9"/>
        </w:numPr>
        <w:rPr>
          <w:rFonts w:ascii="Times New Roman" w:eastAsia="Times New Roman" w:hAnsi="Times New Roman" w:cs="Times New Roman"/>
          <w:b/>
          <w:bCs/>
          <w:color w:val="auto"/>
          <w:sz w:val="28"/>
          <w:szCs w:val="28"/>
          <w:shd w:val="clear" w:color="auto" w:fill="FFFFFF"/>
        </w:rPr>
      </w:pPr>
      <w:bookmarkStart w:id="35" w:name="_Toc154634497"/>
      <w:bookmarkStart w:id="36" w:name="_Toc154634637"/>
      <w:bookmarkStart w:id="37" w:name="_Toc154634856"/>
      <w:r w:rsidRPr="00725297">
        <w:rPr>
          <w:rFonts w:ascii="Times New Roman" w:eastAsia="Times New Roman" w:hAnsi="Times New Roman" w:cs="Times New Roman"/>
          <w:b/>
          <w:bCs/>
          <w:color w:val="auto"/>
          <w:sz w:val="28"/>
          <w:szCs w:val="28"/>
          <w:shd w:val="clear" w:color="auto" w:fill="FFFFFF"/>
        </w:rPr>
        <w:t xml:space="preserve">Ряд Тейлора и </w:t>
      </w:r>
      <w:proofErr w:type="spellStart"/>
      <w:r w:rsidRPr="00725297">
        <w:rPr>
          <w:rFonts w:ascii="Times New Roman" w:eastAsia="Times New Roman" w:hAnsi="Times New Roman" w:cs="Times New Roman"/>
          <w:b/>
          <w:bCs/>
          <w:color w:val="auto"/>
          <w:sz w:val="28"/>
          <w:szCs w:val="28"/>
          <w:shd w:val="clear" w:color="auto" w:fill="FFFFFF"/>
        </w:rPr>
        <w:t>Маклорена</w:t>
      </w:r>
      <w:bookmarkEnd w:id="35"/>
      <w:bookmarkEnd w:id="36"/>
      <w:bookmarkEnd w:id="37"/>
      <w:proofErr w:type="spellEnd"/>
    </w:p>
    <w:p w14:paraId="5E1B91B6" w14:textId="77777777" w:rsidR="00725297" w:rsidRPr="00725297" w:rsidRDefault="00725297" w:rsidP="00725297"/>
    <w:p w14:paraId="2DE27140" w14:textId="15768151" w:rsidR="00725297" w:rsidRPr="00725297" w:rsidRDefault="00725297" w:rsidP="00725297">
      <w:pPr>
        <w:pStyle w:val="2"/>
        <w:numPr>
          <w:ilvl w:val="2"/>
          <w:numId w:val="9"/>
        </w:numPr>
        <w:rPr>
          <w:rFonts w:ascii="Times New Roman" w:eastAsia="Times New Roman" w:hAnsi="Times New Roman" w:cs="Times New Roman"/>
          <w:b/>
          <w:bCs/>
          <w:color w:val="auto"/>
          <w:shd w:val="clear" w:color="auto" w:fill="FFFFFF"/>
        </w:rPr>
      </w:pPr>
      <w:bookmarkStart w:id="38" w:name="_Toc154634857"/>
      <w:r>
        <w:rPr>
          <w:rFonts w:ascii="Times New Roman" w:eastAsia="Times New Roman" w:hAnsi="Times New Roman" w:cs="Times New Roman"/>
          <w:b/>
          <w:bCs/>
          <w:color w:val="auto"/>
          <w:shd w:val="clear" w:color="auto" w:fill="FFFFFF"/>
        </w:rPr>
        <w:t xml:space="preserve">Понятие ряда Тейлора и </w:t>
      </w:r>
      <w:proofErr w:type="spellStart"/>
      <w:r>
        <w:rPr>
          <w:rFonts w:ascii="Times New Roman" w:eastAsia="Times New Roman" w:hAnsi="Times New Roman" w:cs="Times New Roman"/>
          <w:b/>
          <w:bCs/>
          <w:color w:val="auto"/>
          <w:shd w:val="clear" w:color="auto" w:fill="FFFFFF"/>
        </w:rPr>
        <w:t>Маклорена</w:t>
      </w:r>
      <w:bookmarkEnd w:id="38"/>
      <w:proofErr w:type="spellEnd"/>
    </w:p>
    <w:p w14:paraId="752FAA2E" w14:textId="77777777" w:rsidR="00725297" w:rsidRPr="00725297" w:rsidRDefault="00725297" w:rsidP="00725297"/>
    <w:p w14:paraId="010905AC" w14:textId="6073A866" w:rsidR="006314B1" w:rsidRDefault="006314B1" w:rsidP="006314B1">
      <w:pPr>
        <w:spacing w:before="240" w:after="240" w:line="24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b/>
          <w:bCs/>
          <w:color w:val="000000"/>
          <w:sz w:val="28"/>
          <w:szCs w:val="28"/>
          <w:shd w:val="clear" w:color="auto" w:fill="FFFFFF"/>
        </w:rPr>
        <w:tab/>
      </w:r>
      <w:r>
        <w:rPr>
          <w:rFonts w:ascii="Times New Roman" w:eastAsia="Times New Roman" w:hAnsi="Times New Roman" w:cs="Times New Roman"/>
          <w:color w:val="000000"/>
          <w:sz w:val="28"/>
          <w:szCs w:val="28"/>
          <w:shd w:val="clear" w:color="auto" w:fill="FFFFFF"/>
        </w:rPr>
        <w:t xml:space="preserve">Для функции </w:t>
      </w:r>
      <m:oMath>
        <m:r>
          <w:rPr>
            <w:rFonts w:ascii="Cambria Math" w:eastAsia="Times New Roman" w:hAnsi="Cambria Math" w:cs="Times New Roman"/>
            <w:color w:val="000000"/>
            <w:sz w:val="28"/>
            <w:szCs w:val="28"/>
            <w:shd w:val="clear" w:color="auto" w:fill="FFFFFF"/>
          </w:rPr>
          <m:t>f(x)</m:t>
        </m:r>
      </m:oMath>
      <w:r w:rsidRPr="006314B1">
        <w:rPr>
          <w:rFonts w:ascii="Times New Roman" w:eastAsia="Times New Roman" w:hAnsi="Times New Roman" w:cs="Times New Roman"/>
          <w:color w:val="000000"/>
          <w:sz w:val="28"/>
          <w:szCs w:val="28"/>
          <w:shd w:val="clear" w:color="auto" w:fill="FFFFFF"/>
        </w:rPr>
        <w:t xml:space="preserve">, </w:t>
      </w:r>
      <w:r>
        <w:rPr>
          <w:rFonts w:ascii="Times New Roman" w:eastAsia="Times New Roman" w:hAnsi="Times New Roman" w:cs="Times New Roman"/>
          <w:color w:val="000000"/>
          <w:sz w:val="28"/>
          <w:szCs w:val="28"/>
          <w:shd w:val="clear" w:color="auto" w:fill="FFFFFF"/>
        </w:rPr>
        <w:t xml:space="preserve">имеющей все производные до </w:t>
      </w:r>
      <m:oMath>
        <m:r>
          <w:rPr>
            <w:rFonts w:ascii="Cambria Math" w:eastAsia="Times New Roman" w:hAnsi="Cambria Math" w:cs="Times New Roman"/>
            <w:color w:val="000000"/>
            <w:sz w:val="28"/>
            <w:szCs w:val="28"/>
            <w:shd w:val="clear" w:color="auto" w:fill="FFFFFF"/>
          </w:rPr>
          <m:t>(n+1)</m:t>
        </m:r>
      </m:oMath>
      <w:r w:rsidRPr="006314B1">
        <w:rPr>
          <w:rFonts w:ascii="Times New Roman" w:eastAsia="Times New Roman" w:hAnsi="Times New Roman" w:cs="Times New Roman"/>
          <w:color w:val="000000"/>
          <w:sz w:val="28"/>
          <w:szCs w:val="28"/>
          <w:shd w:val="clear" w:color="auto" w:fill="FFFFFF"/>
        </w:rPr>
        <w:t>-</w:t>
      </w:r>
      <w:r>
        <w:rPr>
          <w:rFonts w:ascii="Times New Roman" w:eastAsia="Times New Roman" w:hAnsi="Times New Roman" w:cs="Times New Roman"/>
          <w:color w:val="000000"/>
          <w:sz w:val="28"/>
          <w:szCs w:val="28"/>
          <w:shd w:val="clear" w:color="auto" w:fill="FFFFFF"/>
        </w:rPr>
        <w:t xml:space="preserve">го порядка включительно, в окрестности точки </w:t>
      </w:r>
      <m:oMath>
        <m:r>
          <w:rPr>
            <w:rFonts w:ascii="Cambria Math" w:eastAsia="Times New Roman" w:hAnsi="Cambria Math" w:cs="Times New Roman"/>
            <w:color w:val="000000"/>
            <w:sz w:val="28"/>
            <w:szCs w:val="28"/>
            <w:shd w:val="clear" w:color="auto" w:fill="FFFFFF"/>
          </w:rPr>
          <m:t>x=a</m:t>
        </m:r>
      </m:oMath>
      <w:r w:rsidRPr="006314B1">
        <w:rPr>
          <w:rFonts w:ascii="Times New Roman" w:eastAsia="Times New Roman" w:hAnsi="Times New Roman" w:cs="Times New Roman"/>
          <w:color w:val="000000"/>
          <w:sz w:val="28"/>
          <w:szCs w:val="28"/>
          <w:shd w:val="clear" w:color="auto" w:fill="FFFFFF"/>
        </w:rPr>
        <w:t xml:space="preserve"> </w:t>
      </w:r>
      <w:r>
        <w:rPr>
          <w:rFonts w:ascii="Times New Roman" w:eastAsia="Times New Roman" w:hAnsi="Times New Roman" w:cs="Times New Roman"/>
          <w:color w:val="000000"/>
          <w:sz w:val="28"/>
          <w:szCs w:val="28"/>
          <w:shd w:val="clear" w:color="auto" w:fill="FFFFFF"/>
        </w:rPr>
        <w:t xml:space="preserve">(т. е. на некотором интервале, содержащем точку </w:t>
      </w:r>
      <m:oMath>
        <m:r>
          <w:rPr>
            <w:rFonts w:ascii="Cambria Math" w:eastAsia="Times New Roman" w:hAnsi="Cambria Math" w:cs="Times New Roman"/>
            <w:color w:val="000000"/>
            <w:sz w:val="28"/>
            <w:szCs w:val="28"/>
            <w:shd w:val="clear" w:color="auto" w:fill="FFFFFF"/>
          </w:rPr>
          <m:t>x=a</m:t>
        </m:r>
      </m:oMath>
      <w:r>
        <w:rPr>
          <w:rFonts w:ascii="Times New Roman" w:eastAsia="Times New Roman" w:hAnsi="Times New Roman" w:cs="Times New Roman"/>
          <w:color w:val="000000"/>
          <w:sz w:val="28"/>
          <w:szCs w:val="28"/>
          <w:shd w:val="clear" w:color="auto" w:fill="FFFFFF"/>
        </w:rPr>
        <w:t>)</w:t>
      </w:r>
      <w:r w:rsidRPr="006314B1">
        <w:rPr>
          <w:rFonts w:ascii="Times New Roman" w:eastAsia="Times New Roman" w:hAnsi="Times New Roman" w:cs="Times New Roman"/>
          <w:color w:val="000000"/>
          <w:sz w:val="28"/>
          <w:szCs w:val="28"/>
          <w:shd w:val="clear" w:color="auto" w:fill="FFFFFF"/>
        </w:rPr>
        <w:t xml:space="preserve"> </w:t>
      </w:r>
      <w:r>
        <w:rPr>
          <w:rFonts w:ascii="Times New Roman" w:eastAsia="Times New Roman" w:hAnsi="Times New Roman" w:cs="Times New Roman"/>
          <w:color w:val="000000"/>
          <w:sz w:val="28"/>
          <w:szCs w:val="28"/>
          <w:shd w:val="clear" w:color="auto" w:fill="FFFFFF"/>
        </w:rPr>
        <w:t>справедлива формула Тейлора</w:t>
      </w:r>
      <w:r w:rsidRPr="006314B1">
        <w:rPr>
          <w:rFonts w:ascii="Times New Roman" w:eastAsia="Times New Roman" w:hAnsi="Times New Roman" w:cs="Times New Roman"/>
          <w:color w:val="000000"/>
          <w:sz w:val="28"/>
          <w:szCs w:val="28"/>
          <w:shd w:val="clear" w:color="auto" w:fill="FFFFFF"/>
        </w:rPr>
        <w:t>:</w:t>
      </w:r>
    </w:p>
    <w:p w14:paraId="5010409F" w14:textId="523F70C4" w:rsidR="006314B1" w:rsidRPr="00942FA1" w:rsidRDefault="00000000" w:rsidP="006314B1">
      <w:pPr>
        <w:spacing w:before="240" w:after="240" w:line="240" w:lineRule="auto"/>
        <w:rPr>
          <w:rFonts w:ascii="Times New Roman" w:eastAsia="Times New Roman" w:hAnsi="Times New Roman" w:cs="Times New Roman"/>
          <w:color w:val="000000"/>
          <w:sz w:val="28"/>
          <w:szCs w:val="28"/>
          <w:shd w:val="clear" w:color="auto" w:fill="FFFFFF"/>
        </w:rPr>
      </w:pPr>
      <m:oMathPara>
        <m:oMath>
          <m:eqArr>
            <m:eqArrPr>
              <m:maxDist m:val="1"/>
              <m:ctrlPr>
                <w:rPr>
                  <w:rFonts w:ascii="Cambria Math" w:eastAsia="Times New Roman" w:hAnsi="Cambria Math" w:cs="Times New Roman"/>
                  <w:i/>
                  <w:color w:val="000000"/>
                  <w:sz w:val="28"/>
                  <w:szCs w:val="28"/>
                  <w:shd w:val="clear" w:color="auto" w:fill="FFFFFF"/>
                </w:rPr>
              </m:ctrlPr>
            </m:eqArrPr>
            <m:e>
              <m:r>
                <w:rPr>
                  <w:rFonts w:ascii="Cambria Math" w:eastAsia="Times New Roman" w:hAnsi="Cambria Math" w:cs="Times New Roman"/>
                  <w:color w:val="000000"/>
                  <w:sz w:val="28"/>
                  <w:szCs w:val="28"/>
                  <w:shd w:val="clear" w:color="auto" w:fill="FFFFFF"/>
                </w:rPr>
                <m:t>f</m:t>
              </m:r>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m:t>
                  </m:r>
                </m:e>
              </m:d>
              <m:r>
                <w:rPr>
                  <w:rFonts w:ascii="Cambria Math" w:eastAsia="Times New Roman" w:hAnsi="Cambria Math" w:cs="Times New Roman"/>
                  <w:color w:val="000000"/>
                  <w:sz w:val="28"/>
                  <w:szCs w:val="28"/>
                  <w:shd w:val="clear" w:color="auto" w:fill="FFFFFF"/>
                </w:rPr>
                <m:t>=f</m:t>
              </m:r>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a</m:t>
                  </m:r>
                </m:e>
              </m:d>
              <m:r>
                <w:rPr>
                  <w:rFonts w:ascii="Cambria Math" w:eastAsia="Times New Roman" w:hAnsi="Cambria Math" w:cs="Times New Roman"/>
                  <w:color w:val="000000"/>
                  <w:sz w:val="28"/>
                  <w:szCs w:val="28"/>
                  <w:shd w:val="clear" w:color="auto" w:fill="FFFFFF"/>
                </w:rPr>
                <m:t>+</m:t>
              </m:r>
              <m:f>
                <m:fPr>
                  <m:ctrlPr>
                    <w:rPr>
                      <w:rFonts w:ascii="Cambria Math" w:eastAsia="Times New Roman" w:hAnsi="Cambria Math" w:cs="Times New Roman"/>
                      <w:i/>
                      <w:color w:val="000000"/>
                      <w:sz w:val="28"/>
                      <w:szCs w:val="28"/>
                      <w:shd w:val="clear" w:color="auto" w:fill="FFFFFF"/>
                    </w:rPr>
                  </m:ctrlPr>
                </m:fPr>
                <m:num>
                  <m:r>
                    <w:rPr>
                      <w:rFonts w:ascii="Cambria Math" w:eastAsia="Times New Roman" w:hAnsi="Cambria Math" w:cs="Times New Roman"/>
                      <w:color w:val="000000"/>
                      <w:sz w:val="28"/>
                      <w:szCs w:val="28"/>
                      <w:shd w:val="clear" w:color="auto" w:fill="FFFFFF"/>
                    </w:rPr>
                    <m:t>x-a</m:t>
                  </m:r>
                </m:num>
                <m:den>
                  <m:r>
                    <w:rPr>
                      <w:rFonts w:ascii="Cambria Math" w:eastAsia="Times New Roman" w:hAnsi="Cambria Math" w:cs="Times New Roman"/>
                      <w:color w:val="000000"/>
                      <w:sz w:val="28"/>
                      <w:szCs w:val="28"/>
                      <w:shd w:val="clear" w:color="auto" w:fill="FFFFFF"/>
                    </w:rPr>
                    <m:t>1</m:t>
                  </m:r>
                </m:den>
              </m:f>
              <m:sSup>
                <m:sSupPr>
                  <m:ctrlPr>
                    <w:rPr>
                      <w:rFonts w:ascii="Cambria Math" w:eastAsia="Times New Roman" w:hAnsi="Cambria Math" w:cs="Times New Roman"/>
                      <w:i/>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f</m:t>
                  </m:r>
                </m:e>
                <m:sup>
                  <m:r>
                    <w:rPr>
                      <w:rFonts w:ascii="Cambria Math" w:eastAsia="Times New Roman" w:hAnsi="Cambria Math" w:cs="Times New Roman"/>
                      <w:color w:val="000000"/>
                      <w:sz w:val="28"/>
                      <w:szCs w:val="28"/>
                      <w:shd w:val="clear" w:color="auto" w:fill="FFFFFF"/>
                    </w:rPr>
                    <m:t>'</m:t>
                  </m:r>
                </m:sup>
              </m:sSup>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a</m:t>
                  </m:r>
                </m:e>
              </m:d>
              <m:r>
                <w:rPr>
                  <w:rFonts w:ascii="Cambria Math" w:eastAsia="Times New Roman" w:hAnsi="Cambria Math" w:cs="Times New Roman"/>
                  <w:color w:val="000000"/>
                  <w:sz w:val="28"/>
                  <w:szCs w:val="28"/>
                  <w:shd w:val="clear" w:color="auto" w:fill="FFFFFF"/>
                </w:rPr>
                <m:t>+</m:t>
              </m:r>
              <m:f>
                <m:fPr>
                  <m:ctrlPr>
                    <w:rPr>
                      <w:rFonts w:ascii="Cambria Math" w:eastAsia="Times New Roman" w:hAnsi="Cambria Math" w:cs="Times New Roman"/>
                      <w:i/>
                      <w:color w:val="000000"/>
                      <w:sz w:val="28"/>
                      <w:szCs w:val="28"/>
                      <w:shd w:val="clear" w:color="auto" w:fill="FFFFFF"/>
                    </w:rPr>
                  </m:ctrlPr>
                </m:fPr>
                <m:num>
                  <m:sSup>
                    <m:sSupPr>
                      <m:ctrlPr>
                        <w:rPr>
                          <w:rFonts w:ascii="Cambria Math" w:eastAsia="Times New Roman" w:hAnsi="Cambria Math" w:cs="Times New Roman"/>
                          <w:i/>
                          <w:color w:val="000000"/>
                          <w:sz w:val="28"/>
                          <w:szCs w:val="28"/>
                          <w:shd w:val="clear" w:color="auto" w:fill="FFFFFF"/>
                        </w:rPr>
                      </m:ctrlPr>
                    </m:sSupPr>
                    <m:e>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x-a</m:t>
                          </m:r>
                        </m:e>
                      </m:d>
                    </m:e>
                    <m:sup>
                      <m:r>
                        <w:rPr>
                          <w:rFonts w:ascii="Cambria Math" w:eastAsia="Times New Roman" w:hAnsi="Cambria Math" w:cs="Times New Roman"/>
                          <w:color w:val="000000"/>
                          <w:sz w:val="28"/>
                          <w:szCs w:val="28"/>
                          <w:shd w:val="clear" w:color="auto" w:fill="FFFFFF"/>
                        </w:rPr>
                        <m:t>2</m:t>
                      </m:r>
                    </m:sup>
                  </m:sSup>
                </m:num>
                <m:den>
                  <m:r>
                    <w:rPr>
                      <w:rFonts w:ascii="Cambria Math" w:eastAsia="Times New Roman" w:hAnsi="Cambria Math" w:cs="Times New Roman"/>
                      <w:color w:val="000000"/>
                      <w:sz w:val="28"/>
                      <w:szCs w:val="28"/>
                      <w:shd w:val="clear" w:color="auto" w:fill="FFFFFF"/>
                    </w:rPr>
                    <m:t>2</m:t>
                  </m:r>
                </m:den>
              </m:f>
              <m:sSup>
                <m:sSupPr>
                  <m:ctrlPr>
                    <w:rPr>
                      <w:rFonts w:ascii="Cambria Math" w:eastAsia="Times New Roman" w:hAnsi="Cambria Math" w:cs="Times New Roman"/>
                      <w:i/>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f</m:t>
                  </m:r>
                </m:e>
                <m:sup>
                  <m:r>
                    <w:rPr>
                      <w:rFonts w:ascii="Cambria Math" w:eastAsia="Times New Roman" w:hAnsi="Cambria Math" w:cs="Times New Roman"/>
                      <w:color w:val="000000"/>
                      <w:sz w:val="28"/>
                      <w:szCs w:val="28"/>
                      <w:shd w:val="clear" w:color="auto" w:fill="FFFFFF"/>
                    </w:rPr>
                    <m:t>''</m:t>
                  </m:r>
                </m:sup>
              </m:sSup>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a</m:t>
                  </m:r>
                </m:e>
              </m:d>
              <m:r>
                <w:rPr>
                  <w:rFonts w:ascii="Cambria Math" w:eastAsia="Times New Roman" w:hAnsi="Cambria Math" w:cs="Times New Roman"/>
                  <w:color w:val="000000"/>
                  <w:sz w:val="28"/>
                  <w:szCs w:val="28"/>
                  <w:shd w:val="clear" w:color="auto" w:fill="FFFFFF"/>
                </w:rPr>
                <m:t>+…+</m:t>
              </m:r>
              <m:f>
                <m:fPr>
                  <m:ctrlPr>
                    <w:rPr>
                      <w:rFonts w:ascii="Cambria Math" w:eastAsia="Times New Roman" w:hAnsi="Cambria Math" w:cs="Times New Roman"/>
                      <w:i/>
                      <w:color w:val="000000"/>
                      <w:sz w:val="28"/>
                      <w:szCs w:val="28"/>
                      <w:shd w:val="clear" w:color="auto" w:fill="FFFFFF"/>
                    </w:rPr>
                  </m:ctrlPr>
                </m:fPr>
                <m:num>
                  <m:sSup>
                    <m:sSupPr>
                      <m:ctrlPr>
                        <w:rPr>
                          <w:rFonts w:ascii="Cambria Math" w:eastAsia="Times New Roman" w:hAnsi="Cambria Math" w:cs="Times New Roman"/>
                          <w:i/>
                          <w:color w:val="000000"/>
                          <w:sz w:val="28"/>
                          <w:szCs w:val="28"/>
                          <w:shd w:val="clear" w:color="auto" w:fill="FFFFFF"/>
                        </w:rPr>
                      </m:ctrlPr>
                    </m:sSupPr>
                    <m:e>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x-a</m:t>
                          </m:r>
                        </m:e>
                      </m:d>
                    </m:e>
                    <m:sup>
                      <m:r>
                        <w:rPr>
                          <w:rFonts w:ascii="Cambria Math" w:eastAsia="Times New Roman" w:hAnsi="Cambria Math" w:cs="Times New Roman"/>
                          <w:color w:val="000000"/>
                          <w:sz w:val="28"/>
                          <w:szCs w:val="28"/>
                          <w:shd w:val="clear" w:color="auto" w:fill="FFFFFF"/>
                        </w:rPr>
                        <m:t>n</m:t>
                      </m:r>
                    </m:sup>
                  </m:sSup>
                </m:num>
                <m:den>
                  <m:r>
                    <w:rPr>
                      <w:rFonts w:ascii="Cambria Math" w:eastAsia="Times New Roman" w:hAnsi="Cambria Math" w:cs="Times New Roman"/>
                      <w:color w:val="000000"/>
                      <w:sz w:val="28"/>
                      <w:szCs w:val="28"/>
                      <w:shd w:val="clear" w:color="auto" w:fill="FFFFFF"/>
                    </w:rPr>
                    <m:t>n!</m:t>
                  </m:r>
                </m:den>
              </m:f>
              <m:sSup>
                <m:sSupPr>
                  <m:ctrlPr>
                    <w:rPr>
                      <w:rFonts w:ascii="Cambria Math" w:eastAsia="Times New Roman" w:hAnsi="Cambria Math" w:cs="Times New Roman"/>
                      <w:i/>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f</m:t>
                  </m:r>
                </m:e>
                <m:sup>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n</m:t>
                      </m:r>
                    </m:e>
                  </m:d>
                </m:sup>
              </m:sSup>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a</m:t>
                  </m:r>
                </m:e>
              </m:d>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R</m:t>
                  </m:r>
                </m:e>
                <m:sub>
                  <m:r>
                    <w:rPr>
                      <w:rFonts w:ascii="Cambria Math" w:eastAsia="Times New Roman" w:hAnsi="Cambria Math" w:cs="Times New Roman"/>
                      <w:color w:val="000000"/>
                      <w:sz w:val="28"/>
                      <w:szCs w:val="28"/>
                      <w:shd w:val="clear" w:color="auto" w:fill="FFFFFF"/>
                    </w:rPr>
                    <m:t>n</m:t>
                  </m:r>
                </m:sub>
              </m:sSub>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m:t>
                  </m:r>
                </m:e>
              </m:d>
              <m:r>
                <w:rPr>
                  <w:rFonts w:ascii="Cambria Math" w:eastAsia="Times New Roman" w:hAnsi="Cambria Math" w:cs="Times New Roman"/>
                  <w:color w:val="000000"/>
                  <w:sz w:val="28"/>
                  <w:szCs w:val="28"/>
                  <w:shd w:val="clear" w:color="auto" w:fill="FFFFFF"/>
                </w:rPr>
                <m:t>, ####</m:t>
              </m:r>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1</m:t>
                  </m:r>
                </m:e>
              </m:d>
            </m:e>
          </m:eqArr>
        </m:oMath>
      </m:oMathPara>
    </w:p>
    <w:p w14:paraId="06C6DEBA" w14:textId="77777777" w:rsidR="00942FA1" w:rsidRPr="00942FA1" w:rsidRDefault="00942FA1" w:rsidP="006314B1">
      <w:pPr>
        <w:spacing w:before="240" w:after="240" w:line="240" w:lineRule="auto"/>
        <w:rPr>
          <w:rFonts w:ascii="Times New Roman" w:eastAsia="Times New Roman" w:hAnsi="Times New Roman" w:cs="Times New Roman"/>
          <w:color w:val="000000"/>
          <w:sz w:val="28"/>
          <w:szCs w:val="28"/>
          <w:shd w:val="clear" w:color="auto" w:fill="FFFFFF"/>
        </w:rPr>
      </w:pPr>
    </w:p>
    <w:p w14:paraId="763D2751" w14:textId="18D7F9A6" w:rsidR="006314B1" w:rsidRDefault="006314B1" w:rsidP="006314B1">
      <w:pPr>
        <w:spacing w:before="240" w:after="240" w:line="24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 xml:space="preserve">где так называемый остаточный член </w:t>
      </w:r>
      <m:oMath>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R</m:t>
            </m:r>
          </m:e>
          <m:sub>
            <m:r>
              <w:rPr>
                <w:rFonts w:ascii="Cambria Math" w:eastAsia="Times New Roman" w:hAnsi="Cambria Math" w:cs="Times New Roman"/>
                <w:color w:val="000000"/>
                <w:sz w:val="28"/>
                <w:szCs w:val="28"/>
                <w:shd w:val="clear" w:color="auto" w:fill="FFFFFF"/>
              </w:rPr>
              <m:t>n</m:t>
            </m:r>
          </m:sub>
        </m:sSub>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m:t>
            </m:r>
          </m:e>
        </m:d>
      </m:oMath>
      <w:r>
        <w:rPr>
          <w:rFonts w:ascii="Times New Roman" w:eastAsia="Times New Roman" w:hAnsi="Times New Roman" w:cs="Times New Roman"/>
          <w:color w:val="000000"/>
          <w:sz w:val="28"/>
          <w:szCs w:val="28"/>
          <w:shd w:val="clear" w:color="auto" w:fill="FFFFFF"/>
        </w:rPr>
        <w:t xml:space="preserve"> вычисляется по формуле</w:t>
      </w:r>
    </w:p>
    <w:p w14:paraId="1C7CA8A3" w14:textId="7663B0FD" w:rsidR="006314B1" w:rsidRPr="006314B1" w:rsidRDefault="00000000" w:rsidP="006314B1">
      <w:pPr>
        <w:spacing w:before="240" w:after="240" w:line="240" w:lineRule="auto"/>
        <w:rPr>
          <w:rFonts w:ascii="Times New Roman" w:eastAsia="Times New Roman" w:hAnsi="Times New Roman" w:cs="Times New Roman"/>
          <w:i/>
          <w:color w:val="000000"/>
          <w:sz w:val="28"/>
          <w:szCs w:val="28"/>
          <w:shd w:val="clear" w:color="auto" w:fill="FFFFFF"/>
        </w:rPr>
      </w:pPr>
      <m:oMathPara>
        <m:oMath>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R</m:t>
              </m:r>
            </m:e>
            <m:sub>
              <m:r>
                <w:rPr>
                  <w:rFonts w:ascii="Cambria Math" w:eastAsia="Times New Roman" w:hAnsi="Cambria Math" w:cs="Times New Roman"/>
                  <w:color w:val="000000"/>
                  <w:sz w:val="28"/>
                  <w:szCs w:val="28"/>
                  <w:shd w:val="clear" w:color="auto" w:fill="FFFFFF"/>
                </w:rPr>
                <m:t>n</m:t>
              </m:r>
            </m:sub>
          </m:sSub>
          <m:r>
            <w:rPr>
              <w:rFonts w:ascii="Cambria Math" w:eastAsia="Times New Roman" w:hAnsi="Cambria Math" w:cs="Times New Roman"/>
              <w:color w:val="000000"/>
              <w:sz w:val="28"/>
              <w:szCs w:val="28"/>
              <w:shd w:val="clear" w:color="auto" w:fill="FFFFFF"/>
            </w:rPr>
            <m:t>=</m:t>
          </m:r>
          <m:f>
            <m:fPr>
              <m:ctrlPr>
                <w:rPr>
                  <w:rFonts w:ascii="Cambria Math" w:eastAsia="Times New Roman" w:hAnsi="Cambria Math" w:cs="Times New Roman"/>
                  <w:i/>
                  <w:color w:val="000000"/>
                  <w:sz w:val="28"/>
                  <w:szCs w:val="28"/>
                  <w:shd w:val="clear" w:color="auto" w:fill="FFFFFF"/>
                </w:rPr>
              </m:ctrlPr>
            </m:fPr>
            <m:num>
              <m:sSup>
                <m:sSupPr>
                  <m:ctrlPr>
                    <w:rPr>
                      <w:rFonts w:ascii="Cambria Math" w:eastAsia="Times New Roman" w:hAnsi="Cambria Math" w:cs="Times New Roman"/>
                      <w:i/>
                      <w:color w:val="000000"/>
                      <w:sz w:val="28"/>
                      <w:szCs w:val="28"/>
                      <w:shd w:val="clear" w:color="auto" w:fill="FFFFFF"/>
                    </w:rPr>
                  </m:ctrlPr>
                </m:sSupPr>
                <m:e>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x-a</m:t>
                      </m:r>
                    </m:e>
                  </m:d>
                </m:e>
                <m:sup>
                  <m:r>
                    <w:rPr>
                      <w:rFonts w:ascii="Cambria Math" w:eastAsia="Times New Roman" w:hAnsi="Cambria Math" w:cs="Times New Roman"/>
                      <w:color w:val="000000"/>
                      <w:sz w:val="28"/>
                      <w:szCs w:val="28"/>
                      <w:shd w:val="clear" w:color="auto" w:fill="FFFFFF"/>
                    </w:rPr>
                    <m:t>n+1</m:t>
                  </m:r>
                </m:sup>
              </m:sSup>
            </m:num>
            <m:den>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n+1</m:t>
                  </m:r>
                </m:e>
              </m:d>
              <m:r>
                <w:rPr>
                  <w:rFonts w:ascii="Cambria Math" w:eastAsia="Times New Roman" w:hAnsi="Cambria Math" w:cs="Times New Roman"/>
                  <w:color w:val="000000"/>
                  <w:sz w:val="28"/>
                  <w:szCs w:val="28"/>
                  <w:shd w:val="clear" w:color="auto" w:fill="FFFFFF"/>
                </w:rPr>
                <m:t>!</m:t>
              </m:r>
            </m:den>
          </m:f>
          <m:sSup>
            <m:sSupPr>
              <m:ctrlPr>
                <w:rPr>
                  <w:rFonts w:ascii="Cambria Math" w:eastAsia="Times New Roman" w:hAnsi="Cambria Math" w:cs="Times New Roman"/>
                  <w:i/>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f</m:t>
              </m:r>
            </m:e>
            <m:sup>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n+1</m:t>
                  </m:r>
                </m:e>
              </m:d>
            </m:sup>
          </m:sSup>
          <m:d>
            <m:dPr>
              <m:begChr m:val="["/>
              <m:endChr m:val="]"/>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a+θ</m:t>
              </m:r>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x-a</m:t>
                  </m:r>
                </m:e>
              </m:d>
            </m:e>
          </m:d>
          <m:r>
            <w:rPr>
              <w:rFonts w:ascii="Cambria Math" w:eastAsia="Times New Roman" w:hAnsi="Cambria Math" w:cs="Times New Roman"/>
              <w:color w:val="000000"/>
              <w:sz w:val="28"/>
              <w:szCs w:val="28"/>
              <w:shd w:val="clear" w:color="auto" w:fill="FFFFFF"/>
            </w:rPr>
            <m:t>, 0&lt;θ&lt;1.</m:t>
          </m:r>
        </m:oMath>
      </m:oMathPara>
    </w:p>
    <w:p w14:paraId="6989CD99" w14:textId="1A95F657" w:rsidR="006314B1" w:rsidRDefault="006314B1" w:rsidP="006314B1">
      <w:pPr>
        <w:spacing w:before="240" w:after="240" w:line="240" w:lineRule="auto"/>
        <w:rPr>
          <w:rFonts w:ascii="Times New Roman" w:eastAsia="Times New Roman" w:hAnsi="Times New Roman" w:cs="Times New Roman"/>
          <w:iCs/>
          <w:color w:val="000000"/>
          <w:sz w:val="28"/>
          <w:szCs w:val="28"/>
          <w:shd w:val="clear" w:color="auto" w:fill="FFFFFF"/>
        </w:rPr>
      </w:pPr>
      <w:r>
        <w:rPr>
          <w:rFonts w:ascii="Times New Roman" w:eastAsia="Times New Roman" w:hAnsi="Times New Roman" w:cs="Times New Roman"/>
          <w:iCs/>
          <w:color w:val="000000"/>
          <w:sz w:val="28"/>
          <w:szCs w:val="28"/>
          <w:shd w:val="clear" w:color="auto" w:fill="FFFFFF"/>
        </w:rPr>
        <w:tab/>
        <w:t xml:space="preserve">Если функция </w:t>
      </w:r>
      <m:oMath>
        <m:r>
          <w:rPr>
            <w:rFonts w:ascii="Cambria Math" w:eastAsia="Times New Roman" w:hAnsi="Cambria Math" w:cs="Times New Roman"/>
            <w:color w:val="000000"/>
            <w:sz w:val="28"/>
            <w:szCs w:val="28"/>
            <w:shd w:val="clear" w:color="auto" w:fill="FFFFFF"/>
          </w:rPr>
          <m:t>f</m:t>
        </m:r>
        <m:d>
          <m:dPr>
            <m:ctrlPr>
              <w:rPr>
                <w:rFonts w:ascii="Cambria Math" w:eastAsia="Times New Roman" w:hAnsi="Cambria Math" w:cs="Times New Roman"/>
                <w:i/>
                <w:iCs/>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m:t>
            </m:r>
          </m:e>
        </m:d>
      </m:oMath>
      <w:r w:rsidRPr="006314B1">
        <w:rPr>
          <w:rFonts w:ascii="Times New Roman" w:eastAsia="Times New Roman" w:hAnsi="Times New Roman" w:cs="Times New Roman"/>
          <w:iCs/>
          <w:color w:val="000000"/>
          <w:sz w:val="28"/>
          <w:szCs w:val="28"/>
          <w:shd w:val="clear" w:color="auto" w:fill="FFFFFF"/>
        </w:rPr>
        <w:t xml:space="preserve"> </w:t>
      </w:r>
      <w:r>
        <w:rPr>
          <w:rFonts w:ascii="Times New Roman" w:eastAsia="Times New Roman" w:hAnsi="Times New Roman" w:cs="Times New Roman"/>
          <w:iCs/>
          <w:color w:val="000000"/>
          <w:sz w:val="28"/>
          <w:szCs w:val="28"/>
          <w:shd w:val="clear" w:color="auto" w:fill="FFFFFF"/>
        </w:rPr>
        <w:t xml:space="preserve">имеет производные всех порядков в окрестности точки </w:t>
      </w:r>
      <m:oMath>
        <m:r>
          <w:rPr>
            <w:rFonts w:ascii="Cambria Math" w:eastAsia="Times New Roman" w:hAnsi="Cambria Math" w:cs="Times New Roman"/>
            <w:color w:val="000000"/>
            <w:sz w:val="28"/>
            <w:szCs w:val="28"/>
            <w:shd w:val="clear" w:color="auto" w:fill="FFFFFF"/>
          </w:rPr>
          <m:t>x=a</m:t>
        </m:r>
      </m:oMath>
      <w:r w:rsidRPr="006314B1">
        <w:rPr>
          <w:rFonts w:ascii="Times New Roman" w:eastAsia="Times New Roman" w:hAnsi="Times New Roman" w:cs="Times New Roman"/>
          <w:iCs/>
          <w:color w:val="000000"/>
          <w:sz w:val="28"/>
          <w:szCs w:val="28"/>
          <w:shd w:val="clear" w:color="auto" w:fill="FFFFFF"/>
        </w:rPr>
        <w:t xml:space="preserve">, </w:t>
      </w:r>
      <w:r>
        <w:rPr>
          <w:rFonts w:ascii="Times New Roman" w:eastAsia="Times New Roman" w:hAnsi="Times New Roman" w:cs="Times New Roman"/>
          <w:iCs/>
          <w:color w:val="000000"/>
          <w:sz w:val="28"/>
          <w:szCs w:val="28"/>
          <w:shd w:val="clear" w:color="auto" w:fill="FFFFFF"/>
        </w:rPr>
        <w:t xml:space="preserve">то в формуле Тейлора число </w:t>
      </w:r>
      <m:oMath>
        <m:r>
          <w:rPr>
            <w:rFonts w:ascii="Cambria Math" w:eastAsia="Times New Roman" w:hAnsi="Cambria Math" w:cs="Times New Roman"/>
            <w:color w:val="000000"/>
            <w:sz w:val="28"/>
            <w:szCs w:val="28"/>
            <w:shd w:val="clear" w:color="auto" w:fill="FFFFFF"/>
          </w:rPr>
          <m:t>n</m:t>
        </m:r>
      </m:oMath>
      <w:r w:rsidRPr="006314B1">
        <w:rPr>
          <w:rFonts w:ascii="Times New Roman" w:eastAsia="Times New Roman" w:hAnsi="Times New Roman" w:cs="Times New Roman"/>
          <w:iCs/>
          <w:color w:val="000000"/>
          <w:sz w:val="28"/>
          <w:szCs w:val="28"/>
          <w:shd w:val="clear" w:color="auto" w:fill="FFFFFF"/>
        </w:rPr>
        <w:t xml:space="preserve"> </w:t>
      </w:r>
      <w:r>
        <w:rPr>
          <w:rFonts w:ascii="Times New Roman" w:eastAsia="Times New Roman" w:hAnsi="Times New Roman" w:cs="Times New Roman"/>
          <w:iCs/>
          <w:color w:val="000000"/>
          <w:sz w:val="28"/>
          <w:szCs w:val="28"/>
          <w:shd w:val="clear" w:color="auto" w:fill="FFFFFF"/>
        </w:rPr>
        <w:t xml:space="preserve">можно брать сколь угодно большим. Допустим, что в рассматриваемой окрестности остаточный член </w:t>
      </w:r>
      <m:oMath>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R</m:t>
            </m:r>
          </m:e>
          <m:sub>
            <m:r>
              <w:rPr>
                <w:rFonts w:ascii="Cambria Math" w:eastAsia="Times New Roman" w:hAnsi="Cambria Math" w:cs="Times New Roman"/>
                <w:color w:val="000000"/>
                <w:sz w:val="28"/>
                <w:szCs w:val="28"/>
                <w:shd w:val="clear" w:color="auto" w:fill="FFFFFF"/>
              </w:rPr>
              <m:t>n</m:t>
            </m:r>
          </m:sub>
        </m:sSub>
      </m:oMath>
      <w:r w:rsidRPr="006314B1">
        <w:rPr>
          <w:rFonts w:ascii="Times New Roman" w:eastAsia="Times New Roman" w:hAnsi="Times New Roman" w:cs="Times New Roman"/>
          <w:iCs/>
          <w:color w:val="000000"/>
          <w:sz w:val="28"/>
          <w:szCs w:val="28"/>
          <w:shd w:val="clear" w:color="auto" w:fill="FFFFFF"/>
        </w:rPr>
        <w:t xml:space="preserve"> </w:t>
      </w:r>
      <w:r>
        <w:rPr>
          <w:rFonts w:ascii="Times New Roman" w:eastAsia="Times New Roman" w:hAnsi="Times New Roman" w:cs="Times New Roman"/>
          <w:iCs/>
          <w:color w:val="000000"/>
          <w:sz w:val="28"/>
          <w:szCs w:val="28"/>
          <w:shd w:val="clear" w:color="auto" w:fill="FFFFFF"/>
        </w:rPr>
        <w:t xml:space="preserve">стремится к нулю при </w:t>
      </w:r>
      <m:oMath>
        <m:r>
          <w:rPr>
            <w:rFonts w:ascii="Cambria Math" w:eastAsia="Times New Roman" w:hAnsi="Cambria Math" w:cs="Times New Roman"/>
            <w:color w:val="000000"/>
            <w:sz w:val="28"/>
            <w:szCs w:val="28"/>
            <w:shd w:val="clear" w:color="auto" w:fill="FFFFFF"/>
          </w:rPr>
          <m:t>n→∞:</m:t>
        </m:r>
      </m:oMath>
    </w:p>
    <w:p w14:paraId="061822CD" w14:textId="111E8FDB" w:rsidR="006314B1" w:rsidRPr="006314B1" w:rsidRDefault="00000000" w:rsidP="006314B1">
      <w:pPr>
        <w:spacing w:before="240" w:after="240" w:line="240" w:lineRule="auto"/>
        <w:rPr>
          <w:rFonts w:ascii="Times New Roman" w:eastAsia="Times New Roman" w:hAnsi="Times New Roman" w:cs="Times New Roman"/>
          <w:iCs/>
          <w:color w:val="000000"/>
          <w:sz w:val="28"/>
          <w:szCs w:val="28"/>
          <w:shd w:val="clear" w:color="auto" w:fill="FFFFFF"/>
        </w:rPr>
      </w:pPr>
      <m:oMathPara>
        <m:oMath>
          <m:func>
            <m:funcPr>
              <m:ctrlPr>
                <w:rPr>
                  <w:rFonts w:ascii="Cambria Math" w:eastAsia="Times New Roman" w:hAnsi="Cambria Math" w:cs="Times New Roman"/>
                  <w:i/>
                  <w:iCs/>
                  <w:color w:val="000000"/>
                  <w:sz w:val="28"/>
                  <w:szCs w:val="28"/>
                  <w:shd w:val="clear" w:color="auto" w:fill="FFFFFF"/>
                </w:rPr>
              </m:ctrlPr>
            </m:funcPr>
            <m:fName>
              <m:limLow>
                <m:limLowPr>
                  <m:ctrlPr>
                    <w:rPr>
                      <w:rFonts w:ascii="Cambria Math" w:eastAsia="Times New Roman" w:hAnsi="Cambria Math" w:cs="Times New Roman"/>
                      <w:i/>
                      <w:iCs/>
                      <w:color w:val="000000"/>
                      <w:sz w:val="28"/>
                      <w:szCs w:val="28"/>
                      <w:shd w:val="clear" w:color="auto" w:fill="FFFFFF"/>
                    </w:rPr>
                  </m:ctrlPr>
                </m:limLowPr>
                <m:e>
                  <m:r>
                    <m:rPr>
                      <m:sty m:val="p"/>
                    </m:rPr>
                    <w:rPr>
                      <w:rFonts w:ascii="Cambria Math" w:eastAsia="Times New Roman" w:hAnsi="Cambria Math" w:cs="Times New Roman"/>
                      <w:color w:val="000000"/>
                      <w:sz w:val="28"/>
                      <w:szCs w:val="28"/>
                      <w:shd w:val="clear" w:color="auto" w:fill="FFFFFF"/>
                    </w:rPr>
                    <m:t>lim</m:t>
                  </m:r>
                </m:e>
                <m:lim>
                  <m:r>
                    <w:rPr>
                      <w:rFonts w:ascii="Cambria Math" w:eastAsia="Times New Roman" w:hAnsi="Cambria Math" w:cs="Times New Roman"/>
                      <w:color w:val="000000"/>
                      <w:sz w:val="28"/>
                      <w:szCs w:val="28"/>
                      <w:shd w:val="clear" w:color="auto" w:fill="FFFFFF"/>
                    </w:rPr>
                    <m:t>n→∞</m:t>
                  </m:r>
                </m:lim>
              </m:limLow>
            </m:fName>
            <m:e>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R</m:t>
                  </m:r>
                </m:e>
                <m:sub>
                  <m:r>
                    <w:rPr>
                      <w:rFonts w:ascii="Cambria Math" w:eastAsia="Times New Roman" w:hAnsi="Cambria Math" w:cs="Times New Roman"/>
                      <w:color w:val="000000"/>
                      <w:sz w:val="28"/>
                      <w:szCs w:val="28"/>
                      <w:shd w:val="clear" w:color="auto" w:fill="FFFFFF"/>
                    </w:rPr>
                    <m:t>n</m:t>
                  </m:r>
                </m:sub>
              </m:sSub>
              <m:d>
                <m:dPr>
                  <m:ctrlPr>
                    <w:rPr>
                      <w:rFonts w:ascii="Cambria Math" w:eastAsia="Times New Roman" w:hAnsi="Cambria Math" w:cs="Times New Roman"/>
                      <w:i/>
                      <w:iCs/>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m:t>
                  </m:r>
                </m:e>
              </m:d>
              <m:r>
                <w:rPr>
                  <w:rFonts w:ascii="Cambria Math" w:eastAsia="Times New Roman" w:hAnsi="Cambria Math" w:cs="Times New Roman"/>
                  <w:color w:val="000000"/>
                  <w:sz w:val="28"/>
                  <w:szCs w:val="28"/>
                  <w:shd w:val="clear" w:color="auto" w:fill="FFFFFF"/>
                </w:rPr>
                <m:t>=0.</m:t>
              </m:r>
            </m:e>
          </m:func>
        </m:oMath>
      </m:oMathPara>
    </w:p>
    <w:p w14:paraId="5C8189F1" w14:textId="3362110B" w:rsidR="006314B1" w:rsidRDefault="006314B1" w:rsidP="006314B1">
      <w:pPr>
        <w:spacing w:before="240" w:after="240" w:line="240" w:lineRule="auto"/>
        <w:rPr>
          <w:rFonts w:ascii="Times New Roman" w:eastAsia="Times New Roman" w:hAnsi="Times New Roman" w:cs="Times New Roman"/>
          <w:iCs/>
          <w:color w:val="000000"/>
          <w:sz w:val="28"/>
          <w:szCs w:val="28"/>
          <w:shd w:val="clear" w:color="auto" w:fill="FFFFFF"/>
        </w:rPr>
      </w:pPr>
      <w:r>
        <w:rPr>
          <w:rFonts w:ascii="Times New Roman" w:eastAsia="Times New Roman" w:hAnsi="Times New Roman" w:cs="Times New Roman"/>
          <w:iCs/>
          <w:color w:val="000000"/>
          <w:sz w:val="28"/>
          <w:szCs w:val="28"/>
          <w:shd w:val="clear" w:color="auto" w:fill="FFFFFF"/>
        </w:rPr>
        <w:t>Тогда, переходя в форм</w:t>
      </w:r>
      <w:r w:rsidR="0070538A">
        <w:rPr>
          <w:rFonts w:ascii="Times New Roman" w:eastAsia="Times New Roman" w:hAnsi="Times New Roman" w:cs="Times New Roman"/>
          <w:iCs/>
          <w:color w:val="000000"/>
          <w:sz w:val="28"/>
          <w:szCs w:val="28"/>
          <w:shd w:val="clear" w:color="auto" w:fill="FFFFFF"/>
        </w:rPr>
        <w:t xml:space="preserve">уле (1) к пределу при </w:t>
      </w:r>
      <m:oMath>
        <m:r>
          <w:rPr>
            <w:rFonts w:ascii="Cambria Math" w:eastAsia="Times New Roman" w:hAnsi="Cambria Math" w:cs="Times New Roman"/>
            <w:color w:val="000000"/>
            <w:sz w:val="28"/>
            <w:szCs w:val="28"/>
            <w:shd w:val="clear" w:color="auto" w:fill="FFFFFF"/>
          </w:rPr>
          <m:t>n→∞</m:t>
        </m:r>
      </m:oMath>
      <w:r w:rsidR="0070538A" w:rsidRPr="0070538A">
        <w:rPr>
          <w:rFonts w:ascii="Times New Roman" w:eastAsia="Times New Roman" w:hAnsi="Times New Roman" w:cs="Times New Roman"/>
          <w:iCs/>
          <w:color w:val="000000"/>
          <w:sz w:val="28"/>
          <w:szCs w:val="28"/>
          <w:shd w:val="clear" w:color="auto" w:fill="FFFFFF"/>
        </w:rPr>
        <w:t xml:space="preserve">, </w:t>
      </w:r>
      <w:r w:rsidR="0070538A">
        <w:rPr>
          <w:rFonts w:ascii="Times New Roman" w:eastAsia="Times New Roman" w:hAnsi="Times New Roman" w:cs="Times New Roman"/>
          <w:iCs/>
          <w:color w:val="000000"/>
          <w:sz w:val="28"/>
          <w:szCs w:val="28"/>
          <w:shd w:val="clear" w:color="auto" w:fill="FFFFFF"/>
        </w:rPr>
        <w:t>получим справа бесконечный ряд, который называется рядом Тейлора</w:t>
      </w:r>
      <w:r w:rsidR="0070538A" w:rsidRPr="0070538A">
        <w:rPr>
          <w:rFonts w:ascii="Times New Roman" w:eastAsia="Times New Roman" w:hAnsi="Times New Roman" w:cs="Times New Roman"/>
          <w:iCs/>
          <w:color w:val="000000"/>
          <w:sz w:val="28"/>
          <w:szCs w:val="28"/>
          <w:shd w:val="clear" w:color="auto" w:fill="FFFFFF"/>
        </w:rPr>
        <w:t>:</w:t>
      </w:r>
    </w:p>
    <w:p w14:paraId="54349D19" w14:textId="04661107" w:rsidR="0070538A" w:rsidRPr="00942FA1" w:rsidRDefault="00000000" w:rsidP="006314B1">
      <w:pPr>
        <w:spacing w:before="240" w:after="240" w:line="240" w:lineRule="auto"/>
        <w:rPr>
          <w:rFonts w:ascii="Times New Roman" w:eastAsia="Times New Roman" w:hAnsi="Times New Roman" w:cs="Times New Roman"/>
          <w:iCs/>
          <w:color w:val="000000"/>
          <w:sz w:val="28"/>
          <w:szCs w:val="28"/>
          <w:shd w:val="clear" w:color="auto" w:fill="FFFFFF"/>
        </w:rPr>
      </w:pPr>
      <m:oMathPara>
        <m:oMath>
          <m:eqArr>
            <m:eqArrPr>
              <m:maxDist m:val="1"/>
              <m:ctrlPr>
                <w:rPr>
                  <w:rFonts w:ascii="Cambria Math" w:eastAsia="Times New Roman" w:hAnsi="Cambria Math" w:cs="Times New Roman"/>
                  <w:i/>
                  <w:iCs/>
                  <w:color w:val="000000"/>
                  <w:sz w:val="28"/>
                  <w:szCs w:val="28"/>
                  <w:shd w:val="clear" w:color="auto" w:fill="FFFFFF"/>
                </w:rPr>
              </m:ctrlPr>
            </m:eqArrPr>
            <m:e>
              <m:r>
                <w:rPr>
                  <w:rFonts w:ascii="Cambria Math" w:eastAsia="Times New Roman" w:hAnsi="Cambria Math" w:cs="Times New Roman"/>
                  <w:color w:val="000000"/>
                  <w:sz w:val="28"/>
                  <w:szCs w:val="28"/>
                  <w:shd w:val="clear" w:color="auto" w:fill="FFFFFF"/>
                </w:rPr>
                <m:t>f</m:t>
              </m:r>
              <m:d>
                <m:dPr>
                  <m:ctrlPr>
                    <w:rPr>
                      <w:rFonts w:ascii="Cambria Math" w:eastAsia="Times New Roman" w:hAnsi="Cambria Math" w:cs="Times New Roman"/>
                      <w:i/>
                      <w:iCs/>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m:t>
                  </m:r>
                </m:e>
              </m:d>
              <m:r>
                <w:rPr>
                  <w:rFonts w:ascii="Cambria Math" w:eastAsia="Times New Roman" w:hAnsi="Cambria Math" w:cs="Times New Roman"/>
                  <w:color w:val="000000"/>
                  <w:sz w:val="28"/>
                  <w:szCs w:val="28"/>
                  <w:shd w:val="clear" w:color="auto" w:fill="FFFFFF"/>
                </w:rPr>
                <m:t>=f</m:t>
              </m:r>
              <m:d>
                <m:dPr>
                  <m:ctrlPr>
                    <w:rPr>
                      <w:rFonts w:ascii="Cambria Math" w:eastAsia="Times New Roman" w:hAnsi="Cambria Math" w:cs="Times New Roman"/>
                      <w:i/>
                      <w:iCs/>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a</m:t>
                  </m:r>
                </m:e>
              </m:d>
              <m:r>
                <w:rPr>
                  <w:rFonts w:ascii="Cambria Math" w:eastAsia="Times New Roman" w:hAnsi="Cambria Math" w:cs="Times New Roman"/>
                  <w:color w:val="000000"/>
                  <w:sz w:val="28"/>
                  <w:szCs w:val="28"/>
                  <w:shd w:val="clear" w:color="auto" w:fill="FFFFFF"/>
                </w:rPr>
                <m:t>+</m:t>
              </m:r>
              <m:f>
                <m:fPr>
                  <m:ctrlPr>
                    <w:rPr>
                      <w:rFonts w:ascii="Cambria Math" w:eastAsia="Times New Roman" w:hAnsi="Cambria Math" w:cs="Times New Roman"/>
                      <w:i/>
                      <w:iCs/>
                      <w:color w:val="000000"/>
                      <w:sz w:val="28"/>
                      <w:szCs w:val="28"/>
                      <w:shd w:val="clear" w:color="auto" w:fill="FFFFFF"/>
                    </w:rPr>
                  </m:ctrlPr>
                </m:fPr>
                <m:num>
                  <m:r>
                    <w:rPr>
                      <w:rFonts w:ascii="Cambria Math" w:eastAsia="Times New Roman" w:hAnsi="Cambria Math" w:cs="Times New Roman"/>
                      <w:color w:val="000000"/>
                      <w:sz w:val="28"/>
                      <w:szCs w:val="28"/>
                      <w:shd w:val="clear" w:color="auto" w:fill="FFFFFF"/>
                    </w:rPr>
                    <m:t>x-a</m:t>
                  </m:r>
                </m:num>
                <m:den>
                  <m:r>
                    <w:rPr>
                      <w:rFonts w:ascii="Cambria Math" w:eastAsia="Times New Roman" w:hAnsi="Cambria Math" w:cs="Times New Roman"/>
                      <w:color w:val="000000"/>
                      <w:sz w:val="28"/>
                      <w:szCs w:val="28"/>
                      <w:shd w:val="clear" w:color="auto" w:fill="FFFFFF"/>
                    </w:rPr>
                    <m:t>1</m:t>
                  </m:r>
                </m:den>
              </m:f>
              <m:sSup>
                <m:sSupPr>
                  <m:ctrlPr>
                    <w:rPr>
                      <w:rFonts w:ascii="Cambria Math" w:eastAsia="Times New Roman" w:hAnsi="Cambria Math" w:cs="Times New Roman"/>
                      <w:i/>
                      <w:iCs/>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f</m:t>
                  </m:r>
                </m:e>
                <m:sup>
                  <m:r>
                    <w:rPr>
                      <w:rFonts w:ascii="Cambria Math" w:eastAsia="Times New Roman" w:hAnsi="Cambria Math" w:cs="Times New Roman"/>
                      <w:color w:val="000000"/>
                      <w:sz w:val="28"/>
                      <w:szCs w:val="28"/>
                      <w:shd w:val="clear" w:color="auto" w:fill="FFFFFF"/>
                    </w:rPr>
                    <m:t>'</m:t>
                  </m:r>
                </m:sup>
              </m:sSup>
              <m:d>
                <m:dPr>
                  <m:ctrlPr>
                    <w:rPr>
                      <w:rFonts w:ascii="Cambria Math" w:eastAsia="Times New Roman" w:hAnsi="Cambria Math" w:cs="Times New Roman"/>
                      <w:i/>
                      <w:iCs/>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a</m:t>
                  </m:r>
                </m:e>
              </m:d>
              <m:r>
                <w:rPr>
                  <w:rFonts w:ascii="Cambria Math" w:eastAsia="Times New Roman" w:hAnsi="Cambria Math" w:cs="Times New Roman"/>
                  <w:color w:val="000000"/>
                  <w:sz w:val="28"/>
                  <w:szCs w:val="28"/>
                  <w:shd w:val="clear" w:color="auto" w:fill="FFFFFF"/>
                </w:rPr>
                <m:t>+…+</m:t>
              </m:r>
              <m:f>
                <m:fPr>
                  <m:ctrlPr>
                    <w:rPr>
                      <w:rFonts w:ascii="Cambria Math" w:eastAsia="Times New Roman" w:hAnsi="Cambria Math" w:cs="Times New Roman"/>
                      <w:i/>
                      <w:iCs/>
                      <w:color w:val="000000"/>
                      <w:sz w:val="28"/>
                      <w:szCs w:val="28"/>
                      <w:shd w:val="clear" w:color="auto" w:fill="FFFFFF"/>
                    </w:rPr>
                  </m:ctrlPr>
                </m:fPr>
                <m:num>
                  <m:sSup>
                    <m:sSupPr>
                      <m:ctrlPr>
                        <w:rPr>
                          <w:rFonts w:ascii="Cambria Math" w:eastAsia="Times New Roman" w:hAnsi="Cambria Math" w:cs="Times New Roman"/>
                          <w:i/>
                          <w:iCs/>
                          <w:color w:val="000000"/>
                          <w:sz w:val="28"/>
                          <w:szCs w:val="28"/>
                          <w:shd w:val="clear" w:color="auto" w:fill="FFFFFF"/>
                        </w:rPr>
                      </m:ctrlPr>
                    </m:sSupPr>
                    <m:e>
                      <m:d>
                        <m:dPr>
                          <m:ctrlPr>
                            <w:rPr>
                              <w:rFonts w:ascii="Cambria Math" w:eastAsia="Times New Roman" w:hAnsi="Cambria Math" w:cs="Times New Roman"/>
                              <w:i/>
                              <w:iCs/>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x-a</m:t>
                          </m:r>
                        </m:e>
                      </m:d>
                    </m:e>
                    <m:sup>
                      <m:r>
                        <w:rPr>
                          <w:rFonts w:ascii="Cambria Math" w:eastAsia="Times New Roman" w:hAnsi="Cambria Math" w:cs="Times New Roman"/>
                          <w:color w:val="000000"/>
                          <w:sz w:val="28"/>
                          <w:szCs w:val="28"/>
                          <w:shd w:val="clear" w:color="auto" w:fill="FFFFFF"/>
                        </w:rPr>
                        <m:t>n</m:t>
                      </m:r>
                    </m:sup>
                  </m:sSup>
                </m:num>
                <m:den>
                  <m:r>
                    <w:rPr>
                      <w:rFonts w:ascii="Cambria Math" w:eastAsia="Times New Roman" w:hAnsi="Cambria Math" w:cs="Times New Roman"/>
                      <w:color w:val="000000"/>
                      <w:sz w:val="28"/>
                      <w:szCs w:val="28"/>
                      <w:shd w:val="clear" w:color="auto" w:fill="FFFFFF"/>
                    </w:rPr>
                    <m:t>n!</m:t>
                  </m:r>
                </m:den>
              </m:f>
              <m:sSup>
                <m:sSupPr>
                  <m:ctrlPr>
                    <w:rPr>
                      <w:rFonts w:ascii="Cambria Math" w:eastAsia="Times New Roman" w:hAnsi="Cambria Math" w:cs="Times New Roman"/>
                      <w:i/>
                      <w:iCs/>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f</m:t>
                  </m:r>
                </m:e>
                <m:sup>
                  <m:d>
                    <m:dPr>
                      <m:ctrlPr>
                        <w:rPr>
                          <w:rFonts w:ascii="Cambria Math" w:eastAsia="Times New Roman" w:hAnsi="Cambria Math" w:cs="Times New Roman"/>
                          <w:i/>
                          <w:iCs/>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n</m:t>
                      </m:r>
                    </m:e>
                  </m:d>
                </m:sup>
              </m:sSup>
              <m:d>
                <m:dPr>
                  <m:ctrlPr>
                    <w:rPr>
                      <w:rFonts w:ascii="Cambria Math" w:eastAsia="Times New Roman" w:hAnsi="Cambria Math" w:cs="Times New Roman"/>
                      <w:i/>
                      <w:iCs/>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a</m:t>
                  </m:r>
                </m:e>
              </m:d>
              <m:r>
                <w:rPr>
                  <w:rFonts w:ascii="Cambria Math" w:eastAsia="Times New Roman" w:hAnsi="Cambria Math" w:cs="Times New Roman"/>
                  <w:color w:val="000000"/>
                  <w:sz w:val="28"/>
                  <w:szCs w:val="28"/>
                  <w:shd w:val="clear" w:color="auto" w:fill="FFFFFF"/>
                </w:rPr>
                <m:t>+…#</m:t>
              </m:r>
              <m:d>
                <m:dPr>
                  <m:ctrlPr>
                    <w:rPr>
                      <w:rFonts w:ascii="Cambria Math" w:eastAsia="Times New Roman" w:hAnsi="Cambria Math" w:cs="Times New Roman"/>
                      <w:i/>
                      <w:iCs/>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2</m:t>
                  </m:r>
                </m:e>
              </m:d>
            </m:e>
          </m:eqArr>
        </m:oMath>
      </m:oMathPara>
    </w:p>
    <w:p w14:paraId="5AA7FDBA" w14:textId="77777777" w:rsidR="00942FA1" w:rsidRPr="00942FA1" w:rsidRDefault="00942FA1" w:rsidP="006314B1">
      <w:pPr>
        <w:spacing w:before="240" w:after="240" w:line="240" w:lineRule="auto"/>
        <w:rPr>
          <w:rFonts w:ascii="Times New Roman" w:eastAsia="Times New Roman" w:hAnsi="Times New Roman" w:cs="Times New Roman"/>
          <w:iCs/>
          <w:color w:val="000000"/>
          <w:sz w:val="28"/>
          <w:szCs w:val="28"/>
          <w:shd w:val="clear" w:color="auto" w:fill="FFFFFF"/>
        </w:rPr>
      </w:pPr>
    </w:p>
    <w:p w14:paraId="6FA7057B" w14:textId="73C83F2F" w:rsidR="0070538A" w:rsidRDefault="0070538A" w:rsidP="006314B1">
      <w:pPr>
        <w:spacing w:before="240" w:after="240" w:line="240" w:lineRule="auto"/>
        <w:rPr>
          <w:rFonts w:ascii="Times New Roman" w:eastAsia="Times New Roman" w:hAnsi="Times New Roman" w:cs="Times New Roman"/>
          <w:iCs/>
          <w:color w:val="000000"/>
          <w:sz w:val="28"/>
          <w:szCs w:val="28"/>
          <w:shd w:val="clear" w:color="auto" w:fill="FFFFFF"/>
          <w:lang w:val="en-US"/>
        </w:rPr>
      </w:pPr>
      <w:r>
        <w:rPr>
          <w:rFonts w:ascii="Times New Roman" w:eastAsia="Times New Roman" w:hAnsi="Times New Roman" w:cs="Times New Roman"/>
          <w:iCs/>
          <w:color w:val="000000"/>
          <w:sz w:val="28"/>
          <w:szCs w:val="28"/>
          <w:shd w:val="clear" w:color="auto" w:fill="FFFFFF"/>
        </w:rPr>
        <w:t xml:space="preserve">Последнее равенство справедливо лишь в том случае, если </w:t>
      </w:r>
      <m:oMath>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R</m:t>
            </m:r>
          </m:e>
          <m:sub>
            <m:r>
              <w:rPr>
                <w:rFonts w:ascii="Cambria Math" w:eastAsia="Times New Roman" w:hAnsi="Cambria Math" w:cs="Times New Roman"/>
                <w:color w:val="000000"/>
                <w:sz w:val="28"/>
                <w:szCs w:val="28"/>
                <w:shd w:val="clear" w:color="auto" w:fill="FFFFFF"/>
              </w:rPr>
              <m:t>n</m:t>
            </m:r>
          </m:sub>
        </m:sSub>
        <m:d>
          <m:dPr>
            <m:ctrlPr>
              <w:rPr>
                <w:rFonts w:ascii="Cambria Math" w:eastAsia="Times New Roman" w:hAnsi="Cambria Math" w:cs="Times New Roman"/>
                <w:i/>
                <w:iCs/>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m:t>
            </m:r>
          </m:e>
        </m:d>
        <m:r>
          <w:rPr>
            <w:rFonts w:ascii="Cambria Math" w:eastAsia="Times New Roman" w:hAnsi="Cambria Math" w:cs="Times New Roman"/>
            <w:color w:val="000000"/>
            <w:sz w:val="28"/>
            <w:szCs w:val="28"/>
            <w:shd w:val="clear" w:color="auto" w:fill="FFFFFF"/>
          </w:rPr>
          <m:t>→0</m:t>
        </m:r>
      </m:oMath>
      <w:r w:rsidRPr="0070538A">
        <w:rPr>
          <w:rFonts w:ascii="Times New Roman" w:eastAsia="Times New Roman" w:hAnsi="Times New Roman" w:cs="Times New Roman"/>
          <w:iCs/>
          <w:color w:val="000000"/>
          <w:sz w:val="28"/>
          <w:szCs w:val="28"/>
          <w:shd w:val="clear" w:color="auto" w:fill="FFFFFF"/>
        </w:rPr>
        <w:t xml:space="preserve"> </w:t>
      </w:r>
      <w:r>
        <w:rPr>
          <w:rFonts w:ascii="Times New Roman" w:eastAsia="Times New Roman" w:hAnsi="Times New Roman" w:cs="Times New Roman"/>
          <w:iCs/>
          <w:color w:val="000000"/>
          <w:sz w:val="28"/>
          <w:szCs w:val="28"/>
          <w:shd w:val="clear" w:color="auto" w:fill="FFFFFF"/>
        </w:rPr>
        <w:t xml:space="preserve">при </w:t>
      </w:r>
      <m:oMath>
        <m:r>
          <w:rPr>
            <w:rFonts w:ascii="Cambria Math" w:eastAsia="Times New Roman" w:hAnsi="Cambria Math" w:cs="Times New Roman"/>
            <w:color w:val="000000"/>
            <w:sz w:val="28"/>
            <w:szCs w:val="28"/>
            <w:shd w:val="clear" w:color="auto" w:fill="FFFFFF"/>
          </w:rPr>
          <m:t>n→∞</m:t>
        </m:r>
      </m:oMath>
      <w:r w:rsidRPr="0070538A">
        <w:rPr>
          <w:rFonts w:ascii="Times New Roman" w:eastAsia="Times New Roman" w:hAnsi="Times New Roman" w:cs="Times New Roman"/>
          <w:iCs/>
          <w:color w:val="000000"/>
          <w:sz w:val="28"/>
          <w:szCs w:val="28"/>
          <w:shd w:val="clear" w:color="auto" w:fill="FFFFFF"/>
        </w:rPr>
        <w:t xml:space="preserve">. </w:t>
      </w:r>
      <w:r>
        <w:rPr>
          <w:rFonts w:ascii="Times New Roman" w:eastAsia="Times New Roman" w:hAnsi="Times New Roman" w:cs="Times New Roman"/>
          <w:iCs/>
          <w:color w:val="000000"/>
          <w:sz w:val="28"/>
          <w:szCs w:val="28"/>
          <w:shd w:val="clear" w:color="auto" w:fill="FFFFFF"/>
        </w:rPr>
        <w:t xml:space="preserve">В этом случае написанный справа ряд сходится и его сумма равна данной функции </w:t>
      </w:r>
      <m:oMath>
        <m:r>
          <w:rPr>
            <w:rFonts w:ascii="Cambria Math" w:eastAsia="Times New Roman" w:hAnsi="Cambria Math" w:cs="Times New Roman"/>
            <w:color w:val="000000"/>
            <w:sz w:val="28"/>
            <w:szCs w:val="28"/>
            <w:shd w:val="clear" w:color="auto" w:fill="FFFFFF"/>
          </w:rPr>
          <m:t>f(x)</m:t>
        </m:r>
      </m:oMath>
      <w:r w:rsidRPr="0070538A">
        <w:rPr>
          <w:rFonts w:ascii="Times New Roman" w:eastAsia="Times New Roman" w:hAnsi="Times New Roman" w:cs="Times New Roman"/>
          <w:iCs/>
          <w:color w:val="000000"/>
          <w:sz w:val="28"/>
          <w:szCs w:val="28"/>
          <w:shd w:val="clear" w:color="auto" w:fill="FFFFFF"/>
        </w:rPr>
        <w:t xml:space="preserve">. </w:t>
      </w:r>
      <w:r>
        <w:rPr>
          <w:rFonts w:ascii="Times New Roman" w:eastAsia="Times New Roman" w:hAnsi="Times New Roman" w:cs="Times New Roman"/>
          <w:iCs/>
          <w:color w:val="000000"/>
          <w:sz w:val="28"/>
          <w:szCs w:val="28"/>
          <w:shd w:val="clear" w:color="auto" w:fill="FFFFFF"/>
        </w:rPr>
        <w:t>Докажем, что это действительно так</w:t>
      </w:r>
      <w:r>
        <w:rPr>
          <w:rFonts w:ascii="Times New Roman" w:eastAsia="Times New Roman" w:hAnsi="Times New Roman" w:cs="Times New Roman"/>
          <w:iCs/>
          <w:color w:val="000000"/>
          <w:sz w:val="28"/>
          <w:szCs w:val="28"/>
          <w:shd w:val="clear" w:color="auto" w:fill="FFFFFF"/>
          <w:lang w:val="en-US"/>
        </w:rPr>
        <w:t>:</w:t>
      </w:r>
    </w:p>
    <w:p w14:paraId="642CECED" w14:textId="1F1D9756" w:rsidR="0070538A" w:rsidRPr="0070538A" w:rsidRDefault="0070538A" w:rsidP="006314B1">
      <w:pPr>
        <w:spacing w:before="240" w:after="240" w:line="240" w:lineRule="auto"/>
        <w:rPr>
          <w:rFonts w:ascii="Times New Roman" w:eastAsia="Times New Roman" w:hAnsi="Times New Roman" w:cs="Times New Roman"/>
          <w:iCs/>
          <w:color w:val="000000"/>
          <w:sz w:val="28"/>
          <w:szCs w:val="28"/>
          <w:shd w:val="clear" w:color="auto" w:fill="FFFFFF"/>
        </w:rPr>
      </w:pPr>
      <m:oMathPara>
        <m:oMath>
          <m:r>
            <w:rPr>
              <w:rFonts w:ascii="Cambria Math" w:eastAsia="Times New Roman" w:hAnsi="Cambria Math" w:cs="Times New Roman"/>
              <w:color w:val="000000"/>
              <w:sz w:val="28"/>
              <w:szCs w:val="28"/>
              <w:shd w:val="clear" w:color="auto" w:fill="FFFFFF"/>
            </w:rPr>
            <m:t>f</m:t>
          </m:r>
          <m:d>
            <m:dPr>
              <m:ctrlPr>
                <w:rPr>
                  <w:rFonts w:ascii="Cambria Math" w:eastAsia="Times New Roman" w:hAnsi="Cambria Math" w:cs="Times New Roman"/>
                  <w:i/>
                  <w:iCs/>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m:t>
              </m:r>
            </m:e>
          </m:d>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P</m:t>
              </m:r>
            </m:e>
            <m:sub>
              <m:r>
                <w:rPr>
                  <w:rFonts w:ascii="Cambria Math" w:eastAsia="Times New Roman" w:hAnsi="Cambria Math" w:cs="Times New Roman"/>
                  <w:color w:val="000000"/>
                  <w:sz w:val="28"/>
                  <w:szCs w:val="28"/>
                  <w:shd w:val="clear" w:color="auto" w:fill="FFFFFF"/>
                </w:rPr>
                <m:t>n</m:t>
              </m:r>
            </m:sub>
          </m:sSub>
          <m:d>
            <m:dPr>
              <m:ctrlPr>
                <w:rPr>
                  <w:rFonts w:ascii="Cambria Math" w:eastAsia="Times New Roman" w:hAnsi="Cambria Math" w:cs="Times New Roman"/>
                  <w:i/>
                  <w:iCs/>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m:t>
              </m:r>
            </m:e>
          </m:d>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R</m:t>
              </m:r>
            </m:e>
            <m:sub>
              <m:r>
                <w:rPr>
                  <w:rFonts w:ascii="Cambria Math" w:eastAsia="Times New Roman" w:hAnsi="Cambria Math" w:cs="Times New Roman"/>
                  <w:color w:val="000000"/>
                  <w:sz w:val="28"/>
                  <w:szCs w:val="28"/>
                  <w:shd w:val="clear" w:color="auto" w:fill="FFFFFF"/>
                </w:rPr>
                <m:t>n</m:t>
              </m:r>
            </m:sub>
          </m:sSub>
          <m:d>
            <m:dPr>
              <m:ctrlPr>
                <w:rPr>
                  <w:rFonts w:ascii="Cambria Math" w:eastAsia="Times New Roman" w:hAnsi="Cambria Math" w:cs="Times New Roman"/>
                  <w:i/>
                  <w:iCs/>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m:t>
              </m:r>
            </m:e>
          </m:d>
          <m:r>
            <w:rPr>
              <w:rFonts w:ascii="Cambria Math" w:eastAsia="Times New Roman" w:hAnsi="Cambria Math" w:cs="Times New Roman"/>
              <w:color w:val="000000"/>
              <w:sz w:val="28"/>
              <w:szCs w:val="28"/>
              <w:shd w:val="clear" w:color="auto" w:fill="FFFFFF"/>
            </w:rPr>
            <m:t>,</m:t>
          </m:r>
        </m:oMath>
      </m:oMathPara>
    </w:p>
    <w:p w14:paraId="4D43929D" w14:textId="2654422A" w:rsidR="0070538A" w:rsidRDefault="0070538A" w:rsidP="006314B1">
      <w:pPr>
        <w:spacing w:before="240" w:after="240" w:line="240" w:lineRule="auto"/>
        <w:rPr>
          <w:rFonts w:ascii="Times New Roman" w:eastAsia="Times New Roman" w:hAnsi="Times New Roman" w:cs="Times New Roman"/>
          <w:iCs/>
          <w:color w:val="000000"/>
          <w:sz w:val="28"/>
          <w:szCs w:val="28"/>
          <w:shd w:val="clear" w:color="auto" w:fill="FFFFFF"/>
        </w:rPr>
      </w:pPr>
      <w:r>
        <w:rPr>
          <w:rFonts w:ascii="Times New Roman" w:eastAsia="Times New Roman" w:hAnsi="Times New Roman" w:cs="Times New Roman"/>
          <w:iCs/>
          <w:color w:val="000000"/>
          <w:sz w:val="28"/>
          <w:szCs w:val="28"/>
          <w:shd w:val="clear" w:color="auto" w:fill="FFFFFF"/>
        </w:rPr>
        <w:t>Где</w:t>
      </w:r>
    </w:p>
    <w:p w14:paraId="099E5E90" w14:textId="23A3974D" w:rsidR="0070538A" w:rsidRPr="0070538A" w:rsidRDefault="00000000" w:rsidP="006314B1">
      <w:pPr>
        <w:spacing w:before="240" w:after="240" w:line="240" w:lineRule="auto"/>
        <w:rPr>
          <w:rFonts w:ascii="Times New Roman" w:eastAsia="Times New Roman" w:hAnsi="Times New Roman" w:cs="Times New Roman"/>
          <w:iCs/>
          <w:color w:val="000000"/>
          <w:sz w:val="28"/>
          <w:szCs w:val="28"/>
          <w:shd w:val="clear" w:color="auto" w:fill="FFFFFF"/>
        </w:rPr>
      </w:pPr>
      <m:oMathPara>
        <m:oMath>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P</m:t>
              </m:r>
            </m:e>
            <m:sub>
              <m:r>
                <w:rPr>
                  <w:rFonts w:ascii="Cambria Math" w:eastAsia="Times New Roman" w:hAnsi="Cambria Math" w:cs="Times New Roman"/>
                  <w:color w:val="000000"/>
                  <w:sz w:val="28"/>
                  <w:szCs w:val="28"/>
                  <w:shd w:val="clear" w:color="auto" w:fill="FFFFFF"/>
                </w:rPr>
                <m:t>n</m:t>
              </m:r>
            </m:sub>
          </m:sSub>
          <m:d>
            <m:dPr>
              <m:ctrlPr>
                <w:rPr>
                  <w:rFonts w:ascii="Cambria Math" w:eastAsia="Times New Roman" w:hAnsi="Cambria Math" w:cs="Times New Roman"/>
                  <w:i/>
                  <w:iCs/>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m:t>
              </m:r>
            </m:e>
          </m:d>
          <m:r>
            <w:rPr>
              <w:rFonts w:ascii="Cambria Math" w:eastAsia="Times New Roman" w:hAnsi="Cambria Math" w:cs="Times New Roman"/>
              <w:color w:val="000000"/>
              <w:sz w:val="28"/>
              <w:szCs w:val="28"/>
              <w:shd w:val="clear" w:color="auto" w:fill="FFFFFF"/>
            </w:rPr>
            <m:t>=f</m:t>
          </m:r>
          <m:d>
            <m:dPr>
              <m:ctrlPr>
                <w:rPr>
                  <w:rFonts w:ascii="Cambria Math" w:eastAsia="Times New Roman" w:hAnsi="Cambria Math" w:cs="Times New Roman"/>
                  <w:i/>
                  <w:iCs/>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a</m:t>
              </m:r>
            </m:e>
          </m:d>
          <m:r>
            <w:rPr>
              <w:rFonts w:ascii="Cambria Math" w:eastAsia="Times New Roman" w:hAnsi="Cambria Math" w:cs="Times New Roman"/>
              <w:color w:val="000000"/>
              <w:sz w:val="28"/>
              <w:szCs w:val="28"/>
              <w:shd w:val="clear" w:color="auto" w:fill="FFFFFF"/>
            </w:rPr>
            <m:t>+</m:t>
          </m:r>
          <m:f>
            <m:fPr>
              <m:ctrlPr>
                <w:rPr>
                  <w:rFonts w:ascii="Cambria Math" w:eastAsia="Times New Roman" w:hAnsi="Cambria Math" w:cs="Times New Roman"/>
                  <w:i/>
                  <w:iCs/>
                  <w:color w:val="000000"/>
                  <w:sz w:val="28"/>
                  <w:szCs w:val="28"/>
                  <w:shd w:val="clear" w:color="auto" w:fill="FFFFFF"/>
                </w:rPr>
              </m:ctrlPr>
            </m:fPr>
            <m:num>
              <m:r>
                <w:rPr>
                  <w:rFonts w:ascii="Cambria Math" w:eastAsia="Times New Roman" w:hAnsi="Cambria Math" w:cs="Times New Roman"/>
                  <w:color w:val="000000"/>
                  <w:sz w:val="28"/>
                  <w:szCs w:val="28"/>
                  <w:shd w:val="clear" w:color="auto" w:fill="FFFFFF"/>
                </w:rPr>
                <m:t>x-a</m:t>
              </m:r>
            </m:num>
            <m:den>
              <m:r>
                <w:rPr>
                  <w:rFonts w:ascii="Cambria Math" w:eastAsia="Times New Roman" w:hAnsi="Cambria Math" w:cs="Times New Roman"/>
                  <w:color w:val="000000"/>
                  <w:sz w:val="28"/>
                  <w:szCs w:val="28"/>
                  <w:shd w:val="clear" w:color="auto" w:fill="FFFFFF"/>
                </w:rPr>
                <m:t>1!</m:t>
              </m:r>
            </m:den>
          </m:f>
          <m:sSup>
            <m:sSupPr>
              <m:ctrlPr>
                <w:rPr>
                  <w:rFonts w:ascii="Cambria Math" w:eastAsia="Times New Roman" w:hAnsi="Cambria Math" w:cs="Times New Roman"/>
                  <w:i/>
                  <w:iCs/>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f</m:t>
              </m:r>
            </m:e>
            <m:sup>
              <m:r>
                <w:rPr>
                  <w:rFonts w:ascii="Cambria Math" w:eastAsia="Times New Roman" w:hAnsi="Cambria Math" w:cs="Times New Roman"/>
                  <w:color w:val="000000"/>
                  <w:sz w:val="28"/>
                  <w:szCs w:val="28"/>
                  <w:shd w:val="clear" w:color="auto" w:fill="FFFFFF"/>
                </w:rPr>
                <m:t>'</m:t>
              </m:r>
            </m:sup>
          </m:sSup>
          <m:d>
            <m:dPr>
              <m:ctrlPr>
                <w:rPr>
                  <w:rFonts w:ascii="Cambria Math" w:eastAsia="Times New Roman" w:hAnsi="Cambria Math" w:cs="Times New Roman"/>
                  <w:i/>
                  <w:iCs/>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a</m:t>
              </m:r>
            </m:e>
          </m:d>
          <m:r>
            <w:rPr>
              <w:rFonts w:ascii="Cambria Math" w:eastAsia="Times New Roman" w:hAnsi="Cambria Math" w:cs="Times New Roman"/>
              <w:color w:val="000000"/>
              <w:sz w:val="28"/>
              <w:szCs w:val="28"/>
              <w:shd w:val="clear" w:color="auto" w:fill="FFFFFF"/>
            </w:rPr>
            <m:t>+…+</m:t>
          </m:r>
          <m:f>
            <m:fPr>
              <m:ctrlPr>
                <w:rPr>
                  <w:rFonts w:ascii="Cambria Math" w:eastAsia="Times New Roman" w:hAnsi="Cambria Math" w:cs="Times New Roman"/>
                  <w:i/>
                  <w:iCs/>
                  <w:color w:val="000000"/>
                  <w:sz w:val="28"/>
                  <w:szCs w:val="28"/>
                  <w:shd w:val="clear" w:color="auto" w:fill="FFFFFF"/>
                </w:rPr>
              </m:ctrlPr>
            </m:fPr>
            <m:num>
              <m:sSup>
                <m:sSupPr>
                  <m:ctrlPr>
                    <w:rPr>
                      <w:rFonts w:ascii="Cambria Math" w:eastAsia="Times New Roman" w:hAnsi="Cambria Math" w:cs="Times New Roman"/>
                      <w:i/>
                      <w:iCs/>
                      <w:color w:val="000000"/>
                      <w:sz w:val="28"/>
                      <w:szCs w:val="28"/>
                      <w:shd w:val="clear" w:color="auto" w:fill="FFFFFF"/>
                    </w:rPr>
                  </m:ctrlPr>
                </m:sSupPr>
                <m:e>
                  <m:d>
                    <m:dPr>
                      <m:ctrlPr>
                        <w:rPr>
                          <w:rFonts w:ascii="Cambria Math" w:eastAsia="Times New Roman" w:hAnsi="Cambria Math" w:cs="Times New Roman"/>
                          <w:i/>
                          <w:iCs/>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x-a</m:t>
                      </m:r>
                    </m:e>
                  </m:d>
                </m:e>
                <m:sup>
                  <m:r>
                    <w:rPr>
                      <w:rFonts w:ascii="Cambria Math" w:eastAsia="Times New Roman" w:hAnsi="Cambria Math" w:cs="Times New Roman"/>
                      <w:color w:val="000000"/>
                      <w:sz w:val="28"/>
                      <w:szCs w:val="28"/>
                      <w:shd w:val="clear" w:color="auto" w:fill="FFFFFF"/>
                    </w:rPr>
                    <m:t>n</m:t>
                  </m:r>
                </m:sup>
              </m:sSup>
            </m:num>
            <m:den>
              <m:r>
                <w:rPr>
                  <w:rFonts w:ascii="Cambria Math" w:eastAsia="Times New Roman" w:hAnsi="Cambria Math" w:cs="Times New Roman"/>
                  <w:color w:val="000000"/>
                  <w:sz w:val="28"/>
                  <w:szCs w:val="28"/>
                  <w:shd w:val="clear" w:color="auto" w:fill="FFFFFF"/>
                </w:rPr>
                <m:t>n!</m:t>
              </m:r>
            </m:den>
          </m:f>
          <m:sSup>
            <m:sSupPr>
              <m:ctrlPr>
                <w:rPr>
                  <w:rFonts w:ascii="Cambria Math" w:eastAsia="Times New Roman" w:hAnsi="Cambria Math" w:cs="Times New Roman"/>
                  <w:i/>
                  <w:iCs/>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f</m:t>
              </m:r>
            </m:e>
            <m:sup>
              <m:d>
                <m:dPr>
                  <m:ctrlPr>
                    <w:rPr>
                      <w:rFonts w:ascii="Cambria Math" w:eastAsia="Times New Roman" w:hAnsi="Cambria Math" w:cs="Times New Roman"/>
                      <w:i/>
                      <w:iCs/>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n</m:t>
                  </m:r>
                </m:e>
              </m:d>
            </m:sup>
          </m:sSup>
          <m:d>
            <m:dPr>
              <m:ctrlPr>
                <w:rPr>
                  <w:rFonts w:ascii="Cambria Math" w:eastAsia="Times New Roman" w:hAnsi="Cambria Math" w:cs="Times New Roman"/>
                  <w:i/>
                  <w:iCs/>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a</m:t>
              </m:r>
            </m:e>
          </m:d>
          <m:r>
            <w:rPr>
              <w:rFonts w:ascii="Cambria Math" w:eastAsia="Times New Roman" w:hAnsi="Cambria Math" w:cs="Times New Roman"/>
              <w:color w:val="000000"/>
              <w:sz w:val="28"/>
              <w:szCs w:val="28"/>
              <w:shd w:val="clear" w:color="auto" w:fill="FFFFFF"/>
            </w:rPr>
            <m:t>.</m:t>
          </m:r>
        </m:oMath>
      </m:oMathPara>
    </w:p>
    <w:p w14:paraId="55F03B5D" w14:textId="62EA9CC9" w:rsidR="0070538A" w:rsidRDefault="0070538A" w:rsidP="006314B1">
      <w:pPr>
        <w:spacing w:before="240" w:after="240" w:line="240" w:lineRule="auto"/>
        <w:rPr>
          <w:rFonts w:ascii="Times New Roman" w:eastAsia="Times New Roman" w:hAnsi="Times New Roman" w:cs="Times New Roman"/>
          <w:iCs/>
          <w:color w:val="000000"/>
          <w:sz w:val="28"/>
          <w:szCs w:val="28"/>
          <w:shd w:val="clear" w:color="auto" w:fill="FFFFFF"/>
        </w:rPr>
      </w:pPr>
      <w:r>
        <w:rPr>
          <w:rFonts w:ascii="Times New Roman" w:eastAsia="Times New Roman" w:hAnsi="Times New Roman" w:cs="Times New Roman"/>
          <w:iCs/>
          <w:color w:val="000000"/>
          <w:sz w:val="28"/>
          <w:szCs w:val="28"/>
          <w:shd w:val="clear" w:color="auto" w:fill="FFFFFF"/>
        </w:rPr>
        <w:tab/>
        <w:t xml:space="preserve">Так как по условию </w:t>
      </w:r>
      <m:oMath>
        <m:func>
          <m:funcPr>
            <m:ctrlPr>
              <w:rPr>
                <w:rFonts w:ascii="Cambria Math" w:eastAsia="Times New Roman" w:hAnsi="Cambria Math" w:cs="Times New Roman"/>
                <w:i/>
                <w:iCs/>
                <w:color w:val="000000"/>
                <w:sz w:val="28"/>
                <w:szCs w:val="28"/>
                <w:shd w:val="clear" w:color="auto" w:fill="FFFFFF"/>
              </w:rPr>
            </m:ctrlPr>
          </m:funcPr>
          <m:fName>
            <m:limLow>
              <m:limLowPr>
                <m:ctrlPr>
                  <w:rPr>
                    <w:rFonts w:ascii="Cambria Math" w:eastAsia="Times New Roman" w:hAnsi="Cambria Math" w:cs="Times New Roman"/>
                    <w:i/>
                    <w:iCs/>
                    <w:color w:val="000000"/>
                    <w:sz w:val="28"/>
                    <w:szCs w:val="28"/>
                    <w:shd w:val="clear" w:color="auto" w:fill="FFFFFF"/>
                  </w:rPr>
                </m:ctrlPr>
              </m:limLowPr>
              <m:e>
                <m:r>
                  <m:rPr>
                    <m:sty m:val="p"/>
                  </m:rPr>
                  <w:rPr>
                    <w:rFonts w:ascii="Cambria Math" w:eastAsia="Times New Roman" w:hAnsi="Cambria Math" w:cs="Times New Roman"/>
                    <w:color w:val="000000"/>
                    <w:sz w:val="28"/>
                    <w:szCs w:val="28"/>
                    <w:shd w:val="clear" w:color="auto" w:fill="FFFFFF"/>
                  </w:rPr>
                  <m:t>lim</m:t>
                </m:r>
              </m:e>
              <m:lim>
                <m:r>
                  <w:rPr>
                    <w:rFonts w:ascii="Cambria Math" w:eastAsia="Times New Roman" w:hAnsi="Cambria Math" w:cs="Times New Roman"/>
                    <w:color w:val="000000"/>
                    <w:sz w:val="28"/>
                    <w:szCs w:val="28"/>
                    <w:shd w:val="clear" w:color="auto" w:fill="FFFFFF"/>
                  </w:rPr>
                  <m:t>n→∞</m:t>
                </m:r>
              </m:lim>
            </m:limLow>
          </m:fName>
          <m:e>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R</m:t>
                </m:r>
              </m:e>
              <m:sub>
                <m:r>
                  <w:rPr>
                    <w:rFonts w:ascii="Cambria Math" w:eastAsia="Times New Roman" w:hAnsi="Cambria Math" w:cs="Times New Roman"/>
                    <w:color w:val="000000"/>
                    <w:sz w:val="28"/>
                    <w:szCs w:val="28"/>
                    <w:shd w:val="clear" w:color="auto" w:fill="FFFFFF"/>
                  </w:rPr>
                  <m:t>n</m:t>
                </m:r>
              </m:sub>
            </m:sSub>
            <m:d>
              <m:dPr>
                <m:ctrlPr>
                  <w:rPr>
                    <w:rFonts w:ascii="Cambria Math" w:eastAsia="Times New Roman" w:hAnsi="Cambria Math" w:cs="Times New Roman"/>
                    <w:i/>
                    <w:iCs/>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m:t>
                </m:r>
              </m:e>
            </m:d>
            <m:r>
              <w:rPr>
                <w:rFonts w:ascii="Cambria Math" w:eastAsia="Times New Roman" w:hAnsi="Cambria Math" w:cs="Times New Roman"/>
                <w:color w:val="000000"/>
                <w:sz w:val="28"/>
                <w:szCs w:val="28"/>
                <w:shd w:val="clear" w:color="auto" w:fill="FFFFFF"/>
              </w:rPr>
              <m:t>=0</m:t>
            </m:r>
          </m:e>
        </m:func>
      </m:oMath>
      <w:r w:rsidRPr="0070538A">
        <w:rPr>
          <w:rFonts w:ascii="Times New Roman" w:eastAsia="Times New Roman" w:hAnsi="Times New Roman" w:cs="Times New Roman"/>
          <w:iCs/>
          <w:color w:val="000000"/>
          <w:sz w:val="28"/>
          <w:szCs w:val="28"/>
          <w:shd w:val="clear" w:color="auto" w:fill="FFFFFF"/>
        </w:rPr>
        <w:t xml:space="preserve">, </w:t>
      </w:r>
      <w:r>
        <w:rPr>
          <w:rFonts w:ascii="Times New Roman" w:eastAsia="Times New Roman" w:hAnsi="Times New Roman" w:cs="Times New Roman"/>
          <w:iCs/>
          <w:color w:val="000000"/>
          <w:sz w:val="28"/>
          <w:szCs w:val="28"/>
          <w:shd w:val="clear" w:color="auto" w:fill="FFFFFF"/>
        </w:rPr>
        <w:t>то</w:t>
      </w:r>
    </w:p>
    <w:p w14:paraId="5D8DA47C" w14:textId="6C77D011" w:rsidR="0070538A" w:rsidRPr="0070538A" w:rsidRDefault="0070538A" w:rsidP="006314B1">
      <w:pPr>
        <w:spacing w:before="240" w:after="240" w:line="240" w:lineRule="auto"/>
        <w:rPr>
          <w:rFonts w:ascii="Times New Roman" w:eastAsia="Times New Roman" w:hAnsi="Times New Roman" w:cs="Times New Roman"/>
          <w:iCs/>
          <w:color w:val="000000"/>
          <w:sz w:val="28"/>
          <w:szCs w:val="28"/>
          <w:shd w:val="clear" w:color="auto" w:fill="FFFFFF"/>
          <w:lang w:val="en-US"/>
        </w:rPr>
      </w:pPr>
      <m:oMathPara>
        <m:oMath>
          <m:r>
            <w:rPr>
              <w:rFonts w:ascii="Cambria Math" w:eastAsia="Times New Roman" w:hAnsi="Cambria Math" w:cs="Times New Roman"/>
              <w:color w:val="000000"/>
              <w:sz w:val="28"/>
              <w:szCs w:val="28"/>
              <w:shd w:val="clear" w:color="auto" w:fill="FFFFFF"/>
            </w:rPr>
            <m:t>f</m:t>
          </m:r>
          <m:d>
            <m:dPr>
              <m:ctrlPr>
                <w:rPr>
                  <w:rFonts w:ascii="Cambria Math" w:eastAsia="Times New Roman" w:hAnsi="Cambria Math" w:cs="Times New Roman"/>
                  <w:i/>
                  <w:iCs/>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m:t>
              </m:r>
            </m:e>
          </m:d>
          <m:r>
            <w:rPr>
              <w:rFonts w:ascii="Cambria Math" w:eastAsia="Times New Roman" w:hAnsi="Cambria Math" w:cs="Times New Roman"/>
              <w:color w:val="000000"/>
              <w:sz w:val="28"/>
              <w:szCs w:val="28"/>
              <w:shd w:val="clear" w:color="auto" w:fill="FFFFFF"/>
            </w:rPr>
            <m:t>=</m:t>
          </m:r>
          <m:func>
            <m:funcPr>
              <m:ctrlPr>
                <w:rPr>
                  <w:rFonts w:ascii="Cambria Math" w:eastAsia="Times New Roman" w:hAnsi="Cambria Math" w:cs="Times New Roman"/>
                  <w:i/>
                  <w:iCs/>
                  <w:color w:val="000000"/>
                  <w:sz w:val="28"/>
                  <w:szCs w:val="28"/>
                  <w:shd w:val="clear" w:color="auto" w:fill="FFFFFF"/>
                </w:rPr>
              </m:ctrlPr>
            </m:funcPr>
            <m:fName>
              <m:limLow>
                <m:limLowPr>
                  <m:ctrlPr>
                    <w:rPr>
                      <w:rFonts w:ascii="Cambria Math" w:eastAsia="Times New Roman" w:hAnsi="Cambria Math" w:cs="Times New Roman"/>
                      <w:i/>
                      <w:iCs/>
                      <w:color w:val="000000"/>
                      <w:sz w:val="28"/>
                      <w:szCs w:val="28"/>
                      <w:shd w:val="clear" w:color="auto" w:fill="FFFFFF"/>
                    </w:rPr>
                  </m:ctrlPr>
                </m:limLowPr>
                <m:e>
                  <m:r>
                    <m:rPr>
                      <m:sty m:val="p"/>
                    </m:rPr>
                    <w:rPr>
                      <w:rFonts w:ascii="Cambria Math" w:eastAsia="Times New Roman" w:hAnsi="Cambria Math" w:cs="Times New Roman"/>
                      <w:color w:val="000000"/>
                      <w:sz w:val="28"/>
                      <w:szCs w:val="28"/>
                      <w:shd w:val="clear" w:color="auto" w:fill="FFFFFF"/>
                    </w:rPr>
                    <m:t>lim</m:t>
                  </m:r>
                </m:e>
                <m:lim>
                  <m:r>
                    <w:rPr>
                      <w:rFonts w:ascii="Cambria Math" w:eastAsia="Times New Roman" w:hAnsi="Cambria Math" w:cs="Times New Roman"/>
                      <w:color w:val="000000"/>
                      <w:sz w:val="28"/>
                      <w:szCs w:val="28"/>
                      <w:shd w:val="clear" w:color="auto" w:fill="FFFFFF"/>
                    </w:rPr>
                    <m:t>n→∞</m:t>
                  </m:r>
                </m:lim>
              </m:limLow>
            </m:fName>
            <m:e>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P</m:t>
                  </m:r>
                </m:e>
                <m:sub>
                  <m:r>
                    <w:rPr>
                      <w:rFonts w:ascii="Cambria Math" w:eastAsia="Times New Roman" w:hAnsi="Cambria Math" w:cs="Times New Roman"/>
                      <w:color w:val="000000"/>
                      <w:sz w:val="28"/>
                      <w:szCs w:val="28"/>
                      <w:shd w:val="clear" w:color="auto" w:fill="FFFFFF"/>
                    </w:rPr>
                    <m:t>n</m:t>
                  </m:r>
                </m:sub>
              </m:sSub>
              <m:r>
                <w:rPr>
                  <w:rFonts w:ascii="Cambria Math" w:eastAsia="Times New Roman" w:hAnsi="Cambria Math" w:cs="Times New Roman"/>
                  <w:color w:val="000000"/>
                  <w:sz w:val="28"/>
                  <w:szCs w:val="28"/>
                  <w:shd w:val="clear" w:color="auto" w:fill="FFFFFF"/>
                </w:rPr>
                <m:t>(x)</m:t>
              </m:r>
            </m:e>
          </m:func>
          <m:r>
            <w:rPr>
              <w:rFonts w:ascii="Cambria Math" w:eastAsia="Times New Roman" w:hAnsi="Cambria Math" w:cs="Times New Roman"/>
              <w:color w:val="000000"/>
              <w:sz w:val="28"/>
              <w:szCs w:val="28"/>
              <w:shd w:val="clear" w:color="auto" w:fill="FFFFFF"/>
              <w:lang w:val="en-US"/>
            </w:rPr>
            <m:t>.</m:t>
          </m:r>
        </m:oMath>
      </m:oMathPara>
    </w:p>
    <w:p w14:paraId="39CDFD42" w14:textId="1E78FD97" w:rsidR="0070538A" w:rsidRPr="0070538A" w:rsidRDefault="0070538A" w:rsidP="006314B1">
      <w:pPr>
        <w:spacing w:before="240" w:after="240" w:line="240" w:lineRule="auto"/>
        <w:rPr>
          <w:rFonts w:ascii="Times New Roman" w:eastAsia="Times New Roman" w:hAnsi="Times New Roman" w:cs="Times New Roman"/>
          <w:iCs/>
          <w:color w:val="000000"/>
          <w:sz w:val="28"/>
          <w:szCs w:val="28"/>
          <w:shd w:val="clear" w:color="auto" w:fill="FFFFFF"/>
        </w:rPr>
      </w:pPr>
      <w:r>
        <w:rPr>
          <w:rFonts w:ascii="Times New Roman" w:eastAsia="Times New Roman" w:hAnsi="Times New Roman" w:cs="Times New Roman"/>
          <w:iCs/>
          <w:color w:val="000000"/>
          <w:sz w:val="28"/>
          <w:szCs w:val="28"/>
          <w:shd w:val="clear" w:color="auto" w:fill="FFFFFF"/>
        </w:rPr>
        <w:t xml:space="preserve">Но </w:t>
      </w:r>
      <m:oMath>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P</m:t>
            </m:r>
          </m:e>
          <m:sub>
            <m:r>
              <w:rPr>
                <w:rFonts w:ascii="Cambria Math" w:eastAsia="Times New Roman" w:hAnsi="Cambria Math" w:cs="Times New Roman"/>
                <w:color w:val="000000"/>
                <w:sz w:val="28"/>
                <w:szCs w:val="28"/>
                <w:shd w:val="clear" w:color="auto" w:fill="FFFFFF"/>
              </w:rPr>
              <m:t>n</m:t>
            </m:r>
          </m:sub>
        </m:sSub>
        <m:r>
          <w:rPr>
            <w:rFonts w:ascii="Cambria Math" w:eastAsia="Times New Roman" w:hAnsi="Cambria Math" w:cs="Times New Roman"/>
            <w:color w:val="000000"/>
            <w:sz w:val="28"/>
            <w:szCs w:val="28"/>
            <w:shd w:val="clear" w:color="auto" w:fill="FFFFFF"/>
          </w:rPr>
          <m:t>(x)</m:t>
        </m:r>
      </m:oMath>
      <w:r>
        <w:rPr>
          <w:rFonts w:ascii="Times New Roman" w:eastAsia="Times New Roman" w:hAnsi="Times New Roman" w:cs="Times New Roman"/>
          <w:iCs/>
          <w:color w:val="000000"/>
          <w:sz w:val="28"/>
          <w:szCs w:val="28"/>
          <w:shd w:val="clear" w:color="auto" w:fill="FFFFFF"/>
        </w:rPr>
        <w:t xml:space="preserve"> есть </w:t>
      </w:r>
      <m:oMath>
        <m:r>
          <w:rPr>
            <w:rFonts w:ascii="Cambria Math" w:eastAsia="Times New Roman" w:hAnsi="Cambria Math" w:cs="Times New Roman"/>
            <w:color w:val="000000"/>
            <w:sz w:val="28"/>
            <w:szCs w:val="28"/>
            <w:shd w:val="clear" w:color="auto" w:fill="FFFFFF"/>
          </w:rPr>
          <m:t>n</m:t>
        </m:r>
      </m:oMath>
      <w:r>
        <w:rPr>
          <w:rFonts w:ascii="Times New Roman" w:eastAsia="Times New Roman" w:hAnsi="Times New Roman" w:cs="Times New Roman"/>
          <w:iCs/>
          <w:color w:val="000000"/>
          <w:sz w:val="28"/>
          <w:szCs w:val="28"/>
          <w:shd w:val="clear" w:color="auto" w:fill="FFFFFF"/>
        </w:rPr>
        <w:t>-я частичная сумма ряда (2)</w:t>
      </w:r>
      <w:r w:rsidRPr="0070538A">
        <w:rPr>
          <w:rFonts w:ascii="Times New Roman" w:eastAsia="Times New Roman" w:hAnsi="Times New Roman" w:cs="Times New Roman"/>
          <w:iCs/>
          <w:color w:val="000000"/>
          <w:sz w:val="28"/>
          <w:szCs w:val="28"/>
          <w:shd w:val="clear" w:color="auto" w:fill="FFFFFF"/>
        </w:rPr>
        <w:t xml:space="preserve">; </w:t>
      </w:r>
      <w:r>
        <w:rPr>
          <w:rFonts w:ascii="Times New Roman" w:eastAsia="Times New Roman" w:hAnsi="Times New Roman" w:cs="Times New Roman"/>
          <w:iCs/>
          <w:color w:val="000000"/>
          <w:sz w:val="28"/>
          <w:szCs w:val="28"/>
          <w:shd w:val="clear" w:color="auto" w:fill="FFFFFF"/>
        </w:rPr>
        <w:t>ее предел равен сумме ряда, стоящего в правой части равенства (2). Следовательно, равенство (2) справ</w:t>
      </w:r>
      <w:r w:rsidR="00B2777B">
        <w:rPr>
          <w:rFonts w:ascii="Times New Roman" w:eastAsia="Times New Roman" w:hAnsi="Times New Roman" w:cs="Times New Roman"/>
          <w:iCs/>
          <w:color w:val="000000"/>
          <w:sz w:val="28"/>
          <w:szCs w:val="28"/>
          <w:shd w:val="clear" w:color="auto" w:fill="FFFFFF"/>
        </w:rPr>
        <w:t>е</w:t>
      </w:r>
      <w:r>
        <w:rPr>
          <w:rFonts w:ascii="Times New Roman" w:eastAsia="Times New Roman" w:hAnsi="Times New Roman" w:cs="Times New Roman"/>
          <w:iCs/>
          <w:color w:val="000000"/>
          <w:sz w:val="28"/>
          <w:szCs w:val="28"/>
          <w:shd w:val="clear" w:color="auto" w:fill="FFFFFF"/>
        </w:rPr>
        <w:t>дливо</w:t>
      </w:r>
      <w:r w:rsidRPr="0070538A">
        <w:rPr>
          <w:rFonts w:ascii="Times New Roman" w:eastAsia="Times New Roman" w:hAnsi="Times New Roman" w:cs="Times New Roman"/>
          <w:iCs/>
          <w:color w:val="000000"/>
          <w:sz w:val="28"/>
          <w:szCs w:val="28"/>
          <w:shd w:val="clear" w:color="auto" w:fill="FFFFFF"/>
        </w:rPr>
        <w:t>:</w:t>
      </w:r>
    </w:p>
    <w:p w14:paraId="2C1EB3B8" w14:textId="77777777" w:rsidR="0070538A" w:rsidRDefault="0070538A" w:rsidP="006314B1">
      <w:pPr>
        <w:spacing w:before="240" w:after="240" w:line="240" w:lineRule="auto"/>
        <w:rPr>
          <w:rFonts w:ascii="Times New Roman" w:eastAsia="Times New Roman" w:hAnsi="Times New Roman" w:cs="Times New Roman"/>
          <w:iCs/>
          <w:color w:val="000000"/>
          <w:sz w:val="28"/>
          <w:szCs w:val="28"/>
          <w:shd w:val="clear" w:color="auto" w:fill="FFFFFF"/>
        </w:rPr>
      </w:pPr>
      <m:oMathPara>
        <m:oMath>
          <m:r>
            <w:rPr>
              <w:rFonts w:ascii="Cambria Math" w:eastAsia="Times New Roman" w:hAnsi="Cambria Math" w:cs="Times New Roman"/>
              <w:color w:val="000000"/>
              <w:sz w:val="28"/>
              <w:szCs w:val="28"/>
              <w:shd w:val="clear" w:color="auto" w:fill="FFFFFF"/>
            </w:rPr>
            <m:t>f</m:t>
          </m:r>
          <m:d>
            <m:dPr>
              <m:ctrlPr>
                <w:rPr>
                  <w:rFonts w:ascii="Cambria Math" w:eastAsia="Times New Roman" w:hAnsi="Cambria Math" w:cs="Times New Roman"/>
                  <w:i/>
                  <w:iCs/>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m:t>
              </m:r>
            </m:e>
          </m:d>
          <m:r>
            <w:rPr>
              <w:rFonts w:ascii="Cambria Math" w:eastAsia="Times New Roman" w:hAnsi="Cambria Math" w:cs="Times New Roman"/>
              <w:color w:val="000000"/>
              <w:sz w:val="28"/>
              <w:szCs w:val="28"/>
              <w:shd w:val="clear" w:color="auto" w:fill="FFFFFF"/>
            </w:rPr>
            <m:t>=f</m:t>
          </m:r>
          <m:d>
            <m:dPr>
              <m:ctrlPr>
                <w:rPr>
                  <w:rFonts w:ascii="Cambria Math" w:eastAsia="Times New Roman" w:hAnsi="Cambria Math" w:cs="Times New Roman"/>
                  <w:i/>
                  <w:iCs/>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a</m:t>
              </m:r>
            </m:e>
          </m:d>
          <m:r>
            <w:rPr>
              <w:rFonts w:ascii="Cambria Math" w:eastAsia="Times New Roman" w:hAnsi="Cambria Math" w:cs="Times New Roman"/>
              <w:color w:val="000000"/>
              <w:sz w:val="28"/>
              <w:szCs w:val="28"/>
              <w:shd w:val="clear" w:color="auto" w:fill="FFFFFF"/>
            </w:rPr>
            <m:t>+</m:t>
          </m:r>
          <m:f>
            <m:fPr>
              <m:ctrlPr>
                <w:rPr>
                  <w:rFonts w:ascii="Cambria Math" w:eastAsia="Times New Roman" w:hAnsi="Cambria Math" w:cs="Times New Roman"/>
                  <w:i/>
                  <w:iCs/>
                  <w:color w:val="000000"/>
                  <w:sz w:val="28"/>
                  <w:szCs w:val="28"/>
                  <w:shd w:val="clear" w:color="auto" w:fill="FFFFFF"/>
                </w:rPr>
              </m:ctrlPr>
            </m:fPr>
            <m:num>
              <m:r>
                <w:rPr>
                  <w:rFonts w:ascii="Cambria Math" w:eastAsia="Times New Roman" w:hAnsi="Cambria Math" w:cs="Times New Roman"/>
                  <w:color w:val="000000"/>
                  <w:sz w:val="28"/>
                  <w:szCs w:val="28"/>
                  <w:shd w:val="clear" w:color="auto" w:fill="FFFFFF"/>
                </w:rPr>
                <m:t>x-a</m:t>
              </m:r>
            </m:num>
            <m:den>
              <m:r>
                <w:rPr>
                  <w:rFonts w:ascii="Cambria Math" w:eastAsia="Times New Roman" w:hAnsi="Cambria Math" w:cs="Times New Roman"/>
                  <w:color w:val="000000"/>
                  <w:sz w:val="28"/>
                  <w:szCs w:val="28"/>
                  <w:shd w:val="clear" w:color="auto" w:fill="FFFFFF"/>
                </w:rPr>
                <m:t>1!</m:t>
              </m:r>
            </m:den>
          </m:f>
          <m:sSup>
            <m:sSupPr>
              <m:ctrlPr>
                <w:rPr>
                  <w:rFonts w:ascii="Cambria Math" w:eastAsia="Times New Roman" w:hAnsi="Cambria Math" w:cs="Times New Roman"/>
                  <w:i/>
                  <w:iCs/>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f</m:t>
              </m:r>
            </m:e>
            <m:sup>
              <m:r>
                <w:rPr>
                  <w:rFonts w:ascii="Cambria Math" w:eastAsia="Times New Roman" w:hAnsi="Cambria Math" w:cs="Times New Roman"/>
                  <w:color w:val="000000"/>
                  <w:sz w:val="28"/>
                  <w:szCs w:val="28"/>
                  <w:shd w:val="clear" w:color="auto" w:fill="FFFFFF"/>
                </w:rPr>
                <m:t>'</m:t>
              </m:r>
            </m:sup>
          </m:sSup>
          <m:d>
            <m:dPr>
              <m:ctrlPr>
                <w:rPr>
                  <w:rFonts w:ascii="Cambria Math" w:eastAsia="Times New Roman" w:hAnsi="Cambria Math" w:cs="Times New Roman"/>
                  <w:i/>
                  <w:iCs/>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a</m:t>
              </m:r>
            </m:e>
          </m:d>
          <m:r>
            <w:rPr>
              <w:rFonts w:ascii="Cambria Math" w:eastAsia="Times New Roman" w:hAnsi="Cambria Math" w:cs="Times New Roman"/>
              <w:color w:val="000000"/>
              <w:sz w:val="28"/>
              <w:szCs w:val="28"/>
              <w:shd w:val="clear" w:color="auto" w:fill="FFFFFF"/>
            </w:rPr>
            <m:t>+</m:t>
          </m:r>
          <m:f>
            <m:fPr>
              <m:ctrlPr>
                <w:rPr>
                  <w:rFonts w:ascii="Cambria Math" w:eastAsia="Times New Roman" w:hAnsi="Cambria Math" w:cs="Times New Roman"/>
                  <w:i/>
                  <w:iCs/>
                  <w:color w:val="000000"/>
                  <w:sz w:val="28"/>
                  <w:szCs w:val="28"/>
                  <w:shd w:val="clear" w:color="auto" w:fill="FFFFFF"/>
                </w:rPr>
              </m:ctrlPr>
            </m:fPr>
            <m:num>
              <m:sSup>
                <m:sSupPr>
                  <m:ctrlPr>
                    <w:rPr>
                      <w:rFonts w:ascii="Cambria Math" w:eastAsia="Times New Roman" w:hAnsi="Cambria Math" w:cs="Times New Roman"/>
                      <w:i/>
                      <w:iCs/>
                      <w:color w:val="000000"/>
                      <w:sz w:val="28"/>
                      <w:szCs w:val="28"/>
                      <w:shd w:val="clear" w:color="auto" w:fill="FFFFFF"/>
                    </w:rPr>
                  </m:ctrlPr>
                </m:sSupPr>
                <m:e>
                  <m:d>
                    <m:dPr>
                      <m:ctrlPr>
                        <w:rPr>
                          <w:rFonts w:ascii="Cambria Math" w:eastAsia="Times New Roman" w:hAnsi="Cambria Math" w:cs="Times New Roman"/>
                          <w:i/>
                          <w:iCs/>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x-a</m:t>
                      </m:r>
                    </m:e>
                  </m:d>
                </m:e>
                <m:sup>
                  <m:r>
                    <w:rPr>
                      <w:rFonts w:ascii="Cambria Math" w:eastAsia="Times New Roman" w:hAnsi="Cambria Math" w:cs="Times New Roman"/>
                      <w:color w:val="000000"/>
                      <w:sz w:val="28"/>
                      <w:szCs w:val="28"/>
                      <w:shd w:val="clear" w:color="auto" w:fill="FFFFFF"/>
                    </w:rPr>
                    <m:t>2</m:t>
                  </m:r>
                </m:sup>
              </m:sSup>
            </m:num>
            <m:den>
              <m:r>
                <w:rPr>
                  <w:rFonts w:ascii="Cambria Math" w:eastAsia="Times New Roman" w:hAnsi="Cambria Math" w:cs="Times New Roman"/>
                  <w:color w:val="000000"/>
                  <w:sz w:val="28"/>
                  <w:szCs w:val="28"/>
                  <w:shd w:val="clear" w:color="auto" w:fill="FFFFFF"/>
                </w:rPr>
                <m:t>2!</m:t>
              </m:r>
            </m:den>
          </m:f>
          <m:sSup>
            <m:sSupPr>
              <m:ctrlPr>
                <w:rPr>
                  <w:rFonts w:ascii="Cambria Math" w:eastAsia="Times New Roman" w:hAnsi="Cambria Math" w:cs="Times New Roman"/>
                  <w:i/>
                  <w:iCs/>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f</m:t>
              </m:r>
            </m:e>
            <m:sup>
              <m:r>
                <w:rPr>
                  <w:rFonts w:ascii="Cambria Math" w:eastAsia="Times New Roman" w:hAnsi="Cambria Math" w:cs="Times New Roman"/>
                  <w:color w:val="000000"/>
                  <w:sz w:val="28"/>
                  <w:szCs w:val="28"/>
                  <w:shd w:val="clear" w:color="auto" w:fill="FFFFFF"/>
                </w:rPr>
                <m:t>''</m:t>
              </m:r>
            </m:sup>
          </m:sSup>
          <m:d>
            <m:dPr>
              <m:ctrlPr>
                <w:rPr>
                  <w:rFonts w:ascii="Cambria Math" w:eastAsia="Times New Roman" w:hAnsi="Cambria Math" w:cs="Times New Roman"/>
                  <w:i/>
                  <w:iCs/>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a</m:t>
              </m:r>
            </m:e>
          </m:d>
          <m:r>
            <w:rPr>
              <w:rFonts w:ascii="Cambria Math" w:eastAsia="Times New Roman" w:hAnsi="Cambria Math" w:cs="Times New Roman"/>
              <w:color w:val="000000"/>
              <w:sz w:val="28"/>
              <w:szCs w:val="28"/>
              <w:shd w:val="clear" w:color="auto" w:fill="FFFFFF"/>
            </w:rPr>
            <m:t>+…+</m:t>
          </m:r>
          <m:f>
            <m:fPr>
              <m:ctrlPr>
                <w:rPr>
                  <w:rFonts w:ascii="Cambria Math" w:eastAsia="Times New Roman" w:hAnsi="Cambria Math" w:cs="Times New Roman"/>
                  <w:i/>
                  <w:iCs/>
                  <w:color w:val="000000"/>
                  <w:sz w:val="28"/>
                  <w:szCs w:val="28"/>
                  <w:shd w:val="clear" w:color="auto" w:fill="FFFFFF"/>
                </w:rPr>
              </m:ctrlPr>
            </m:fPr>
            <m:num>
              <m:sSup>
                <m:sSupPr>
                  <m:ctrlPr>
                    <w:rPr>
                      <w:rFonts w:ascii="Cambria Math" w:eastAsia="Times New Roman" w:hAnsi="Cambria Math" w:cs="Times New Roman"/>
                      <w:i/>
                      <w:iCs/>
                      <w:color w:val="000000"/>
                      <w:sz w:val="28"/>
                      <w:szCs w:val="28"/>
                      <w:shd w:val="clear" w:color="auto" w:fill="FFFFFF"/>
                    </w:rPr>
                  </m:ctrlPr>
                </m:sSupPr>
                <m:e>
                  <m:d>
                    <m:dPr>
                      <m:ctrlPr>
                        <w:rPr>
                          <w:rFonts w:ascii="Cambria Math" w:eastAsia="Times New Roman" w:hAnsi="Cambria Math" w:cs="Times New Roman"/>
                          <w:i/>
                          <w:iCs/>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x-a</m:t>
                      </m:r>
                    </m:e>
                  </m:d>
                </m:e>
                <m:sup>
                  <m:r>
                    <w:rPr>
                      <w:rFonts w:ascii="Cambria Math" w:eastAsia="Times New Roman" w:hAnsi="Cambria Math" w:cs="Times New Roman"/>
                      <w:color w:val="000000"/>
                      <w:sz w:val="28"/>
                      <w:szCs w:val="28"/>
                      <w:shd w:val="clear" w:color="auto" w:fill="FFFFFF"/>
                    </w:rPr>
                    <m:t>n</m:t>
                  </m:r>
                </m:sup>
              </m:sSup>
            </m:num>
            <m:den>
              <m:r>
                <w:rPr>
                  <w:rFonts w:ascii="Cambria Math" w:eastAsia="Times New Roman" w:hAnsi="Cambria Math" w:cs="Times New Roman"/>
                  <w:color w:val="000000"/>
                  <w:sz w:val="28"/>
                  <w:szCs w:val="28"/>
                  <w:shd w:val="clear" w:color="auto" w:fill="FFFFFF"/>
                </w:rPr>
                <m:t>n!</m:t>
              </m:r>
            </m:den>
          </m:f>
          <m:sSup>
            <m:sSupPr>
              <m:ctrlPr>
                <w:rPr>
                  <w:rFonts w:ascii="Cambria Math" w:eastAsia="Times New Roman" w:hAnsi="Cambria Math" w:cs="Times New Roman"/>
                  <w:i/>
                  <w:iCs/>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f</m:t>
              </m:r>
            </m:e>
            <m:sup>
              <m:d>
                <m:dPr>
                  <m:ctrlPr>
                    <w:rPr>
                      <w:rFonts w:ascii="Cambria Math" w:eastAsia="Times New Roman" w:hAnsi="Cambria Math" w:cs="Times New Roman"/>
                      <w:i/>
                      <w:iCs/>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n</m:t>
                  </m:r>
                </m:e>
              </m:d>
            </m:sup>
          </m:sSup>
          <m:d>
            <m:dPr>
              <m:ctrlPr>
                <w:rPr>
                  <w:rFonts w:ascii="Cambria Math" w:eastAsia="Times New Roman" w:hAnsi="Cambria Math" w:cs="Times New Roman"/>
                  <w:i/>
                  <w:iCs/>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a</m:t>
              </m:r>
            </m:e>
          </m:d>
          <m:r>
            <w:rPr>
              <w:rFonts w:ascii="Cambria Math" w:eastAsia="Times New Roman" w:hAnsi="Cambria Math" w:cs="Times New Roman"/>
              <w:color w:val="000000"/>
              <w:sz w:val="28"/>
              <w:szCs w:val="28"/>
              <w:shd w:val="clear" w:color="auto" w:fill="FFFFFF"/>
            </w:rPr>
            <m:t>+…</m:t>
          </m:r>
        </m:oMath>
      </m:oMathPara>
    </w:p>
    <w:p w14:paraId="412D36CE" w14:textId="77777777" w:rsidR="00B11AB8" w:rsidRDefault="0070538A" w:rsidP="006314B1">
      <w:pPr>
        <w:spacing w:before="240" w:after="240" w:line="240" w:lineRule="auto"/>
        <w:rPr>
          <w:rFonts w:ascii="Times New Roman" w:eastAsia="Times New Roman" w:hAnsi="Times New Roman" w:cs="Times New Roman"/>
          <w:iCs/>
          <w:color w:val="000000"/>
          <w:sz w:val="28"/>
          <w:szCs w:val="28"/>
          <w:shd w:val="clear" w:color="auto" w:fill="FFFFFF"/>
        </w:rPr>
      </w:pPr>
      <w:r>
        <w:rPr>
          <w:rFonts w:ascii="Times New Roman" w:eastAsia="Times New Roman" w:hAnsi="Times New Roman" w:cs="Times New Roman"/>
          <w:iCs/>
          <w:color w:val="000000"/>
          <w:sz w:val="28"/>
          <w:szCs w:val="28"/>
          <w:shd w:val="clear" w:color="auto" w:fill="FFFFFF"/>
        </w:rPr>
        <w:tab/>
        <w:t xml:space="preserve">Из предыдущего следует, что ряд Тейлора представляет данную функцию </w:t>
      </w:r>
      <m:oMath>
        <m:r>
          <w:rPr>
            <w:rFonts w:ascii="Cambria Math" w:eastAsia="Times New Roman" w:hAnsi="Cambria Math" w:cs="Times New Roman"/>
            <w:color w:val="000000"/>
            <w:sz w:val="28"/>
            <w:szCs w:val="28"/>
            <w:shd w:val="clear" w:color="auto" w:fill="FFFFFF"/>
          </w:rPr>
          <m:t>f(x)</m:t>
        </m:r>
      </m:oMath>
      <w:r w:rsidRPr="0070538A">
        <w:rPr>
          <w:rFonts w:ascii="Times New Roman" w:eastAsia="Times New Roman" w:hAnsi="Times New Roman" w:cs="Times New Roman"/>
          <w:iCs/>
          <w:color w:val="000000"/>
          <w:sz w:val="28"/>
          <w:szCs w:val="28"/>
          <w:shd w:val="clear" w:color="auto" w:fill="FFFFFF"/>
        </w:rPr>
        <w:t xml:space="preserve"> </w:t>
      </w:r>
      <w:r>
        <w:rPr>
          <w:rFonts w:ascii="Times New Roman" w:eastAsia="Times New Roman" w:hAnsi="Times New Roman" w:cs="Times New Roman"/>
          <w:iCs/>
          <w:color w:val="000000"/>
          <w:sz w:val="28"/>
          <w:szCs w:val="28"/>
          <w:shd w:val="clear" w:color="auto" w:fill="FFFFFF"/>
        </w:rPr>
        <w:t xml:space="preserve">только тогда, когда </w:t>
      </w:r>
      <m:oMath>
        <m:func>
          <m:funcPr>
            <m:ctrlPr>
              <w:rPr>
                <w:rFonts w:ascii="Cambria Math" w:eastAsia="Times New Roman" w:hAnsi="Cambria Math" w:cs="Times New Roman"/>
                <w:i/>
                <w:iCs/>
                <w:color w:val="000000"/>
                <w:sz w:val="28"/>
                <w:szCs w:val="28"/>
                <w:shd w:val="clear" w:color="auto" w:fill="FFFFFF"/>
              </w:rPr>
            </m:ctrlPr>
          </m:funcPr>
          <m:fName>
            <m:limLow>
              <m:limLowPr>
                <m:ctrlPr>
                  <w:rPr>
                    <w:rFonts w:ascii="Cambria Math" w:eastAsia="Times New Roman" w:hAnsi="Cambria Math" w:cs="Times New Roman"/>
                    <w:i/>
                    <w:iCs/>
                    <w:color w:val="000000"/>
                    <w:sz w:val="28"/>
                    <w:szCs w:val="28"/>
                    <w:shd w:val="clear" w:color="auto" w:fill="FFFFFF"/>
                  </w:rPr>
                </m:ctrlPr>
              </m:limLowPr>
              <m:e>
                <m:r>
                  <m:rPr>
                    <m:sty m:val="p"/>
                  </m:rPr>
                  <w:rPr>
                    <w:rFonts w:ascii="Cambria Math" w:eastAsia="Times New Roman" w:hAnsi="Cambria Math" w:cs="Times New Roman"/>
                    <w:color w:val="000000"/>
                    <w:sz w:val="28"/>
                    <w:szCs w:val="28"/>
                    <w:shd w:val="clear" w:color="auto" w:fill="FFFFFF"/>
                  </w:rPr>
                  <m:t>lim</m:t>
                </m:r>
              </m:e>
              <m:lim>
                <m:r>
                  <w:rPr>
                    <w:rFonts w:ascii="Cambria Math" w:eastAsia="Times New Roman" w:hAnsi="Cambria Math" w:cs="Times New Roman"/>
                    <w:color w:val="000000"/>
                    <w:sz w:val="28"/>
                    <w:szCs w:val="28"/>
                    <w:shd w:val="clear" w:color="auto" w:fill="FFFFFF"/>
                  </w:rPr>
                  <m:t>n→∞</m:t>
                </m:r>
              </m:lim>
            </m:limLow>
          </m:fName>
          <m:e>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R</m:t>
                </m:r>
              </m:e>
              <m:sub>
                <m:r>
                  <w:rPr>
                    <w:rFonts w:ascii="Cambria Math" w:eastAsia="Times New Roman" w:hAnsi="Cambria Math" w:cs="Times New Roman"/>
                    <w:color w:val="000000"/>
                    <w:sz w:val="28"/>
                    <w:szCs w:val="28"/>
                    <w:shd w:val="clear" w:color="auto" w:fill="FFFFFF"/>
                  </w:rPr>
                  <m:t>n</m:t>
                </m:r>
              </m:sub>
            </m:sSub>
            <m:d>
              <m:dPr>
                <m:ctrlPr>
                  <w:rPr>
                    <w:rFonts w:ascii="Cambria Math" w:eastAsia="Times New Roman" w:hAnsi="Cambria Math" w:cs="Times New Roman"/>
                    <w:i/>
                    <w:iCs/>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m:t>
                </m:r>
              </m:e>
            </m:d>
            <m:r>
              <w:rPr>
                <w:rFonts w:ascii="Cambria Math" w:eastAsia="Times New Roman" w:hAnsi="Cambria Math" w:cs="Times New Roman"/>
                <w:color w:val="000000"/>
                <w:sz w:val="28"/>
                <w:szCs w:val="28"/>
                <w:shd w:val="clear" w:color="auto" w:fill="FFFFFF"/>
              </w:rPr>
              <m:t>=0</m:t>
            </m:r>
          </m:e>
        </m:func>
      </m:oMath>
      <w:r w:rsidRPr="0070538A">
        <w:rPr>
          <w:rFonts w:ascii="Times New Roman" w:eastAsia="Times New Roman" w:hAnsi="Times New Roman" w:cs="Times New Roman"/>
          <w:iCs/>
          <w:color w:val="000000"/>
          <w:sz w:val="28"/>
          <w:szCs w:val="28"/>
          <w:shd w:val="clear" w:color="auto" w:fill="FFFFFF"/>
        </w:rPr>
        <w:t xml:space="preserve">. </w:t>
      </w:r>
      <w:r>
        <w:rPr>
          <w:rFonts w:ascii="Times New Roman" w:eastAsia="Times New Roman" w:hAnsi="Times New Roman" w:cs="Times New Roman"/>
          <w:iCs/>
          <w:color w:val="000000"/>
          <w:sz w:val="28"/>
          <w:szCs w:val="28"/>
          <w:shd w:val="clear" w:color="auto" w:fill="FFFFFF"/>
        </w:rPr>
        <w:t xml:space="preserve">Если </w:t>
      </w:r>
      <m:oMath>
        <m:func>
          <m:funcPr>
            <m:ctrlPr>
              <w:rPr>
                <w:rFonts w:ascii="Cambria Math" w:eastAsia="Times New Roman" w:hAnsi="Cambria Math" w:cs="Times New Roman"/>
                <w:i/>
                <w:iCs/>
                <w:color w:val="000000"/>
                <w:sz w:val="28"/>
                <w:szCs w:val="28"/>
                <w:shd w:val="clear" w:color="auto" w:fill="FFFFFF"/>
              </w:rPr>
            </m:ctrlPr>
          </m:funcPr>
          <m:fName>
            <m:r>
              <m:rPr>
                <m:sty m:val="p"/>
              </m:rPr>
              <w:rPr>
                <w:rFonts w:ascii="Cambria Math" w:eastAsia="Times New Roman" w:hAnsi="Cambria Math" w:cs="Times New Roman"/>
                <w:color w:val="000000"/>
                <w:sz w:val="28"/>
                <w:szCs w:val="28"/>
                <w:shd w:val="clear" w:color="auto" w:fill="FFFFFF"/>
              </w:rPr>
              <m:t>lim</m:t>
            </m:r>
            <m:ctrlPr>
              <w:rPr>
                <w:rFonts w:ascii="Cambria Math" w:eastAsia="Times New Roman" w:hAnsi="Cambria Math" w:cs="Times New Roman"/>
                <w:iCs/>
                <w:color w:val="000000"/>
                <w:sz w:val="28"/>
                <w:szCs w:val="28"/>
                <w:shd w:val="clear" w:color="auto" w:fill="FFFFFF"/>
              </w:rPr>
            </m:ctrlPr>
          </m:fName>
          <m:e>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R</m:t>
                </m:r>
              </m:e>
              <m:sub>
                <m:r>
                  <w:rPr>
                    <w:rFonts w:ascii="Cambria Math" w:eastAsia="Times New Roman" w:hAnsi="Cambria Math" w:cs="Times New Roman"/>
                    <w:color w:val="000000"/>
                    <w:sz w:val="28"/>
                    <w:szCs w:val="28"/>
                    <w:shd w:val="clear" w:color="auto" w:fill="FFFFFF"/>
                  </w:rPr>
                  <m:t>n</m:t>
                </m:r>
              </m:sub>
            </m:sSub>
            <m:d>
              <m:dPr>
                <m:ctrlPr>
                  <w:rPr>
                    <w:rFonts w:ascii="Cambria Math" w:eastAsia="Times New Roman" w:hAnsi="Cambria Math" w:cs="Times New Roman"/>
                    <w:i/>
                    <w:iCs/>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m:t>
                </m:r>
              </m:e>
            </m:d>
          </m:e>
        </m:func>
        <m:r>
          <w:rPr>
            <w:rFonts w:ascii="Cambria Math" w:eastAsia="Times New Roman" w:hAnsi="Cambria Math" w:cs="Times New Roman"/>
            <w:color w:val="000000"/>
            <w:sz w:val="28"/>
            <w:szCs w:val="28"/>
            <w:shd w:val="clear" w:color="auto" w:fill="FFFFFF"/>
          </w:rPr>
          <m:t>≠0</m:t>
        </m:r>
      </m:oMath>
      <w:r w:rsidR="00B11AB8" w:rsidRPr="00B11AB8">
        <w:rPr>
          <w:rFonts w:ascii="Times New Roman" w:eastAsia="Times New Roman" w:hAnsi="Times New Roman" w:cs="Times New Roman"/>
          <w:iCs/>
          <w:color w:val="000000"/>
          <w:sz w:val="28"/>
          <w:szCs w:val="28"/>
          <w:shd w:val="clear" w:color="auto" w:fill="FFFFFF"/>
        </w:rPr>
        <w:t xml:space="preserve">, </w:t>
      </w:r>
      <w:r w:rsidR="00B11AB8">
        <w:rPr>
          <w:rFonts w:ascii="Times New Roman" w:eastAsia="Times New Roman" w:hAnsi="Times New Roman" w:cs="Times New Roman"/>
          <w:iCs/>
          <w:color w:val="000000"/>
          <w:sz w:val="28"/>
          <w:szCs w:val="28"/>
          <w:shd w:val="clear" w:color="auto" w:fill="FFFFFF"/>
        </w:rPr>
        <w:t>то ряд не представляет данной функции, хотя может и сходиться (к другой функции).</w:t>
      </w:r>
    </w:p>
    <w:p w14:paraId="6D36EA1E" w14:textId="77777777" w:rsidR="00B11AB8" w:rsidRDefault="00B11AB8" w:rsidP="006314B1">
      <w:pPr>
        <w:spacing w:before="240" w:after="240" w:line="240" w:lineRule="auto"/>
        <w:rPr>
          <w:rFonts w:ascii="Times New Roman" w:eastAsia="Times New Roman" w:hAnsi="Times New Roman" w:cs="Times New Roman"/>
          <w:iCs/>
          <w:color w:val="000000"/>
          <w:sz w:val="28"/>
          <w:szCs w:val="28"/>
          <w:shd w:val="clear" w:color="auto" w:fill="FFFFFF"/>
        </w:rPr>
      </w:pPr>
      <w:r>
        <w:rPr>
          <w:rFonts w:ascii="Times New Roman" w:eastAsia="Times New Roman" w:hAnsi="Times New Roman" w:cs="Times New Roman"/>
          <w:iCs/>
          <w:color w:val="000000"/>
          <w:sz w:val="28"/>
          <w:szCs w:val="28"/>
          <w:shd w:val="clear" w:color="auto" w:fill="FFFFFF"/>
        </w:rPr>
        <w:tab/>
        <w:t xml:space="preserve">Если в ряде Тейлора положим </w:t>
      </w:r>
      <m:oMath>
        <m:r>
          <w:rPr>
            <w:rFonts w:ascii="Cambria Math" w:eastAsia="Times New Roman" w:hAnsi="Cambria Math" w:cs="Times New Roman"/>
            <w:color w:val="000000"/>
            <w:sz w:val="28"/>
            <w:szCs w:val="28"/>
            <w:shd w:val="clear" w:color="auto" w:fill="FFFFFF"/>
          </w:rPr>
          <m:t>a=0</m:t>
        </m:r>
      </m:oMath>
      <w:r w:rsidRPr="00B11AB8">
        <w:rPr>
          <w:rFonts w:ascii="Times New Roman" w:eastAsia="Times New Roman" w:hAnsi="Times New Roman" w:cs="Times New Roman"/>
          <w:iCs/>
          <w:color w:val="000000"/>
          <w:sz w:val="28"/>
          <w:szCs w:val="28"/>
          <w:shd w:val="clear" w:color="auto" w:fill="FFFFFF"/>
        </w:rPr>
        <w:t xml:space="preserve">, </w:t>
      </w:r>
      <w:r>
        <w:rPr>
          <w:rFonts w:ascii="Times New Roman" w:eastAsia="Times New Roman" w:hAnsi="Times New Roman" w:cs="Times New Roman"/>
          <w:iCs/>
          <w:color w:val="000000"/>
          <w:sz w:val="28"/>
          <w:szCs w:val="28"/>
          <w:shd w:val="clear" w:color="auto" w:fill="FFFFFF"/>
        </w:rPr>
        <w:t xml:space="preserve">то получим частный случай ряда Тейлора, который называют рядом </w:t>
      </w:r>
      <w:proofErr w:type="spellStart"/>
      <w:r>
        <w:rPr>
          <w:rFonts w:ascii="Times New Roman" w:eastAsia="Times New Roman" w:hAnsi="Times New Roman" w:cs="Times New Roman"/>
          <w:iCs/>
          <w:color w:val="000000"/>
          <w:sz w:val="28"/>
          <w:szCs w:val="28"/>
          <w:shd w:val="clear" w:color="auto" w:fill="FFFFFF"/>
        </w:rPr>
        <w:t>Маклорена</w:t>
      </w:r>
      <w:proofErr w:type="spellEnd"/>
      <w:r w:rsidRPr="00B11AB8">
        <w:rPr>
          <w:rFonts w:ascii="Times New Roman" w:eastAsia="Times New Roman" w:hAnsi="Times New Roman" w:cs="Times New Roman"/>
          <w:iCs/>
          <w:color w:val="000000"/>
          <w:sz w:val="28"/>
          <w:szCs w:val="28"/>
          <w:shd w:val="clear" w:color="auto" w:fill="FFFFFF"/>
        </w:rPr>
        <w:t>:</w:t>
      </w:r>
    </w:p>
    <w:p w14:paraId="6A287326" w14:textId="6804D149" w:rsidR="00B11AB8" w:rsidRPr="00942FA1" w:rsidRDefault="00000000" w:rsidP="006314B1">
      <w:pPr>
        <w:spacing w:before="240" w:after="240" w:line="240" w:lineRule="auto"/>
        <w:rPr>
          <w:rFonts w:ascii="Times New Roman" w:eastAsia="Times New Roman" w:hAnsi="Times New Roman" w:cs="Times New Roman"/>
          <w:iCs/>
          <w:color w:val="000000"/>
          <w:sz w:val="28"/>
          <w:szCs w:val="28"/>
          <w:shd w:val="clear" w:color="auto" w:fill="FFFFFF"/>
        </w:rPr>
      </w:pPr>
      <m:oMathPara>
        <m:oMath>
          <m:eqArr>
            <m:eqArrPr>
              <m:maxDist m:val="1"/>
              <m:ctrlPr>
                <w:rPr>
                  <w:rFonts w:ascii="Cambria Math" w:eastAsia="Times New Roman" w:hAnsi="Cambria Math" w:cs="Times New Roman"/>
                  <w:i/>
                  <w:iCs/>
                  <w:color w:val="000000"/>
                  <w:sz w:val="28"/>
                  <w:szCs w:val="28"/>
                  <w:shd w:val="clear" w:color="auto" w:fill="FFFFFF"/>
                </w:rPr>
              </m:ctrlPr>
            </m:eqArrPr>
            <m:e>
              <m:r>
                <w:rPr>
                  <w:rFonts w:ascii="Cambria Math" w:eastAsia="Times New Roman" w:hAnsi="Cambria Math" w:cs="Times New Roman"/>
                  <w:color w:val="000000"/>
                  <w:sz w:val="28"/>
                  <w:szCs w:val="28"/>
                  <w:shd w:val="clear" w:color="auto" w:fill="FFFFFF"/>
                </w:rPr>
                <m:t>f</m:t>
              </m:r>
              <m:d>
                <m:dPr>
                  <m:ctrlPr>
                    <w:rPr>
                      <w:rFonts w:ascii="Cambria Math" w:eastAsia="Times New Roman" w:hAnsi="Cambria Math" w:cs="Times New Roman"/>
                      <w:i/>
                      <w:iCs/>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m:t>
                  </m:r>
                </m:e>
              </m:d>
              <m:r>
                <w:rPr>
                  <w:rFonts w:ascii="Cambria Math" w:eastAsia="Times New Roman" w:hAnsi="Cambria Math" w:cs="Times New Roman"/>
                  <w:color w:val="000000"/>
                  <w:sz w:val="28"/>
                  <w:szCs w:val="28"/>
                  <w:shd w:val="clear" w:color="auto" w:fill="FFFFFF"/>
                </w:rPr>
                <m:t>=f</m:t>
              </m:r>
              <m:d>
                <m:dPr>
                  <m:ctrlPr>
                    <w:rPr>
                      <w:rFonts w:ascii="Cambria Math" w:eastAsia="Times New Roman" w:hAnsi="Cambria Math" w:cs="Times New Roman"/>
                      <w:i/>
                      <w:iCs/>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0</m:t>
                  </m:r>
                </m:e>
              </m:d>
              <m:r>
                <w:rPr>
                  <w:rFonts w:ascii="Cambria Math" w:eastAsia="Times New Roman" w:hAnsi="Cambria Math" w:cs="Times New Roman"/>
                  <w:color w:val="000000"/>
                  <w:sz w:val="28"/>
                  <w:szCs w:val="28"/>
                  <w:shd w:val="clear" w:color="auto" w:fill="FFFFFF"/>
                </w:rPr>
                <m:t>+</m:t>
              </m:r>
              <m:f>
                <m:fPr>
                  <m:ctrlPr>
                    <w:rPr>
                      <w:rFonts w:ascii="Cambria Math" w:eastAsia="Times New Roman" w:hAnsi="Cambria Math" w:cs="Times New Roman"/>
                      <w:i/>
                      <w:iCs/>
                      <w:color w:val="000000"/>
                      <w:sz w:val="28"/>
                      <w:szCs w:val="28"/>
                      <w:shd w:val="clear" w:color="auto" w:fill="FFFFFF"/>
                    </w:rPr>
                  </m:ctrlPr>
                </m:fPr>
                <m:num>
                  <m:r>
                    <w:rPr>
                      <w:rFonts w:ascii="Cambria Math" w:eastAsia="Times New Roman" w:hAnsi="Cambria Math" w:cs="Times New Roman"/>
                      <w:color w:val="000000"/>
                      <w:sz w:val="28"/>
                      <w:szCs w:val="28"/>
                      <w:shd w:val="clear" w:color="auto" w:fill="FFFFFF"/>
                    </w:rPr>
                    <m:t>x</m:t>
                  </m:r>
                </m:num>
                <m:den>
                  <m:r>
                    <w:rPr>
                      <w:rFonts w:ascii="Cambria Math" w:eastAsia="Times New Roman" w:hAnsi="Cambria Math" w:cs="Times New Roman"/>
                      <w:color w:val="000000"/>
                      <w:sz w:val="28"/>
                      <w:szCs w:val="28"/>
                      <w:shd w:val="clear" w:color="auto" w:fill="FFFFFF"/>
                    </w:rPr>
                    <m:t>1</m:t>
                  </m:r>
                </m:den>
              </m:f>
              <m:sSup>
                <m:sSupPr>
                  <m:ctrlPr>
                    <w:rPr>
                      <w:rFonts w:ascii="Cambria Math" w:eastAsia="Times New Roman" w:hAnsi="Cambria Math" w:cs="Times New Roman"/>
                      <w:i/>
                      <w:iCs/>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f</m:t>
                  </m:r>
                </m:e>
                <m:sup>
                  <m:r>
                    <w:rPr>
                      <w:rFonts w:ascii="Cambria Math" w:eastAsia="Times New Roman" w:hAnsi="Cambria Math" w:cs="Times New Roman"/>
                      <w:color w:val="000000"/>
                      <w:sz w:val="28"/>
                      <w:szCs w:val="28"/>
                      <w:shd w:val="clear" w:color="auto" w:fill="FFFFFF"/>
                    </w:rPr>
                    <m:t>'</m:t>
                  </m:r>
                </m:sup>
              </m:sSup>
              <m:d>
                <m:dPr>
                  <m:ctrlPr>
                    <w:rPr>
                      <w:rFonts w:ascii="Cambria Math" w:eastAsia="Times New Roman" w:hAnsi="Cambria Math" w:cs="Times New Roman"/>
                      <w:i/>
                      <w:iCs/>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0</m:t>
                  </m:r>
                </m:e>
              </m:d>
              <m:r>
                <w:rPr>
                  <w:rFonts w:ascii="Cambria Math" w:eastAsia="Times New Roman" w:hAnsi="Cambria Math" w:cs="Times New Roman"/>
                  <w:color w:val="000000"/>
                  <w:sz w:val="28"/>
                  <w:szCs w:val="28"/>
                  <w:shd w:val="clear" w:color="auto" w:fill="FFFFFF"/>
                </w:rPr>
                <m:t>+</m:t>
              </m:r>
              <m:f>
                <m:fPr>
                  <m:ctrlPr>
                    <w:rPr>
                      <w:rFonts w:ascii="Cambria Math" w:eastAsia="Times New Roman" w:hAnsi="Cambria Math" w:cs="Times New Roman"/>
                      <w:i/>
                      <w:iCs/>
                      <w:color w:val="000000"/>
                      <w:sz w:val="28"/>
                      <w:szCs w:val="28"/>
                      <w:shd w:val="clear" w:color="auto" w:fill="FFFFFF"/>
                    </w:rPr>
                  </m:ctrlPr>
                </m:fPr>
                <m:num>
                  <m:sSup>
                    <m:sSupPr>
                      <m:ctrlPr>
                        <w:rPr>
                          <w:rFonts w:ascii="Cambria Math" w:eastAsia="Times New Roman" w:hAnsi="Cambria Math" w:cs="Times New Roman"/>
                          <w:i/>
                          <w:iCs/>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x</m:t>
                      </m:r>
                    </m:e>
                    <m:sup>
                      <m:r>
                        <w:rPr>
                          <w:rFonts w:ascii="Cambria Math" w:eastAsia="Times New Roman" w:hAnsi="Cambria Math" w:cs="Times New Roman"/>
                          <w:color w:val="000000"/>
                          <w:sz w:val="28"/>
                          <w:szCs w:val="28"/>
                          <w:shd w:val="clear" w:color="auto" w:fill="FFFFFF"/>
                        </w:rPr>
                        <m:t>2</m:t>
                      </m:r>
                    </m:sup>
                  </m:sSup>
                </m:num>
                <m:den>
                  <m:r>
                    <w:rPr>
                      <w:rFonts w:ascii="Cambria Math" w:eastAsia="Times New Roman" w:hAnsi="Cambria Math" w:cs="Times New Roman"/>
                      <w:color w:val="000000"/>
                      <w:sz w:val="28"/>
                      <w:szCs w:val="28"/>
                      <w:shd w:val="clear" w:color="auto" w:fill="FFFFFF"/>
                    </w:rPr>
                    <m:t>2!</m:t>
                  </m:r>
                </m:den>
              </m:f>
              <m:sSup>
                <m:sSupPr>
                  <m:ctrlPr>
                    <w:rPr>
                      <w:rFonts w:ascii="Cambria Math" w:eastAsia="Times New Roman" w:hAnsi="Cambria Math" w:cs="Times New Roman"/>
                      <w:i/>
                      <w:iCs/>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f</m:t>
                  </m:r>
                </m:e>
                <m:sup>
                  <m:r>
                    <w:rPr>
                      <w:rFonts w:ascii="Cambria Math" w:eastAsia="Times New Roman" w:hAnsi="Cambria Math" w:cs="Times New Roman"/>
                      <w:color w:val="000000"/>
                      <w:sz w:val="28"/>
                      <w:szCs w:val="28"/>
                      <w:shd w:val="clear" w:color="auto" w:fill="FFFFFF"/>
                    </w:rPr>
                    <m:t>''</m:t>
                  </m:r>
                </m:sup>
              </m:sSup>
              <m:d>
                <m:dPr>
                  <m:ctrlPr>
                    <w:rPr>
                      <w:rFonts w:ascii="Cambria Math" w:eastAsia="Times New Roman" w:hAnsi="Cambria Math" w:cs="Times New Roman"/>
                      <w:i/>
                      <w:iCs/>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0</m:t>
                  </m:r>
                </m:e>
              </m:d>
              <m:r>
                <w:rPr>
                  <w:rFonts w:ascii="Cambria Math" w:eastAsia="Times New Roman" w:hAnsi="Cambria Math" w:cs="Times New Roman"/>
                  <w:color w:val="000000"/>
                  <w:sz w:val="28"/>
                  <w:szCs w:val="28"/>
                  <w:shd w:val="clear" w:color="auto" w:fill="FFFFFF"/>
                </w:rPr>
                <m:t>+…+</m:t>
              </m:r>
              <m:f>
                <m:fPr>
                  <m:ctrlPr>
                    <w:rPr>
                      <w:rFonts w:ascii="Cambria Math" w:eastAsia="Times New Roman" w:hAnsi="Cambria Math" w:cs="Times New Roman"/>
                      <w:i/>
                      <w:iCs/>
                      <w:color w:val="000000"/>
                      <w:sz w:val="28"/>
                      <w:szCs w:val="28"/>
                      <w:shd w:val="clear" w:color="auto" w:fill="FFFFFF"/>
                    </w:rPr>
                  </m:ctrlPr>
                </m:fPr>
                <m:num>
                  <m:sSup>
                    <m:sSupPr>
                      <m:ctrlPr>
                        <w:rPr>
                          <w:rFonts w:ascii="Cambria Math" w:eastAsia="Times New Roman" w:hAnsi="Cambria Math" w:cs="Times New Roman"/>
                          <w:i/>
                          <w:iCs/>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x</m:t>
                      </m:r>
                    </m:e>
                    <m:sup>
                      <m:r>
                        <w:rPr>
                          <w:rFonts w:ascii="Cambria Math" w:eastAsia="Times New Roman" w:hAnsi="Cambria Math" w:cs="Times New Roman"/>
                          <w:color w:val="000000"/>
                          <w:sz w:val="28"/>
                          <w:szCs w:val="28"/>
                          <w:shd w:val="clear" w:color="auto" w:fill="FFFFFF"/>
                        </w:rPr>
                        <m:t>n</m:t>
                      </m:r>
                    </m:sup>
                  </m:sSup>
                </m:num>
                <m:den>
                  <m:r>
                    <w:rPr>
                      <w:rFonts w:ascii="Cambria Math" w:eastAsia="Times New Roman" w:hAnsi="Cambria Math" w:cs="Times New Roman"/>
                      <w:color w:val="000000"/>
                      <w:sz w:val="28"/>
                      <w:szCs w:val="28"/>
                      <w:shd w:val="clear" w:color="auto" w:fill="FFFFFF"/>
                    </w:rPr>
                    <m:t>n!</m:t>
                  </m:r>
                </m:den>
              </m:f>
              <m:sSup>
                <m:sSupPr>
                  <m:ctrlPr>
                    <w:rPr>
                      <w:rFonts w:ascii="Cambria Math" w:eastAsia="Times New Roman" w:hAnsi="Cambria Math" w:cs="Times New Roman"/>
                      <w:i/>
                      <w:iCs/>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f</m:t>
                  </m:r>
                </m:e>
                <m:sup>
                  <m:d>
                    <m:dPr>
                      <m:ctrlPr>
                        <w:rPr>
                          <w:rFonts w:ascii="Cambria Math" w:eastAsia="Times New Roman" w:hAnsi="Cambria Math" w:cs="Times New Roman"/>
                          <w:i/>
                          <w:iCs/>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n</m:t>
                      </m:r>
                    </m:e>
                  </m:d>
                </m:sup>
              </m:sSup>
              <m:d>
                <m:dPr>
                  <m:ctrlPr>
                    <w:rPr>
                      <w:rFonts w:ascii="Cambria Math" w:eastAsia="Times New Roman" w:hAnsi="Cambria Math" w:cs="Times New Roman"/>
                      <w:i/>
                      <w:iCs/>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0</m:t>
                  </m:r>
                </m:e>
              </m:d>
              <m:r>
                <w:rPr>
                  <w:rFonts w:ascii="Cambria Math" w:eastAsia="Times New Roman" w:hAnsi="Cambria Math" w:cs="Times New Roman"/>
                  <w:color w:val="000000"/>
                  <w:sz w:val="28"/>
                  <w:szCs w:val="28"/>
                  <w:shd w:val="clear" w:color="auto" w:fill="FFFFFF"/>
                </w:rPr>
                <m:t>+…#</m:t>
              </m:r>
              <m:d>
                <m:dPr>
                  <m:ctrlPr>
                    <w:rPr>
                      <w:rFonts w:ascii="Cambria Math" w:eastAsia="Times New Roman" w:hAnsi="Cambria Math" w:cs="Times New Roman"/>
                      <w:i/>
                      <w:iCs/>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3</m:t>
                  </m:r>
                </m:e>
              </m:d>
            </m:e>
          </m:eqArr>
        </m:oMath>
      </m:oMathPara>
    </w:p>
    <w:p w14:paraId="1BDDD363" w14:textId="77777777" w:rsidR="00942FA1" w:rsidRPr="00942FA1" w:rsidRDefault="00942FA1" w:rsidP="006314B1">
      <w:pPr>
        <w:spacing w:before="240" w:after="240" w:line="240" w:lineRule="auto"/>
        <w:rPr>
          <w:rFonts w:ascii="Times New Roman" w:eastAsia="Times New Roman" w:hAnsi="Times New Roman" w:cs="Times New Roman"/>
          <w:iCs/>
          <w:color w:val="000000"/>
          <w:sz w:val="28"/>
          <w:szCs w:val="28"/>
          <w:shd w:val="clear" w:color="auto" w:fill="FFFFFF"/>
        </w:rPr>
      </w:pPr>
    </w:p>
    <w:p w14:paraId="202B5D49" w14:textId="77777777" w:rsidR="00B11AB8" w:rsidRDefault="00B11AB8" w:rsidP="006314B1">
      <w:pPr>
        <w:spacing w:before="240" w:after="240" w:line="240" w:lineRule="auto"/>
        <w:rPr>
          <w:rFonts w:ascii="Times New Roman" w:eastAsia="Times New Roman" w:hAnsi="Times New Roman" w:cs="Times New Roman"/>
          <w:iCs/>
          <w:color w:val="000000"/>
          <w:sz w:val="28"/>
          <w:szCs w:val="28"/>
          <w:shd w:val="clear" w:color="auto" w:fill="FFFFFF"/>
        </w:rPr>
      </w:pPr>
      <w:r>
        <w:rPr>
          <w:rFonts w:ascii="Times New Roman" w:eastAsia="Times New Roman" w:hAnsi="Times New Roman" w:cs="Times New Roman"/>
          <w:iCs/>
          <w:color w:val="000000"/>
          <w:sz w:val="28"/>
          <w:szCs w:val="28"/>
          <w:shd w:val="clear" w:color="auto" w:fill="FFFFFF"/>
        </w:rPr>
        <w:tab/>
        <w:t xml:space="preserve">Если для какой-нибудь функции формально написан ряд Тейлора, то чтобы доказать, что написанный ряд представляет данную функцию, нужно </w:t>
      </w:r>
      <w:r>
        <w:rPr>
          <w:rFonts w:ascii="Times New Roman" w:eastAsia="Times New Roman" w:hAnsi="Times New Roman" w:cs="Times New Roman"/>
          <w:iCs/>
          <w:color w:val="000000"/>
          <w:sz w:val="28"/>
          <w:szCs w:val="28"/>
          <w:shd w:val="clear" w:color="auto" w:fill="FFFFFF"/>
        </w:rPr>
        <w:lastRenderedPageBreak/>
        <w:t>либо доказать, что остаточный член стремится к нулю, либо каким-нибудь иным способом убедиться, что написанный ряд сходится к данной функции.</w:t>
      </w:r>
    </w:p>
    <w:p w14:paraId="150EB97B" w14:textId="3C7CF63F" w:rsidR="004D1A24" w:rsidRPr="00725297" w:rsidRDefault="004D1A24" w:rsidP="00725297">
      <w:pPr>
        <w:pStyle w:val="2"/>
        <w:numPr>
          <w:ilvl w:val="2"/>
          <w:numId w:val="9"/>
        </w:numPr>
        <w:rPr>
          <w:rFonts w:ascii="Times New Roman" w:eastAsia="Times New Roman" w:hAnsi="Times New Roman" w:cs="Times New Roman"/>
          <w:b/>
          <w:bCs/>
          <w:color w:val="auto"/>
          <w:shd w:val="clear" w:color="auto" w:fill="FFFFFF"/>
        </w:rPr>
      </w:pPr>
      <w:bookmarkStart w:id="39" w:name="_Toc154634858"/>
      <w:r w:rsidRPr="00725297">
        <w:rPr>
          <w:rFonts w:ascii="Times New Roman" w:eastAsia="Times New Roman" w:hAnsi="Times New Roman" w:cs="Times New Roman"/>
          <w:b/>
          <w:bCs/>
          <w:color w:val="auto"/>
          <w:shd w:val="clear" w:color="auto" w:fill="FFFFFF"/>
        </w:rPr>
        <w:t>Примеры разложения функция в ряды</w:t>
      </w:r>
      <w:bookmarkEnd w:id="39"/>
    </w:p>
    <w:p w14:paraId="14AA30ED" w14:textId="77777777" w:rsidR="005143F7" w:rsidRDefault="004D1A24" w:rsidP="006314B1">
      <w:pPr>
        <w:spacing w:before="240" w:after="240" w:line="240" w:lineRule="auto"/>
        <w:rPr>
          <w:rFonts w:ascii="Times New Roman" w:eastAsia="Times New Roman" w:hAnsi="Times New Roman" w:cs="Times New Roman"/>
          <w:iCs/>
          <w:color w:val="000000"/>
          <w:sz w:val="28"/>
          <w:szCs w:val="28"/>
          <w:shd w:val="clear" w:color="auto" w:fill="FFFFFF"/>
        </w:rPr>
      </w:pPr>
      <w:r>
        <w:rPr>
          <w:rFonts w:ascii="Times New Roman" w:eastAsia="Times New Roman" w:hAnsi="Times New Roman" w:cs="Times New Roman"/>
          <w:b/>
          <w:bCs/>
          <w:iCs/>
          <w:color w:val="000000"/>
          <w:sz w:val="28"/>
          <w:szCs w:val="28"/>
          <w:shd w:val="clear" w:color="auto" w:fill="FFFFFF"/>
        </w:rPr>
        <w:tab/>
      </w:r>
      <w:r>
        <w:rPr>
          <w:rFonts w:ascii="Times New Roman" w:eastAsia="Times New Roman" w:hAnsi="Times New Roman" w:cs="Times New Roman"/>
          <w:iCs/>
          <w:color w:val="000000"/>
          <w:sz w:val="28"/>
          <w:szCs w:val="28"/>
          <w:shd w:val="clear" w:color="auto" w:fill="FFFFFF"/>
        </w:rPr>
        <w:t xml:space="preserve">Разложение функции </w:t>
      </w:r>
      <m:oMath>
        <m:r>
          <w:rPr>
            <w:rFonts w:ascii="Cambria Math" w:eastAsia="Times New Roman" w:hAnsi="Cambria Math" w:cs="Times New Roman"/>
            <w:color w:val="000000"/>
            <w:sz w:val="28"/>
            <w:szCs w:val="28"/>
            <w:shd w:val="clear" w:color="auto" w:fill="FFFFFF"/>
          </w:rPr>
          <m:t>f</m:t>
        </m:r>
        <m:d>
          <m:dPr>
            <m:ctrlPr>
              <w:rPr>
                <w:rFonts w:ascii="Cambria Math" w:eastAsia="Times New Roman" w:hAnsi="Cambria Math" w:cs="Times New Roman"/>
                <w:i/>
                <w:iCs/>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m:t>
            </m:r>
          </m:e>
        </m:d>
        <m:r>
          <w:rPr>
            <w:rFonts w:ascii="Cambria Math" w:eastAsia="Times New Roman" w:hAnsi="Cambria Math" w:cs="Times New Roman"/>
            <w:color w:val="000000"/>
            <w:sz w:val="28"/>
            <w:szCs w:val="28"/>
            <w:shd w:val="clear" w:color="auto" w:fill="FFFFFF"/>
          </w:rPr>
          <m:t>=</m:t>
        </m:r>
        <m:func>
          <m:funcPr>
            <m:ctrlPr>
              <w:rPr>
                <w:rFonts w:ascii="Cambria Math" w:eastAsia="Times New Roman" w:hAnsi="Cambria Math" w:cs="Times New Roman"/>
                <w:i/>
                <w:iCs/>
                <w:color w:val="000000"/>
                <w:sz w:val="28"/>
                <w:szCs w:val="28"/>
                <w:shd w:val="clear" w:color="auto" w:fill="FFFFFF"/>
              </w:rPr>
            </m:ctrlPr>
          </m:funcPr>
          <m:fName>
            <m:r>
              <m:rPr>
                <m:sty m:val="p"/>
              </m:rPr>
              <w:rPr>
                <w:rFonts w:ascii="Cambria Math" w:eastAsia="Times New Roman" w:hAnsi="Cambria Math" w:cs="Times New Roman"/>
                <w:color w:val="000000"/>
                <w:sz w:val="28"/>
                <w:szCs w:val="28"/>
                <w:shd w:val="clear" w:color="auto" w:fill="FFFFFF"/>
              </w:rPr>
              <m:t>sin</m:t>
            </m:r>
          </m:fName>
          <m:e>
            <m:r>
              <w:rPr>
                <w:rFonts w:ascii="Cambria Math" w:eastAsia="Times New Roman" w:hAnsi="Cambria Math" w:cs="Times New Roman"/>
                <w:color w:val="000000"/>
                <w:sz w:val="28"/>
                <w:szCs w:val="28"/>
                <w:shd w:val="clear" w:color="auto" w:fill="FFFFFF"/>
              </w:rPr>
              <m:t>x</m:t>
            </m:r>
          </m:e>
        </m:func>
      </m:oMath>
      <w:r w:rsidR="005143F7" w:rsidRPr="005143F7">
        <w:rPr>
          <w:rFonts w:ascii="Times New Roman" w:eastAsia="Times New Roman" w:hAnsi="Times New Roman" w:cs="Times New Roman"/>
          <w:iCs/>
          <w:color w:val="000000"/>
          <w:sz w:val="28"/>
          <w:szCs w:val="28"/>
          <w:shd w:val="clear" w:color="auto" w:fill="FFFFFF"/>
        </w:rPr>
        <w:t xml:space="preserve"> </w:t>
      </w:r>
      <w:r w:rsidR="005143F7">
        <w:rPr>
          <w:rFonts w:ascii="Times New Roman" w:eastAsia="Times New Roman" w:hAnsi="Times New Roman" w:cs="Times New Roman"/>
          <w:iCs/>
          <w:color w:val="000000"/>
          <w:sz w:val="28"/>
          <w:szCs w:val="28"/>
          <w:shd w:val="clear" w:color="auto" w:fill="FFFFFF"/>
        </w:rPr>
        <w:t xml:space="preserve">в ряд </w:t>
      </w:r>
      <w:proofErr w:type="spellStart"/>
      <w:r w:rsidR="005143F7">
        <w:rPr>
          <w:rFonts w:ascii="Times New Roman" w:eastAsia="Times New Roman" w:hAnsi="Times New Roman" w:cs="Times New Roman"/>
          <w:iCs/>
          <w:color w:val="000000"/>
          <w:sz w:val="28"/>
          <w:szCs w:val="28"/>
          <w:shd w:val="clear" w:color="auto" w:fill="FFFFFF"/>
        </w:rPr>
        <w:t>Маклорена</w:t>
      </w:r>
      <w:proofErr w:type="spellEnd"/>
      <w:r w:rsidR="005143F7">
        <w:rPr>
          <w:rFonts w:ascii="Times New Roman" w:eastAsia="Times New Roman" w:hAnsi="Times New Roman" w:cs="Times New Roman"/>
          <w:iCs/>
          <w:color w:val="000000"/>
          <w:sz w:val="28"/>
          <w:szCs w:val="28"/>
          <w:shd w:val="clear" w:color="auto" w:fill="FFFFFF"/>
        </w:rPr>
        <w:t>.</w:t>
      </w:r>
    </w:p>
    <w:p w14:paraId="79503ACB" w14:textId="77777777" w:rsidR="005143F7" w:rsidRPr="005143F7" w:rsidRDefault="00000000" w:rsidP="006314B1">
      <w:pPr>
        <w:spacing w:before="240" w:after="240" w:line="240" w:lineRule="auto"/>
        <w:rPr>
          <w:rFonts w:ascii="Times New Roman" w:eastAsia="Times New Roman" w:hAnsi="Times New Roman" w:cs="Times New Roman"/>
          <w:iCs/>
          <w:color w:val="000000"/>
          <w:sz w:val="28"/>
          <w:szCs w:val="28"/>
          <w:shd w:val="clear" w:color="auto" w:fill="FFFFFF"/>
        </w:rPr>
      </w:pPr>
      <m:oMathPara>
        <m:oMath>
          <m:func>
            <m:funcPr>
              <m:ctrlPr>
                <w:rPr>
                  <w:rFonts w:ascii="Cambria Math" w:eastAsia="Times New Roman" w:hAnsi="Cambria Math" w:cs="Times New Roman"/>
                  <w:i/>
                  <w:iCs/>
                  <w:color w:val="000000"/>
                  <w:sz w:val="28"/>
                  <w:szCs w:val="28"/>
                  <w:shd w:val="clear" w:color="auto" w:fill="FFFFFF"/>
                </w:rPr>
              </m:ctrlPr>
            </m:funcPr>
            <m:fName>
              <m:r>
                <m:rPr>
                  <m:sty m:val="p"/>
                </m:rPr>
                <w:rPr>
                  <w:rFonts w:ascii="Cambria Math" w:eastAsia="Times New Roman" w:hAnsi="Cambria Math" w:cs="Times New Roman"/>
                  <w:color w:val="000000"/>
                  <w:sz w:val="28"/>
                  <w:szCs w:val="28"/>
                  <w:shd w:val="clear" w:color="auto" w:fill="FFFFFF"/>
                </w:rPr>
                <m:t>sin</m:t>
              </m:r>
            </m:fName>
            <m:e>
              <m:r>
                <w:rPr>
                  <w:rFonts w:ascii="Cambria Math" w:eastAsia="Times New Roman" w:hAnsi="Cambria Math" w:cs="Times New Roman"/>
                  <w:color w:val="000000"/>
                  <w:sz w:val="28"/>
                  <w:szCs w:val="28"/>
                  <w:shd w:val="clear" w:color="auto" w:fill="FFFFFF"/>
                </w:rPr>
                <m:t>x=x-</m:t>
              </m:r>
              <m:f>
                <m:fPr>
                  <m:ctrlPr>
                    <w:rPr>
                      <w:rFonts w:ascii="Cambria Math" w:eastAsia="Times New Roman" w:hAnsi="Cambria Math" w:cs="Times New Roman"/>
                      <w:i/>
                      <w:iCs/>
                      <w:color w:val="000000"/>
                      <w:sz w:val="28"/>
                      <w:szCs w:val="28"/>
                      <w:shd w:val="clear" w:color="auto" w:fill="FFFFFF"/>
                    </w:rPr>
                  </m:ctrlPr>
                </m:fPr>
                <m:num>
                  <m:sSup>
                    <m:sSupPr>
                      <m:ctrlPr>
                        <w:rPr>
                          <w:rFonts w:ascii="Cambria Math" w:eastAsia="Times New Roman" w:hAnsi="Cambria Math" w:cs="Times New Roman"/>
                          <w:i/>
                          <w:iCs/>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x</m:t>
                      </m:r>
                    </m:e>
                    <m:sup>
                      <m:r>
                        <w:rPr>
                          <w:rFonts w:ascii="Cambria Math" w:eastAsia="Times New Roman" w:hAnsi="Cambria Math" w:cs="Times New Roman"/>
                          <w:color w:val="000000"/>
                          <w:sz w:val="28"/>
                          <w:szCs w:val="28"/>
                          <w:shd w:val="clear" w:color="auto" w:fill="FFFFFF"/>
                        </w:rPr>
                        <m:t>3</m:t>
                      </m:r>
                    </m:sup>
                  </m:sSup>
                </m:num>
                <m:den>
                  <m:r>
                    <w:rPr>
                      <w:rFonts w:ascii="Cambria Math" w:eastAsia="Times New Roman" w:hAnsi="Cambria Math" w:cs="Times New Roman"/>
                      <w:color w:val="000000"/>
                      <w:sz w:val="28"/>
                      <w:szCs w:val="28"/>
                      <w:shd w:val="clear" w:color="auto" w:fill="FFFFFF"/>
                    </w:rPr>
                    <m:t>3!</m:t>
                  </m:r>
                </m:den>
              </m:f>
              <m:r>
                <w:rPr>
                  <w:rFonts w:ascii="Cambria Math" w:eastAsia="Times New Roman" w:hAnsi="Cambria Math" w:cs="Times New Roman"/>
                  <w:color w:val="000000"/>
                  <w:sz w:val="28"/>
                  <w:szCs w:val="28"/>
                  <w:shd w:val="clear" w:color="auto" w:fill="FFFFFF"/>
                </w:rPr>
                <m:t>+</m:t>
              </m:r>
              <m:f>
                <m:fPr>
                  <m:ctrlPr>
                    <w:rPr>
                      <w:rFonts w:ascii="Cambria Math" w:eastAsia="Times New Roman" w:hAnsi="Cambria Math" w:cs="Times New Roman"/>
                      <w:i/>
                      <w:iCs/>
                      <w:color w:val="000000"/>
                      <w:sz w:val="28"/>
                      <w:szCs w:val="28"/>
                      <w:shd w:val="clear" w:color="auto" w:fill="FFFFFF"/>
                    </w:rPr>
                  </m:ctrlPr>
                </m:fPr>
                <m:num>
                  <m:sSup>
                    <m:sSupPr>
                      <m:ctrlPr>
                        <w:rPr>
                          <w:rFonts w:ascii="Cambria Math" w:eastAsia="Times New Roman" w:hAnsi="Cambria Math" w:cs="Times New Roman"/>
                          <w:i/>
                          <w:iCs/>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x</m:t>
                      </m:r>
                    </m:e>
                    <m:sup>
                      <m:r>
                        <w:rPr>
                          <w:rFonts w:ascii="Cambria Math" w:eastAsia="Times New Roman" w:hAnsi="Cambria Math" w:cs="Times New Roman"/>
                          <w:color w:val="000000"/>
                          <w:sz w:val="28"/>
                          <w:szCs w:val="28"/>
                          <w:shd w:val="clear" w:color="auto" w:fill="FFFFFF"/>
                        </w:rPr>
                        <m:t>5</m:t>
                      </m:r>
                    </m:sup>
                  </m:sSup>
                </m:num>
                <m:den>
                  <m:r>
                    <w:rPr>
                      <w:rFonts w:ascii="Cambria Math" w:eastAsia="Times New Roman" w:hAnsi="Cambria Math" w:cs="Times New Roman"/>
                      <w:color w:val="000000"/>
                      <w:sz w:val="28"/>
                      <w:szCs w:val="28"/>
                      <w:shd w:val="clear" w:color="auto" w:fill="FFFFFF"/>
                    </w:rPr>
                    <m:t>5!</m:t>
                  </m:r>
                </m:den>
              </m:f>
              <m:r>
                <w:rPr>
                  <w:rFonts w:ascii="Cambria Math" w:eastAsia="Times New Roman" w:hAnsi="Cambria Math" w:cs="Times New Roman"/>
                  <w:color w:val="000000"/>
                  <w:sz w:val="28"/>
                  <w:szCs w:val="28"/>
                  <w:shd w:val="clear" w:color="auto" w:fill="FFFFFF"/>
                </w:rPr>
                <m:t>+…+</m:t>
              </m:r>
              <m:f>
                <m:fPr>
                  <m:ctrlPr>
                    <w:rPr>
                      <w:rFonts w:ascii="Cambria Math" w:eastAsia="Times New Roman" w:hAnsi="Cambria Math" w:cs="Times New Roman"/>
                      <w:i/>
                      <w:iCs/>
                      <w:color w:val="000000"/>
                      <w:sz w:val="28"/>
                      <w:szCs w:val="28"/>
                      <w:shd w:val="clear" w:color="auto" w:fill="FFFFFF"/>
                    </w:rPr>
                  </m:ctrlPr>
                </m:fPr>
                <m:num>
                  <m:sSup>
                    <m:sSupPr>
                      <m:ctrlPr>
                        <w:rPr>
                          <w:rFonts w:ascii="Cambria Math" w:eastAsia="Times New Roman" w:hAnsi="Cambria Math" w:cs="Times New Roman"/>
                          <w:i/>
                          <w:iCs/>
                          <w:color w:val="000000"/>
                          <w:sz w:val="28"/>
                          <w:szCs w:val="28"/>
                          <w:shd w:val="clear" w:color="auto" w:fill="FFFFFF"/>
                        </w:rPr>
                      </m:ctrlPr>
                    </m:sSupPr>
                    <m:e>
                      <m:d>
                        <m:dPr>
                          <m:ctrlPr>
                            <w:rPr>
                              <w:rFonts w:ascii="Cambria Math" w:eastAsia="Times New Roman" w:hAnsi="Cambria Math" w:cs="Times New Roman"/>
                              <w:i/>
                              <w:iCs/>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-1</m:t>
                          </m:r>
                        </m:e>
                      </m:d>
                    </m:e>
                    <m:sup>
                      <m:r>
                        <w:rPr>
                          <w:rFonts w:ascii="Cambria Math" w:eastAsia="Times New Roman" w:hAnsi="Cambria Math" w:cs="Times New Roman"/>
                          <w:color w:val="000000"/>
                          <w:sz w:val="28"/>
                          <w:szCs w:val="28"/>
                          <w:shd w:val="clear" w:color="auto" w:fill="FFFFFF"/>
                        </w:rPr>
                        <m:t>n+1</m:t>
                      </m:r>
                    </m:sup>
                  </m:sSup>
                  <m:d>
                    <m:dPr>
                      <m:ctrlPr>
                        <w:rPr>
                          <w:rFonts w:ascii="Cambria Math" w:eastAsia="Times New Roman" w:hAnsi="Cambria Math" w:cs="Times New Roman"/>
                          <w:i/>
                          <w:iCs/>
                          <w:color w:val="000000"/>
                          <w:sz w:val="28"/>
                          <w:szCs w:val="28"/>
                          <w:shd w:val="clear" w:color="auto" w:fill="FFFFFF"/>
                        </w:rPr>
                      </m:ctrlPr>
                    </m:dPr>
                    <m:e>
                      <m:sSup>
                        <m:sSupPr>
                          <m:ctrlPr>
                            <w:rPr>
                              <w:rFonts w:ascii="Cambria Math" w:eastAsia="Times New Roman" w:hAnsi="Cambria Math" w:cs="Times New Roman"/>
                              <w:i/>
                              <w:iCs/>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x</m:t>
                          </m:r>
                        </m:e>
                        <m:sup>
                          <m:r>
                            <w:rPr>
                              <w:rFonts w:ascii="Cambria Math" w:eastAsia="Times New Roman" w:hAnsi="Cambria Math" w:cs="Times New Roman"/>
                              <w:color w:val="000000"/>
                              <w:sz w:val="28"/>
                              <w:szCs w:val="28"/>
                              <w:shd w:val="clear" w:color="auto" w:fill="FFFFFF"/>
                            </w:rPr>
                            <m:t>2n-1</m:t>
                          </m:r>
                        </m:sup>
                      </m:sSup>
                    </m:e>
                  </m:d>
                </m:num>
                <m:den>
                  <m:d>
                    <m:dPr>
                      <m:ctrlPr>
                        <w:rPr>
                          <w:rFonts w:ascii="Cambria Math" w:eastAsia="Times New Roman" w:hAnsi="Cambria Math" w:cs="Times New Roman"/>
                          <w:i/>
                          <w:iCs/>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2n-1</m:t>
                      </m:r>
                    </m:e>
                  </m:d>
                  <m:r>
                    <w:rPr>
                      <w:rFonts w:ascii="Cambria Math" w:eastAsia="Times New Roman" w:hAnsi="Cambria Math" w:cs="Times New Roman"/>
                      <w:color w:val="000000"/>
                      <w:sz w:val="28"/>
                      <w:szCs w:val="28"/>
                      <w:shd w:val="clear" w:color="auto" w:fill="FFFFFF"/>
                    </w:rPr>
                    <m:t>!</m:t>
                  </m:r>
                </m:den>
              </m:f>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R</m:t>
                  </m:r>
                </m:e>
                <m:sub>
                  <m:r>
                    <w:rPr>
                      <w:rFonts w:ascii="Cambria Math" w:eastAsia="Times New Roman" w:hAnsi="Cambria Math" w:cs="Times New Roman"/>
                      <w:color w:val="000000"/>
                      <w:sz w:val="28"/>
                      <w:szCs w:val="28"/>
                      <w:shd w:val="clear" w:color="auto" w:fill="FFFFFF"/>
                    </w:rPr>
                    <m:t>2n</m:t>
                  </m:r>
                </m:sub>
              </m:sSub>
              <m:d>
                <m:dPr>
                  <m:ctrlPr>
                    <w:rPr>
                      <w:rFonts w:ascii="Cambria Math" w:eastAsia="Times New Roman" w:hAnsi="Cambria Math" w:cs="Times New Roman"/>
                      <w:i/>
                      <w:iCs/>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m:t>
                  </m:r>
                </m:e>
              </m:d>
              <m:r>
                <w:rPr>
                  <w:rFonts w:ascii="Cambria Math" w:eastAsia="Times New Roman" w:hAnsi="Cambria Math" w:cs="Times New Roman"/>
                  <w:color w:val="000000"/>
                  <w:sz w:val="28"/>
                  <w:szCs w:val="28"/>
                  <w:shd w:val="clear" w:color="auto" w:fill="FFFFFF"/>
                </w:rPr>
                <m:t>.</m:t>
              </m:r>
            </m:e>
          </m:func>
        </m:oMath>
      </m:oMathPara>
    </w:p>
    <w:p w14:paraId="74AD2471" w14:textId="77777777" w:rsidR="00FC653A" w:rsidRPr="00FC653A" w:rsidRDefault="005143F7" w:rsidP="006314B1">
      <w:pPr>
        <w:spacing w:before="240" w:after="240" w:line="240" w:lineRule="auto"/>
        <w:rPr>
          <w:rFonts w:ascii="Times New Roman" w:eastAsia="Times New Roman" w:hAnsi="Times New Roman" w:cs="Times New Roman"/>
          <w:iCs/>
          <w:color w:val="000000"/>
          <w:sz w:val="28"/>
          <w:szCs w:val="28"/>
          <w:shd w:val="clear" w:color="auto" w:fill="FFFFFF"/>
        </w:rPr>
      </w:pPr>
      <w:r>
        <w:rPr>
          <w:rFonts w:ascii="Times New Roman" w:eastAsia="Times New Roman" w:hAnsi="Times New Roman" w:cs="Times New Roman"/>
          <w:iCs/>
          <w:color w:val="000000"/>
          <w:sz w:val="28"/>
          <w:szCs w:val="28"/>
          <w:shd w:val="clear" w:color="auto" w:fill="FFFFFF"/>
        </w:rPr>
        <w:t xml:space="preserve">Так как </w:t>
      </w:r>
      <m:oMath>
        <m:func>
          <m:funcPr>
            <m:ctrlPr>
              <w:rPr>
                <w:rFonts w:ascii="Cambria Math" w:eastAsia="Times New Roman" w:hAnsi="Cambria Math" w:cs="Times New Roman"/>
                <w:i/>
                <w:iCs/>
                <w:color w:val="000000"/>
                <w:sz w:val="28"/>
                <w:szCs w:val="28"/>
                <w:shd w:val="clear" w:color="auto" w:fill="FFFFFF"/>
              </w:rPr>
            </m:ctrlPr>
          </m:funcPr>
          <m:fName>
            <m:limLow>
              <m:limLowPr>
                <m:ctrlPr>
                  <w:rPr>
                    <w:rFonts w:ascii="Cambria Math" w:eastAsia="Times New Roman" w:hAnsi="Cambria Math" w:cs="Times New Roman"/>
                    <w:i/>
                    <w:iCs/>
                    <w:color w:val="000000"/>
                    <w:sz w:val="28"/>
                    <w:szCs w:val="28"/>
                    <w:shd w:val="clear" w:color="auto" w:fill="FFFFFF"/>
                  </w:rPr>
                </m:ctrlPr>
              </m:limLowPr>
              <m:e>
                <m:r>
                  <m:rPr>
                    <m:sty m:val="p"/>
                  </m:rPr>
                  <w:rPr>
                    <w:rFonts w:ascii="Cambria Math" w:eastAsia="Times New Roman" w:hAnsi="Cambria Math" w:cs="Times New Roman"/>
                    <w:color w:val="000000"/>
                    <w:sz w:val="28"/>
                    <w:szCs w:val="28"/>
                    <w:shd w:val="clear" w:color="auto" w:fill="FFFFFF"/>
                  </w:rPr>
                  <m:t>lim</m:t>
                </m:r>
              </m:e>
              <m:lim>
                <m:r>
                  <w:rPr>
                    <w:rFonts w:ascii="Cambria Math" w:eastAsia="Times New Roman" w:hAnsi="Cambria Math" w:cs="Times New Roman"/>
                    <w:color w:val="000000"/>
                    <w:sz w:val="28"/>
                    <w:szCs w:val="28"/>
                    <w:shd w:val="clear" w:color="auto" w:fill="FFFFFF"/>
                  </w:rPr>
                  <m:t>n→∞</m:t>
                </m:r>
              </m:lim>
            </m:limLow>
          </m:fName>
          <m:e>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R</m:t>
                </m:r>
              </m:e>
              <m:sub>
                <m:r>
                  <w:rPr>
                    <w:rFonts w:ascii="Cambria Math" w:eastAsia="Times New Roman" w:hAnsi="Cambria Math" w:cs="Times New Roman"/>
                    <w:color w:val="000000"/>
                    <w:sz w:val="28"/>
                    <w:szCs w:val="28"/>
                    <w:shd w:val="clear" w:color="auto" w:fill="FFFFFF"/>
                  </w:rPr>
                  <m:t>2n</m:t>
                </m:r>
              </m:sub>
            </m:sSub>
            <m:d>
              <m:dPr>
                <m:ctrlPr>
                  <w:rPr>
                    <w:rFonts w:ascii="Cambria Math" w:eastAsia="Times New Roman" w:hAnsi="Cambria Math" w:cs="Times New Roman"/>
                    <w:i/>
                    <w:iCs/>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m:t>
                </m:r>
              </m:e>
            </m:d>
            <m:r>
              <w:rPr>
                <w:rFonts w:ascii="Cambria Math" w:eastAsia="Times New Roman" w:hAnsi="Cambria Math" w:cs="Times New Roman"/>
                <w:color w:val="000000"/>
                <w:sz w:val="28"/>
                <w:szCs w:val="28"/>
                <w:shd w:val="clear" w:color="auto" w:fill="FFFFFF"/>
              </w:rPr>
              <m:t>=0</m:t>
            </m:r>
          </m:e>
        </m:func>
      </m:oMath>
      <w:r w:rsidR="00CF5921" w:rsidRPr="00FC653A">
        <w:rPr>
          <w:rFonts w:ascii="Times New Roman" w:eastAsia="Times New Roman" w:hAnsi="Times New Roman" w:cs="Times New Roman"/>
          <w:iCs/>
          <w:color w:val="000000"/>
          <w:sz w:val="28"/>
          <w:szCs w:val="28"/>
          <w:shd w:val="clear" w:color="auto" w:fill="FFFFFF"/>
        </w:rPr>
        <w:t xml:space="preserve">, </w:t>
      </w:r>
      <w:r w:rsidR="00FC653A">
        <w:rPr>
          <w:rFonts w:ascii="Times New Roman" w:eastAsia="Times New Roman" w:hAnsi="Times New Roman" w:cs="Times New Roman"/>
          <w:iCs/>
          <w:color w:val="000000"/>
          <w:sz w:val="28"/>
          <w:szCs w:val="28"/>
          <w:shd w:val="clear" w:color="auto" w:fill="FFFFFF"/>
        </w:rPr>
        <w:t xml:space="preserve">получаем разложение </w:t>
      </w:r>
      <m:oMath>
        <m:func>
          <m:funcPr>
            <m:ctrlPr>
              <w:rPr>
                <w:rFonts w:ascii="Cambria Math" w:eastAsia="Times New Roman" w:hAnsi="Cambria Math" w:cs="Times New Roman"/>
                <w:i/>
                <w:iCs/>
                <w:color w:val="000000"/>
                <w:sz w:val="28"/>
                <w:szCs w:val="28"/>
                <w:shd w:val="clear" w:color="auto" w:fill="FFFFFF"/>
              </w:rPr>
            </m:ctrlPr>
          </m:funcPr>
          <m:fName>
            <m:r>
              <m:rPr>
                <m:sty m:val="p"/>
              </m:rPr>
              <w:rPr>
                <w:rFonts w:ascii="Cambria Math" w:eastAsia="Times New Roman" w:hAnsi="Cambria Math" w:cs="Times New Roman"/>
                <w:color w:val="000000"/>
                <w:sz w:val="28"/>
                <w:szCs w:val="28"/>
                <w:shd w:val="clear" w:color="auto" w:fill="FFFFFF"/>
              </w:rPr>
              <m:t>sin</m:t>
            </m:r>
          </m:fName>
          <m:e>
            <m:r>
              <w:rPr>
                <w:rFonts w:ascii="Cambria Math" w:eastAsia="Times New Roman" w:hAnsi="Cambria Math" w:cs="Times New Roman"/>
                <w:color w:val="000000"/>
                <w:sz w:val="28"/>
                <w:szCs w:val="28"/>
                <w:shd w:val="clear" w:color="auto" w:fill="FFFFFF"/>
              </w:rPr>
              <m:t>x</m:t>
            </m:r>
          </m:e>
        </m:func>
      </m:oMath>
      <w:r w:rsidR="00FC653A" w:rsidRPr="00FC653A">
        <w:rPr>
          <w:rFonts w:ascii="Times New Roman" w:eastAsia="Times New Roman" w:hAnsi="Times New Roman" w:cs="Times New Roman"/>
          <w:iCs/>
          <w:color w:val="000000"/>
          <w:sz w:val="28"/>
          <w:szCs w:val="28"/>
          <w:shd w:val="clear" w:color="auto" w:fill="FFFFFF"/>
        </w:rPr>
        <w:t xml:space="preserve"> </w:t>
      </w:r>
      <w:r w:rsidR="00FC653A">
        <w:rPr>
          <w:rFonts w:ascii="Times New Roman" w:eastAsia="Times New Roman" w:hAnsi="Times New Roman" w:cs="Times New Roman"/>
          <w:iCs/>
          <w:color w:val="000000"/>
          <w:sz w:val="28"/>
          <w:szCs w:val="28"/>
          <w:shd w:val="clear" w:color="auto" w:fill="FFFFFF"/>
        </w:rPr>
        <w:t xml:space="preserve">в ряд </w:t>
      </w:r>
      <w:proofErr w:type="spellStart"/>
      <w:r w:rsidR="00FC653A">
        <w:rPr>
          <w:rFonts w:ascii="Times New Roman" w:eastAsia="Times New Roman" w:hAnsi="Times New Roman" w:cs="Times New Roman"/>
          <w:iCs/>
          <w:color w:val="000000"/>
          <w:sz w:val="28"/>
          <w:szCs w:val="28"/>
          <w:shd w:val="clear" w:color="auto" w:fill="FFFFFF"/>
        </w:rPr>
        <w:t>Маклорена</w:t>
      </w:r>
      <w:proofErr w:type="spellEnd"/>
      <w:r w:rsidR="00FC653A" w:rsidRPr="00FC653A">
        <w:rPr>
          <w:rFonts w:ascii="Times New Roman" w:eastAsia="Times New Roman" w:hAnsi="Times New Roman" w:cs="Times New Roman"/>
          <w:iCs/>
          <w:color w:val="000000"/>
          <w:sz w:val="28"/>
          <w:szCs w:val="28"/>
          <w:shd w:val="clear" w:color="auto" w:fill="FFFFFF"/>
        </w:rPr>
        <w:t>:</w:t>
      </w:r>
    </w:p>
    <w:p w14:paraId="313F7B66" w14:textId="6B6DBC3D" w:rsidR="000D7F1A" w:rsidRPr="000D7F1A" w:rsidRDefault="00000000" w:rsidP="006314B1">
      <w:pPr>
        <w:spacing w:before="240" w:after="240" w:line="240" w:lineRule="auto"/>
        <w:rPr>
          <w:rFonts w:ascii="Times New Roman" w:eastAsia="Times New Roman" w:hAnsi="Times New Roman" w:cs="Times New Roman"/>
          <w:iCs/>
          <w:color w:val="000000"/>
          <w:sz w:val="28"/>
          <w:szCs w:val="28"/>
          <w:shd w:val="clear" w:color="auto" w:fill="FFFFFF"/>
        </w:rPr>
      </w:pPr>
      <m:oMathPara>
        <m:oMath>
          <m:eqArr>
            <m:eqArrPr>
              <m:maxDist m:val="1"/>
              <m:ctrlPr>
                <w:rPr>
                  <w:rFonts w:ascii="Cambria Math" w:eastAsia="Times New Roman" w:hAnsi="Cambria Math" w:cs="Times New Roman"/>
                  <w:i/>
                  <w:color w:val="000000"/>
                  <w:sz w:val="28"/>
                  <w:szCs w:val="28"/>
                  <w:shd w:val="clear" w:color="auto" w:fill="FFFFFF"/>
                </w:rPr>
              </m:ctrlPr>
            </m:eqArrPr>
            <m:e>
              <m:func>
                <m:funcPr>
                  <m:ctrlPr>
                    <w:rPr>
                      <w:rFonts w:ascii="Cambria Math" w:eastAsia="Times New Roman" w:hAnsi="Cambria Math" w:cs="Times New Roman"/>
                      <w:i/>
                      <w:iCs/>
                      <w:color w:val="000000"/>
                      <w:sz w:val="28"/>
                      <w:szCs w:val="28"/>
                      <w:shd w:val="clear" w:color="auto" w:fill="FFFFFF"/>
                    </w:rPr>
                  </m:ctrlPr>
                </m:funcPr>
                <m:fName>
                  <m:r>
                    <m:rPr>
                      <m:sty m:val="p"/>
                    </m:rPr>
                    <w:rPr>
                      <w:rFonts w:ascii="Cambria Math" w:eastAsia="Times New Roman" w:hAnsi="Cambria Math" w:cs="Times New Roman"/>
                      <w:color w:val="000000"/>
                      <w:sz w:val="28"/>
                      <w:szCs w:val="28"/>
                      <w:shd w:val="clear" w:color="auto" w:fill="FFFFFF"/>
                    </w:rPr>
                    <m:t>sin</m:t>
                  </m:r>
                </m:fName>
                <m:e>
                  <m:r>
                    <w:rPr>
                      <w:rFonts w:ascii="Cambria Math" w:eastAsia="Times New Roman" w:hAnsi="Cambria Math" w:cs="Times New Roman"/>
                      <w:color w:val="000000"/>
                      <w:sz w:val="28"/>
                      <w:szCs w:val="28"/>
                      <w:shd w:val="clear" w:color="auto" w:fill="FFFFFF"/>
                    </w:rPr>
                    <m:t>x=x-</m:t>
                  </m:r>
                  <m:f>
                    <m:fPr>
                      <m:ctrlPr>
                        <w:rPr>
                          <w:rFonts w:ascii="Cambria Math" w:eastAsia="Times New Roman" w:hAnsi="Cambria Math" w:cs="Times New Roman"/>
                          <w:i/>
                          <w:iCs/>
                          <w:color w:val="000000"/>
                          <w:sz w:val="28"/>
                          <w:szCs w:val="28"/>
                          <w:shd w:val="clear" w:color="auto" w:fill="FFFFFF"/>
                        </w:rPr>
                      </m:ctrlPr>
                    </m:fPr>
                    <m:num>
                      <m:sSup>
                        <m:sSupPr>
                          <m:ctrlPr>
                            <w:rPr>
                              <w:rFonts w:ascii="Cambria Math" w:eastAsia="Times New Roman" w:hAnsi="Cambria Math" w:cs="Times New Roman"/>
                              <w:i/>
                              <w:iCs/>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x</m:t>
                          </m:r>
                        </m:e>
                        <m:sup>
                          <m:r>
                            <w:rPr>
                              <w:rFonts w:ascii="Cambria Math" w:eastAsia="Times New Roman" w:hAnsi="Cambria Math" w:cs="Times New Roman"/>
                              <w:color w:val="000000"/>
                              <w:sz w:val="28"/>
                              <w:szCs w:val="28"/>
                              <w:shd w:val="clear" w:color="auto" w:fill="FFFFFF"/>
                            </w:rPr>
                            <m:t>3</m:t>
                          </m:r>
                        </m:sup>
                      </m:sSup>
                    </m:num>
                    <m:den>
                      <m:r>
                        <w:rPr>
                          <w:rFonts w:ascii="Cambria Math" w:eastAsia="Times New Roman" w:hAnsi="Cambria Math" w:cs="Times New Roman"/>
                          <w:color w:val="000000"/>
                          <w:sz w:val="28"/>
                          <w:szCs w:val="28"/>
                          <w:shd w:val="clear" w:color="auto" w:fill="FFFFFF"/>
                        </w:rPr>
                        <m:t>3!</m:t>
                      </m:r>
                    </m:den>
                  </m:f>
                  <m:r>
                    <w:rPr>
                      <w:rFonts w:ascii="Cambria Math" w:eastAsia="Times New Roman" w:hAnsi="Cambria Math" w:cs="Times New Roman"/>
                      <w:color w:val="000000"/>
                      <w:sz w:val="28"/>
                      <w:szCs w:val="28"/>
                      <w:shd w:val="clear" w:color="auto" w:fill="FFFFFF"/>
                    </w:rPr>
                    <m:t>+</m:t>
                  </m:r>
                  <m:f>
                    <m:fPr>
                      <m:ctrlPr>
                        <w:rPr>
                          <w:rFonts w:ascii="Cambria Math" w:eastAsia="Times New Roman" w:hAnsi="Cambria Math" w:cs="Times New Roman"/>
                          <w:i/>
                          <w:iCs/>
                          <w:color w:val="000000"/>
                          <w:sz w:val="28"/>
                          <w:szCs w:val="28"/>
                          <w:shd w:val="clear" w:color="auto" w:fill="FFFFFF"/>
                        </w:rPr>
                      </m:ctrlPr>
                    </m:fPr>
                    <m:num>
                      <m:sSup>
                        <m:sSupPr>
                          <m:ctrlPr>
                            <w:rPr>
                              <w:rFonts w:ascii="Cambria Math" w:eastAsia="Times New Roman" w:hAnsi="Cambria Math" w:cs="Times New Roman"/>
                              <w:i/>
                              <w:iCs/>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x</m:t>
                          </m:r>
                        </m:e>
                        <m:sup>
                          <m:r>
                            <w:rPr>
                              <w:rFonts w:ascii="Cambria Math" w:eastAsia="Times New Roman" w:hAnsi="Cambria Math" w:cs="Times New Roman"/>
                              <w:color w:val="000000"/>
                              <w:sz w:val="28"/>
                              <w:szCs w:val="28"/>
                              <w:shd w:val="clear" w:color="auto" w:fill="FFFFFF"/>
                            </w:rPr>
                            <m:t>5</m:t>
                          </m:r>
                        </m:sup>
                      </m:sSup>
                    </m:num>
                    <m:den>
                      <m:r>
                        <w:rPr>
                          <w:rFonts w:ascii="Cambria Math" w:eastAsia="Times New Roman" w:hAnsi="Cambria Math" w:cs="Times New Roman"/>
                          <w:color w:val="000000"/>
                          <w:sz w:val="28"/>
                          <w:szCs w:val="28"/>
                          <w:shd w:val="clear" w:color="auto" w:fill="FFFFFF"/>
                        </w:rPr>
                        <m:t>5!</m:t>
                      </m:r>
                    </m:den>
                  </m:f>
                  <m:r>
                    <w:rPr>
                      <w:rFonts w:ascii="Cambria Math" w:eastAsia="Times New Roman" w:hAnsi="Cambria Math" w:cs="Times New Roman"/>
                      <w:color w:val="000000"/>
                      <w:sz w:val="28"/>
                      <w:szCs w:val="28"/>
                      <w:shd w:val="clear" w:color="auto" w:fill="FFFFFF"/>
                    </w:rPr>
                    <m:t>+…+</m:t>
                  </m:r>
                  <m:f>
                    <m:fPr>
                      <m:ctrlPr>
                        <w:rPr>
                          <w:rFonts w:ascii="Cambria Math" w:eastAsia="Times New Roman" w:hAnsi="Cambria Math" w:cs="Times New Roman"/>
                          <w:i/>
                          <w:iCs/>
                          <w:color w:val="000000"/>
                          <w:sz w:val="28"/>
                          <w:szCs w:val="28"/>
                          <w:shd w:val="clear" w:color="auto" w:fill="FFFFFF"/>
                        </w:rPr>
                      </m:ctrlPr>
                    </m:fPr>
                    <m:num>
                      <m:sSup>
                        <m:sSupPr>
                          <m:ctrlPr>
                            <w:rPr>
                              <w:rFonts w:ascii="Cambria Math" w:eastAsia="Times New Roman" w:hAnsi="Cambria Math" w:cs="Times New Roman"/>
                              <w:i/>
                              <w:iCs/>
                              <w:color w:val="000000"/>
                              <w:sz w:val="28"/>
                              <w:szCs w:val="28"/>
                              <w:shd w:val="clear" w:color="auto" w:fill="FFFFFF"/>
                            </w:rPr>
                          </m:ctrlPr>
                        </m:sSupPr>
                        <m:e>
                          <m:d>
                            <m:dPr>
                              <m:ctrlPr>
                                <w:rPr>
                                  <w:rFonts w:ascii="Cambria Math" w:eastAsia="Times New Roman" w:hAnsi="Cambria Math" w:cs="Times New Roman"/>
                                  <w:i/>
                                  <w:iCs/>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-1</m:t>
                              </m:r>
                            </m:e>
                          </m:d>
                        </m:e>
                        <m:sup>
                          <m:r>
                            <w:rPr>
                              <w:rFonts w:ascii="Cambria Math" w:eastAsia="Times New Roman" w:hAnsi="Cambria Math" w:cs="Times New Roman"/>
                              <w:color w:val="000000"/>
                              <w:sz w:val="28"/>
                              <w:szCs w:val="28"/>
                              <w:shd w:val="clear" w:color="auto" w:fill="FFFFFF"/>
                            </w:rPr>
                            <m:t>n+1</m:t>
                          </m:r>
                        </m:sup>
                      </m:sSup>
                      <m:d>
                        <m:dPr>
                          <m:ctrlPr>
                            <w:rPr>
                              <w:rFonts w:ascii="Cambria Math" w:eastAsia="Times New Roman" w:hAnsi="Cambria Math" w:cs="Times New Roman"/>
                              <w:i/>
                              <w:iCs/>
                              <w:color w:val="000000"/>
                              <w:sz w:val="28"/>
                              <w:szCs w:val="28"/>
                              <w:shd w:val="clear" w:color="auto" w:fill="FFFFFF"/>
                            </w:rPr>
                          </m:ctrlPr>
                        </m:dPr>
                        <m:e>
                          <m:sSup>
                            <m:sSupPr>
                              <m:ctrlPr>
                                <w:rPr>
                                  <w:rFonts w:ascii="Cambria Math" w:eastAsia="Times New Roman" w:hAnsi="Cambria Math" w:cs="Times New Roman"/>
                                  <w:i/>
                                  <w:iCs/>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x</m:t>
                              </m:r>
                            </m:e>
                            <m:sup>
                              <m:r>
                                <w:rPr>
                                  <w:rFonts w:ascii="Cambria Math" w:eastAsia="Times New Roman" w:hAnsi="Cambria Math" w:cs="Times New Roman"/>
                                  <w:color w:val="000000"/>
                                  <w:sz w:val="28"/>
                                  <w:szCs w:val="28"/>
                                  <w:shd w:val="clear" w:color="auto" w:fill="FFFFFF"/>
                                </w:rPr>
                                <m:t>2n-1</m:t>
                              </m:r>
                            </m:sup>
                          </m:sSup>
                        </m:e>
                      </m:d>
                    </m:num>
                    <m:den>
                      <m:d>
                        <m:dPr>
                          <m:ctrlPr>
                            <w:rPr>
                              <w:rFonts w:ascii="Cambria Math" w:eastAsia="Times New Roman" w:hAnsi="Cambria Math" w:cs="Times New Roman"/>
                              <w:i/>
                              <w:iCs/>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2n-1</m:t>
                          </m:r>
                        </m:e>
                      </m:d>
                      <m:r>
                        <w:rPr>
                          <w:rFonts w:ascii="Cambria Math" w:eastAsia="Times New Roman" w:hAnsi="Cambria Math" w:cs="Times New Roman"/>
                          <w:color w:val="000000"/>
                          <w:sz w:val="28"/>
                          <w:szCs w:val="28"/>
                          <w:shd w:val="clear" w:color="auto" w:fill="FFFFFF"/>
                        </w:rPr>
                        <m:t>!</m:t>
                      </m:r>
                    </m:den>
                  </m:f>
                </m:e>
              </m:func>
              <m:r>
                <w:rPr>
                  <w:rFonts w:ascii="Cambria Math" w:eastAsia="Times New Roman" w:hAnsi="Cambria Math" w:cs="Times New Roman"/>
                  <w:color w:val="000000"/>
                  <w:sz w:val="28"/>
                  <w:szCs w:val="28"/>
                  <w:shd w:val="clear" w:color="auto" w:fill="FFFFFF"/>
                </w:rPr>
                <m:t>+…#</m:t>
              </m:r>
              <m:d>
                <m:dPr>
                  <m:ctrlPr>
                    <w:rPr>
                      <w:rFonts w:ascii="Cambria Math" w:eastAsia="Times New Roman" w:hAnsi="Cambria Math" w:cs="Times New Roman"/>
                      <w:i/>
                      <w:iCs/>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1</m:t>
                  </m:r>
                </m:e>
              </m:d>
              <m:ctrlPr>
                <w:rPr>
                  <w:rFonts w:ascii="Cambria Math" w:eastAsia="Times New Roman" w:hAnsi="Cambria Math" w:cs="Times New Roman"/>
                  <w:i/>
                  <w:iCs/>
                  <w:color w:val="000000"/>
                  <w:sz w:val="28"/>
                  <w:szCs w:val="28"/>
                  <w:shd w:val="clear" w:color="auto" w:fill="FFFFFF"/>
                </w:rPr>
              </m:ctrlPr>
            </m:e>
          </m:eqArr>
        </m:oMath>
      </m:oMathPara>
    </w:p>
    <w:p w14:paraId="1BF00117" w14:textId="77777777" w:rsidR="00FC653A" w:rsidRPr="000D7F1A" w:rsidRDefault="00FC653A" w:rsidP="006314B1">
      <w:pPr>
        <w:spacing w:before="240" w:after="240" w:line="240" w:lineRule="auto"/>
        <w:rPr>
          <w:rFonts w:ascii="Times New Roman" w:eastAsia="Times New Roman" w:hAnsi="Times New Roman" w:cs="Times New Roman"/>
          <w:iCs/>
          <w:color w:val="000000"/>
          <w:sz w:val="28"/>
          <w:szCs w:val="28"/>
          <w:shd w:val="clear" w:color="auto" w:fill="FFFFFF"/>
        </w:rPr>
      </w:pPr>
      <w:r>
        <w:rPr>
          <w:rFonts w:ascii="Times New Roman" w:eastAsia="Times New Roman" w:hAnsi="Times New Roman" w:cs="Times New Roman"/>
          <w:iCs/>
          <w:color w:val="000000"/>
          <w:sz w:val="28"/>
          <w:szCs w:val="28"/>
          <w:shd w:val="clear" w:color="auto" w:fill="FFFFFF"/>
        </w:rPr>
        <w:tab/>
        <w:t xml:space="preserve">Так как остаточный член стремится к нулю при любом </w:t>
      </w:r>
      <m:oMath>
        <m:r>
          <w:rPr>
            <w:rFonts w:ascii="Cambria Math" w:eastAsia="Times New Roman" w:hAnsi="Cambria Math" w:cs="Times New Roman"/>
            <w:color w:val="000000"/>
            <w:sz w:val="28"/>
            <w:szCs w:val="28"/>
            <w:shd w:val="clear" w:color="auto" w:fill="FFFFFF"/>
          </w:rPr>
          <m:t>x</m:t>
        </m:r>
      </m:oMath>
      <w:r w:rsidRPr="00FC653A">
        <w:rPr>
          <w:rFonts w:ascii="Times New Roman" w:eastAsia="Times New Roman" w:hAnsi="Times New Roman" w:cs="Times New Roman"/>
          <w:iCs/>
          <w:color w:val="000000"/>
          <w:sz w:val="28"/>
          <w:szCs w:val="28"/>
          <w:shd w:val="clear" w:color="auto" w:fill="FFFFFF"/>
        </w:rPr>
        <w:t xml:space="preserve">, </w:t>
      </w:r>
      <w:r>
        <w:rPr>
          <w:rFonts w:ascii="Times New Roman" w:eastAsia="Times New Roman" w:hAnsi="Times New Roman" w:cs="Times New Roman"/>
          <w:iCs/>
          <w:color w:val="000000"/>
          <w:sz w:val="28"/>
          <w:szCs w:val="28"/>
          <w:shd w:val="clear" w:color="auto" w:fill="FFFFFF"/>
        </w:rPr>
        <w:t xml:space="preserve">то данный ряд сходится и имеет в качестве суммы функцию </w:t>
      </w:r>
      <m:oMath>
        <m:func>
          <m:funcPr>
            <m:ctrlPr>
              <w:rPr>
                <w:rFonts w:ascii="Cambria Math" w:eastAsia="Times New Roman" w:hAnsi="Cambria Math" w:cs="Times New Roman"/>
                <w:i/>
                <w:iCs/>
                <w:color w:val="000000"/>
                <w:sz w:val="28"/>
                <w:szCs w:val="28"/>
                <w:shd w:val="clear" w:color="auto" w:fill="FFFFFF"/>
              </w:rPr>
            </m:ctrlPr>
          </m:funcPr>
          <m:fName>
            <m:r>
              <m:rPr>
                <m:sty m:val="p"/>
              </m:rPr>
              <w:rPr>
                <w:rFonts w:ascii="Cambria Math" w:eastAsia="Times New Roman" w:hAnsi="Cambria Math" w:cs="Times New Roman"/>
                <w:color w:val="000000"/>
                <w:sz w:val="28"/>
                <w:szCs w:val="28"/>
                <w:shd w:val="clear" w:color="auto" w:fill="FFFFFF"/>
              </w:rPr>
              <m:t>sin</m:t>
            </m:r>
          </m:fName>
          <m:e>
            <m:r>
              <w:rPr>
                <w:rFonts w:ascii="Cambria Math" w:eastAsia="Times New Roman" w:hAnsi="Cambria Math" w:cs="Times New Roman"/>
                <w:color w:val="000000"/>
                <w:sz w:val="28"/>
                <w:szCs w:val="28"/>
                <w:shd w:val="clear" w:color="auto" w:fill="FFFFFF"/>
              </w:rPr>
              <m:t>x</m:t>
            </m:r>
          </m:e>
        </m:func>
      </m:oMath>
      <w:r w:rsidRPr="00FC653A">
        <w:rPr>
          <w:rFonts w:ascii="Times New Roman" w:eastAsia="Times New Roman" w:hAnsi="Times New Roman" w:cs="Times New Roman"/>
          <w:iCs/>
          <w:color w:val="000000"/>
          <w:sz w:val="28"/>
          <w:szCs w:val="28"/>
          <w:shd w:val="clear" w:color="auto" w:fill="FFFFFF"/>
        </w:rPr>
        <w:t xml:space="preserve"> </w:t>
      </w:r>
      <w:r>
        <w:rPr>
          <w:rFonts w:ascii="Times New Roman" w:eastAsia="Times New Roman" w:hAnsi="Times New Roman" w:cs="Times New Roman"/>
          <w:iCs/>
          <w:color w:val="000000"/>
          <w:sz w:val="28"/>
          <w:szCs w:val="28"/>
          <w:shd w:val="clear" w:color="auto" w:fill="FFFFFF"/>
        </w:rPr>
        <w:t xml:space="preserve">при любом </w:t>
      </w:r>
      <m:oMath>
        <m:r>
          <w:rPr>
            <w:rFonts w:ascii="Cambria Math" w:eastAsia="Times New Roman" w:hAnsi="Cambria Math" w:cs="Times New Roman"/>
            <w:color w:val="000000"/>
            <w:sz w:val="28"/>
            <w:szCs w:val="28"/>
            <w:shd w:val="clear" w:color="auto" w:fill="FFFFFF"/>
          </w:rPr>
          <m:t>x</m:t>
        </m:r>
      </m:oMath>
      <w:r w:rsidRPr="000D7F1A">
        <w:rPr>
          <w:rFonts w:ascii="Times New Roman" w:eastAsia="Times New Roman" w:hAnsi="Times New Roman" w:cs="Times New Roman"/>
          <w:iCs/>
          <w:color w:val="000000"/>
          <w:sz w:val="28"/>
          <w:szCs w:val="28"/>
          <w:shd w:val="clear" w:color="auto" w:fill="FFFFFF"/>
        </w:rPr>
        <w:t>.</w:t>
      </w:r>
    </w:p>
    <w:p w14:paraId="485D4ED8" w14:textId="77777777" w:rsidR="00FC653A" w:rsidRDefault="00FC653A" w:rsidP="006314B1">
      <w:pPr>
        <w:spacing w:before="240" w:after="240" w:line="240" w:lineRule="auto"/>
        <w:rPr>
          <w:rFonts w:ascii="Times New Roman" w:eastAsia="Times New Roman" w:hAnsi="Times New Roman" w:cs="Times New Roman"/>
          <w:iCs/>
          <w:color w:val="000000"/>
          <w:sz w:val="28"/>
          <w:szCs w:val="28"/>
          <w:shd w:val="clear" w:color="auto" w:fill="FFFFFF"/>
        </w:rPr>
      </w:pPr>
      <w:r w:rsidRPr="000D7F1A">
        <w:rPr>
          <w:rFonts w:ascii="Times New Roman" w:eastAsia="Times New Roman" w:hAnsi="Times New Roman" w:cs="Times New Roman"/>
          <w:iCs/>
          <w:color w:val="000000"/>
          <w:sz w:val="28"/>
          <w:szCs w:val="28"/>
          <w:shd w:val="clear" w:color="auto" w:fill="FFFFFF"/>
        </w:rPr>
        <w:tab/>
      </w:r>
      <w:r>
        <w:rPr>
          <w:rFonts w:ascii="Times New Roman" w:eastAsia="Times New Roman" w:hAnsi="Times New Roman" w:cs="Times New Roman"/>
          <w:iCs/>
          <w:color w:val="000000"/>
          <w:sz w:val="28"/>
          <w:szCs w:val="28"/>
          <w:shd w:val="clear" w:color="auto" w:fill="FFFFFF"/>
        </w:rPr>
        <w:t xml:space="preserve">Разложение функции </w:t>
      </w:r>
      <m:oMath>
        <m:r>
          <w:rPr>
            <w:rFonts w:ascii="Cambria Math" w:eastAsia="Times New Roman" w:hAnsi="Cambria Math" w:cs="Times New Roman"/>
            <w:color w:val="000000"/>
            <w:sz w:val="28"/>
            <w:szCs w:val="28"/>
            <w:shd w:val="clear" w:color="auto" w:fill="FFFFFF"/>
          </w:rPr>
          <m:t>f</m:t>
        </m:r>
        <m:d>
          <m:dPr>
            <m:ctrlPr>
              <w:rPr>
                <w:rFonts w:ascii="Cambria Math" w:eastAsia="Times New Roman" w:hAnsi="Cambria Math" w:cs="Times New Roman"/>
                <w:i/>
                <w:iCs/>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m:t>
            </m:r>
          </m:e>
        </m:d>
        <m:r>
          <w:rPr>
            <w:rFonts w:ascii="Cambria Math" w:eastAsia="Times New Roman" w:hAnsi="Cambria Math" w:cs="Times New Roman"/>
            <w:color w:val="000000"/>
            <w:sz w:val="28"/>
            <w:szCs w:val="28"/>
            <w:shd w:val="clear" w:color="auto" w:fill="FFFFFF"/>
          </w:rPr>
          <m:t>=</m:t>
        </m:r>
        <m:sSup>
          <m:sSupPr>
            <m:ctrlPr>
              <w:rPr>
                <w:rFonts w:ascii="Cambria Math" w:eastAsia="Times New Roman" w:hAnsi="Cambria Math" w:cs="Times New Roman"/>
                <w:i/>
                <w:iCs/>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e</m:t>
            </m:r>
          </m:e>
          <m:sup>
            <m:r>
              <w:rPr>
                <w:rFonts w:ascii="Cambria Math" w:eastAsia="Times New Roman" w:hAnsi="Cambria Math" w:cs="Times New Roman"/>
                <w:color w:val="000000"/>
                <w:sz w:val="28"/>
                <w:szCs w:val="28"/>
                <w:shd w:val="clear" w:color="auto" w:fill="FFFFFF"/>
              </w:rPr>
              <m:t>x</m:t>
            </m:r>
          </m:sup>
        </m:sSup>
      </m:oMath>
      <w:r w:rsidRPr="00FC653A">
        <w:rPr>
          <w:rFonts w:ascii="Times New Roman" w:eastAsia="Times New Roman" w:hAnsi="Times New Roman" w:cs="Times New Roman"/>
          <w:iCs/>
          <w:color w:val="000000"/>
          <w:sz w:val="28"/>
          <w:szCs w:val="28"/>
          <w:shd w:val="clear" w:color="auto" w:fill="FFFFFF"/>
        </w:rPr>
        <w:t xml:space="preserve"> </w:t>
      </w:r>
      <w:r>
        <w:rPr>
          <w:rFonts w:ascii="Times New Roman" w:eastAsia="Times New Roman" w:hAnsi="Times New Roman" w:cs="Times New Roman"/>
          <w:iCs/>
          <w:color w:val="000000"/>
          <w:sz w:val="28"/>
          <w:szCs w:val="28"/>
          <w:shd w:val="clear" w:color="auto" w:fill="FFFFFF"/>
        </w:rPr>
        <w:t xml:space="preserve">в ряд </w:t>
      </w:r>
      <w:proofErr w:type="spellStart"/>
      <w:r>
        <w:rPr>
          <w:rFonts w:ascii="Times New Roman" w:eastAsia="Times New Roman" w:hAnsi="Times New Roman" w:cs="Times New Roman"/>
          <w:iCs/>
          <w:color w:val="000000"/>
          <w:sz w:val="28"/>
          <w:szCs w:val="28"/>
          <w:shd w:val="clear" w:color="auto" w:fill="FFFFFF"/>
        </w:rPr>
        <w:t>Маклорена</w:t>
      </w:r>
      <w:proofErr w:type="spellEnd"/>
      <w:r>
        <w:rPr>
          <w:rFonts w:ascii="Times New Roman" w:eastAsia="Times New Roman" w:hAnsi="Times New Roman" w:cs="Times New Roman"/>
          <w:iCs/>
          <w:color w:val="000000"/>
          <w:sz w:val="28"/>
          <w:szCs w:val="28"/>
          <w:shd w:val="clear" w:color="auto" w:fill="FFFFFF"/>
        </w:rPr>
        <w:t>.</w:t>
      </w:r>
    </w:p>
    <w:p w14:paraId="0840AA8B" w14:textId="33DB57FC" w:rsidR="000D7F1A" w:rsidRPr="000D7F1A" w:rsidRDefault="00000000" w:rsidP="006314B1">
      <w:pPr>
        <w:spacing w:before="240" w:after="240" w:line="240" w:lineRule="auto"/>
        <w:rPr>
          <w:rFonts w:ascii="Times New Roman" w:eastAsia="Times New Roman" w:hAnsi="Times New Roman" w:cs="Times New Roman"/>
          <w:iCs/>
          <w:color w:val="000000"/>
          <w:sz w:val="28"/>
          <w:szCs w:val="28"/>
          <w:shd w:val="clear" w:color="auto" w:fill="FFFFFF"/>
        </w:rPr>
      </w:pPr>
      <m:oMathPara>
        <m:oMath>
          <m:eqArr>
            <m:eqArrPr>
              <m:maxDist m:val="1"/>
              <m:ctrlPr>
                <w:rPr>
                  <w:rFonts w:ascii="Cambria Math" w:eastAsia="Times New Roman" w:hAnsi="Cambria Math" w:cs="Times New Roman"/>
                  <w:i/>
                  <w:color w:val="000000"/>
                  <w:sz w:val="28"/>
                  <w:szCs w:val="28"/>
                  <w:shd w:val="clear" w:color="auto" w:fill="FFFFFF"/>
                </w:rPr>
              </m:ctrlPr>
            </m:eqArrPr>
            <m:e>
              <m:sSup>
                <m:sSupPr>
                  <m:ctrlPr>
                    <w:rPr>
                      <w:rFonts w:ascii="Cambria Math" w:eastAsia="Times New Roman" w:hAnsi="Cambria Math" w:cs="Times New Roman"/>
                      <w:i/>
                      <w:iCs/>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e</m:t>
                  </m:r>
                </m:e>
                <m:sup>
                  <m:r>
                    <w:rPr>
                      <w:rFonts w:ascii="Cambria Math" w:eastAsia="Times New Roman" w:hAnsi="Cambria Math" w:cs="Times New Roman"/>
                      <w:color w:val="000000"/>
                      <w:sz w:val="28"/>
                      <w:szCs w:val="28"/>
                      <w:shd w:val="clear" w:color="auto" w:fill="FFFFFF"/>
                    </w:rPr>
                    <m:t>x</m:t>
                  </m:r>
                </m:sup>
              </m:sSup>
              <m:r>
                <w:rPr>
                  <w:rFonts w:ascii="Cambria Math" w:eastAsia="Times New Roman" w:hAnsi="Cambria Math" w:cs="Times New Roman"/>
                  <w:color w:val="000000"/>
                  <w:sz w:val="28"/>
                  <w:szCs w:val="28"/>
                  <w:shd w:val="clear" w:color="auto" w:fill="FFFFFF"/>
                </w:rPr>
                <m:t>=1+x+</m:t>
              </m:r>
              <m:f>
                <m:fPr>
                  <m:ctrlPr>
                    <w:rPr>
                      <w:rFonts w:ascii="Cambria Math" w:eastAsia="Times New Roman" w:hAnsi="Cambria Math" w:cs="Times New Roman"/>
                      <w:i/>
                      <w:iCs/>
                      <w:color w:val="000000"/>
                      <w:sz w:val="28"/>
                      <w:szCs w:val="28"/>
                      <w:shd w:val="clear" w:color="auto" w:fill="FFFFFF"/>
                    </w:rPr>
                  </m:ctrlPr>
                </m:fPr>
                <m:num>
                  <m:sSup>
                    <m:sSupPr>
                      <m:ctrlPr>
                        <w:rPr>
                          <w:rFonts w:ascii="Cambria Math" w:eastAsia="Times New Roman" w:hAnsi="Cambria Math" w:cs="Times New Roman"/>
                          <w:i/>
                          <w:iCs/>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x</m:t>
                      </m:r>
                    </m:e>
                    <m:sup>
                      <m:r>
                        <w:rPr>
                          <w:rFonts w:ascii="Cambria Math" w:eastAsia="Times New Roman" w:hAnsi="Cambria Math" w:cs="Times New Roman"/>
                          <w:color w:val="000000"/>
                          <w:sz w:val="28"/>
                          <w:szCs w:val="28"/>
                          <w:shd w:val="clear" w:color="auto" w:fill="FFFFFF"/>
                        </w:rPr>
                        <m:t>2</m:t>
                      </m:r>
                    </m:sup>
                  </m:sSup>
                </m:num>
                <m:den>
                  <m:r>
                    <w:rPr>
                      <w:rFonts w:ascii="Cambria Math" w:eastAsia="Times New Roman" w:hAnsi="Cambria Math" w:cs="Times New Roman"/>
                      <w:color w:val="000000"/>
                      <w:sz w:val="28"/>
                      <w:szCs w:val="28"/>
                      <w:shd w:val="clear" w:color="auto" w:fill="FFFFFF"/>
                    </w:rPr>
                    <m:t>2!</m:t>
                  </m:r>
                </m:den>
              </m:f>
              <m:r>
                <w:rPr>
                  <w:rFonts w:ascii="Cambria Math" w:eastAsia="Times New Roman" w:hAnsi="Cambria Math" w:cs="Times New Roman"/>
                  <w:color w:val="000000"/>
                  <w:sz w:val="28"/>
                  <w:szCs w:val="28"/>
                  <w:shd w:val="clear" w:color="auto" w:fill="FFFFFF"/>
                </w:rPr>
                <m:t>+</m:t>
              </m:r>
              <m:f>
                <m:fPr>
                  <m:ctrlPr>
                    <w:rPr>
                      <w:rFonts w:ascii="Cambria Math" w:eastAsia="Times New Roman" w:hAnsi="Cambria Math" w:cs="Times New Roman"/>
                      <w:i/>
                      <w:iCs/>
                      <w:color w:val="000000"/>
                      <w:sz w:val="28"/>
                      <w:szCs w:val="28"/>
                      <w:shd w:val="clear" w:color="auto" w:fill="FFFFFF"/>
                    </w:rPr>
                  </m:ctrlPr>
                </m:fPr>
                <m:num>
                  <m:sSup>
                    <m:sSupPr>
                      <m:ctrlPr>
                        <w:rPr>
                          <w:rFonts w:ascii="Cambria Math" w:eastAsia="Times New Roman" w:hAnsi="Cambria Math" w:cs="Times New Roman"/>
                          <w:i/>
                          <w:iCs/>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x</m:t>
                      </m:r>
                    </m:e>
                    <m:sup>
                      <m:r>
                        <w:rPr>
                          <w:rFonts w:ascii="Cambria Math" w:eastAsia="Times New Roman" w:hAnsi="Cambria Math" w:cs="Times New Roman"/>
                          <w:color w:val="000000"/>
                          <w:sz w:val="28"/>
                          <w:szCs w:val="28"/>
                          <w:shd w:val="clear" w:color="auto" w:fill="FFFFFF"/>
                        </w:rPr>
                        <m:t>3</m:t>
                      </m:r>
                    </m:sup>
                  </m:sSup>
                </m:num>
                <m:den>
                  <m:r>
                    <w:rPr>
                      <w:rFonts w:ascii="Cambria Math" w:eastAsia="Times New Roman" w:hAnsi="Cambria Math" w:cs="Times New Roman"/>
                      <w:color w:val="000000"/>
                      <w:sz w:val="28"/>
                      <w:szCs w:val="28"/>
                      <w:shd w:val="clear" w:color="auto" w:fill="FFFFFF"/>
                    </w:rPr>
                    <m:t>3!</m:t>
                  </m:r>
                </m:den>
              </m:f>
              <m:r>
                <w:rPr>
                  <w:rFonts w:ascii="Cambria Math" w:eastAsia="Times New Roman" w:hAnsi="Cambria Math" w:cs="Times New Roman"/>
                  <w:color w:val="000000"/>
                  <w:sz w:val="28"/>
                  <w:szCs w:val="28"/>
                  <w:shd w:val="clear" w:color="auto" w:fill="FFFFFF"/>
                </w:rPr>
                <m:t>+…+</m:t>
              </m:r>
              <m:f>
                <m:fPr>
                  <m:ctrlPr>
                    <w:rPr>
                      <w:rFonts w:ascii="Cambria Math" w:eastAsia="Times New Roman" w:hAnsi="Cambria Math" w:cs="Times New Roman"/>
                      <w:i/>
                      <w:iCs/>
                      <w:color w:val="000000"/>
                      <w:sz w:val="28"/>
                      <w:szCs w:val="28"/>
                      <w:shd w:val="clear" w:color="auto" w:fill="FFFFFF"/>
                    </w:rPr>
                  </m:ctrlPr>
                </m:fPr>
                <m:num>
                  <m:sSup>
                    <m:sSupPr>
                      <m:ctrlPr>
                        <w:rPr>
                          <w:rFonts w:ascii="Cambria Math" w:eastAsia="Times New Roman" w:hAnsi="Cambria Math" w:cs="Times New Roman"/>
                          <w:i/>
                          <w:iCs/>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x</m:t>
                      </m:r>
                    </m:e>
                    <m:sup>
                      <m:r>
                        <w:rPr>
                          <w:rFonts w:ascii="Cambria Math" w:eastAsia="Times New Roman" w:hAnsi="Cambria Math" w:cs="Times New Roman"/>
                          <w:color w:val="000000"/>
                          <w:sz w:val="28"/>
                          <w:szCs w:val="28"/>
                          <w:shd w:val="clear" w:color="auto" w:fill="FFFFFF"/>
                        </w:rPr>
                        <m:t>n</m:t>
                      </m:r>
                    </m:sup>
                  </m:sSup>
                </m:num>
                <m:den>
                  <m:r>
                    <w:rPr>
                      <w:rFonts w:ascii="Cambria Math" w:eastAsia="Times New Roman" w:hAnsi="Cambria Math" w:cs="Times New Roman"/>
                      <w:color w:val="000000"/>
                      <w:sz w:val="28"/>
                      <w:szCs w:val="28"/>
                      <w:shd w:val="clear" w:color="auto" w:fill="FFFFFF"/>
                    </w:rPr>
                    <m:t>n!</m:t>
                  </m:r>
                </m:den>
              </m:f>
              <m:r>
                <w:rPr>
                  <w:rFonts w:ascii="Cambria Math" w:eastAsia="Times New Roman" w:hAnsi="Cambria Math" w:cs="Times New Roman"/>
                  <w:color w:val="000000"/>
                  <w:sz w:val="28"/>
                  <w:szCs w:val="28"/>
                  <w:shd w:val="clear" w:color="auto" w:fill="FFFFFF"/>
                </w:rPr>
                <m:t>+…,#</m:t>
              </m:r>
              <m:d>
                <m:dPr>
                  <m:ctrlPr>
                    <w:rPr>
                      <w:rFonts w:ascii="Cambria Math" w:eastAsia="Times New Roman" w:hAnsi="Cambria Math" w:cs="Times New Roman"/>
                      <w:i/>
                      <w:iCs/>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2</m:t>
                  </m:r>
                </m:e>
              </m:d>
              <m:ctrlPr>
                <w:rPr>
                  <w:rFonts w:ascii="Cambria Math" w:eastAsia="Times New Roman" w:hAnsi="Cambria Math" w:cs="Times New Roman"/>
                  <w:i/>
                  <w:iCs/>
                  <w:color w:val="000000"/>
                  <w:sz w:val="28"/>
                  <w:szCs w:val="28"/>
                  <w:shd w:val="clear" w:color="auto" w:fill="FFFFFF"/>
                </w:rPr>
              </m:ctrlPr>
            </m:e>
          </m:eqArr>
        </m:oMath>
      </m:oMathPara>
    </w:p>
    <w:p w14:paraId="00AC6124" w14:textId="77777777" w:rsidR="00B2777B" w:rsidRDefault="00FC653A" w:rsidP="006314B1">
      <w:pPr>
        <w:spacing w:before="240" w:after="240" w:line="240" w:lineRule="auto"/>
        <w:rPr>
          <w:rFonts w:ascii="Times New Roman" w:eastAsia="Times New Roman" w:hAnsi="Times New Roman" w:cs="Times New Roman"/>
          <w:iCs/>
          <w:color w:val="000000"/>
          <w:sz w:val="28"/>
          <w:szCs w:val="28"/>
          <w:shd w:val="clear" w:color="auto" w:fill="FFFFFF"/>
        </w:rPr>
      </w:pPr>
      <w:r>
        <w:rPr>
          <w:rFonts w:ascii="Times New Roman" w:eastAsia="Times New Roman" w:hAnsi="Times New Roman" w:cs="Times New Roman"/>
          <w:iCs/>
          <w:color w:val="000000"/>
          <w:sz w:val="28"/>
          <w:szCs w:val="28"/>
          <w:shd w:val="clear" w:color="auto" w:fill="FFFFFF"/>
        </w:rPr>
        <w:t xml:space="preserve">так как было доказано, что </w:t>
      </w:r>
      <m:oMath>
        <m:func>
          <m:funcPr>
            <m:ctrlPr>
              <w:rPr>
                <w:rFonts w:ascii="Cambria Math" w:eastAsia="Times New Roman" w:hAnsi="Cambria Math" w:cs="Times New Roman"/>
                <w:i/>
                <w:iCs/>
                <w:color w:val="000000"/>
                <w:sz w:val="28"/>
                <w:szCs w:val="28"/>
                <w:shd w:val="clear" w:color="auto" w:fill="FFFFFF"/>
              </w:rPr>
            </m:ctrlPr>
          </m:funcPr>
          <m:fName>
            <m:limLow>
              <m:limLowPr>
                <m:ctrlPr>
                  <w:rPr>
                    <w:rFonts w:ascii="Cambria Math" w:eastAsia="Times New Roman" w:hAnsi="Cambria Math" w:cs="Times New Roman"/>
                    <w:i/>
                    <w:iCs/>
                    <w:color w:val="000000"/>
                    <w:sz w:val="28"/>
                    <w:szCs w:val="28"/>
                    <w:shd w:val="clear" w:color="auto" w:fill="FFFFFF"/>
                  </w:rPr>
                </m:ctrlPr>
              </m:limLowPr>
              <m:e>
                <m:r>
                  <m:rPr>
                    <m:sty m:val="p"/>
                  </m:rPr>
                  <w:rPr>
                    <w:rFonts w:ascii="Cambria Math" w:eastAsia="Times New Roman" w:hAnsi="Cambria Math" w:cs="Times New Roman"/>
                    <w:color w:val="000000"/>
                    <w:sz w:val="28"/>
                    <w:szCs w:val="28"/>
                    <w:shd w:val="clear" w:color="auto" w:fill="FFFFFF"/>
                  </w:rPr>
                  <m:t>lim</m:t>
                </m:r>
              </m:e>
              <m:lim>
                <m:r>
                  <w:rPr>
                    <w:rFonts w:ascii="Cambria Math" w:eastAsia="Times New Roman" w:hAnsi="Cambria Math" w:cs="Times New Roman"/>
                    <w:color w:val="000000"/>
                    <w:sz w:val="28"/>
                    <w:szCs w:val="28"/>
                    <w:shd w:val="clear" w:color="auto" w:fill="FFFFFF"/>
                  </w:rPr>
                  <m:t>n→∞</m:t>
                </m:r>
              </m:lim>
            </m:limLow>
          </m:fName>
          <m:e>
            <m:sSub>
              <m:sSubPr>
                <m:ctrlPr>
                  <w:rPr>
                    <w:rFonts w:ascii="Cambria Math" w:eastAsia="Times New Roman" w:hAnsi="Cambria Math" w:cs="Times New Roman"/>
                    <w:i/>
                    <w:iCs/>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R</m:t>
                </m:r>
              </m:e>
              <m:sub>
                <m:r>
                  <w:rPr>
                    <w:rFonts w:ascii="Cambria Math" w:eastAsia="Times New Roman" w:hAnsi="Cambria Math" w:cs="Times New Roman"/>
                    <w:color w:val="000000"/>
                    <w:sz w:val="28"/>
                    <w:szCs w:val="28"/>
                    <w:shd w:val="clear" w:color="auto" w:fill="FFFFFF"/>
                  </w:rPr>
                  <m:t>n</m:t>
                </m:r>
              </m:sub>
            </m:sSub>
            <m:d>
              <m:dPr>
                <m:ctrlPr>
                  <w:rPr>
                    <w:rFonts w:ascii="Cambria Math" w:eastAsia="Times New Roman" w:hAnsi="Cambria Math" w:cs="Times New Roman"/>
                    <w:i/>
                    <w:iCs/>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m:t>
                </m:r>
              </m:e>
            </m:d>
            <m:r>
              <w:rPr>
                <w:rFonts w:ascii="Cambria Math" w:eastAsia="Times New Roman" w:hAnsi="Cambria Math" w:cs="Times New Roman"/>
                <w:color w:val="000000"/>
                <w:sz w:val="28"/>
                <w:szCs w:val="28"/>
                <w:shd w:val="clear" w:color="auto" w:fill="FFFFFF"/>
              </w:rPr>
              <m:t>=0</m:t>
            </m:r>
          </m:e>
        </m:func>
      </m:oMath>
      <w:r w:rsidRPr="00FC653A">
        <w:rPr>
          <w:rFonts w:ascii="Times New Roman" w:eastAsia="Times New Roman" w:hAnsi="Times New Roman" w:cs="Times New Roman"/>
          <w:iCs/>
          <w:color w:val="000000"/>
          <w:sz w:val="28"/>
          <w:szCs w:val="28"/>
          <w:shd w:val="clear" w:color="auto" w:fill="FFFFFF"/>
        </w:rPr>
        <w:t xml:space="preserve"> </w:t>
      </w:r>
      <w:r>
        <w:rPr>
          <w:rFonts w:ascii="Times New Roman" w:eastAsia="Times New Roman" w:hAnsi="Times New Roman" w:cs="Times New Roman"/>
          <w:iCs/>
          <w:color w:val="000000"/>
          <w:sz w:val="28"/>
          <w:szCs w:val="28"/>
          <w:shd w:val="clear" w:color="auto" w:fill="FFFFFF"/>
        </w:rPr>
        <w:t xml:space="preserve">для любого </w:t>
      </w:r>
      <m:oMath>
        <m:r>
          <w:rPr>
            <w:rFonts w:ascii="Cambria Math" w:eastAsia="Times New Roman" w:hAnsi="Cambria Math" w:cs="Times New Roman"/>
            <w:color w:val="000000"/>
            <w:sz w:val="28"/>
            <w:szCs w:val="28"/>
            <w:shd w:val="clear" w:color="auto" w:fill="FFFFFF"/>
          </w:rPr>
          <m:t>x</m:t>
        </m:r>
      </m:oMath>
      <w:r w:rsidRPr="00FC653A">
        <w:rPr>
          <w:rFonts w:ascii="Times New Roman" w:eastAsia="Times New Roman" w:hAnsi="Times New Roman" w:cs="Times New Roman"/>
          <w:iCs/>
          <w:color w:val="000000"/>
          <w:sz w:val="28"/>
          <w:szCs w:val="28"/>
          <w:shd w:val="clear" w:color="auto" w:fill="FFFFFF"/>
        </w:rPr>
        <w:t xml:space="preserve">. </w:t>
      </w:r>
      <w:r>
        <w:rPr>
          <w:rFonts w:ascii="Times New Roman" w:eastAsia="Times New Roman" w:hAnsi="Times New Roman" w:cs="Times New Roman"/>
          <w:iCs/>
          <w:color w:val="000000"/>
          <w:sz w:val="28"/>
          <w:szCs w:val="28"/>
          <w:shd w:val="clear" w:color="auto" w:fill="FFFFFF"/>
        </w:rPr>
        <w:t xml:space="preserve">Следовательно, для значений </w:t>
      </w:r>
      <m:oMath>
        <m:r>
          <w:rPr>
            <w:rFonts w:ascii="Cambria Math" w:eastAsia="Times New Roman" w:hAnsi="Cambria Math" w:cs="Times New Roman"/>
            <w:color w:val="000000"/>
            <w:sz w:val="28"/>
            <w:szCs w:val="28"/>
            <w:shd w:val="clear" w:color="auto" w:fill="FFFFFF"/>
          </w:rPr>
          <m:t>x</m:t>
        </m:r>
      </m:oMath>
      <w:r w:rsidRPr="00B2777B">
        <w:rPr>
          <w:rFonts w:ascii="Times New Roman" w:eastAsia="Times New Roman" w:hAnsi="Times New Roman" w:cs="Times New Roman"/>
          <w:iCs/>
          <w:color w:val="000000"/>
          <w:sz w:val="28"/>
          <w:szCs w:val="28"/>
          <w:shd w:val="clear" w:color="auto" w:fill="FFFFFF"/>
        </w:rPr>
        <w:t xml:space="preserve"> </w:t>
      </w:r>
      <w:r>
        <w:rPr>
          <w:rFonts w:ascii="Times New Roman" w:eastAsia="Times New Roman" w:hAnsi="Times New Roman" w:cs="Times New Roman"/>
          <w:iCs/>
          <w:color w:val="000000"/>
          <w:sz w:val="28"/>
          <w:szCs w:val="28"/>
          <w:shd w:val="clear" w:color="auto" w:fill="FFFFFF"/>
        </w:rPr>
        <w:t>ряд сходится</w:t>
      </w:r>
      <w:r w:rsidR="00B2777B">
        <w:rPr>
          <w:rFonts w:ascii="Times New Roman" w:eastAsia="Times New Roman" w:hAnsi="Times New Roman" w:cs="Times New Roman"/>
          <w:iCs/>
          <w:color w:val="000000"/>
          <w:sz w:val="28"/>
          <w:szCs w:val="28"/>
          <w:shd w:val="clear" w:color="auto" w:fill="FFFFFF"/>
        </w:rPr>
        <w:t xml:space="preserve"> и представляет функцию </w:t>
      </w:r>
      <m:oMath>
        <m:sSup>
          <m:sSupPr>
            <m:ctrlPr>
              <w:rPr>
                <w:rFonts w:ascii="Cambria Math" w:eastAsia="Times New Roman" w:hAnsi="Cambria Math" w:cs="Times New Roman"/>
                <w:i/>
                <w:iCs/>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e</m:t>
            </m:r>
          </m:e>
          <m:sup>
            <m:r>
              <w:rPr>
                <w:rFonts w:ascii="Cambria Math" w:eastAsia="Times New Roman" w:hAnsi="Cambria Math" w:cs="Times New Roman"/>
                <w:color w:val="000000"/>
                <w:sz w:val="28"/>
                <w:szCs w:val="28"/>
                <w:shd w:val="clear" w:color="auto" w:fill="FFFFFF"/>
              </w:rPr>
              <m:t>x</m:t>
            </m:r>
          </m:sup>
        </m:sSup>
      </m:oMath>
      <w:r w:rsidR="00B2777B" w:rsidRPr="00B2777B">
        <w:rPr>
          <w:rFonts w:ascii="Times New Roman" w:eastAsia="Times New Roman" w:hAnsi="Times New Roman" w:cs="Times New Roman"/>
          <w:iCs/>
          <w:color w:val="000000"/>
          <w:sz w:val="28"/>
          <w:szCs w:val="28"/>
          <w:shd w:val="clear" w:color="auto" w:fill="FFFFFF"/>
        </w:rPr>
        <w:t>.</w:t>
      </w:r>
    </w:p>
    <w:p w14:paraId="177A91D9" w14:textId="77777777" w:rsidR="00B2777B" w:rsidRDefault="00B2777B" w:rsidP="006314B1">
      <w:pPr>
        <w:spacing w:before="240" w:after="240" w:line="240" w:lineRule="auto"/>
        <w:rPr>
          <w:rFonts w:ascii="Times New Roman" w:eastAsia="Times New Roman" w:hAnsi="Times New Roman" w:cs="Times New Roman"/>
          <w:iCs/>
          <w:color w:val="000000"/>
          <w:sz w:val="28"/>
          <w:szCs w:val="28"/>
          <w:shd w:val="clear" w:color="auto" w:fill="FFFFFF"/>
        </w:rPr>
      </w:pPr>
      <w:r>
        <w:rPr>
          <w:rFonts w:ascii="Times New Roman" w:eastAsia="Times New Roman" w:hAnsi="Times New Roman" w:cs="Times New Roman"/>
          <w:iCs/>
          <w:color w:val="000000"/>
          <w:sz w:val="28"/>
          <w:szCs w:val="28"/>
          <w:shd w:val="clear" w:color="auto" w:fill="FFFFFF"/>
        </w:rPr>
        <w:tab/>
        <w:t xml:space="preserve">Разложение функции </w:t>
      </w:r>
      <m:oMath>
        <m:r>
          <w:rPr>
            <w:rFonts w:ascii="Cambria Math" w:eastAsia="Times New Roman" w:hAnsi="Cambria Math" w:cs="Times New Roman"/>
            <w:color w:val="000000"/>
            <w:sz w:val="28"/>
            <w:szCs w:val="28"/>
            <w:shd w:val="clear" w:color="auto" w:fill="FFFFFF"/>
          </w:rPr>
          <m:t>f</m:t>
        </m:r>
        <m:d>
          <m:dPr>
            <m:ctrlPr>
              <w:rPr>
                <w:rFonts w:ascii="Cambria Math" w:eastAsia="Times New Roman" w:hAnsi="Cambria Math" w:cs="Times New Roman"/>
                <w:i/>
                <w:iCs/>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m:t>
            </m:r>
          </m:e>
        </m:d>
        <m:r>
          <w:rPr>
            <w:rFonts w:ascii="Cambria Math" w:eastAsia="Times New Roman" w:hAnsi="Cambria Math" w:cs="Times New Roman"/>
            <w:color w:val="000000"/>
            <w:sz w:val="28"/>
            <w:szCs w:val="28"/>
            <w:shd w:val="clear" w:color="auto" w:fill="FFFFFF"/>
          </w:rPr>
          <m:t>=</m:t>
        </m:r>
        <m:func>
          <m:funcPr>
            <m:ctrlPr>
              <w:rPr>
                <w:rFonts w:ascii="Cambria Math" w:eastAsia="Times New Roman" w:hAnsi="Cambria Math" w:cs="Times New Roman"/>
                <w:i/>
                <w:iCs/>
                <w:color w:val="000000"/>
                <w:sz w:val="28"/>
                <w:szCs w:val="28"/>
                <w:shd w:val="clear" w:color="auto" w:fill="FFFFFF"/>
              </w:rPr>
            </m:ctrlPr>
          </m:funcPr>
          <m:fName>
            <m:r>
              <m:rPr>
                <m:sty m:val="p"/>
              </m:rPr>
              <w:rPr>
                <w:rFonts w:ascii="Cambria Math" w:eastAsia="Times New Roman" w:hAnsi="Cambria Math" w:cs="Times New Roman"/>
                <w:color w:val="000000"/>
                <w:sz w:val="28"/>
                <w:szCs w:val="28"/>
                <w:shd w:val="clear" w:color="auto" w:fill="FFFFFF"/>
              </w:rPr>
              <m:t>cos</m:t>
            </m:r>
          </m:fName>
          <m:e>
            <m:r>
              <w:rPr>
                <w:rFonts w:ascii="Cambria Math" w:eastAsia="Times New Roman" w:hAnsi="Cambria Math" w:cs="Times New Roman"/>
                <w:color w:val="000000"/>
                <w:sz w:val="28"/>
                <w:szCs w:val="28"/>
                <w:shd w:val="clear" w:color="auto" w:fill="FFFFFF"/>
              </w:rPr>
              <m:t>x</m:t>
            </m:r>
          </m:e>
        </m:func>
      </m:oMath>
      <w:r w:rsidRPr="00B2777B">
        <w:rPr>
          <w:rFonts w:ascii="Times New Roman" w:eastAsia="Times New Roman" w:hAnsi="Times New Roman" w:cs="Times New Roman"/>
          <w:iCs/>
          <w:color w:val="000000"/>
          <w:sz w:val="28"/>
          <w:szCs w:val="28"/>
          <w:shd w:val="clear" w:color="auto" w:fill="FFFFFF"/>
        </w:rPr>
        <w:t xml:space="preserve"> </w:t>
      </w:r>
      <w:r>
        <w:rPr>
          <w:rFonts w:ascii="Times New Roman" w:eastAsia="Times New Roman" w:hAnsi="Times New Roman" w:cs="Times New Roman"/>
          <w:iCs/>
          <w:color w:val="000000"/>
          <w:sz w:val="28"/>
          <w:szCs w:val="28"/>
          <w:shd w:val="clear" w:color="auto" w:fill="FFFFFF"/>
        </w:rPr>
        <w:t xml:space="preserve">в ряд </w:t>
      </w:r>
      <w:proofErr w:type="spellStart"/>
      <w:r>
        <w:rPr>
          <w:rFonts w:ascii="Times New Roman" w:eastAsia="Times New Roman" w:hAnsi="Times New Roman" w:cs="Times New Roman"/>
          <w:iCs/>
          <w:color w:val="000000"/>
          <w:sz w:val="28"/>
          <w:szCs w:val="28"/>
          <w:shd w:val="clear" w:color="auto" w:fill="FFFFFF"/>
        </w:rPr>
        <w:t>Маклорена</w:t>
      </w:r>
      <w:proofErr w:type="spellEnd"/>
      <w:r>
        <w:rPr>
          <w:rFonts w:ascii="Times New Roman" w:eastAsia="Times New Roman" w:hAnsi="Times New Roman" w:cs="Times New Roman"/>
          <w:iCs/>
          <w:color w:val="000000"/>
          <w:sz w:val="28"/>
          <w:szCs w:val="28"/>
          <w:shd w:val="clear" w:color="auto" w:fill="FFFFFF"/>
        </w:rPr>
        <w:t>.</w:t>
      </w:r>
    </w:p>
    <w:p w14:paraId="1F2FE32E" w14:textId="0B2B0DD7" w:rsidR="000D7F1A" w:rsidRPr="000D7F1A" w:rsidRDefault="00000000" w:rsidP="006314B1">
      <w:pPr>
        <w:spacing w:before="240" w:after="240" w:line="240" w:lineRule="auto"/>
        <w:rPr>
          <w:rFonts w:ascii="Times New Roman" w:eastAsia="Times New Roman" w:hAnsi="Times New Roman" w:cs="Times New Roman"/>
          <w:iCs/>
          <w:color w:val="000000"/>
          <w:sz w:val="28"/>
          <w:szCs w:val="28"/>
          <w:shd w:val="clear" w:color="auto" w:fill="FFFFFF"/>
        </w:rPr>
      </w:pPr>
      <m:oMathPara>
        <m:oMath>
          <m:eqArr>
            <m:eqArrPr>
              <m:maxDist m:val="1"/>
              <m:ctrlPr>
                <w:rPr>
                  <w:rFonts w:ascii="Cambria Math" w:eastAsia="Times New Roman" w:hAnsi="Cambria Math" w:cs="Times New Roman"/>
                  <w:i/>
                  <w:color w:val="000000"/>
                  <w:sz w:val="28"/>
                  <w:szCs w:val="28"/>
                  <w:shd w:val="clear" w:color="auto" w:fill="FFFFFF"/>
                </w:rPr>
              </m:ctrlPr>
            </m:eqArrPr>
            <m:e>
              <m:func>
                <m:funcPr>
                  <m:ctrlPr>
                    <w:rPr>
                      <w:rFonts w:ascii="Cambria Math" w:eastAsia="Times New Roman" w:hAnsi="Cambria Math" w:cs="Times New Roman"/>
                      <w:i/>
                      <w:iCs/>
                      <w:color w:val="000000"/>
                      <w:sz w:val="28"/>
                      <w:szCs w:val="28"/>
                      <w:shd w:val="clear" w:color="auto" w:fill="FFFFFF"/>
                    </w:rPr>
                  </m:ctrlPr>
                </m:funcPr>
                <m:fName>
                  <m:r>
                    <m:rPr>
                      <m:sty m:val="p"/>
                    </m:rPr>
                    <w:rPr>
                      <w:rFonts w:ascii="Cambria Math" w:eastAsia="Times New Roman" w:hAnsi="Cambria Math" w:cs="Times New Roman"/>
                      <w:color w:val="000000"/>
                      <w:sz w:val="28"/>
                      <w:szCs w:val="28"/>
                      <w:shd w:val="clear" w:color="auto" w:fill="FFFFFF"/>
                    </w:rPr>
                    <m:t>cos</m:t>
                  </m:r>
                </m:fName>
                <m:e>
                  <m:r>
                    <w:rPr>
                      <w:rFonts w:ascii="Cambria Math" w:eastAsia="Times New Roman" w:hAnsi="Cambria Math" w:cs="Times New Roman"/>
                      <w:color w:val="000000"/>
                      <w:sz w:val="28"/>
                      <w:szCs w:val="28"/>
                      <w:shd w:val="clear" w:color="auto" w:fill="FFFFFF"/>
                    </w:rPr>
                    <m:t>x=1-</m:t>
                  </m:r>
                  <m:f>
                    <m:fPr>
                      <m:ctrlPr>
                        <w:rPr>
                          <w:rFonts w:ascii="Cambria Math" w:eastAsia="Times New Roman" w:hAnsi="Cambria Math" w:cs="Times New Roman"/>
                          <w:i/>
                          <w:iCs/>
                          <w:color w:val="000000"/>
                          <w:sz w:val="28"/>
                          <w:szCs w:val="28"/>
                          <w:shd w:val="clear" w:color="auto" w:fill="FFFFFF"/>
                        </w:rPr>
                      </m:ctrlPr>
                    </m:fPr>
                    <m:num>
                      <m:sSup>
                        <m:sSupPr>
                          <m:ctrlPr>
                            <w:rPr>
                              <w:rFonts w:ascii="Cambria Math" w:eastAsia="Times New Roman" w:hAnsi="Cambria Math" w:cs="Times New Roman"/>
                              <w:i/>
                              <w:iCs/>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x</m:t>
                          </m:r>
                        </m:e>
                        <m:sup>
                          <m:r>
                            <w:rPr>
                              <w:rFonts w:ascii="Cambria Math" w:eastAsia="Times New Roman" w:hAnsi="Cambria Math" w:cs="Times New Roman"/>
                              <w:color w:val="000000"/>
                              <w:sz w:val="28"/>
                              <w:szCs w:val="28"/>
                              <w:shd w:val="clear" w:color="auto" w:fill="FFFFFF"/>
                            </w:rPr>
                            <m:t>2</m:t>
                          </m:r>
                        </m:sup>
                      </m:sSup>
                    </m:num>
                    <m:den>
                      <m:r>
                        <w:rPr>
                          <w:rFonts w:ascii="Cambria Math" w:eastAsia="Times New Roman" w:hAnsi="Cambria Math" w:cs="Times New Roman"/>
                          <w:color w:val="000000"/>
                          <w:sz w:val="28"/>
                          <w:szCs w:val="28"/>
                          <w:shd w:val="clear" w:color="auto" w:fill="FFFFFF"/>
                        </w:rPr>
                        <m:t>2!</m:t>
                      </m:r>
                    </m:den>
                  </m:f>
                  <m:r>
                    <w:rPr>
                      <w:rFonts w:ascii="Cambria Math" w:eastAsia="Times New Roman" w:hAnsi="Cambria Math" w:cs="Times New Roman"/>
                      <w:color w:val="000000"/>
                      <w:sz w:val="28"/>
                      <w:szCs w:val="28"/>
                      <w:shd w:val="clear" w:color="auto" w:fill="FFFFFF"/>
                    </w:rPr>
                    <m:t>+</m:t>
                  </m:r>
                  <m:f>
                    <m:fPr>
                      <m:ctrlPr>
                        <w:rPr>
                          <w:rFonts w:ascii="Cambria Math" w:eastAsia="Times New Roman" w:hAnsi="Cambria Math" w:cs="Times New Roman"/>
                          <w:i/>
                          <w:iCs/>
                          <w:color w:val="000000"/>
                          <w:sz w:val="28"/>
                          <w:szCs w:val="28"/>
                          <w:shd w:val="clear" w:color="auto" w:fill="FFFFFF"/>
                        </w:rPr>
                      </m:ctrlPr>
                    </m:fPr>
                    <m:num>
                      <m:sSup>
                        <m:sSupPr>
                          <m:ctrlPr>
                            <w:rPr>
                              <w:rFonts w:ascii="Cambria Math" w:eastAsia="Times New Roman" w:hAnsi="Cambria Math" w:cs="Times New Roman"/>
                              <w:i/>
                              <w:iCs/>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x</m:t>
                          </m:r>
                        </m:e>
                        <m:sup>
                          <m:r>
                            <w:rPr>
                              <w:rFonts w:ascii="Cambria Math" w:eastAsia="Times New Roman" w:hAnsi="Cambria Math" w:cs="Times New Roman"/>
                              <w:color w:val="000000"/>
                              <w:sz w:val="28"/>
                              <w:szCs w:val="28"/>
                              <w:shd w:val="clear" w:color="auto" w:fill="FFFFFF"/>
                            </w:rPr>
                            <m:t>4</m:t>
                          </m:r>
                        </m:sup>
                      </m:sSup>
                    </m:num>
                    <m:den>
                      <m:r>
                        <w:rPr>
                          <w:rFonts w:ascii="Cambria Math" w:eastAsia="Times New Roman" w:hAnsi="Cambria Math" w:cs="Times New Roman"/>
                          <w:color w:val="000000"/>
                          <w:sz w:val="28"/>
                          <w:szCs w:val="28"/>
                          <w:shd w:val="clear" w:color="auto" w:fill="FFFFFF"/>
                        </w:rPr>
                        <m:t>4!</m:t>
                      </m:r>
                    </m:den>
                  </m:f>
                  <m:r>
                    <w:rPr>
                      <w:rFonts w:ascii="Cambria Math" w:eastAsia="Times New Roman" w:hAnsi="Cambria Math" w:cs="Times New Roman"/>
                      <w:color w:val="000000"/>
                      <w:sz w:val="28"/>
                      <w:szCs w:val="28"/>
                      <w:shd w:val="clear" w:color="auto" w:fill="FFFFFF"/>
                    </w:rPr>
                    <m:t>-</m:t>
                  </m:r>
                  <m:f>
                    <m:fPr>
                      <m:ctrlPr>
                        <w:rPr>
                          <w:rFonts w:ascii="Cambria Math" w:eastAsia="Times New Roman" w:hAnsi="Cambria Math" w:cs="Times New Roman"/>
                          <w:i/>
                          <w:iCs/>
                          <w:color w:val="000000"/>
                          <w:sz w:val="28"/>
                          <w:szCs w:val="28"/>
                          <w:shd w:val="clear" w:color="auto" w:fill="FFFFFF"/>
                        </w:rPr>
                      </m:ctrlPr>
                    </m:fPr>
                    <m:num>
                      <m:sSup>
                        <m:sSupPr>
                          <m:ctrlPr>
                            <w:rPr>
                              <w:rFonts w:ascii="Cambria Math" w:eastAsia="Times New Roman" w:hAnsi="Cambria Math" w:cs="Times New Roman"/>
                              <w:i/>
                              <w:iCs/>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x</m:t>
                          </m:r>
                        </m:e>
                        <m:sup>
                          <m:r>
                            <w:rPr>
                              <w:rFonts w:ascii="Cambria Math" w:eastAsia="Times New Roman" w:hAnsi="Cambria Math" w:cs="Times New Roman"/>
                              <w:color w:val="000000"/>
                              <w:sz w:val="28"/>
                              <w:szCs w:val="28"/>
                              <w:shd w:val="clear" w:color="auto" w:fill="FFFFFF"/>
                            </w:rPr>
                            <m:t>6</m:t>
                          </m:r>
                        </m:sup>
                      </m:sSup>
                    </m:num>
                    <m:den>
                      <m:r>
                        <w:rPr>
                          <w:rFonts w:ascii="Cambria Math" w:eastAsia="Times New Roman" w:hAnsi="Cambria Math" w:cs="Times New Roman"/>
                          <w:color w:val="000000"/>
                          <w:sz w:val="28"/>
                          <w:szCs w:val="28"/>
                          <w:shd w:val="clear" w:color="auto" w:fill="FFFFFF"/>
                        </w:rPr>
                        <m:t>6!</m:t>
                      </m:r>
                    </m:den>
                  </m:f>
                </m:e>
              </m:func>
              <m:r>
                <w:rPr>
                  <w:rFonts w:ascii="Cambria Math" w:eastAsia="Times New Roman" w:hAnsi="Cambria Math" w:cs="Times New Roman"/>
                  <w:color w:val="000000"/>
                  <w:sz w:val="28"/>
                  <w:szCs w:val="28"/>
                  <w:shd w:val="clear" w:color="auto" w:fill="FFFFFF"/>
                </w:rPr>
                <m:t>+…;#</m:t>
              </m:r>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4</m:t>
                  </m:r>
                </m:e>
              </m:d>
              <m:ctrlPr>
                <w:rPr>
                  <w:rFonts w:ascii="Cambria Math" w:eastAsia="Times New Roman" w:hAnsi="Cambria Math" w:cs="Times New Roman"/>
                  <w:i/>
                  <w:iCs/>
                  <w:color w:val="000000"/>
                  <w:sz w:val="28"/>
                  <w:szCs w:val="28"/>
                  <w:shd w:val="clear" w:color="auto" w:fill="FFFFFF"/>
                </w:rPr>
              </m:ctrlPr>
            </m:e>
          </m:eqArr>
        </m:oMath>
      </m:oMathPara>
    </w:p>
    <w:p w14:paraId="4B760706" w14:textId="20B82A66" w:rsidR="0070538A" w:rsidRPr="00FC653A" w:rsidRDefault="00B2777B" w:rsidP="006314B1">
      <w:pPr>
        <w:spacing w:before="240" w:after="240" w:line="240" w:lineRule="auto"/>
        <w:rPr>
          <w:rFonts w:ascii="Times New Roman" w:eastAsia="Times New Roman" w:hAnsi="Times New Roman" w:cs="Times New Roman"/>
          <w:b/>
          <w:bCs/>
          <w:iCs/>
          <w:color w:val="000000"/>
          <w:sz w:val="28"/>
          <w:szCs w:val="28"/>
          <w:shd w:val="clear" w:color="auto" w:fill="FFFFFF"/>
        </w:rPr>
      </w:pPr>
      <w:r>
        <w:rPr>
          <w:rFonts w:ascii="Times New Roman" w:eastAsia="Times New Roman" w:hAnsi="Times New Roman" w:cs="Times New Roman"/>
          <w:iCs/>
          <w:color w:val="000000"/>
          <w:sz w:val="28"/>
          <w:szCs w:val="28"/>
          <w:shd w:val="clear" w:color="auto" w:fill="FFFFFF"/>
        </w:rPr>
        <w:t xml:space="preserve">при всех значениях </w:t>
      </w:r>
      <m:oMath>
        <m:r>
          <w:rPr>
            <w:rFonts w:ascii="Cambria Math" w:eastAsia="Times New Roman" w:hAnsi="Cambria Math" w:cs="Times New Roman"/>
            <w:color w:val="000000"/>
            <w:sz w:val="28"/>
            <w:szCs w:val="28"/>
            <w:shd w:val="clear" w:color="auto" w:fill="FFFFFF"/>
          </w:rPr>
          <m:t>x</m:t>
        </m:r>
      </m:oMath>
      <w:r>
        <w:rPr>
          <w:rFonts w:ascii="Times New Roman" w:eastAsia="Times New Roman" w:hAnsi="Times New Roman" w:cs="Times New Roman"/>
          <w:iCs/>
          <w:color w:val="000000"/>
          <w:sz w:val="28"/>
          <w:szCs w:val="28"/>
          <w:shd w:val="clear" w:color="auto" w:fill="FFFFFF"/>
        </w:rPr>
        <w:t xml:space="preserve"> ряд сходится и представляет функцию </w:t>
      </w:r>
      <m:oMath>
        <m:func>
          <m:funcPr>
            <m:ctrlPr>
              <w:rPr>
                <w:rFonts w:ascii="Cambria Math" w:eastAsia="Times New Roman" w:hAnsi="Cambria Math" w:cs="Times New Roman"/>
                <w:i/>
                <w:iCs/>
                <w:color w:val="000000"/>
                <w:sz w:val="28"/>
                <w:szCs w:val="28"/>
                <w:shd w:val="clear" w:color="auto" w:fill="FFFFFF"/>
              </w:rPr>
            </m:ctrlPr>
          </m:funcPr>
          <m:fName>
            <m:r>
              <m:rPr>
                <m:sty m:val="p"/>
              </m:rPr>
              <w:rPr>
                <w:rFonts w:ascii="Cambria Math" w:eastAsia="Times New Roman" w:hAnsi="Cambria Math" w:cs="Times New Roman"/>
                <w:color w:val="000000"/>
                <w:sz w:val="28"/>
                <w:szCs w:val="28"/>
                <w:shd w:val="clear" w:color="auto" w:fill="FFFFFF"/>
              </w:rPr>
              <m:t>cos</m:t>
            </m:r>
          </m:fName>
          <m:e>
            <m:r>
              <w:rPr>
                <w:rFonts w:ascii="Cambria Math" w:eastAsia="Times New Roman" w:hAnsi="Cambria Math" w:cs="Times New Roman"/>
                <w:color w:val="000000"/>
                <w:sz w:val="28"/>
                <w:szCs w:val="28"/>
                <w:shd w:val="clear" w:color="auto" w:fill="FFFFFF"/>
              </w:rPr>
              <m:t>x</m:t>
            </m:r>
          </m:e>
        </m:func>
      </m:oMath>
      <w:r w:rsidRPr="00B2777B">
        <w:rPr>
          <w:rFonts w:ascii="Times New Roman" w:eastAsia="Times New Roman" w:hAnsi="Times New Roman" w:cs="Times New Roman"/>
          <w:iCs/>
          <w:color w:val="000000"/>
          <w:sz w:val="28"/>
          <w:szCs w:val="28"/>
          <w:shd w:val="clear" w:color="auto" w:fill="FFFFFF"/>
        </w:rPr>
        <w:t xml:space="preserve">. </w:t>
      </w:r>
      <w:r w:rsidRPr="000D7F1A">
        <w:rPr>
          <w:rFonts w:ascii="Times New Roman" w:eastAsia="Times New Roman" w:hAnsi="Times New Roman" w:cs="Times New Roman"/>
          <w:b/>
          <w:bCs/>
          <w:iCs/>
          <w:color w:val="000000"/>
          <w:sz w:val="28"/>
          <w:szCs w:val="28"/>
          <w:shd w:val="clear" w:color="auto" w:fill="FFFFFF"/>
        </w:rPr>
        <w:t>[6]</w:t>
      </w:r>
      <w:r w:rsidRPr="00B2777B">
        <w:rPr>
          <w:rFonts w:ascii="Times New Roman" w:eastAsia="Times New Roman" w:hAnsi="Times New Roman" w:cs="Times New Roman"/>
          <w:iCs/>
          <w:color w:val="000000"/>
          <w:sz w:val="28"/>
          <w:szCs w:val="28"/>
          <w:shd w:val="clear" w:color="auto" w:fill="FFFFFF"/>
        </w:rPr>
        <w:t xml:space="preserve"> </w:t>
      </w:r>
      <w:r w:rsidR="005143F7" w:rsidRPr="005143F7">
        <w:rPr>
          <w:rFonts w:ascii="Times New Roman" w:eastAsia="Times New Roman" w:hAnsi="Times New Roman" w:cs="Times New Roman"/>
          <w:iCs/>
          <w:color w:val="000000"/>
          <w:sz w:val="28"/>
          <w:szCs w:val="28"/>
          <w:shd w:val="clear" w:color="auto" w:fill="FFFFFF"/>
        </w:rPr>
        <w:t xml:space="preserve"> </w:t>
      </w:r>
      <w:r w:rsidR="0070538A" w:rsidRPr="004D1A24">
        <w:rPr>
          <w:rFonts w:ascii="Times New Roman" w:eastAsia="Times New Roman" w:hAnsi="Times New Roman" w:cs="Times New Roman"/>
          <w:b/>
          <w:bCs/>
          <w:iCs/>
          <w:color w:val="000000"/>
          <w:sz w:val="28"/>
          <w:szCs w:val="28"/>
          <w:shd w:val="clear" w:color="auto" w:fill="FFFFFF"/>
        </w:rPr>
        <w:t xml:space="preserve"> </w:t>
      </w:r>
    </w:p>
    <w:p w14:paraId="55E2F9C3" w14:textId="77777777" w:rsidR="006314B1" w:rsidRPr="003C22EF" w:rsidRDefault="006314B1" w:rsidP="006314B1">
      <w:pPr>
        <w:spacing w:before="240" w:after="240" w:line="240" w:lineRule="auto"/>
        <w:rPr>
          <w:rFonts w:ascii="Times New Roman" w:eastAsia="Times New Roman" w:hAnsi="Times New Roman" w:cs="Times New Roman"/>
          <w:color w:val="000000"/>
          <w:sz w:val="28"/>
          <w:szCs w:val="28"/>
          <w:shd w:val="clear" w:color="auto" w:fill="FFFFFF"/>
        </w:rPr>
      </w:pPr>
    </w:p>
    <w:p w14:paraId="4883B481" w14:textId="1089E381" w:rsidR="00486C27" w:rsidRPr="00725297" w:rsidRDefault="006947CD" w:rsidP="00725297">
      <w:pPr>
        <w:pStyle w:val="2"/>
        <w:numPr>
          <w:ilvl w:val="2"/>
          <w:numId w:val="9"/>
        </w:numPr>
        <w:rPr>
          <w:rFonts w:ascii="Times New Roman" w:eastAsia="Times New Roman" w:hAnsi="Times New Roman" w:cs="Times New Roman"/>
          <w:b/>
          <w:bCs/>
          <w:color w:val="auto"/>
          <w:shd w:val="clear" w:color="auto" w:fill="FFFFFF"/>
        </w:rPr>
      </w:pPr>
      <w:bookmarkStart w:id="40" w:name="_Toc154634859"/>
      <w:r w:rsidRPr="00725297">
        <w:rPr>
          <w:rFonts w:ascii="Times New Roman" w:eastAsia="Times New Roman" w:hAnsi="Times New Roman" w:cs="Times New Roman"/>
          <w:b/>
          <w:bCs/>
          <w:color w:val="auto"/>
          <w:shd w:val="clear" w:color="auto" w:fill="FFFFFF"/>
        </w:rPr>
        <w:t>Теорема Вейерштрасса о равномерном приближении непрерывной функции многочленами</w:t>
      </w:r>
      <w:bookmarkEnd w:id="40"/>
    </w:p>
    <w:p w14:paraId="010DA609" w14:textId="4F6A32AB" w:rsidR="0005457B" w:rsidRDefault="0005457B" w:rsidP="008A3D8B">
      <w:pPr>
        <w:spacing w:before="240" w:after="240" w:line="24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b/>
          <w:bCs/>
          <w:color w:val="000000"/>
          <w:sz w:val="28"/>
          <w:szCs w:val="28"/>
          <w:shd w:val="clear" w:color="auto" w:fill="FFFFFF"/>
        </w:rPr>
        <w:tab/>
        <w:t xml:space="preserve">Теорема </w:t>
      </w:r>
      <w:r w:rsidR="001A4B8C" w:rsidRPr="000D7F1A">
        <w:rPr>
          <w:rFonts w:ascii="Times New Roman" w:eastAsia="Times New Roman" w:hAnsi="Times New Roman" w:cs="Times New Roman"/>
          <w:b/>
          <w:bCs/>
          <w:color w:val="000000"/>
          <w:sz w:val="28"/>
          <w:szCs w:val="28"/>
          <w:shd w:val="clear" w:color="auto" w:fill="FFFFFF"/>
        </w:rPr>
        <w:t xml:space="preserve">1 </w:t>
      </w:r>
      <w:r>
        <w:rPr>
          <w:rFonts w:ascii="Times New Roman" w:eastAsia="Times New Roman" w:hAnsi="Times New Roman" w:cs="Times New Roman"/>
          <w:color w:val="000000"/>
          <w:sz w:val="28"/>
          <w:szCs w:val="28"/>
          <w:shd w:val="clear" w:color="auto" w:fill="FFFFFF"/>
        </w:rPr>
        <w:t xml:space="preserve">(теорема Вейерштрасса). Если функция </w:t>
      </w:r>
      <m:oMath>
        <m:r>
          <w:rPr>
            <w:rFonts w:ascii="Cambria Math" w:eastAsia="Times New Roman" w:hAnsi="Cambria Math" w:cs="Times New Roman"/>
            <w:color w:val="000000"/>
            <w:sz w:val="28"/>
            <w:szCs w:val="28"/>
            <w:shd w:val="clear" w:color="auto" w:fill="FFFFFF"/>
          </w:rPr>
          <m:t>f(x)</m:t>
        </m:r>
      </m:oMath>
      <w:r w:rsidRPr="0005457B">
        <w:rPr>
          <w:rFonts w:ascii="Times New Roman" w:eastAsia="Times New Roman" w:hAnsi="Times New Roman" w:cs="Times New Roman"/>
          <w:color w:val="000000"/>
          <w:sz w:val="28"/>
          <w:szCs w:val="28"/>
          <w:shd w:val="clear" w:color="auto" w:fill="FFFFFF"/>
        </w:rPr>
        <w:t xml:space="preserve"> </w:t>
      </w:r>
      <w:proofErr w:type="spellStart"/>
      <w:r>
        <w:rPr>
          <w:rFonts w:ascii="Times New Roman" w:eastAsia="Times New Roman" w:hAnsi="Times New Roman" w:cs="Times New Roman"/>
          <w:color w:val="000000"/>
          <w:sz w:val="28"/>
          <w:szCs w:val="28"/>
          <w:shd w:val="clear" w:color="auto" w:fill="FFFFFF"/>
        </w:rPr>
        <w:t>неперерывна</w:t>
      </w:r>
      <w:proofErr w:type="spellEnd"/>
      <w:r>
        <w:rPr>
          <w:rFonts w:ascii="Times New Roman" w:eastAsia="Times New Roman" w:hAnsi="Times New Roman" w:cs="Times New Roman"/>
          <w:color w:val="000000"/>
          <w:sz w:val="28"/>
          <w:szCs w:val="28"/>
          <w:shd w:val="clear" w:color="auto" w:fill="FFFFFF"/>
        </w:rPr>
        <w:t xml:space="preserve"> на сегменте </w:t>
      </w:r>
      <m:oMath>
        <m:r>
          <w:rPr>
            <w:rFonts w:ascii="Cambria Math" w:eastAsia="Times New Roman" w:hAnsi="Cambria Math" w:cs="Times New Roman"/>
            <w:color w:val="000000"/>
            <w:sz w:val="28"/>
            <w:szCs w:val="28"/>
            <w:shd w:val="clear" w:color="auto" w:fill="FFFFFF"/>
          </w:rPr>
          <m:t>[a,b]</m:t>
        </m:r>
      </m:oMath>
      <w:r w:rsidRPr="0005457B">
        <w:rPr>
          <w:rFonts w:ascii="Times New Roman" w:eastAsia="Times New Roman" w:hAnsi="Times New Roman" w:cs="Times New Roman"/>
          <w:color w:val="000000"/>
          <w:sz w:val="28"/>
          <w:szCs w:val="28"/>
          <w:shd w:val="clear" w:color="auto" w:fill="FFFFFF"/>
        </w:rPr>
        <w:t xml:space="preserve">, </w:t>
      </w:r>
      <w:r>
        <w:rPr>
          <w:rFonts w:ascii="Times New Roman" w:eastAsia="Times New Roman" w:hAnsi="Times New Roman" w:cs="Times New Roman"/>
          <w:color w:val="000000"/>
          <w:sz w:val="28"/>
          <w:szCs w:val="28"/>
          <w:shd w:val="clear" w:color="auto" w:fill="FFFFFF"/>
        </w:rPr>
        <w:t xml:space="preserve">то существует последовательность многочленов </w:t>
      </w:r>
      <m:oMath>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P</m:t>
            </m:r>
          </m:e>
          <m:sub>
            <m:r>
              <w:rPr>
                <w:rFonts w:ascii="Cambria Math" w:eastAsia="Times New Roman" w:hAnsi="Cambria Math" w:cs="Times New Roman"/>
                <w:color w:val="000000"/>
                <w:sz w:val="28"/>
                <w:szCs w:val="28"/>
                <w:shd w:val="clear" w:color="auto" w:fill="FFFFFF"/>
              </w:rPr>
              <m:t>n</m:t>
            </m:r>
          </m:sub>
        </m:sSub>
        <m:r>
          <w:rPr>
            <w:rFonts w:ascii="Cambria Math" w:eastAsia="Times New Roman" w:hAnsi="Cambria Math" w:cs="Times New Roman"/>
            <w:color w:val="000000"/>
            <w:sz w:val="28"/>
            <w:szCs w:val="28"/>
            <w:shd w:val="clear" w:color="auto" w:fill="FFFFFF"/>
          </w:rPr>
          <m:t>(x)}</m:t>
        </m:r>
      </m:oMath>
      <w:r w:rsidRPr="0005457B">
        <w:rPr>
          <w:rFonts w:ascii="Times New Roman" w:eastAsia="Times New Roman" w:hAnsi="Times New Roman" w:cs="Times New Roman"/>
          <w:color w:val="000000"/>
          <w:sz w:val="28"/>
          <w:szCs w:val="28"/>
          <w:shd w:val="clear" w:color="auto" w:fill="FFFFFF"/>
        </w:rPr>
        <w:t xml:space="preserve">, </w:t>
      </w:r>
      <w:r>
        <w:rPr>
          <w:rFonts w:ascii="Times New Roman" w:eastAsia="Times New Roman" w:hAnsi="Times New Roman" w:cs="Times New Roman"/>
          <w:color w:val="000000"/>
          <w:sz w:val="28"/>
          <w:szCs w:val="28"/>
          <w:shd w:val="clear" w:color="auto" w:fill="FFFFFF"/>
        </w:rPr>
        <w:t xml:space="preserve">равномерно на сегменте </w:t>
      </w:r>
      <m:oMath>
        <m:r>
          <w:rPr>
            <w:rFonts w:ascii="Cambria Math" w:eastAsia="Times New Roman" w:hAnsi="Cambria Math" w:cs="Times New Roman"/>
            <w:color w:val="000000"/>
            <w:sz w:val="28"/>
            <w:szCs w:val="28"/>
            <w:shd w:val="clear" w:color="auto" w:fill="FFFFFF"/>
          </w:rPr>
          <m:t>[a,b]</m:t>
        </m:r>
      </m:oMath>
      <w:r w:rsidRPr="0005457B">
        <w:rPr>
          <w:rFonts w:ascii="Times New Roman" w:eastAsia="Times New Roman" w:hAnsi="Times New Roman" w:cs="Times New Roman"/>
          <w:color w:val="000000"/>
          <w:sz w:val="28"/>
          <w:szCs w:val="28"/>
          <w:shd w:val="clear" w:color="auto" w:fill="FFFFFF"/>
        </w:rPr>
        <w:t xml:space="preserve"> </w:t>
      </w:r>
      <w:r>
        <w:rPr>
          <w:rFonts w:ascii="Times New Roman" w:eastAsia="Times New Roman" w:hAnsi="Times New Roman" w:cs="Times New Roman"/>
          <w:color w:val="000000"/>
          <w:sz w:val="28"/>
          <w:szCs w:val="28"/>
          <w:shd w:val="clear" w:color="auto" w:fill="FFFFFF"/>
        </w:rPr>
        <w:t xml:space="preserve">сходящаяся к </w:t>
      </w:r>
      <m:oMath>
        <m:r>
          <w:rPr>
            <w:rFonts w:ascii="Cambria Math" w:eastAsia="Times New Roman" w:hAnsi="Cambria Math" w:cs="Times New Roman"/>
            <w:color w:val="000000"/>
            <w:sz w:val="28"/>
            <w:szCs w:val="28"/>
            <w:shd w:val="clear" w:color="auto" w:fill="FFFFFF"/>
          </w:rPr>
          <m:t>f(x)</m:t>
        </m:r>
      </m:oMath>
      <w:r w:rsidRPr="0005457B">
        <w:rPr>
          <w:rFonts w:ascii="Times New Roman" w:eastAsia="Times New Roman" w:hAnsi="Times New Roman" w:cs="Times New Roman"/>
          <w:color w:val="000000"/>
          <w:sz w:val="28"/>
          <w:szCs w:val="28"/>
          <w:shd w:val="clear" w:color="auto" w:fill="FFFFFF"/>
        </w:rPr>
        <w:t xml:space="preserve">, </w:t>
      </w:r>
      <w:r>
        <w:rPr>
          <w:rFonts w:ascii="Times New Roman" w:eastAsia="Times New Roman" w:hAnsi="Times New Roman" w:cs="Times New Roman"/>
          <w:color w:val="000000"/>
          <w:sz w:val="28"/>
          <w:szCs w:val="28"/>
          <w:shd w:val="clear" w:color="auto" w:fill="FFFFFF"/>
        </w:rPr>
        <w:t xml:space="preserve">т. е. для любого </w:t>
      </w:r>
      <m:oMath>
        <m:r>
          <w:rPr>
            <w:rFonts w:ascii="Cambria Math" w:eastAsia="Times New Roman" w:hAnsi="Cambria Math" w:cs="Times New Roman"/>
            <w:color w:val="000000"/>
            <w:sz w:val="28"/>
            <w:szCs w:val="28"/>
            <w:shd w:val="clear" w:color="auto" w:fill="FFFFFF"/>
          </w:rPr>
          <m:t>ε&gt;0</m:t>
        </m:r>
      </m:oMath>
      <w:r w:rsidRPr="0005457B">
        <w:rPr>
          <w:rFonts w:ascii="Times New Roman" w:eastAsia="Times New Roman" w:hAnsi="Times New Roman" w:cs="Times New Roman"/>
          <w:color w:val="000000"/>
          <w:sz w:val="28"/>
          <w:szCs w:val="28"/>
          <w:shd w:val="clear" w:color="auto" w:fill="FFFFFF"/>
        </w:rPr>
        <w:t xml:space="preserve"> </w:t>
      </w:r>
      <w:r>
        <w:rPr>
          <w:rFonts w:ascii="Times New Roman" w:eastAsia="Times New Roman" w:hAnsi="Times New Roman" w:cs="Times New Roman"/>
          <w:color w:val="000000"/>
          <w:sz w:val="28"/>
          <w:szCs w:val="28"/>
          <w:shd w:val="clear" w:color="auto" w:fill="FFFFFF"/>
        </w:rPr>
        <w:t xml:space="preserve">найдется многочлен </w:t>
      </w:r>
      <m:oMath>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P</m:t>
            </m:r>
          </m:e>
          <m:sub>
            <m:r>
              <w:rPr>
                <w:rFonts w:ascii="Cambria Math" w:eastAsia="Times New Roman" w:hAnsi="Cambria Math" w:cs="Times New Roman"/>
                <w:color w:val="000000"/>
                <w:sz w:val="28"/>
                <w:szCs w:val="28"/>
                <w:shd w:val="clear" w:color="auto" w:fill="FFFFFF"/>
              </w:rPr>
              <m:t>x</m:t>
            </m:r>
          </m:sub>
        </m:sSub>
        <m:r>
          <w:rPr>
            <w:rFonts w:ascii="Cambria Math" w:eastAsia="Times New Roman" w:hAnsi="Cambria Math" w:cs="Times New Roman"/>
            <w:color w:val="000000"/>
            <w:sz w:val="28"/>
            <w:szCs w:val="28"/>
            <w:shd w:val="clear" w:color="auto" w:fill="FFFFFF"/>
          </w:rPr>
          <m:t>(x)</m:t>
        </m:r>
      </m:oMath>
      <w:r w:rsidRPr="0005457B">
        <w:rPr>
          <w:rFonts w:ascii="Times New Roman" w:eastAsia="Times New Roman" w:hAnsi="Times New Roman" w:cs="Times New Roman"/>
          <w:color w:val="000000"/>
          <w:sz w:val="28"/>
          <w:szCs w:val="28"/>
          <w:shd w:val="clear" w:color="auto" w:fill="FFFFFF"/>
        </w:rPr>
        <w:t xml:space="preserve"> </w:t>
      </w:r>
      <w:r>
        <w:rPr>
          <w:rFonts w:ascii="Times New Roman" w:eastAsia="Times New Roman" w:hAnsi="Times New Roman" w:cs="Times New Roman"/>
          <w:color w:val="000000"/>
          <w:sz w:val="28"/>
          <w:szCs w:val="28"/>
          <w:shd w:val="clear" w:color="auto" w:fill="FFFFFF"/>
        </w:rPr>
        <w:t xml:space="preserve">с номером </w:t>
      </w:r>
      <m:oMath>
        <m:r>
          <w:rPr>
            <w:rFonts w:ascii="Cambria Math" w:eastAsia="Times New Roman" w:hAnsi="Cambria Math" w:cs="Times New Roman"/>
            <w:color w:val="000000"/>
            <w:sz w:val="28"/>
            <w:szCs w:val="28"/>
            <w:shd w:val="clear" w:color="auto" w:fill="FFFFFF"/>
          </w:rPr>
          <m:t>n</m:t>
        </m:r>
      </m:oMath>
      <w:r>
        <w:rPr>
          <w:rFonts w:ascii="Times New Roman" w:eastAsia="Times New Roman" w:hAnsi="Times New Roman" w:cs="Times New Roman"/>
          <w:color w:val="000000"/>
          <w:sz w:val="28"/>
          <w:szCs w:val="28"/>
          <w:shd w:val="clear" w:color="auto" w:fill="FFFFFF"/>
        </w:rPr>
        <w:t xml:space="preserve">, зависящим от </w:t>
      </w:r>
      <m:oMath>
        <m:r>
          <w:rPr>
            <w:rFonts w:ascii="Cambria Math" w:eastAsia="Times New Roman" w:hAnsi="Cambria Math" w:cs="Times New Roman"/>
            <w:color w:val="000000"/>
            <w:sz w:val="28"/>
            <w:szCs w:val="28"/>
            <w:shd w:val="clear" w:color="auto" w:fill="FFFFFF"/>
          </w:rPr>
          <m:t>ε</m:t>
        </m:r>
      </m:oMath>
      <w:r w:rsidRPr="0005457B">
        <w:rPr>
          <w:rFonts w:ascii="Times New Roman" w:eastAsia="Times New Roman" w:hAnsi="Times New Roman" w:cs="Times New Roman"/>
          <w:color w:val="000000"/>
          <w:sz w:val="28"/>
          <w:szCs w:val="28"/>
          <w:shd w:val="clear" w:color="auto" w:fill="FFFFFF"/>
        </w:rPr>
        <w:t xml:space="preserve">, </w:t>
      </w:r>
      <w:r>
        <w:rPr>
          <w:rFonts w:ascii="Times New Roman" w:eastAsia="Times New Roman" w:hAnsi="Times New Roman" w:cs="Times New Roman"/>
          <w:color w:val="000000"/>
          <w:sz w:val="28"/>
          <w:szCs w:val="28"/>
          <w:shd w:val="clear" w:color="auto" w:fill="FFFFFF"/>
        </w:rPr>
        <w:t>такой, что</w:t>
      </w:r>
    </w:p>
    <w:p w14:paraId="7D4EAB62" w14:textId="246926B7" w:rsidR="0005457B" w:rsidRPr="0005457B" w:rsidRDefault="00000000" w:rsidP="008A3D8B">
      <w:pPr>
        <w:spacing w:before="240" w:after="240" w:line="240" w:lineRule="auto"/>
        <w:rPr>
          <w:rFonts w:ascii="Times New Roman" w:eastAsia="Times New Roman" w:hAnsi="Times New Roman" w:cs="Times New Roman"/>
          <w:i/>
          <w:color w:val="000000"/>
          <w:sz w:val="28"/>
          <w:szCs w:val="28"/>
          <w:shd w:val="clear" w:color="auto" w:fill="FFFFFF"/>
        </w:rPr>
      </w:pPr>
      <m:oMathPara>
        <m:oMath>
          <m:d>
            <m:dPr>
              <m:begChr m:val="|"/>
              <m:endChr m:val="|"/>
              <m:ctrlPr>
                <w:rPr>
                  <w:rFonts w:ascii="Cambria Math" w:eastAsia="Times New Roman" w:hAnsi="Cambria Math" w:cs="Times New Roman"/>
                  <w:i/>
                  <w:color w:val="000000"/>
                  <w:sz w:val="28"/>
                  <w:szCs w:val="28"/>
                  <w:shd w:val="clear" w:color="auto" w:fill="FFFFFF"/>
                </w:rPr>
              </m:ctrlPr>
            </m:dPr>
            <m:e>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P</m:t>
                  </m:r>
                </m:e>
                <m:sub>
                  <m:r>
                    <w:rPr>
                      <w:rFonts w:ascii="Cambria Math" w:eastAsia="Times New Roman" w:hAnsi="Cambria Math" w:cs="Times New Roman"/>
                      <w:color w:val="000000"/>
                      <w:sz w:val="28"/>
                      <w:szCs w:val="28"/>
                      <w:shd w:val="clear" w:color="auto" w:fill="FFFFFF"/>
                    </w:rPr>
                    <m:t>n</m:t>
                  </m:r>
                </m:sub>
              </m:sSub>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m:t>
                  </m:r>
                </m:e>
              </m:d>
              <m:r>
                <w:rPr>
                  <w:rFonts w:ascii="Cambria Math" w:eastAsia="Times New Roman" w:hAnsi="Cambria Math" w:cs="Times New Roman"/>
                  <w:color w:val="000000"/>
                  <w:sz w:val="28"/>
                  <w:szCs w:val="28"/>
                  <w:shd w:val="clear" w:color="auto" w:fill="FFFFFF"/>
                </w:rPr>
                <m:t>-f</m:t>
              </m:r>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m:t>
                  </m:r>
                </m:e>
              </m:d>
            </m:e>
          </m:d>
          <m:r>
            <w:rPr>
              <w:rFonts w:ascii="Cambria Math" w:eastAsia="Times New Roman" w:hAnsi="Cambria Math" w:cs="Times New Roman"/>
              <w:color w:val="000000"/>
              <w:sz w:val="28"/>
              <w:szCs w:val="28"/>
              <w:shd w:val="clear" w:color="auto" w:fill="FFFFFF"/>
            </w:rPr>
            <m:t>&lt;ε</m:t>
          </m:r>
        </m:oMath>
      </m:oMathPara>
    </w:p>
    <w:p w14:paraId="70FF0A6D" w14:textId="5BA9E3B7" w:rsidR="0005457B" w:rsidRDefault="0005457B" w:rsidP="008A3D8B">
      <w:pPr>
        <w:spacing w:before="240" w:after="240" w:line="240" w:lineRule="auto"/>
        <w:rPr>
          <w:rFonts w:ascii="Times New Roman" w:eastAsia="Times New Roman" w:hAnsi="Times New Roman" w:cs="Times New Roman"/>
          <w:iCs/>
          <w:color w:val="000000"/>
          <w:sz w:val="28"/>
          <w:szCs w:val="28"/>
          <w:shd w:val="clear" w:color="auto" w:fill="FFFFFF"/>
        </w:rPr>
      </w:pPr>
      <w:r>
        <w:rPr>
          <w:rFonts w:ascii="Times New Roman" w:eastAsia="Times New Roman" w:hAnsi="Times New Roman" w:cs="Times New Roman"/>
          <w:iCs/>
          <w:color w:val="000000"/>
          <w:sz w:val="28"/>
          <w:szCs w:val="28"/>
          <w:shd w:val="clear" w:color="auto" w:fill="FFFFFF"/>
        </w:rPr>
        <w:t xml:space="preserve">Сразу для всех </w:t>
      </w:r>
      <m:oMath>
        <m:r>
          <w:rPr>
            <w:rFonts w:ascii="Cambria Math" w:eastAsia="Times New Roman" w:hAnsi="Cambria Math" w:cs="Times New Roman"/>
            <w:color w:val="000000"/>
            <w:sz w:val="28"/>
            <w:szCs w:val="28"/>
            <w:shd w:val="clear" w:color="auto" w:fill="FFFFFF"/>
          </w:rPr>
          <m:t>x</m:t>
        </m:r>
      </m:oMath>
      <w:r w:rsidRPr="0005457B">
        <w:rPr>
          <w:rFonts w:ascii="Times New Roman" w:eastAsia="Times New Roman" w:hAnsi="Times New Roman" w:cs="Times New Roman"/>
          <w:iCs/>
          <w:color w:val="000000"/>
          <w:sz w:val="28"/>
          <w:szCs w:val="28"/>
          <w:shd w:val="clear" w:color="auto" w:fill="FFFFFF"/>
        </w:rPr>
        <w:t xml:space="preserve"> </w:t>
      </w:r>
      <w:r>
        <w:rPr>
          <w:rFonts w:ascii="Times New Roman" w:eastAsia="Times New Roman" w:hAnsi="Times New Roman" w:cs="Times New Roman"/>
          <w:iCs/>
          <w:color w:val="000000"/>
          <w:sz w:val="28"/>
          <w:szCs w:val="28"/>
          <w:shd w:val="clear" w:color="auto" w:fill="FFFFFF"/>
        </w:rPr>
        <w:t xml:space="preserve">из сегмента </w:t>
      </w:r>
      <m:oMath>
        <m:r>
          <w:rPr>
            <w:rFonts w:ascii="Cambria Math" w:eastAsia="Times New Roman" w:hAnsi="Cambria Math" w:cs="Times New Roman"/>
            <w:color w:val="000000"/>
            <w:sz w:val="28"/>
            <w:szCs w:val="28"/>
            <w:shd w:val="clear" w:color="auto" w:fill="FFFFFF"/>
          </w:rPr>
          <m:t>[a,b]</m:t>
        </m:r>
      </m:oMath>
      <w:r w:rsidRPr="0005457B">
        <w:rPr>
          <w:rFonts w:ascii="Times New Roman" w:eastAsia="Times New Roman" w:hAnsi="Times New Roman" w:cs="Times New Roman"/>
          <w:iCs/>
          <w:color w:val="000000"/>
          <w:sz w:val="28"/>
          <w:szCs w:val="28"/>
          <w:shd w:val="clear" w:color="auto" w:fill="FFFFFF"/>
        </w:rPr>
        <w:t>.</w:t>
      </w:r>
    </w:p>
    <w:p w14:paraId="18FC1556" w14:textId="20595C3B" w:rsidR="00E63726" w:rsidRPr="00F612B4" w:rsidRDefault="0005457B" w:rsidP="00F612B4">
      <w:pPr>
        <w:spacing w:before="240" w:after="240" w:line="240" w:lineRule="auto"/>
        <w:ind w:firstLine="708"/>
        <w:rPr>
          <w:rFonts w:ascii="Times New Roman" w:eastAsia="Times New Roman" w:hAnsi="Times New Roman" w:cs="Times New Roman"/>
          <w:iCs/>
          <w:color w:val="000000"/>
          <w:sz w:val="28"/>
          <w:szCs w:val="28"/>
          <w:shd w:val="clear" w:color="auto" w:fill="FFFFFF"/>
        </w:rPr>
      </w:pPr>
      <w:r>
        <w:rPr>
          <w:rFonts w:ascii="Times New Roman" w:eastAsia="Times New Roman" w:hAnsi="Times New Roman" w:cs="Times New Roman"/>
          <w:iCs/>
          <w:color w:val="000000"/>
          <w:sz w:val="28"/>
          <w:szCs w:val="28"/>
          <w:shd w:val="clear" w:color="auto" w:fill="FFFFFF"/>
        </w:rPr>
        <w:lastRenderedPageBreak/>
        <w:t xml:space="preserve">Иными словами, непрерывную на сегменте </w:t>
      </w:r>
      <m:oMath>
        <m:r>
          <w:rPr>
            <w:rFonts w:ascii="Cambria Math" w:eastAsia="Times New Roman" w:hAnsi="Cambria Math" w:cs="Times New Roman"/>
            <w:color w:val="000000"/>
            <w:sz w:val="28"/>
            <w:szCs w:val="28"/>
            <w:shd w:val="clear" w:color="auto" w:fill="FFFFFF"/>
          </w:rPr>
          <m:t>[a,b]</m:t>
        </m:r>
      </m:oMath>
      <w:r w:rsidRPr="0005457B">
        <w:rPr>
          <w:rFonts w:ascii="Times New Roman" w:eastAsia="Times New Roman" w:hAnsi="Times New Roman" w:cs="Times New Roman"/>
          <w:iCs/>
          <w:color w:val="000000"/>
          <w:sz w:val="28"/>
          <w:szCs w:val="28"/>
          <w:shd w:val="clear" w:color="auto" w:fill="FFFFFF"/>
        </w:rPr>
        <w:t xml:space="preserve"> </w:t>
      </w:r>
      <w:r>
        <w:rPr>
          <w:rFonts w:ascii="Times New Roman" w:eastAsia="Times New Roman" w:hAnsi="Times New Roman" w:cs="Times New Roman"/>
          <w:iCs/>
          <w:color w:val="000000"/>
          <w:sz w:val="28"/>
          <w:szCs w:val="28"/>
          <w:shd w:val="clear" w:color="auto" w:fill="FFFFFF"/>
        </w:rPr>
        <w:t xml:space="preserve">функцию </w:t>
      </w:r>
      <m:oMath>
        <m:r>
          <w:rPr>
            <w:rFonts w:ascii="Cambria Math" w:eastAsia="Times New Roman" w:hAnsi="Cambria Math" w:cs="Times New Roman"/>
            <w:color w:val="000000"/>
            <w:sz w:val="28"/>
            <w:szCs w:val="28"/>
            <w:shd w:val="clear" w:color="auto" w:fill="FFFFFF"/>
          </w:rPr>
          <m:t>f(x)</m:t>
        </m:r>
      </m:oMath>
      <w:r w:rsidRPr="0005457B">
        <w:rPr>
          <w:rFonts w:ascii="Times New Roman" w:eastAsia="Times New Roman" w:hAnsi="Times New Roman" w:cs="Times New Roman"/>
          <w:iCs/>
          <w:color w:val="000000"/>
          <w:sz w:val="28"/>
          <w:szCs w:val="28"/>
          <w:shd w:val="clear" w:color="auto" w:fill="FFFFFF"/>
        </w:rPr>
        <w:t xml:space="preserve"> </w:t>
      </w:r>
      <w:r>
        <w:rPr>
          <w:rFonts w:ascii="Times New Roman" w:eastAsia="Times New Roman" w:hAnsi="Times New Roman" w:cs="Times New Roman"/>
          <w:iCs/>
          <w:color w:val="000000"/>
          <w:sz w:val="28"/>
          <w:szCs w:val="28"/>
          <w:shd w:val="clear" w:color="auto" w:fill="FFFFFF"/>
        </w:rPr>
        <w:t xml:space="preserve">можно равномерно на этом сегменте приблизить </w:t>
      </w:r>
      <w:r w:rsidR="0084452D">
        <w:rPr>
          <w:rFonts w:ascii="Times New Roman" w:eastAsia="Times New Roman" w:hAnsi="Times New Roman" w:cs="Times New Roman"/>
          <w:iCs/>
          <w:color w:val="000000"/>
          <w:sz w:val="28"/>
          <w:szCs w:val="28"/>
          <w:shd w:val="clear" w:color="auto" w:fill="FFFFFF"/>
        </w:rPr>
        <w:t xml:space="preserve">многочленом с наперед заданной точностью </w:t>
      </w:r>
      <m:oMath>
        <m:r>
          <w:rPr>
            <w:rFonts w:ascii="Cambria Math" w:eastAsia="Times New Roman" w:hAnsi="Cambria Math" w:cs="Times New Roman"/>
            <w:color w:val="000000"/>
            <w:sz w:val="28"/>
            <w:szCs w:val="28"/>
            <w:shd w:val="clear" w:color="auto" w:fill="FFFFFF"/>
          </w:rPr>
          <m:t>ε</m:t>
        </m:r>
      </m:oMath>
      <w:r w:rsidR="0084452D" w:rsidRPr="0084452D">
        <w:rPr>
          <w:rFonts w:ascii="Times New Roman" w:eastAsia="Times New Roman" w:hAnsi="Times New Roman" w:cs="Times New Roman"/>
          <w:iCs/>
          <w:color w:val="000000"/>
          <w:sz w:val="28"/>
          <w:szCs w:val="28"/>
          <w:shd w:val="clear" w:color="auto" w:fill="FFFFFF"/>
        </w:rPr>
        <w:t>.</w:t>
      </w:r>
      <w:r>
        <w:rPr>
          <w:rFonts w:ascii="Times New Roman" w:eastAsia="Times New Roman" w:hAnsi="Times New Roman" w:cs="Times New Roman"/>
          <w:iCs/>
          <w:color w:val="000000"/>
          <w:sz w:val="28"/>
          <w:szCs w:val="28"/>
          <w:shd w:val="clear" w:color="auto" w:fill="FFFFFF"/>
        </w:rPr>
        <w:t xml:space="preserve"> </w:t>
      </w:r>
      <w:r w:rsidR="006314B1" w:rsidRPr="00F612B4">
        <w:rPr>
          <w:rFonts w:ascii="Times New Roman" w:eastAsia="Times New Roman" w:hAnsi="Times New Roman" w:cs="Times New Roman"/>
          <w:b/>
          <w:bCs/>
          <w:iCs/>
          <w:color w:val="000000"/>
          <w:sz w:val="28"/>
          <w:szCs w:val="28"/>
          <w:shd w:val="clear" w:color="auto" w:fill="FFFFFF"/>
        </w:rPr>
        <w:t>[5]</w:t>
      </w:r>
    </w:p>
    <w:p w14:paraId="30B695E5" w14:textId="17210CD2" w:rsidR="00F612B4" w:rsidRPr="00725297" w:rsidRDefault="00F612B4" w:rsidP="00725297">
      <w:pPr>
        <w:pStyle w:val="a7"/>
        <w:numPr>
          <w:ilvl w:val="0"/>
          <w:numId w:val="9"/>
        </w:numPr>
        <w:rPr>
          <w:rFonts w:ascii="Times New Roman" w:eastAsia="Times New Roman" w:hAnsi="Times New Roman" w:cs="Times New Roman"/>
          <w:b/>
          <w:bCs/>
          <w:sz w:val="32"/>
          <w:szCs w:val="32"/>
          <w:shd w:val="clear" w:color="auto" w:fill="FFFFFF"/>
        </w:rPr>
      </w:pPr>
      <w:bookmarkStart w:id="41" w:name="_Toc154628225"/>
      <w:bookmarkStart w:id="42" w:name="_Toc154634498"/>
      <w:bookmarkStart w:id="43" w:name="_Toc154634638"/>
      <w:bookmarkStart w:id="44" w:name="_Toc154634860"/>
      <w:r w:rsidRPr="00725297">
        <w:rPr>
          <w:rFonts w:ascii="Times New Roman" w:eastAsia="Times New Roman" w:hAnsi="Times New Roman" w:cs="Times New Roman"/>
          <w:b/>
          <w:bCs/>
          <w:sz w:val="32"/>
          <w:szCs w:val="32"/>
          <w:shd w:val="clear" w:color="auto" w:fill="FFFFFF"/>
        </w:rPr>
        <w:t>Дифференциальные уравнения</w:t>
      </w:r>
      <w:bookmarkEnd w:id="41"/>
      <w:bookmarkEnd w:id="42"/>
      <w:bookmarkEnd w:id="43"/>
      <w:bookmarkEnd w:id="44"/>
    </w:p>
    <w:p w14:paraId="751D7858" w14:textId="77777777" w:rsidR="00725297" w:rsidRDefault="00725297" w:rsidP="00725297"/>
    <w:p w14:paraId="6EA08B36" w14:textId="398B3B4D" w:rsidR="00725297" w:rsidRPr="0095210A" w:rsidRDefault="00725297" w:rsidP="00725297">
      <w:pPr>
        <w:pStyle w:val="1"/>
        <w:numPr>
          <w:ilvl w:val="1"/>
          <w:numId w:val="9"/>
        </w:numPr>
        <w:rPr>
          <w:rFonts w:ascii="Times New Roman" w:eastAsia="Times New Roman" w:hAnsi="Times New Roman" w:cs="Times New Roman"/>
          <w:b/>
          <w:bCs/>
          <w:color w:val="auto"/>
          <w:sz w:val="28"/>
          <w:szCs w:val="28"/>
          <w:shd w:val="clear" w:color="auto" w:fill="FFFFFF"/>
        </w:rPr>
      </w:pPr>
      <w:bookmarkStart w:id="45" w:name="_Toc154634499"/>
      <w:bookmarkStart w:id="46" w:name="_Toc154634639"/>
      <w:bookmarkStart w:id="47" w:name="_Toc154634861"/>
      <w:r>
        <w:rPr>
          <w:rFonts w:ascii="Times New Roman" w:eastAsia="Times New Roman" w:hAnsi="Times New Roman" w:cs="Times New Roman"/>
          <w:b/>
          <w:bCs/>
          <w:color w:val="auto"/>
          <w:sz w:val="28"/>
          <w:szCs w:val="28"/>
          <w:shd w:val="clear" w:color="auto" w:fill="FFFFFF"/>
        </w:rPr>
        <w:t>Понятие дифференциального уравнения</w:t>
      </w:r>
      <w:bookmarkEnd w:id="45"/>
      <w:bookmarkEnd w:id="46"/>
      <w:bookmarkEnd w:id="47"/>
    </w:p>
    <w:p w14:paraId="10787F84" w14:textId="77777777" w:rsidR="00725297" w:rsidRPr="00725297" w:rsidRDefault="00725297" w:rsidP="00725297"/>
    <w:p w14:paraId="67A13D58" w14:textId="77777777" w:rsidR="00F612B4" w:rsidRDefault="00F612B4" w:rsidP="00F612B4">
      <w:pPr>
        <w:spacing w:before="240" w:after="240" w:line="24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ab/>
        <w:t xml:space="preserve">Решение различных задач математики, физики, химии и других наук приводит часто к уравнениям, связывающим независимую переменную, искомую функцию и её производные. Такие уравнения называют </w:t>
      </w:r>
      <w:r>
        <w:rPr>
          <w:rFonts w:ascii="Times New Roman" w:eastAsia="Times New Roman" w:hAnsi="Times New Roman" w:cs="Times New Roman"/>
          <w:b/>
          <w:bCs/>
          <w:i/>
          <w:iCs/>
          <w:color w:val="000000"/>
          <w:sz w:val="28"/>
          <w:szCs w:val="28"/>
          <w:shd w:val="clear" w:color="auto" w:fill="FFFFFF"/>
        </w:rPr>
        <w:t>дифференциальными</w:t>
      </w:r>
      <w:r>
        <w:rPr>
          <w:rFonts w:ascii="Times New Roman" w:eastAsia="Times New Roman" w:hAnsi="Times New Roman" w:cs="Times New Roman"/>
          <w:color w:val="000000"/>
          <w:sz w:val="28"/>
          <w:szCs w:val="28"/>
          <w:shd w:val="clear" w:color="auto" w:fill="FFFFFF"/>
        </w:rPr>
        <w:t>.</w:t>
      </w:r>
      <w:r>
        <w:rPr>
          <w:rFonts w:ascii="Times New Roman" w:eastAsia="Times New Roman" w:hAnsi="Times New Roman" w:cs="Times New Roman"/>
          <w:color w:val="000000"/>
          <w:sz w:val="28"/>
          <w:szCs w:val="28"/>
          <w:shd w:val="clear" w:color="auto" w:fill="FFFFFF"/>
        </w:rPr>
        <w:br/>
      </w:r>
      <w:r>
        <w:rPr>
          <w:rFonts w:ascii="Times New Roman" w:eastAsia="Times New Roman" w:hAnsi="Times New Roman" w:cs="Times New Roman"/>
          <w:color w:val="000000"/>
          <w:sz w:val="28"/>
          <w:szCs w:val="28"/>
          <w:shd w:val="clear" w:color="auto" w:fill="FFFFFF"/>
        </w:rPr>
        <w:tab/>
      </w:r>
      <w:r>
        <w:rPr>
          <w:rFonts w:ascii="Times New Roman" w:eastAsia="Times New Roman" w:hAnsi="Times New Roman" w:cs="Times New Roman"/>
          <w:b/>
          <w:bCs/>
          <w:i/>
          <w:iCs/>
          <w:color w:val="000000"/>
          <w:sz w:val="28"/>
          <w:szCs w:val="28"/>
          <w:shd w:val="clear" w:color="auto" w:fill="FFFFFF"/>
        </w:rPr>
        <w:t>Решением</w:t>
      </w:r>
      <w:r>
        <w:rPr>
          <w:rFonts w:ascii="Times New Roman" w:eastAsia="Times New Roman" w:hAnsi="Times New Roman" w:cs="Times New Roman"/>
          <w:color w:val="000000"/>
          <w:sz w:val="28"/>
          <w:szCs w:val="28"/>
          <w:shd w:val="clear" w:color="auto" w:fill="FFFFFF"/>
        </w:rPr>
        <w:t xml:space="preserve"> дифференциального уравнения (ДУ) называется функция, которая при подстановке в уравнение обращает его в тождество.</w:t>
      </w:r>
      <w:r>
        <w:rPr>
          <w:rFonts w:ascii="Times New Roman" w:eastAsia="Times New Roman" w:hAnsi="Times New Roman" w:cs="Times New Roman"/>
          <w:color w:val="000000"/>
          <w:sz w:val="28"/>
          <w:szCs w:val="28"/>
          <w:shd w:val="clear" w:color="auto" w:fill="FFFFFF"/>
        </w:rPr>
        <w:br/>
      </w:r>
      <w:r>
        <w:rPr>
          <w:rFonts w:ascii="Times New Roman" w:eastAsia="Times New Roman" w:hAnsi="Times New Roman" w:cs="Times New Roman"/>
          <w:color w:val="000000"/>
          <w:sz w:val="28"/>
          <w:szCs w:val="28"/>
          <w:shd w:val="clear" w:color="auto" w:fill="FFFFFF"/>
        </w:rPr>
        <w:tab/>
        <w:t>Наибольший порядок производной, входящей в дифференциальное уравнение, называется порядком этого уравнения.</w:t>
      </w:r>
      <w:r>
        <w:rPr>
          <w:rFonts w:ascii="Times New Roman" w:eastAsia="Times New Roman" w:hAnsi="Times New Roman" w:cs="Times New Roman"/>
          <w:color w:val="000000"/>
          <w:sz w:val="28"/>
          <w:szCs w:val="28"/>
          <w:shd w:val="clear" w:color="auto" w:fill="FFFFFF"/>
        </w:rPr>
        <w:br/>
      </w:r>
      <w:r>
        <w:rPr>
          <w:rFonts w:ascii="Times New Roman" w:eastAsia="Times New Roman" w:hAnsi="Times New Roman" w:cs="Times New Roman"/>
          <w:color w:val="000000"/>
          <w:sz w:val="28"/>
          <w:szCs w:val="28"/>
          <w:shd w:val="clear" w:color="auto" w:fill="FFFFFF"/>
        </w:rPr>
        <w:tab/>
        <w:t xml:space="preserve">Например, дифференциальное уравнение </w:t>
      </w:r>
      <m:oMath>
        <m:sSup>
          <m:sSupPr>
            <m:ctrlPr>
              <w:rPr>
                <w:rFonts w:ascii="Cambria Math" w:eastAsia="Times New Roman" w:hAnsi="Cambria Math" w:cs="Times New Roman"/>
                <w:i/>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x</m:t>
            </m:r>
          </m:e>
          <m:sup>
            <m:r>
              <w:rPr>
                <w:rFonts w:ascii="Cambria Math" w:eastAsia="Times New Roman" w:hAnsi="Cambria Math" w:cs="Times New Roman"/>
                <w:color w:val="000000"/>
                <w:sz w:val="28"/>
                <w:szCs w:val="28"/>
                <w:shd w:val="clear" w:color="auto" w:fill="FFFFFF"/>
              </w:rPr>
              <m:t>2</m:t>
            </m:r>
          </m:sup>
        </m:sSup>
        <m:sSup>
          <m:sSupPr>
            <m:ctrlPr>
              <w:rPr>
                <w:rFonts w:ascii="Cambria Math" w:eastAsia="Times New Roman" w:hAnsi="Cambria Math" w:cs="Times New Roman"/>
                <w:i/>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y</m:t>
            </m:r>
          </m:e>
          <m:sup>
            <m:r>
              <w:rPr>
                <w:rFonts w:ascii="Cambria Math" w:eastAsia="Times New Roman" w:hAnsi="Cambria Math" w:cs="Times New Roman"/>
                <w:color w:val="000000"/>
                <w:sz w:val="28"/>
                <w:szCs w:val="28"/>
                <w:shd w:val="clear" w:color="auto" w:fill="FFFFFF"/>
              </w:rPr>
              <m:t>'''</m:t>
            </m:r>
          </m:sup>
        </m:sSup>
        <m:r>
          <w:rPr>
            <w:rFonts w:ascii="Cambria Math" w:eastAsia="Times New Roman" w:hAnsi="Cambria Math" w:cs="Times New Roman"/>
            <w:color w:val="000000"/>
            <w:sz w:val="28"/>
            <w:szCs w:val="28"/>
            <w:shd w:val="clear" w:color="auto" w:fill="FFFFFF"/>
          </w:rPr>
          <m:t>=</m:t>
        </m:r>
        <m:sSup>
          <m:sSupPr>
            <m:ctrlPr>
              <w:rPr>
                <w:rFonts w:ascii="Cambria Math" w:eastAsia="Times New Roman" w:hAnsi="Cambria Math" w:cs="Times New Roman"/>
                <w:i/>
                <w:color w:val="000000"/>
                <w:sz w:val="28"/>
                <w:szCs w:val="28"/>
                <w:shd w:val="clear" w:color="auto" w:fill="FFFFFF"/>
              </w:rPr>
            </m:ctrlPr>
          </m:sSupPr>
          <m:e>
            <m:d>
              <m:dPr>
                <m:ctrlPr>
                  <w:rPr>
                    <w:rFonts w:ascii="Cambria Math" w:eastAsia="Times New Roman" w:hAnsi="Cambria Math" w:cs="Times New Roman"/>
                    <w:i/>
                    <w:color w:val="000000"/>
                    <w:sz w:val="28"/>
                    <w:szCs w:val="28"/>
                    <w:shd w:val="clear" w:color="auto" w:fill="FFFFFF"/>
                  </w:rPr>
                </m:ctrlPr>
              </m:dPr>
              <m:e>
                <m:sSup>
                  <m:sSupPr>
                    <m:ctrlPr>
                      <w:rPr>
                        <w:rFonts w:ascii="Cambria Math" w:eastAsia="Times New Roman" w:hAnsi="Cambria Math" w:cs="Times New Roman"/>
                        <w:i/>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y</m:t>
                    </m:r>
                  </m:e>
                  <m:sup>
                    <m:r>
                      <w:rPr>
                        <w:rFonts w:ascii="Cambria Math" w:eastAsia="Times New Roman" w:hAnsi="Cambria Math" w:cs="Times New Roman"/>
                        <w:color w:val="000000"/>
                        <w:sz w:val="28"/>
                        <w:szCs w:val="28"/>
                        <w:shd w:val="clear" w:color="auto" w:fill="FFFFFF"/>
                      </w:rPr>
                      <m:t>''</m:t>
                    </m:r>
                  </m:sup>
                </m:sSup>
              </m:e>
            </m:d>
          </m:e>
          <m:sup>
            <m:r>
              <w:rPr>
                <w:rFonts w:ascii="Cambria Math" w:eastAsia="Times New Roman" w:hAnsi="Cambria Math" w:cs="Times New Roman"/>
                <w:color w:val="000000"/>
                <w:sz w:val="28"/>
                <w:szCs w:val="28"/>
                <w:shd w:val="clear" w:color="auto" w:fill="FFFFFF"/>
              </w:rPr>
              <m:t>2</m:t>
            </m:r>
          </m:sup>
        </m:sSup>
      </m:oMath>
      <w:r>
        <w:rPr>
          <w:rFonts w:ascii="Times New Roman" w:eastAsia="Times New Roman" w:hAnsi="Times New Roman" w:cs="Times New Roman"/>
          <w:color w:val="000000"/>
          <w:sz w:val="28"/>
          <w:szCs w:val="28"/>
          <w:shd w:val="clear" w:color="auto" w:fill="FFFFFF"/>
        </w:rPr>
        <w:t xml:space="preserve"> имеет третий порядок, а уравнение </w:t>
      </w:r>
      <m:oMath>
        <m:sSup>
          <m:sSupPr>
            <m:ctrlPr>
              <w:rPr>
                <w:rFonts w:ascii="Cambria Math" w:eastAsia="Times New Roman" w:hAnsi="Cambria Math" w:cs="Times New Roman"/>
                <w:i/>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x</m:t>
            </m:r>
          </m:e>
          <m:sup>
            <m:r>
              <w:rPr>
                <w:rFonts w:ascii="Cambria Math" w:eastAsia="Times New Roman" w:hAnsi="Cambria Math" w:cs="Times New Roman"/>
                <w:color w:val="000000"/>
                <w:sz w:val="28"/>
                <w:szCs w:val="28"/>
                <w:shd w:val="clear" w:color="auto" w:fill="FFFFFF"/>
              </w:rPr>
              <m:t>2</m:t>
            </m:r>
          </m:sup>
        </m:sSup>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y-x</m:t>
            </m:r>
            <m:sSup>
              <m:sSupPr>
                <m:ctrlPr>
                  <w:rPr>
                    <w:rFonts w:ascii="Cambria Math" w:eastAsia="Times New Roman" w:hAnsi="Cambria Math" w:cs="Times New Roman"/>
                    <w:i/>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y</m:t>
                </m:r>
              </m:e>
              <m:sup>
                <m:r>
                  <w:rPr>
                    <w:rFonts w:ascii="Cambria Math" w:eastAsia="Times New Roman" w:hAnsi="Cambria Math" w:cs="Times New Roman"/>
                    <w:color w:val="000000"/>
                    <w:sz w:val="28"/>
                    <w:szCs w:val="28"/>
                    <w:shd w:val="clear" w:color="auto" w:fill="FFFFFF"/>
                  </w:rPr>
                  <m:t>'</m:t>
                </m:r>
              </m:sup>
            </m:sSup>
          </m:e>
        </m:d>
        <m:r>
          <w:rPr>
            <w:rFonts w:ascii="Cambria Math" w:eastAsia="Times New Roman" w:hAnsi="Cambria Math" w:cs="Times New Roman"/>
            <w:color w:val="000000"/>
            <w:sz w:val="28"/>
            <w:szCs w:val="28"/>
            <w:shd w:val="clear" w:color="auto" w:fill="FFFFFF"/>
          </w:rPr>
          <m:t>=y</m:t>
        </m:r>
        <m:sSup>
          <m:sSupPr>
            <m:ctrlPr>
              <w:rPr>
                <w:rFonts w:ascii="Cambria Math" w:eastAsia="Times New Roman" w:hAnsi="Cambria Math" w:cs="Times New Roman"/>
                <w:i/>
                <w:color w:val="000000"/>
                <w:sz w:val="28"/>
                <w:szCs w:val="28"/>
                <w:shd w:val="clear" w:color="auto" w:fill="FFFFFF"/>
              </w:rPr>
            </m:ctrlPr>
          </m:sSupPr>
          <m:e>
            <m:d>
              <m:dPr>
                <m:ctrlPr>
                  <w:rPr>
                    <w:rFonts w:ascii="Cambria Math" w:eastAsia="Times New Roman" w:hAnsi="Cambria Math" w:cs="Times New Roman"/>
                    <w:i/>
                    <w:color w:val="000000"/>
                    <w:sz w:val="28"/>
                    <w:szCs w:val="28"/>
                    <w:shd w:val="clear" w:color="auto" w:fill="FFFFFF"/>
                  </w:rPr>
                </m:ctrlPr>
              </m:dPr>
              <m:e>
                <m:sSup>
                  <m:sSupPr>
                    <m:ctrlPr>
                      <w:rPr>
                        <w:rFonts w:ascii="Cambria Math" w:eastAsia="Times New Roman" w:hAnsi="Cambria Math" w:cs="Times New Roman"/>
                        <w:i/>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y</m:t>
                    </m:r>
                  </m:e>
                  <m:sup>
                    <m:r>
                      <w:rPr>
                        <w:rFonts w:ascii="Cambria Math" w:eastAsia="Times New Roman" w:hAnsi="Cambria Math" w:cs="Times New Roman"/>
                        <w:color w:val="000000"/>
                        <w:sz w:val="28"/>
                        <w:szCs w:val="28"/>
                        <w:shd w:val="clear" w:color="auto" w:fill="FFFFFF"/>
                      </w:rPr>
                      <m:t>'</m:t>
                    </m:r>
                  </m:sup>
                </m:sSup>
              </m:e>
            </m:d>
          </m:e>
          <m:sup>
            <m:r>
              <w:rPr>
                <w:rFonts w:ascii="Cambria Math" w:eastAsia="Times New Roman" w:hAnsi="Cambria Math" w:cs="Times New Roman"/>
                <w:color w:val="000000"/>
                <w:sz w:val="28"/>
                <w:szCs w:val="28"/>
                <w:shd w:val="clear" w:color="auto" w:fill="FFFFFF"/>
              </w:rPr>
              <m:t>2</m:t>
            </m:r>
          </m:sup>
        </m:sSup>
      </m:oMath>
      <w:r>
        <w:rPr>
          <w:rFonts w:ascii="Times New Roman" w:eastAsia="Times New Roman" w:hAnsi="Times New Roman" w:cs="Times New Roman"/>
          <w:color w:val="000000"/>
          <w:sz w:val="28"/>
          <w:szCs w:val="28"/>
          <w:shd w:val="clear" w:color="auto" w:fill="FFFFFF"/>
        </w:rPr>
        <w:t xml:space="preserve"> – первый порядок.</w:t>
      </w:r>
      <w:r>
        <w:rPr>
          <w:rFonts w:ascii="Times New Roman" w:eastAsia="Times New Roman" w:hAnsi="Times New Roman" w:cs="Times New Roman"/>
          <w:color w:val="000000"/>
          <w:sz w:val="28"/>
          <w:szCs w:val="28"/>
          <w:shd w:val="clear" w:color="auto" w:fill="FFFFFF"/>
        </w:rPr>
        <w:br/>
      </w:r>
      <w:r>
        <w:rPr>
          <w:rFonts w:ascii="Times New Roman" w:eastAsia="Times New Roman" w:hAnsi="Times New Roman" w:cs="Times New Roman"/>
          <w:color w:val="000000"/>
          <w:sz w:val="28"/>
          <w:szCs w:val="28"/>
          <w:shd w:val="clear" w:color="auto" w:fill="FFFFFF"/>
        </w:rPr>
        <w:tab/>
        <w:t xml:space="preserve">Процесс отыскания решения дифференциального уравнения называется </w:t>
      </w:r>
      <w:r>
        <w:rPr>
          <w:rFonts w:ascii="Times New Roman" w:eastAsia="Times New Roman" w:hAnsi="Times New Roman" w:cs="Times New Roman"/>
          <w:b/>
          <w:bCs/>
          <w:i/>
          <w:iCs/>
          <w:color w:val="000000"/>
          <w:sz w:val="28"/>
          <w:szCs w:val="28"/>
          <w:shd w:val="clear" w:color="auto" w:fill="FFFFFF"/>
        </w:rPr>
        <w:t>интегрированием</w:t>
      </w:r>
      <w:r>
        <w:rPr>
          <w:rFonts w:ascii="Times New Roman" w:eastAsia="Times New Roman" w:hAnsi="Times New Roman" w:cs="Times New Roman"/>
          <w:color w:val="000000"/>
          <w:sz w:val="28"/>
          <w:szCs w:val="28"/>
          <w:shd w:val="clear" w:color="auto" w:fill="FFFFFF"/>
        </w:rPr>
        <w:t>.</w:t>
      </w:r>
    </w:p>
    <w:p w14:paraId="2FBB39ED" w14:textId="7F4C279F" w:rsidR="00F612B4" w:rsidRPr="0095210A" w:rsidRDefault="0095210A" w:rsidP="00725297">
      <w:pPr>
        <w:pStyle w:val="1"/>
        <w:numPr>
          <w:ilvl w:val="1"/>
          <w:numId w:val="9"/>
        </w:numPr>
        <w:rPr>
          <w:rFonts w:ascii="Times New Roman" w:eastAsia="Times New Roman" w:hAnsi="Times New Roman" w:cs="Times New Roman"/>
          <w:b/>
          <w:bCs/>
          <w:color w:val="auto"/>
          <w:sz w:val="28"/>
          <w:szCs w:val="28"/>
          <w:shd w:val="clear" w:color="auto" w:fill="FFFFFF"/>
        </w:rPr>
      </w:pPr>
      <w:r>
        <w:rPr>
          <w:rFonts w:ascii="Times New Roman" w:eastAsia="Times New Roman" w:hAnsi="Times New Roman" w:cs="Times New Roman"/>
          <w:b/>
          <w:bCs/>
          <w:color w:val="auto"/>
          <w:sz w:val="28"/>
          <w:szCs w:val="28"/>
          <w:shd w:val="clear" w:color="auto" w:fill="FFFFFF"/>
        </w:rPr>
        <w:t xml:space="preserve"> </w:t>
      </w:r>
      <w:bookmarkStart w:id="48" w:name="_Toc154634500"/>
      <w:bookmarkStart w:id="49" w:name="_Toc154634640"/>
      <w:bookmarkStart w:id="50" w:name="_Toc154634862"/>
      <w:r w:rsidR="00F612B4" w:rsidRPr="0095210A">
        <w:rPr>
          <w:rFonts w:ascii="Times New Roman" w:eastAsia="Times New Roman" w:hAnsi="Times New Roman" w:cs="Times New Roman"/>
          <w:b/>
          <w:bCs/>
          <w:color w:val="auto"/>
          <w:sz w:val="28"/>
          <w:szCs w:val="28"/>
          <w:shd w:val="clear" w:color="auto" w:fill="FFFFFF"/>
        </w:rPr>
        <w:t>Дифференциальные уравнения первого порядка</w:t>
      </w:r>
      <w:bookmarkEnd w:id="48"/>
      <w:bookmarkEnd w:id="49"/>
      <w:bookmarkEnd w:id="50"/>
    </w:p>
    <w:p w14:paraId="3CAA1496" w14:textId="77777777" w:rsidR="00F612B4" w:rsidRDefault="00F612B4" w:rsidP="0083473F">
      <w:pPr>
        <w:spacing w:before="240" w:after="240" w:line="240" w:lineRule="auto"/>
        <w:ind w:firstLine="708"/>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b/>
          <w:bCs/>
          <w:i/>
          <w:iCs/>
          <w:color w:val="000000"/>
          <w:sz w:val="28"/>
          <w:szCs w:val="28"/>
          <w:shd w:val="clear" w:color="auto" w:fill="FFFFFF"/>
        </w:rPr>
        <w:t>Дифференциальным уравнением первого порядка</w:t>
      </w:r>
      <w:r>
        <w:rPr>
          <w:rFonts w:ascii="Times New Roman" w:eastAsia="Times New Roman" w:hAnsi="Times New Roman" w:cs="Times New Roman"/>
          <w:color w:val="000000"/>
          <w:sz w:val="28"/>
          <w:szCs w:val="28"/>
          <w:shd w:val="clear" w:color="auto" w:fill="FFFFFF"/>
        </w:rPr>
        <w:t xml:space="preserve"> называется уравнение вида</w:t>
      </w:r>
    </w:p>
    <w:p w14:paraId="63E49003" w14:textId="61C0E9C4" w:rsidR="00F612B4" w:rsidRDefault="00000000" w:rsidP="00F612B4">
      <w:pPr>
        <w:spacing w:before="240" w:after="240" w:line="240" w:lineRule="auto"/>
        <w:rPr>
          <w:rFonts w:ascii="Times New Roman" w:eastAsia="Times New Roman" w:hAnsi="Times New Roman" w:cs="Times New Roman"/>
          <w:color w:val="000000"/>
          <w:sz w:val="28"/>
          <w:szCs w:val="28"/>
          <w:shd w:val="clear" w:color="auto" w:fill="FFFFFF"/>
        </w:rPr>
      </w:pPr>
      <m:oMathPara>
        <m:oMath>
          <m:eqArr>
            <m:eqArrPr>
              <m:maxDist m:val="1"/>
              <m:ctrlPr>
                <w:rPr>
                  <w:rFonts w:ascii="Cambria Math" w:eastAsia="Times New Roman" w:hAnsi="Cambria Math" w:cs="Times New Roman"/>
                  <w:i/>
                  <w:color w:val="000000"/>
                  <w:sz w:val="28"/>
                  <w:szCs w:val="28"/>
                  <w:shd w:val="clear" w:color="auto" w:fill="FFFFFF"/>
                </w:rPr>
              </m:ctrlPr>
            </m:eqArrPr>
            <m:e>
              <m:r>
                <w:rPr>
                  <w:rFonts w:ascii="Cambria Math" w:eastAsia="Times New Roman" w:hAnsi="Cambria Math" w:cs="Times New Roman"/>
                  <w:color w:val="000000"/>
                  <w:sz w:val="28"/>
                  <w:szCs w:val="28"/>
                  <w:shd w:val="clear" w:color="auto" w:fill="FFFFFF"/>
                </w:rPr>
                <m:t>F</m:t>
              </m:r>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 xml:space="preserve">x, y, </m:t>
                  </m:r>
                  <m:sSup>
                    <m:sSupPr>
                      <m:ctrlPr>
                        <w:rPr>
                          <w:rFonts w:ascii="Cambria Math" w:eastAsia="Times New Roman" w:hAnsi="Cambria Math" w:cs="Times New Roman"/>
                          <w:i/>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y</m:t>
                      </m:r>
                    </m:e>
                    <m:sup>
                      <m:r>
                        <w:rPr>
                          <w:rFonts w:ascii="Cambria Math" w:eastAsia="Times New Roman" w:hAnsi="Cambria Math" w:cs="Times New Roman"/>
                          <w:color w:val="000000"/>
                          <w:sz w:val="28"/>
                          <w:szCs w:val="28"/>
                          <w:shd w:val="clear" w:color="auto" w:fill="FFFFFF"/>
                        </w:rPr>
                        <m:t>'</m:t>
                      </m:r>
                    </m:sup>
                  </m:sSup>
                </m:e>
              </m:d>
              <m:r>
                <w:rPr>
                  <w:rFonts w:ascii="Cambria Math" w:eastAsia="Times New Roman" w:hAnsi="Cambria Math" w:cs="Times New Roman"/>
                  <w:color w:val="000000"/>
                  <w:sz w:val="28"/>
                  <w:szCs w:val="28"/>
                  <w:shd w:val="clear" w:color="auto" w:fill="FFFFFF"/>
                </w:rPr>
                <m:t>=0#</m:t>
              </m:r>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1</m:t>
                  </m:r>
                </m:e>
              </m:d>
            </m:e>
          </m:eqArr>
        </m:oMath>
      </m:oMathPara>
    </w:p>
    <w:p w14:paraId="5275B4E8" w14:textId="77777777" w:rsidR="00F612B4" w:rsidRDefault="00F612B4" w:rsidP="00F612B4">
      <w:pPr>
        <w:spacing w:before="240" w:after="240" w:line="24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 xml:space="preserve">в котором </w:t>
      </w:r>
      <m:oMath>
        <m:r>
          <w:rPr>
            <w:rFonts w:ascii="Cambria Math" w:eastAsia="Times New Roman" w:hAnsi="Cambria Math" w:cs="Times New Roman"/>
            <w:color w:val="000000"/>
            <w:sz w:val="28"/>
            <w:szCs w:val="28"/>
            <w:shd w:val="clear" w:color="auto" w:fill="FFFFFF"/>
          </w:rPr>
          <m:t>x</m:t>
        </m:r>
      </m:oMath>
      <w:r>
        <w:rPr>
          <w:rFonts w:ascii="Times New Roman" w:eastAsia="Times New Roman" w:hAnsi="Times New Roman" w:cs="Times New Roman"/>
          <w:color w:val="000000"/>
          <w:sz w:val="28"/>
          <w:szCs w:val="28"/>
          <w:shd w:val="clear" w:color="auto" w:fill="FFFFFF"/>
        </w:rPr>
        <w:t xml:space="preserve"> — независимая переменная, </w:t>
      </w:r>
      <m:oMath>
        <m:r>
          <w:rPr>
            <w:rFonts w:ascii="Cambria Math" w:eastAsia="Times New Roman" w:hAnsi="Cambria Math" w:cs="Times New Roman"/>
            <w:color w:val="000000"/>
            <w:sz w:val="28"/>
            <w:szCs w:val="28"/>
            <w:shd w:val="clear" w:color="auto" w:fill="FFFFFF"/>
          </w:rPr>
          <m:t>y(x)</m:t>
        </m:r>
      </m:oMath>
      <w:r>
        <w:rPr>
          <w:rFonts w:ascii="Times New Roman" w:eastAsia="Times New Roman" w:hAnsi="Times New Roman" w:cs="Times New Roman"/>
          <w:color w:val="000000"/>
          <w:sz w:val="28"/>
          <w:szCs w:val="28"/>
          <w:shd w:val="clear" w:color="auto" w:fill="FFFFFF"/>
        </w:rPr>
        <w:t xml:space="preserve"> — неизвестная функция. </w:t>
      </w:r>
      <w:r>
        <w:rPr>
          <w:rFonts w:ascii="Times New Roman" w:eastAsia="Times New Roman" w:hAnsi="Times New Roman" w:cs="Times New Roman"/>
          <w:b/>
          <w:bCs/>
          <w:i/>
          <w:iCs/>
          <w:color w:val="000000"/>
          <w:sz w:val="28"/>
          <w:szCs w:val="28"/>
          <w:shd w:val="clear" w:color="auto" w:fill="FFFFFF"/>
        </w:rPr>
        <w:t>Дифференциальным уравнением первого порядка, разрешенным относительно производной</w:t>
      </w:r>
      <w:r>
        <w:rPr>
          <w:rFonts w:ascii="Times New Roman" w:eastAsia="Times New Roman" w:hAnsi="Times New Roman" w:cs="Times New Roman"/>
          <w:color w:val="000000"/>
          <w:sz w:val="28"/>
          <w:szCs w:val="28"/>
          <w:shd w:val="clear" w:color="auto" w:fill="FFFFFF"/>
        </w:rPr>
        <w:t>, называется уравнение</w:t>
      </w:r>
    </w:p>
    <w:p w14:paraId="08A9FEC1" w14:textId="44A9F763" w:rsidR="00F612B4" w:rsidRDefault="00000000" w:rsidP="00F612B4">
      <w:pPr>
        <w:spacing w:before="240" w:after="240" w:line="240" w:lineRule="auto"/>
        <w:rPr>
          <w:rFonts w:ascii="Times New Roman" w:eastAsia="Times New Roman" w:hAnsi="Times New Roman" w:cs="Times New Roman"/>
          <w:color w:val="000000"/>
          <w:sz w:val="28"/>
          <w:szCs w:val="28"/>
          <w:shd w:val="clear" w:color="auto" w:fill="FFFFFF"/>
        </w:rPr>
      </w:pPr>
      <m:oMathPara>
        <m:oMath>
          <m:eqArr>
            <m:eqArrPr>
              <m:maxDist m:val="1"/>
              <m:ctrlPr>
                <w:rPr>
                  <w:rFonts w:ascii="Cambria Math" w:eastAsia="Times New Roman" w:hAnsi="Cambria Math" w:cs="Times New Roman"/>
                  <w:i/>
                  <w:color w:val="000000"/>
                  <w:sz w:val="28"/>
                  <w:szCs w:val="28"/>
                  <w:shd w:val="clear" w:color="auto" w:fill="FFFFFF"/>
                </w:rPr>
              </m:ctrlPr>
            </m:eqArrPr>
            <m:e>
              <m:f>
                <m:fPr>
                  <m:ctrlPr>
                    <w:rPr>
                      <w:rFonts w:ascii="Cambria Math" w:eastAsia="Times New Roman" w:hAnsi="Cambria Math" w:cs="Times New Roman"/>
                      <w:i/>
                      <w:color w:val="000000"/>
                      <w:sz w:val="28"/>
                      <w:szCs w:val="28"/>
                      <w:shd w:val="clear" w:color="auto" w:fill="FFFFFF"/>
                    </w:rPr>
                  </m:ctrlPr>
                </m:fPr>
                <m:num>
                  <m:r>
                    <w:rPr>
                      <w:rFonts w:ascii="Cambria Math" w:eastAsia="Times New Roman" w:hAnsi="Cambria Math" w:cs="Times New Roman"/>
                      <w:color w:val="000000"/>
                      <w:sz w:val="28"/>
                      <w:szCs w:val="28"/>
                      <w:shd w:val="clear" w:color="auto" w:fill="FFFFFF"/>
                    </w:rPr>
                    <m:t>dy</m:t>
                  </m:r>
                </m:num>
                <m:den>
                  <m:r>
                    <w:rPr>
                      <w:rFonts w:ascii="Cambria Math" w:eastAsia="Times New Roman" w:hAnsi="Cambria Math" w:cs="Times New Roman"/>
                      <w:color w:val="000000"/>
                      <w:sz w:val="28"/>
                      <w:szCs w:val="28"/>
                      <w:shd w:val="clear" w:color="auto" w:fill="FFFFFF"/>
                    </w:rPr>
                    <m:t>dx</m:t>
                  </m:r>
                </m:den>
              </m:f>
              <m:r>
                <w:rPr>
                  <w:rFonts w:ascii="Cambria Math" w:eastAsia="Times New Roman" w:hAnsi="Cambria Math" w:cs="Times New Roman"/>
                  <w:color w:val="000000"/>
                  <w:sz w:val="28"/>
                  <w:szCs w:val="28"/>
                  <w:shd w:val="clear" w:color="auto" w:fill="FFFFFF"/>
                </w:rPr>
                <m:t>=f</m:t>
              </m:r>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x,y</m:t>
                  </m:r>
                </m:e>
              </m:d>
              <m:r>
                <w:rPr>
                  <w:rFonts w:ascii="Cambria Math" w:eastAsia="Times New Roman" w:hAnsi="Cambria Math" w:cs="Times New Roman"/>
                  <w:color w:val="000000"/>
                  <w:sz w:val="28"/>
                  <w:szCs w:val="28"/>
                  <w:shd w:val="clear" w:color="auto" w:fill="FFFFFF"/>
                </w:rPr>
                <m:t>#</m:t>
              </m:r>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2</m:t>
                  </m:r>
                </m:e>
              </m:d>
            </m:e>
          </m:eqArr>
        </m:oMath>
      </m:oMathPara>
    </w:p>
    <w:p w14:paraId="7C9ED6C0" w14:textId="77777777" w:rsidR="00F612B4" w:rsidRDefault="00F612B4" w:rsidP="00F612B4">
      <w:pPr>
        <w:spacing w:before="240" w:after="240" w:line="24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 xml:space="preserve">Правую часть этого уравнения будем считать определенной на некотором открытом множестве </w:t>
      </w:r>
      <m:oMath>
        <m:r>
          <w:rPr>
            <w:rFonts w:ascii="Cambria Math" w:eastAsia="Times New Roman" w:hAnsi="Cambria Math" w:cs="Times New Roman"/>
            <w:color w:val="000000"/>
            <w:sz w:val="28"/>
            <w:szCs w:val="28"/>
            <w:shd w:val="clear" w:color="auto" w:fill="FFFFFF"/>
          </w:rPr>
          <m:t>D</m:t>
        </m:r>
      </m:oMath>
      <w:r>
        <w:rPr>
          <w:rFonts w:ascii="Times New Roman" w:eastAsia="Times New Roman" w:hAnsi="Times New Roman" w:cs="Times New Roman"/>
          <w:color w:val="000000"/>
          <w:sz w:val="28"/>
          <w:szCs w:val="28"/>
          <w:shd w:val="clear" w:color="auto" w:fill="FFFFFF"/>
        </w:rPr>
        <w:t xml:space="preserve"> плоскости </w:t>
      </w:r>
      <m:oMath>
        <m:r>
          <w:rPr>
            <w:rFonts w:ascii="Cambria Math" w:eastAsia="Times New Roman" w:hAnsi="Cambria Math" w:cs="Times New Roman"/>
            <w:color w:val="000000"/>
            <w:sz w:val="28"/>
            <w:szCs w:val="28"/>
            <w:shd w:val="clear" w:color="auto" w:fill="FFFFFF"/>
          </w:rPr>
          <m:t>(x, y)</m:t>
        </m:r>
      </m:oMath>
      <w:r>
        <w:rPr>
          <w:rFonts w:ascii="Times New Roman" w:eastAsia="Times New Roman" w:hAnsi="Times New Roman" w:cs="Times New Roman"/>
          <w:color w:val="000000"/>
          <w:sz w:val="28"/>
          <w:szCs w:val="28"/>
          <w:shd w:val="clear" w:color="auto" w:fill="FFFFFF"/>
        </w:rPr>
        <w:t>. Иногда его записывают в виде</w:t>
      </w:r>
    </w:p>
    <w:p w14:paraId="74A17D22" w14:textId="3F1BE5D6" w:rsidR="00F612B4" w:rsidRDefault="00000000" w:rsidP="00F612B4">
      <w:pPr>
        <w:spacing w:before="240" w:after="240" w:line="240" w:lineRule="auto"/>
        <w:rPr>
          <w:rFonts w:ascii="Times New Roman" w:eastAsia="Times New Roman" w:hAnsi="Times New Roman" w:cs="Times New Roman"/>
          <w:color w:val="000000"/>
          <w:sz w:val="28"/>
          <w:szCs w:val="28"/>
          <w:shd w:val="clear" w:color="auto" w:fill="FFFFFF"/>
        </w:rPr>
      </w:pPr>
      <m:oMathPara>
        <m:oMath>
          <m:eqArr>
            <m:eqArrPr>
              <m:maxDist m:val="1"/>
              <m:ctrlPr>
                <w:rPr>
                  <w:rFonts w:ascii="Cambria Math" w:eastAsia="Times New Roman" w:hAnsi="Cambria Math" w:cs="Times New Roman"/>
                  <w:i/>
                  <w:color w:val="000000"/>
                  <w:sz w:val="28"/>
                  <w:szCs w:val="28"/>
                  <w:shd w:val="clear" w:color="auto" w:fill="FFFFFF"/>
                </w:rPr>
              </m:ctrlPr>
            </m:eqArrPr>
            <m:e>
              <m:r>
                <w:rPr>
                  <w:rFonts w:ascii="Cambria Math" w:eastAsia="Times New Roman" w:hAnsi="Cambria Math" w:cs="Times New Roman"/>
                  <w:color w:val="000000"/>
                  <w:sz w:val="28"/>
                  <w:szCs w:val="28"/>
                  <w:shd w:val="clear" w:color="auto" w:fill="FFFFFF"/>
                </w:rPr>
                <m:t>M</m:t>
              </m:r>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 y</m:t>
                  </m:r>
                </m:e>
              </m:d>
              <m:r>
                <w:rPr>
                  <w:rFonts w:ascii="Cambria Math" w:eastAsia="Times New Roman" w:hAnsi="Cambria Math" w:cs="Times New Roman"/>
                  <w:color w:val="000000"/>
                  <w:sz w:val="28"/>
                  <w:szCs w:val="28"/>
                  <w:shd w:val="clear" w:color="auto" w:fill="FFFFFF"/>
                </w:rPr>
                <m:t>dx+N</m:t>
              </m:r>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 y</m:t>
                  </m:r>
                </m:e>
              </m:d>
              <m:r>
                <w:rPr>
                  <w:rFonts w:ascii="Cambria Math" w:eastAsia="Times New Roman" w:hAnsi="Cambria Math" w:cs="Times New Roman"/>
                  <w:color w:val="000000"/>
                  <w:sz w:val="28"/>
                  <w:szCs w:val="28"/>
                  <w:shd w:val="clear" w:color="auto" w:fill="FFFFFF"/>
                </w:rPr>
                <m:t>dy=0#</m:t>
              </m:r>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3</m:t>
                  </m:r>
                </m:e>
              </m:d>
            </m:e>
          </m:eqArr>
        </m:oMath>
      </m:oMathPara>
    </w:p>
    <w:p w14:paraId="724A6514" w14:textId="1C4903F7" w:rsidR="00F612B4" w:rsidRDefault="00F612B4" w:rsidP="00F612B4">
      <w:pPr>
        <w:spacing w:before="240" w:after="240" w:line="24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 xml:space="preserve">и называют </w:t>
      </w:r>
      <w:r>
        <w:rPr>
          <w:rFonts w:ascii="Times New Roman" w:eastAsia="Times New Roman" w:hAnsi="Times New Roman" w:cs="Times New Roman"/>
          <w:b/>
          <w:bCs/>
          <w:i/>
          <w:iCs/>
          <w:color w:val="000000"/>
          <w:sz w:val="28"/>
          <w:szCs w:val="28"/>
          <w:shd w:val="clear" w:color="auto" w:fill="FFFFFF"/>
        </w:rPr>
        <w:t>уравнением первого порядка, записанным в дифференциалах</w:t>
      </w:r>
      <w:r>
        <w:rPr>
          <w:rFonts w:ascii="Times New Roman" w:eastAsia="Times New Roman" w:hAnsi="Times New Roman" w:cs="Times New Roman"/>
          <w:color w:val="000000"/>
          <w:sz w:val="28"/>
          <w:szCs w:val="28"/>
          <w:shd w:val="clear" w:color="auto" w:fill="FFFFFF"/>
        </w:rPr>
        <w:t xml:space="preserve">. </w:t>
      </w:r>
      <w:r>
        <w:rPr>
          <w:rFonts w:ascii="Times New Roman" w:eastAsia="Times New Roman" w:hAnsi="Times New Roman" w:cs="Times New Roman"/>
          <w:color w:val="000000"/>
          <w:sz w:val="28"/>
          <w:szCs w:val="28"/>
          <w:shd w:val="clear" w:color="auto" w:fill="FFFFFF"/>
        </w:rPr>
        <w:tab/>
      </w:r>
      <w:r>
        <w:rPr>
          <w:rFonts w:ascii="Times New Roman" w:eastAsia="Times New Roman" w:hAnsi="Times New Roman" w:cs="Times New Roman"/>
          <w:b/>
          <w:bCs/>
          <w:i/>
          <w:iCs/>
          <w:color w:val="000000"/>
          <w:sz w:val="28"/>
          <w:szCs w:val="28"/>
          <w:shd w:val="clear" w:color="auto" w:fill="FFFFFF"/>
        </w:rPr>
        <w:t>Решением</w:t>
      </w:r>
      <w:r>
        <w:rPr>
          <w:rFonts w:ascii="Times New Roman" w:eastAsia="Times New Roman" w:hAnsi="Times New Roman" w:cs="Times New Roman"/>
          <w:color w:val="000000"/>
          <w:sz w:val="28"/>
          <w:szCs w:val="28"/>
          <w:shd w:val="clear" w:color="auto" w:fill="FFFFFF"/>
        </w:rPr>
        <w:t xml:space="preserve"> уравнения (2) (или (3)) на интервале </w:t>
      </w:r>
      <m:oMath>
        <m:r>
          <w:rPr>
            <w:rFonts w:ascii="Cambria Math" w:eastAsia="Times New Roman" w:hAnsi="Cambria Math" w:cs="Times New Roman"/>
            <w:color w:val="000000"/>
            <w:sz w:val="28"/>
            <w:szCs w:val="28"/>
            <w:shd w:val="clear" w:color="auto" w:fill="FFFFFF"/>
          </w:rPr>
          <m:t>I</m:t>
        </m:r>
      </m:oMath>
      <w:r>
        <w:rPr>
          <w:rFonts w:ascii="Times New Roman" w:eastAsia="Times New Roman" w:hAnsi="Times New Roman" w:cs="Times New Roman"/>
          <w:color w:val="000000"/>
          <w:sz w:val="28"/>
          <w:szCs w:val="28"/>
          <w:shd w:val="clear" w:color="auto" w:fill="FFFFFF"/>
        </w:rPr>
        <w:t xml:space="preserve"> оси </w:t>
      </w:r>
      <m:oMath>
        <m:r>
          <w:rPr>
            <w:rFonts w:ascii="Cambria Math" w:eastAsia="Times New Roman" w:hAnsi="Cambria Math" w:cs="Times New Roman"/>
            <w:color w:val="000000"/>
            <w:sz w:val="28"/>
            <w:szCs w:val="28"/>
            <w:shd w:val="clear" w:color="auto" w:fill="FFFFFF"/>
          </w:rPr>
          <m:t>x</m:t>
        </m:r>
      </m:oMath>
      <w:r>
        <w:rPr>
          <w:rFonts w:ascii="Times New Roman" w:eastAsia="Times New Roman" w:hAnsi="Times New Roman" w:cs="Times New Roman"/>
          <w:color w:val="000000"/>
          <w:sz w:val="28"/>
          <w:szCs w:val="28"/>
          <w:shd w:val="clear" w:color="auto" w:fill="FFFFFF"/>
        </w:rPr>
        <w:t xml:space="preserve"> называется любая дифференцируемая функция </w:t>
      </w:r>
      <m:oMath>
        <m:r>
          <w:rPr>
            <w:rFonts w:ascii="Cambria Math" w:eastAsia="Times New Roman" w:hAnsi="Cambria Math" w:cs="Times New Roman"/>
            <w:color w:val="000000"/>
            <w:sz w:val="28"/>
            <w:szCs w:val="28"/>
            <w:shd w:val="clear" w:color="auto" w:fill="FFFFFF"/>
          </w:rPr>
          <m:t>y = φ(x)</m:t>
        </m:r>
      </m:oMath>
      <w:r>
        <w:rPr>
          <w:rFonts w:ascii="Times New Roman" w:eastAsia="Times New Roman" w:hAnsi="Times New Roman" w:cs="Times New Roman"/>
          <w:color w:val="000000"/>
          <w:sz w:val="28"/>
          <w:szCs w:val="28"/>
          <w:shd w:val="clear" w:color="auto" w:fill="FFFFFF"/>
        </w:rPr>
        <w:t xml:space="preserve">, которая при подстановке в уравнение обращает его в тождество на I. </w:t>
      </w:r>
      <w:r>
        <w:rPr>
          <w:rFonts w:ascii="Times New Roman" w:eastAsia="Times New Roman" w:hAnsi="Times New Roman" w:cs="Times New Roman"/>
          <w:b/>
          <w:bCs/>
          <w:i/>
          <w:iCs/>
          <w:color w:val="000000"/>
          <w:sz w:val="28"/>
          <w:szCs w:val="28"/>
          <w:shd w:val="clear" w:color="auto" w:fill="FFFFFF"/>
        </w:rPr>
        <w:t>Общим решением</w:t>
      </w:r>
      <w:r>
        <w:rPr>
          <w:rFonts w:ascii="Times New Roman" w:eastAsia="Times New Roman" w:hAnsi="Times New Roman" w:cs="Times New Roman"/>
          <w:color w:val="000000"/>
          <w:sz w:val="28"/>
          <w:szCs w:val="28"/>
          <w:shd w:val="clear" w:color="auto" w:fill="FFFFFF"/>
        </w:rPr>
        <w:t xml:space="preserve"> уравнения (2) </w:t>
      </w:r>
      <w:r>
        <w:rPr>
          <w:rFonts w:ascii="Times New Roman" w:eastAsia="Times New Roman" w:hAnsi="Times New Roman" w:cs="Times New Roman"/>
          <w:color w:val="000000"/>
          <w:sz w:val="28"/>
          <w:szCs w:val="28"/>
          <w:shd w:val="clear" w:color="auto" w:fill="FFFFFF"/>
        </w:rPr>
        <w:lastRenderedPageBreak/>
        <w:t xml:space="preserve">называется множество всех его решений. Общее решение зависит от одной произвольной постоянной </w:t>
      </w:r>
      <m:oMath>
        <m:r>
          <w:rPr>
            <w:rFonts w:ascii="Cambria Math" w:eastAsia="Times New Roman" w:hAnsi="Cambria Math" w:cs="Times New Roman"/>
            <w:color w:val="000000"/>
            <w:sz w:val="28"/>
            <w:szCs w:val="28"/>
            <w:shd w:val="clear" w:color="auto" w:fill="FFFFFF"/>
          </w:rPr>
          <m:t>C</m:t>
        </m:r>
      </m:oMath>
      <w:r>
        <w:rPr>
          <w:rFonts w:ascii="Times New Roman" w:eastAsia="Times New Roman" w:hAnsi="Times New Roman" w:cs="Times New Roman"/>
          <w:color w:val="000000"/>
          <w:sz w:val="28"/>
          <w:szCs w:val="28"/>
          <w:shd w:val="clear" w:color="auto" w:fill="FFFFFF"/>
        </w:rPr>
        <w:t xml:space="preserve"> и дается формулой</w:t>
      </w:r>
    </w:p>
    <w:p w14:paraId="2B14A77A" w14:textId="2234F57F" w:rsidR="00F612B4" w:rsidRDefault="00000000" w:rsidP="00F612B4">
      <w:pPr>
        <w:spacing w:before="240" w:after="240" w:line="240" w:lineRule="auto"/>
        <w:rPr>
          <w:rFonts w:ascii="Times New Roman" w:eastAsia="Times New Roman" w:hAnsi="Times New Roman" w:cs="Times New Roman"/>
          <w:color w:val="000000"/>
          <w:sz w:val="28"/>
          <w:szCs w:val="28"/>
          <w:shd w:val="clear" w:color="auto" w:fill="FFFFFF"/>
        </w:rPr>
      </w:pPr>
      <m:oMathPara>
        <m:oMath>
          <m:eqArr>
            <m:eqArrPr>
              <m:maxDist m:val="1"/>
              <m:ctrlPr>
                <w:rPr>
                  <w:rFonts w:ascii="Cambria Math" w:eastAsia="Times New Roman" w:hAnsi="Cambria Math" w:cs="Times New Roman"/>
                  <w:i/>
                  <w:color w:val="000000"/>
                  <w:sz w:val="28"/>
                  <w:szCs w:val="28"/>
                  <w:shd w:val="clear" w:color="auto" w:fill="FFFFFF"/>
                </w:rPr>
              </m:ctrlPr>
            </m:eqArrPr>
            <m:e>
              <m:r>
                <w:rPr>
                  <w:rFonts w:ascii="Cambria Math" w:eastAsia="Times New Roman" w:hAnsi="Cambria Math" w:cs="Times New Roman"/>
                  <w:color w:val="000000"/>
                  <w:sz w:val="28"/>
                  <w:szCs w:val="28"/>
                  <w:shd w:val="clear" w:color="auto" w:fill="FFFFFF"/>
                </w:rPr>
                <m:t>y=φ</m:t>
              </m:r>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x,C</m:t>
                  </m:r>
                </m:e>
              </m:d>
              <m:r>
                <w:rPr>
                  <w:rFonts w:ascii="Cambria Math" w:eastAsia="Times New Roman" w:hAnsi="Cambria Math" w:cs="Times New Roman"/>
                  <w:color w:val="000000"/>
                  <w:sz w:val="28"/>
                  <w:szCs w:val="28"/>
                  <w:shd w:val="clear" w:color="auto" w:fill="FFFFFF"/>
                </w:rPr>
                <m:t>.#</m:t>
              </m:r>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4</m:t>
                  </m:r>
                </m:e>
              </m:d>
            </m:e>
          </m:eqArr>
        </m:oMath>
      </m:oMathPara>
    </w:p>
    <w:p w14:paraId="5269CCDC" w14:textId="77777777" w:rsidR="00F612B4" w:rsidRDefault="00F612B4" w:rsidP="00F612B4">
      <w:pPr>
        <w:spacing w:before="240" w:after="240" w:line="24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Выражение вида</w:t>
      </w:r>
    </w:p>
    <w:p w14:paraId="3FE4F016" w14:textId="6E8BBA8B" w:rsidR="00F612B4" w:rsidRDefault="00000000" w:rsidP="00F612B4">
      <w:pPr>
        <w:spacing w:before="240" w:after="240" w:line="240" w:lineRule="auto"/>
        <w:rPr>
          <w:rFonts w:ascii="Times New Roman" w:eastAsia="Times New Roman" w:hAnsi="Times New Roman" w:cs="Times New Roman"/>
          <w:color w:val="000000"/>
          <w:sz w:val="28"/>
          <w:szCs w:val="28"/>
          <w:shd w:val="clear" w:color="auto" w:fill="FFFFFF"/>
        </w:rPr>
      </w:pPr>
      <m:oMathPara>
        <m:oMath>
          <m:eqArr>
            <m:eqArrPr>
              <m:maxDist m:val="1"/>
              <m:ctrlPr>
                <w:rPr>
                  <w:rFonts w:ascii="Cambria Math" w:eastAsia="Times New Roman" w:hAnsi="Cambria Math" w:cs="Times New Roman"/>
                  <w:i/>
                  <w:color w:val="000000"/>
                  <w:sz w:val="28"/>
                  <w:szCs w:val="28"/>
                  <w:shd w:val="clear" w:color="auto" w:fill="FFFFFF"/>
                </w:rPr>
              </m:ctrlPr>
            </m:eqArrPr>
            <m:e>
              <m:r>
                <w:rPr>
                  <w:rFonts w:ascii="Cambria Math" w:eastAsia="Times New Roman" w:hAnsi="Cambria Math" w:cs="Times New Roman"/>
                  <w:color w:val="000000"/>
                  <w:sz w:val="28"/>
                  <w:szCs w:val="28"/>
                  <w:shd w:val="clear" w:color="auto" w:fill="FFFFFF"/>
                </w:rPr>
                <m:t>Φ</m:t>
              </m:r>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 y, C</m:t>
                  </m:r>
                </m:e>
              </m:d>
              <m:r>
                <w:rPr>
                  <w:rFonts w:ascii="Cambria Math" w:eastAsia="Times New Roman" w:hAnsi="Cambria Math" w:cs="Times New Roman"/>
                  <w:color w:val="000000"/>
                  <w:sz w:val="28"/>
                  <w:szCs w:val="28"/>
                  <w:shd w:val="clear" w:color="auto" w:fill="FFFFFF"/>
                </w:rPr>
                <m:t>= 0, #</m:t>
              </m:r>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5</m:t>
                  </m:r>
                </m:e>
              </m:d>
            </m:e>
          </m:eqArr>
        </m:oMath>
      </m:oMathPara>
    </w:p>
    <w:p w14:paraId="4CDB3F81" w14:textId="1A9F4624" w:rsidR="00F612B4" w:rsidRDefault="00F612B4" w:rsidP="00F612B4">
      <w:pPr>
        <w:spacing w:before="240" w:after="240" w:line="24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 xml:space="preserve">из которого y определяется неявно как функция от x </w:t>
      </w:r>
      <w:r>
        <w:rPr>
          <w:rFonts w:ascii="Times New Roman" w:eastAsia="Times New Roman" w:hAnsi="Times New Roman" w:cs="Times New Roman"/>
          <w:b/>
          <w:bCs/>
          <w:color w:val="000000"/>
          <w:sz w:val="28"/>
          <w:szCs w:val="28"/>
          <w:shd w:val="clear" w:color="auto" w:fill="FFFFFF"/>
        </w:rPr>
        <w:t xml:space="preserve">называется </w:t>
      </w:r>
      <w:r>
        <w:rPr>
          <w:rFonts w:ascii="Times New Roman" w:eastAsia="Times New Roman" w:hAnsi="Times New Roman" w:cs="Times New Roman"/>
          <w:b/>
          <w:bCs/>
          <w:i/>
          <w:iCs/>
          <w:color w:val="000000"/>
          <w:sz w:val="28"/>
          <w:szCs w:val="28"/>
          <w:shd w:val="clear" w:color="auto" w:fill="FFFFFF"/>
        </w:rPr>
        <w:t>общим интегралом</w:t>
      </w:r>
      <w:r>
        <w:rPr>
          <w:rFonts w:ascii="Times New Roman" w:eastAsia="Times New Roman" w:hAnsi="Times New Roman" w:cs="Times New Roman"/>
          <w:color w:val="000000"/>
          <w:sz w:val="28"/>
          <w:szCs w:val="28"/>
          <w:shd w:val="clear" w:color="auto" w:fill="FFFFFF"/>
        </w:rPr>
        <w:t xml:space="preserve"> уравнения (2). Решить уравнение (2) означает найти его общее решение или общий интеграл. При этом предпочтение, как правило, отдается более компактной записи ответа. </w:t>
      </w:r>
      <w:r>
        <w:rPr>
          <w:rFonts w:ascii="Times New Roman" w:eastAsia="Times New Roman" w:hAnsi="Times New Roman" w:cs="Times New Roman"/>
          <w:color w:val="000000"/>
          <w:sz w:val="28"/>
          <w:szCs w:val="28"/>
          <w:shd w:val="clear" w:color="auto" w:fill="FFFFFF"/>
        </w:rPr>
        <w:br/>
      </w:r>
      <w:r>
        <w:rPr>
          <w:rFonts w:ascii="Times New Roman" w:eastAsia="Times New Roman" w:hAnsi="Times New Roman" w:cs="Times New Roman"/>
          <w:color w:val="000000"/>
          <w:sz w:val="28"/>
          <w:szCs w:val="28"/>
          <w:shd w:val="clear" w:color="auto" w:fill="FFFFFF"/>
        </w:rPr>
        <w:tab/>
        <w:t xml:space="preserve">Формы записи уравнения в виде (2) или (3) равносильны и из одной записи можно получить другую. Однако, в некоторых случаях, форма записи (3) оказывается предпочтительнее, так как в нее переменные </w:t>
      </w:r>
      <m:oMath>
        <m:r>
          <w:rPr>
            <w:rFonts w:ascii="Cambria Math" w:eastAsia="Times New Roman" w:hAnsi="Cambria Math" w:cs="Times New Roman"/>
            <w:color w:val="000000"/>
            <w:sz w:val="28"/>
            <w:szCs w:val="28"/>
            <w:shd w:val="clear" w:color="auto" w:fill="FFFFFF"/>
          </w:rPr>
          <m:t>x</m:t>
        </m:r>
      </m:oMath>
      <w:r>
        <w:rPr>
          <w:rFonts w:ascii="Times New Roman" w:eastAsia="Times New Roman" w:hAnsi="Times New Roman" w:cs="Times New Roman"/>
          <w:color w:val="000000"/>
          <w:sz w:val="28"/>
          <w:szCs w:val="28"/>
          <w:shd w:val="clear" w:color="auto" w:fill="FFFFFF"/>
        </w:rPr>
        <w:t xml:space="preserve"> и </w:t>
      </w:r>
      <m:oMath>
        <m:r>
          <w:rPr>
            <w:rFonts w:ascii="Cambria Math" w:eastAsia="Times New Roman" w:hAnsi="Cambria Math" w:cs="Times New Roman"/>
            <w:color w:val="000000"/>
            <w:sz w:val="28"/>
            <w:szCs w:val="28"/>
            <w:shd w:val="clear" w:color="auto" w:fill="FFFFFF"/>
          </w:rPr>
          <m:t>y</m:t>
        </m:r>
      </m:oMath>
      <w:r>
        <w:rPr>
          <w:rFonts w:ascii="Times New Roman" w:eastAsia="Times New Roman" w:hAnsi="Times New Roman" w:cs="Times New Roman"/>
          <w:color w:val="000000"/>
          <w:sz w:val="28"/>
          <w:szCs w:val="28"/>
          <w:shd w:val="clear" w:color="auto" w:fill="FFFFFF"/>
        </w:rPr>
        <w:t xml:space="preserve"> входят симметрично. Поэтому, если независимую переменную и искомую функцию поменять местами (разрешить уравнение относительно </w:t>
      </w:r>
      <m:oMath>
        <m:f>
          <m:fPr>
            <m:ctrlPr>
              <w:rPr>
                <w:rFonts w:ascii="Cambria Math" w:eastAsia="Times New Roman" w:hAnsi="Cambria Math" w:cs="Times New Roman"/>
                <w:i/>
                <w:color w:val="000000"/>
                <w:sz w:val="28"/>
                <w:szCs w:val="28"/>
                <w:shd w:val="clear" w:color="auto" w:fill="FFFFFF"/>
              </w:rPr>
            </m:ctrlPr>
          </m:fPr>
          <m:num>
            <m:r>
              <w:rPr>
                <w:rFonts w:ascii="Cambria Math" w:eastAsia="Times New Roman" w:hAnsi="Cambria Math" w:cs="Times New Roman"/>
                <w:color w:val="000000"/>
                <w:sz w:val="28"/>
                <w:szCs w:val="28"/>
                <w:shd w:val="clear" w:color="auto" w:fill="FFFFFF"/>
              </w:rPr>
              <m:t>dx</m:t>
            </m:r>
          </m:num>
          <m:den>
            <m:r>
              <w:rPr>
                <w:rFonts w:ascii="Cambria Math" w:eastAsia="Times New Roman" w:hAnsi="Cambria Math" w:cs="Times New Roman"/>
                <w:color w:val="000000"/>
                <w:sz w:val="28"/>
                <w:szCs w:val="28"/>
                <w:shd w:val="clear" w:color="auto" w:fill="FFFFFF"/>
              </w:rPr>
              <m:t>dy</m:t>
            </m:r>
          </m:den>
        </m:f>
      </m:oMath>
      <w:r>
        <w:rPr>
          <w:rFonts w:ascii="Times New Roman" w:eastAsia="Times New Roman" w:hAnsi="Times New Roman" w:cs="Times New Roman"/>
          <w:color w:val="000000"/>
          <w:sz w:val="28"/>
          <w:szCs w:val="28"/>
          <w:shd w:val="clear" w:color="auto" w:fill="FFFFFF"/>
        </w:rPr>
        <w:t xml:space="preserve">), то общее решение </w:t>
      </w:r>
      <m:oMath>
        <m:r>
          <w:rPr>
            <w:rFonts w:ascii="Cambria Math" w:eastAsia="Times New Roman" w:hAnsi="Cambria Math" w:cs="Times New Roman"/>
            <w:color w:val="000000"/>
            <w:sz w:val="28"/>
            <w:szCs w:val="28"/>
            <w:shd w:val="clear" w:color="auto" w:fill="FFFFFF"/>
          </w:rPr>
          <m:t>x = ψ(y, C)</m:t>
        </m:r>
      </m:oMath>
      <w:r>
        <w:rPr>
          <w:rFonts w:ascii="Times New Roman" w:eastAsia="Times New Roman" w:hAnsi="Times New Roman" w:cs="Times New Roman"/>
          <w:color w:val="000000"/>
          <w:sz w:val="28"/>
          <w:szCs w:val="28"/>
          <w:shd w:val="clear" w:color="auto" w:fill="FFFFFF"/>
        </w:rPr>
        <w:t xml:space="preserve"> полученного уравнения определит общий интеграл уравнения (2).</w:t>
      </w:r>
    </w:p>
    <w:p w14:paraId="12200498" w14:textId="5859E33F" w:rsidR="00F612B4" w:rsidRDefault="00F612B4" w:rsidP="00F612B4">
      <w:pPr>
        <w:spacing w:before="240" w:after="240" w:line="24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Рассмотрим следующую задачу: найти решение уравнения (2), удовлетворяющее условию</w:t>
      </w:r>
    </w:p>
    <w:p w14:paraId="715CEEB1" w14:textId="35C2B4D8" w:rsidR="00F612B4" w:rsidRDefault="00000000" w:rsidP="00F612B4">
      <w:pPr>
        <w:spacing w:before="240" w:after="240" w:line="240" w:lineRule="auto"/>
        <w:rPr>
          <w:rFonts w:ascii="Times New Roman" w:eastAsia="Times New Roman" w:hAnsi="Times New Roman" w:cs="Times New Roman"/>
          <w:color w:val="000000"/>
          <w:sz w:val="28"/>
          <w:szCs w:val="28"/>
          <w:shd w:val="clear" w:color="auto" w:fill="FFFFFF"/>
        </w:rPr>
      </w:pPr>
      <m:oMathPara>
        <m:oMath>
          <m:eqArr>
            <m:eqArrPr>
              <m:maxDist m:val="1"/>
              <m:ctrlPr>
                <w:rPr>
                  <w:rFonts w:ascii="Cambria Math" w:eastAsia="Times New Roman" w:hAnsi="Cambria Math" w:cs="Times New Roman"/>
                  <w:i/>
                  <w:color w:val="000000"/>
                  <w:sz w:val="28"/>
                  <w:szCs w:val="28"/>
                  <w:shd w:val="clear" w:color="auto" w:fill="FFFFFF"/>
                </w:rPr>
              </m:ctrlPr>
            </m:eqArrPr>
            <m:e>
              <m:r>
                <w:rPr>
                  <w:rFonts w:ascii="Cambria Math" w:eastAsia="Times New Roman" w:hAnsi="Cambria Math" w:cs="Times New Roman"/>
                  <w:color w:val="000000"/>
                  <w:sz w:val="28"/>
                  <w:szCs w:val="28"/>
                  <w:shd w:val="clear" w:color="auto" w:fill="FFFFFF"/>
                </w:rPr>
                <m:t>y</m:t>
              </m:r>
              <m:d>
                <m:dPr>
                  <m:ctrlPr>
                    <w:rPr>
                      <w:rFonts w:ascii="Cambria Math" w:eastAsia="Times New Roman" w:hAnsi="Cambria Math" w:cs="Times New Roman"/>
                      <w:i/>
                      <w:color w:val="000000"/>
                      <w:sz w:val="28"/>
                      <w:szCs w:val="28"/>
                      <w:shd w:val="clear" w:color="auto" w:fill="FFFFFF"/>
                    </w:rPr>
                  </m:ctrlPr>
                </m:dPr>
                <m:e>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x</m:t>
                      </m:r>
                    </m:e>
                    <m:sub>
                      <m:r>
                        <w:rPr>
                          <w:rFonts w:ascii="Cambria Math" w:eastAsia="Times New Roman" w:hAnsi="Cambria Math" w:cs="Times New Roman"/>
                          <w:color w:val="000000"/>
                          <w:sz w:val="28"/>
                          <w:szCs w:val="28"/>
                          <w:shd w:val="clear" w:color="auto" w:fill="FFFFFF"/>
                        </w:rPr>
                        <m:t>0</m:t>
                      </m:r>
                    </m:sub>
                  </m:sSub>
                </m:e>
              </m:d>
              <m:r>
                <w:rPr>
                  <w:rFonts w:ascii="Cambria Math" w:eastAsia="Times New Roman" w:hAnsi="Cambria Math" w:cs="Times New Roman"/>
                  <w:color w:val="000000"/>
                  <w:sz w:val="28"/>
                  <w:szCs w:val="28"/>
                  <w:shd w:val="clear" w:color="auto" w:fill="FFFFFF"/>
                </w:rPr>
                <m:t xml:space="preserve">= </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y</m:t>
                  </m:r>
                </m:e>
                <m:sub>
                  <m:r>
                    <w:rPr>
                      <w:rFonts w:ascii="Cambria Math" w:eastAsia="Times New Roman" w:hAnsi="Cambria Math" w:cs="Times New Roman"/>
                      <w:color w:val="000000"/>
                      <w:sz w:val="28"/>
                      <w:szCs w:val="28"/>
                      <w:shd w:val="clear" w:color="auto" w:fill="FFFFFF"/>
                    </w:rPr>
                    <m:t>0</m:t>
                  </m:r>
                </m:sub>
              </m:sSub>
              <m:r>
                <w:rPr>
                  <w:rFonts w:ascii="Cambria Math" w:eastAsia="Times New Roman" w:hAnsi="Cambria Math" w:cs="Times New Roman"/>
                  <w:color w:val="000000"/>
                  <w:sz w:val="28"/>
                  <w:szCs w:val="28"/>
                  <w:shd w:val="clear" w:color="auto" w:fill="FFFFFF"/>
                </w:rPr>
                <m:t xml:space="preserve">, где </m:t>
              </m:r>
              <m:d>
                <m:dPr>
                  <m:ctrlPr>
                    <w:rPr>
                      <w:rFonts w:ascii="Cambria Math" w:eastAsia="Times New Roman" w:hAnsi="Cambria Math" w:cs="Times New Roman"/>
                      <w:i/>
                      <w:color w:val="000000"/>
                      <w:sz w:val="28"/>
                      <w:szCs w:val="28"/>
                      <w:shd w:val="clear" w:color="auto" w:fill="FFFFFF"/>
                    </w:rPr>
                  </m:ctrlPr>
                </m:dPr>
                <m:e>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x</m:t>
                      </m:r>
                    </m:e>
                    <m:sub>
                      <m:r>
                        <w:rPr>
                          <w:rFonts w:ascii="Cambria Math" w:eastAsia="Times New Roman" w:hAnsi="Cambria Math" w:cs="Times New Roman"/>
                          <w:color w:val="000000"/>
                          <w:sz w:val="28"/>
                          <w:szCs w:val="28"/>
                          <w:shd w:val="clear" w:color="auto" w:fill="FFFFFF"/>
                        </w:rPr>
                        <m:t>0</m:t>
                      </m:r>
                    </m:sub>
                  </m:sSub>
                  <m:r>
                    <w:rPr>
                      <w:rFonts w:ascii="Cambria Math" w:eastAsia="Times New Roman" w:hAnsi="Cambria Math" w:cs="Times New Roman"/>
                      <w:color w:val="000000"/>
                      <w:sz w:val="28"/>
                      <w:szCs w:val="28"/>
                      <w:shd w:val="clear" w:color="auto" w:fill="FFFFFF"/>
                    </w:rPr>
                    <m:t xml:space="preserve">, </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y</m:t>
                      </m:r>
                    </m:e>
                    <m:sub>
                      <m:r>
                        <w:rPr>
                          <w:rFonts w:ascii="Cambria Math" w:eastAsia="Times New Roman" w:hAnsi="Cambria Math" w:cs="Times New Roman"/>
                          <w:color w:val="000000"/>
                          <w:sz w:val="28"/>
                          <w:szCs w:val="28"/>
                          <w:shd w:val="clear" w:color="auto" w:fill="FFFFFF"/>
                        </w:rPr>
                        <m:t>0</m:t>
                      </m:r>
                    </m:sub>
                  </m:sSub>
                </m:e>
              </m:d>
              <m:r>
                <w:rPr>
                  <w:rFonts w:ascii="Cambria Math" w:eastAsia="Times New Roman" w:hAnsi="Cambria Math" w:cs="Cambria Math"/>
                  <w:color w:val="000000"/>
                  <w:sz w:val="28"/>
                  <w:szCs w:val="28"/>
                  <w:shd w:val="clear" w:color="auto" w:fill="FFFFFF"/>
                </w:rPr>
                <m:t>∈</m:t>
              </m:r>
              <m:r>
                <w:rPr>
                  <w:rFonts w:ascii="Cambria Math" w:eastAsia="Times New Roman" w:hAnsi="Cambria Math" w:cs="Times New Roman"/>
                  <w:color w:val="000000"/>
                  <w:sz w:val="28"/>
                  <w:szCs w:val="28"/>
                  <w:shd w:val="clear" w:color="auto" w:fill="FFFFFF"/>
                </w:rPr>
                <m:t xml:space="preserve"> D. #</m:t>
              </m:r>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6</m:t>
                  </m:r>
                </m:e>
              </m:d>
            </m:e>
          </m:eqArr>
        </m:oMath>
      </m:oMathPara>
    </w:p>
    <w:p w14:paraId="153DF457" w14:textId="77777777" w:rsidR="00F612B4" w:rsidRDefault="00F612B4" w:rsidP="00F612B4">
      <w:pPr>
        <w:spacing w:before="240" w:after="240" w:line="240" w:lineRule="auto"/>
        <w:rPr>
          <w:rFonts w:ascii="Times New Roman" w:eastAsia="Times New Roman" w:hAnsi="Times New Roman" w:cs="Times New Roman"/>
          <w:color w:val="000000"/>
          <w:sz w:val="28"/>
          <w:szCs w:val="28"/>
          <w:shd w:val="clear" w:color="auto" w:fill="FFFFFF"/>
        </w:rPr>
      </w:pPr>
    </w:p>
    <w:p w14:paraId="04D360C9" w14:textId="7F6E14EC" w:rsidR="00F612B4" w:rsidRDefault="00F612B4" w:rsidP="00F612B4">
      <w:pPr>
        <w:spacing w:before="240" w:after="240" w:line="24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 xml:space="preserve">Условие (6) называется </w:t>
      </w:r>
      <w:r>
        <w:rPr>
          <w:rFonts w:ascii="Times New Roman" w:eastAsia="Times New Roman" w:hAnsi="Times New Roman" w:cs="Times New Roman"/>
          <w:b/>
          <w:bCs/>
          <w:i/>
          <w:iCs/>
          <w:color w:val="000000"/>
          <w:sz w:val="28"/>
          <w:szCs w:val="28"/>
          <w:shd w:val="clear" w:color="auto" w:fill="FFFFFF"/>
        </w:rPr>
        <w:t>начальным условием</w:t>
      </w:r>
      <w:r>
        <w:rPr>
          <w:rFonts w:ascii="Times New Roman" w:eastAsia="Times New Roman" w:hAnsi="Times New Roman" w:cs="Times New Roman"/>
          <w:color w:val="000000"/>
          <w:sz w:val="28"/>
          <w:szCs w:val="28"/>
          <w:shd w:val="clear" w:color="auto" w:fill="FFFFFF"/>
        </w:rPr>
        <w:t xml:space="preserve">, а сама поставленная задача — </w:t>
      </w:r>
      <w:r>
        <w:rPr>
          <w:rFonts w:ascii="Times New Roman" w:eastAsia="Times New Roman" w:hAnsi="Times New Roman" w:cs="Times New Roman"/>
          <w:b/>
          <w:bCs/>
          <w:i/>
          <w:iCs/>
          <w:color w:val="000000"/>
          <w:sz w:val="28"/>
          <w:szCs w:val="28"/>
          <w:shd w:val="clear" w:color="auto" w:fill="FFFFFF"/>
        </w:rPr>
        <w:t>задачей Коши</w:t>
      </w:r>
      <w:r>
        <w:rPr>
          <w:rFonts w:ascii="Times New Roman" w:eastAsia="Times New Roman" w:hAnsi="Times New Roman" w:cs="Times New Roman"/>
          <w:color w:val="000000"/>
          <w:sz w:val="28"/>
          <w:szCs w:val="28"/>
          <w:shd w:val="clear" w:color="auto" w:fill="FFFFFF"/>
        </w:rPr>
        <w:t xml:space="preserve">. Любое решение </w:t>
      </w:r>
      <m:oMath>
        <m:r>
          <w:rPr>
            <w:rFonts w:ascii="Cambria Math" w:eastAsia="Times New Roman" w:hAnsi="Cambria Math" w:cs="Times New Roman"/>
            <w:color w:val="000000"/>
            <w:sz w:val="28"/>
            <w:szCs w:val="28"/>
            <w:shd w:val="clear" w:color="auto" w:fill="FFFFFF"/>
          </w:rPr>
          <m:t>y = φ(x)</m:t>
        </m:r>
      </m:oMath>
      <w:r>
        <w:rPr>
          <w:rFonts w:ascii="Times New Roman" w:eastAsia="Times New Roman" w:hAnsi="Times New Roman" w:cs="Times New Roman"/>
          <w:color w:val="000000"/>
          <w:sz w:val="28"/>
          <w:szCs w:val="28"/>
          <w:shd w:val="clear" w:color="auto" w:fill="FFFFFF"/>
        </w:rPr>
        <w:t xml:space="preserve"> уравнения (2) определяет на множестве D некоторую кривую, которую называют </w:t>
      </w:r>
      <w:r>
        <w:rPr>
          <w:rFonts w:ascii="Times New Roman" w:eastAsia="Times New Roman" w:hAnsi="Times New Roman" w:cs="Times New Roman"/>
          <w:b/>
          <w:bCs/>
          <w:i/>
          <w:iCs/>
          <w:color w:val="000000"/>
          <w:sz w:val="28"/>
          <w:szCs w:val="28"/>
          <w:shd w:val="clear" w:color="auto" w:fill="FFFFFF"/>
        </w:rPr>
        <w:t>интегральной кривой</w:t>
      </w:r>
      <w:r>
        <w:rPr>
          <w:rFonts w:ascii="Times New Roman" w:eastAsia="Times New Roman" w:hAnsi="Times New Roman" w:cs="Times New Roman"/>
          <w:color w:val="000000"/>
          <w:sz w:val="28"/>
          <w:szCs w:val="28"/>
          <w:shd w:val="clear" w:color="auto" w:fill="FFFFFF"/>
        </w:rPr>
        <w:t xml:space="preserve"> уравнения. Поэтому, геометрический смысл задачи Коши состоит в том, чтобы найти интегральную кривую уравнения, проходящую через точку </w:t>
      </w:r>
      <m:oMath>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x</m:t>
            </m:r>
          </m:e>
          <m:sub>
            <m:r>
              <w:rPr>
                <w:rFonts w:ascii="Cambria Math" w:eastAsia="Times New Roman" w:hAnsi="Cambria Math" w:cs="Times New Roman"/>
                <w:color w:val="000000"/>
                <w:sz w:val="28"/>
                <w:szCs w:val="28"/>
                <w:shd w:val="clear" w:color="auto" w:fill="FFFFFF"/>
              </w:rPr>
              <m:t>0</m:t>
            </m:r>
          </m:sub>
        </m:sSub>
        <m:r>
          <w:rPr>
            <w:rFonts w:ascii="Cambria Math" w:eastAsia="Times New Roman" w:hAnsi="Cambria Math" w:cs="Times New Roman"/>
            <w:color w:val="000000"/>
            <w:sz w:val="28"/>
            <w:szCs w:val="28"/>
            <w:shd w:val="clear" w:color="auto" w:fill="FFFFFF"/>
          </w:rPr>
          <m:t xml:space="preserve">, </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y</m:t>
            </m:r>
          </m:e>
          <m:sub>
            <m:r>
              <w:rPr>
                <w:rFonts w:ascii="Cambria Math" w:eastAsia="Times New Roman" w:hAnsi="Cambria Math" w:cs="Times New Roman"/>
                <w:color w:val="000000"/>
                <w:sz w:val="28"/>
                <w:szCs w:val="28"/>
                <w:shd w:val="clear" w:color="auto" w:fill="FFFFFF"/>
              </w:rPr>
              <m:t>0</m:t>
            </m:r>
          </m:sub>
        </m:sSub>
        <m:r>
          <w:rPr>
            <w:rFonts w:ascii="Cambria Math" w:eastAsia="Times New Roman" w:hAnsi="Cambria Math" w:cs="Times New Roman"/>
            <w:color w:val="000000"/>
            <w:sz w:val="28"/>
            <w:szCs w:val="28"/>
            <w:shd w:val="clear" w:color="auto" w:fill="FFFFFF"/>
          </w:rPr>
          <m:t xml:space="preserve">) </m:t>
        </m:r>
        <m:r>
          <w:rPr>
            <w:rFonts w:ascii="Cambria Math" w:eastAsia="Times New Roman" w:hAnsi="Cambria Math" w:cs="Cambria Math"/>
            <w:color w:val="000000"/>
            <w:sz w:val="28"/>
            <w:szCs w:val="28"/>
            <w:shd w:val="clear" w:color="auto" w:fill="FFFFFF"/>
          </w:rPr>
          <m:t>∈</m:t>
        </m:r>
        <m:r>
          <w:rPr>
            <w:rFonts w:ascii="Cambria Math" w:eastAsia="Times New Roman" w:hAnsi="Cambria Math" w:cs="Times New Roman"/>
            <w:color w:val="000000"/>
            <w:sz w:val="28"/>
            <w:szCs w:val="28"/>
            <w:shd w:val="clear" w:color="auto" w:fill="FFFFFF"/>
          </w:rPr>
          <m:t xml:space="preserve"> D</m:t>
        </m:r>
      </m:oMath>
      <w:r>
        <w:rPr>
          <w:rFonts w:ascii="Times New Roman" w:eastAsia="Times New Roman" w:hAnsi="Times New Roman" w:cs="Times New Roman"/>
          <w:color w:val="000000"/>
          <w:sz w:val="28"/>
          <w:szCs w:val="28"/>
          <w:shd w:val="clear" w:color="auto" w:fill="FFFFFF"/>
        </w:rPr>
        <w:t xml:space="preserve">. Чтобы решить задачу Коши, нужно подставить начальное условие (6) в (4) или (5) и определить оттуда значение </w:t>
      </w:r>
      <m:oMath>
        <m:r>
          <w:rPr>
            <w:rFonts w:ascii="Cambria Math" w:eastAsia="Times New Roman" w:hAnsi="Cambria Math" w:cs="Times New Roman"/>
            <w:color w:val="000000"/>
            <w:sz w:val="28"/>
            <w:szCs w:val="28"/>
            <w:shd w:val="clear" w:color="auto" w:fill="FFFFFF"/>
          </w:rPr>
          <m:t xml:space="preserve">C = </m:t>
        </m:r>
        <m:sSub>
          <m:sSubPr>
            <m:ctrlPr>
              <w:rPr>
                <w:rFonts w:ascii="Cambria Math" w:eastAsia="Times New Roman" w:hAnsi="Cambria Math" w:cs="Times New Roman"/>
                <w:i/>
                <w:color w:val="000000"/>
                <w:sz w:val="28"/>
                <w:szCs w:val="28"/>
                <w:shd w:val="clear" w:color="auto" w:fill="FFFFFF"/>
                <w:lang w:val="en-US"/>
              </w:rPr>
            </m:ctrlPr>
          </m:sSubPr>
          <m:e>
            <m:r>
              <w:rPr>
                <w:rFonts w:ascii="Cambria Math" w:eastAsia="Times New Roman" w:hAnsi="Cambria Math" w:cs="Times New Roman"/>
                <w:color w:val="000000"/>
                <w:sz w:val="28"/>
                <w:szCs w:val="28"/>
                <w:shd w:val="clear" w:color="auto" w:fill="FFFFFF"/>
                <w:lang w:val="en-US"/>
              </w:rPr>
              <m:t>C</m:t>
            </m:r>
          </m:e>
          <m:sub>
            <m:r>
              <w:rPr>
                <w:rFonts w:ascii="Cambria Math" w:eastAsia="Times New Roman" w:hAnsi="Cambria Math" w:cs="Times New Roman"/>
                <w:color w:val="000000"/>
                <w:sz w:val="28"/>
                <w:szCs w:val="28"/>
                <w:shd w:val="clear" w:color="auto" w:fill="FFFFFF"/>
              </w:rPr>
              <m:t>0</m:t>
            </m:r>
          </m:sub>
        </m:sSub>
      </m:oMath>
      <w:r>
        <w:rPr>
          <w:rFonts w:ascii="Times New Roman" w:eastAsia="Times New Roman" w:hAnsi="Times New Roman" w:cs="Times New Roman"/>
          <w:color w:val="000000"/>
          <w:sz w:val="28"/>
          <w:szCs w:val="28"/>
          <w:shd w:val="clear" w:color="auto" w:fill="FFFFFF"/>
        </w:rPr>
        <w:t xml:space="preserve">, при котором точка </w:t>
      </w:r>
      <m:oMath>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x</m:t>
            </m:r>
          </m:e>
          <m:sub>
            <m:r>
              <w:rPr>
                <w:rFonts w:ascii="Cambria Math" w:eastAsia="Times New Roman" w:hAnsi="Cambria Math" w:cs="Times New Roman"/>
                <w:color w:val="000000"/>
                <w:sz w:val="28"/>
                <w:szCs w:val="28"/>
                <w:shd w:val="clear" w:color="auto" w:fill="FFFFFF"/>
              </w:rPr>
              <m:t>0</m:t>
            </m:r>
          </m:sub>
        </m:sSub>
        <m:r>
          <w:rPr>
            <w:rFonts w:ascii="Cambria Math" w:eastAsia="Times New Roman" w:hAnsi="Cambria Math" w:cs="Times New Roman"/>
            <w:color w:val="000000"/>
            <w:sz w:val="28"/>
            <w:szCs w:val="28"/>
            <w:shd w:val="clear" w:color="auto" w:fill="FFFFFF"/>
          </w:rPr>
          <m:t xml:space="preserve">, </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y</m:t>
            </m:r>
          </m:e>
          <m:sub>
            <m:r>
              <w:rPr>
                <w:rFonts w:ascii="Cambria Math" w:eastAsia="Times New Roman" w:hAnsi="Cambria Math" w:cs="Times New Roman"/>
                <w:color w:val="000000"/>
                <w:sz w:val="28"/>
                <w:szCs w:val="28"/>
                <w:shd w:val="clear" w:color="auto" w:fill="FFFFFF"/>
              </w:rPr>
              <m:t>0</m:t>
            </m:r>
          </m:sub>
        </m:sSub>
        <m:r>
          <w:rPr>
            <w:rFonts w:ascii="Cambria Math" w:eastAsia="Times New Roman" w:hAnsi="Cambria Math" w:cs="Times New Roman"/>
            <w:color w:val="000000"/>
            <w:sz w:val="28"/>
            <w:szCs w:val="28"/>
            <w:shd w:val="clear" w:color="auto" w:fill="FFFFFF"/>
          </w:rPr>
          <m:t>)</m:t>
        </m:r>
      </m:oMath>
      <w:r>
        <w:rPr>
          <w:rFonts w:ascii="Times New Roman" w:eastAsia="Times New Roman" w:hAnsi="Times New Roman" w:cs="Times New Roman"/>
          <w:color w:val="000000"/>
          <w:sz w:val="28"/>
          <w:szCs w:val="28"/>
          <w:shd w:val="clear" w:color="auto" w:fill="FFFFFF"/>
        </w:rPr>
        <w:t xml:space="preserve"> лежит на искомой интегральной кривой. Тогда решение задачи Коши запишется в виде </w:t>
      </w:r>
      <m:oMath>
        <m:r>
          <w:rPr>
            <w:rFonts w:ascii="Cambria Math" w:eastAsia="Times New Roman" w:hAnsi="Cambria Math" w:cs="Times New Roman"/>
            <w:color w:val="000000"/>
            <w:sz w:val="28"/>
            <w:szCs w:val="28"/>
            <w:shd w:val="clear" w:color="auto" w:fill="FFFFFF"/>
          </w:rPr>
          <m:t xml:space="preserve">y = φ(x, </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C</m:t>
            </m:r>
          </m:e>
          <m:sub>
            <m:r>
              <w:rPr>
                <w:rFonts w:ascii="Cambria Math" w:eastAsia="Times New Roman" w:hAnsi="Cambria Math" w:cs="Times New Roman"/>
                <w:color w:val="000000"/>
                <w:sz w:val="28"/>
                <w:szCs w:val="28"/>
                <w:shd w:val="clear" w:color="auto" w:fill="FFFFFF"/>
              </w:rPr>
              <m:t>0</m:t>
            </m:r>
          </m:sub>
        </m:sSub>
        <m:r>
          <w:rPr>
            <w:rFonts w:ascii="Cambria Math" w:eastAsia="Times New Roman" w:hAnsi="Cambria Math" w:cs="Times New Roman"/>
            <w:color w:val="000000"/>
            <w:sz w:val="28"/>
            <w:szCs w:val="28"/>
            <w:shd w:val="clear" w:color="auto" w:fill="FFFFFF"/>
          </w:rPr>
          <m:t>)</m:t>
        </m:r>
      </m:oMath>
      <w:r>
        <w:rPr>
          <w:rFonts w:ascii="Times New Roman" w:eastAsia="Times New Roman" w:hAnsi="Times New Roman" w:cs="Times New Roman"/>
          <w:color w:val="000000"/>
          <w:sz w:val="28"/>
          <w:szCs w:val="28"/>
          <w:shd w:val="clear" w:color="auto" w:fill="FFFFFF"/>
        </w:rPr>
        <w:t xml:space="preserve"> или </w:t>
      </w:r>
      <m:oMath>
        <m:r>
          <w:rPr>
            <w:rFonts w:ascii="Cambria Math" w:eastAsia="Times New Roman" w:hAnsi="Cambria Math" w:cs="Times New Roman"/>
            <w:color w:val="000000"/>
            <w:sz w:val="28"/>
            <w:szCs w:val="28"/>
            <w:shd w:val="clear" w:color="auto" w:fill="FFFFFF"/>
          </w:rPr>
          <m:t xml:space="preserve">Φ(x, y, </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C</m:t>
            </m:r>
          </m:e>
          <m:sub>
            <m:r>
              <w:rPr>
                <w:rFonts w:ascii="Cambria Math" w:eastAsia="Times New Roman" w:hAnsi="Cambria Math" w:cs="Times New Roman"/>
                <w:color w:val="000000"/>
                <w:sz w:val="28"/>
                <w:szCs w:val="28"/>
                <w:shd w:val="clear" w:color="auto" w:fill="FFFFFF"/>
              </w:rPr>
              <m:t>0</m:t>
            </m:r>
          </m:sub>
        </m:sSub>
        <m:r>
          <w:rPr>
            <w:rFonts w:ascii="Cambria Math" w:eastAsia="Times New Roman" w:hAnsi="Cambria Math" w:cs="Times New Roman"/>
            <w:color w:val="000000"/>
            <w:sz w:val="28"/>
            <w:szCs w:val="28"/>
            <w:shd w:val="clear" w:color="auto" w:fill="FFFFFF"/>
          </w:rPr>
          <m:t>) = 0.</m:t>
        </m:r>
      </m:oMath>
    </w:p>
    <w:p w14:paraId="3C34B4D2" w14:textId="12FA90C4" w:rsidR="00F612B4" w:rsidRPr="0095210A" w:rsidRDefault="00F612B4" w:rsidP="00725297">
      <w:pPr>
        <w:pStyle w:val="1"/>
        <w:numPr>
          <w:ilvl w:val="1"/>
          <w:numId w:val="9"/>
        </w:numPr>
        <w:rPr>
          <w:rFonts w:ascii="Times New Roman" w:eastAsia="Times New Roman" w:hAnsi="Times New Roman" w:cs="Times New Roman"/>
          <w:b/>
          <w:bCs/>
          <w:color w:val="auto"/>
          <w:sz w:val="28"/>
          <w:szCs w:val="28"/>
          <w:shd w:val="clear" w:color="auto" w:fill="FFFFFF"/>
        </w:rPr>
      </w:pPr>
      <w:bookmarkStart w:id="51" w:name="_Toc154634501"/>
      <w:bookmarkStart w:id="52" w:name="_Toc154634641"/>
      <w:bookmarkStart w:id="53" w:name="_Toc154634863"/>
      <w:r w:rsidRPr="0095210A">
        <w:rPr>
          <w:rFonts w:ascii="Times New Roman" w:eastAsia="Times New Roman" w:hAnsi="Times New Roman" w:cs="Times New Roman"/>
          <w:b/>
          <w:bCs/>
          <w:color w:val="auto"/>
          <w:sz w:val="28"/>
          <w:szCs w:val="28"/>
          <w:shd w:val="clear" w:color="auto" w:fill="FFFFFF"/>
        </w:rPr>
        <w:t>Дифференциальные уравнения высших порядков</w:t>
      </w:r>
      <w:bookmarkEnd w:id="51"/>
      <w:bookmarkEnd w:id="52"/>
      <w:bookmarkEnd w:id="53"/>
    </w:p>
    <w:p w14:paraId="4D099FCD" w14:textId="77777777" w:rsidR="00F612B4" w:rsidRDefault="00F612B4" w:rsidP="00F612B4">
      <w:pPr>
        <w:spacing w:before="240" w:after="240" w:line="24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 xml:space="preserve">Дифференциальным уравнением </w:t>
      </w:r>
      <m:oMath>
        <m:r>
          <w:rPr>
            <w:rFonts w:ascii="Cambria Math" w:eastAsia="Times New Roman" w:hAnsi="Cambria Math" w:cs="Times New Roman"/>
            <w:color w:val="000000"/>
            <w:sz w:val="28"/>
            <w:szCs w:val="28"/>
            <w:shd w:val="clear" w:color="auto" w:fill="FFFFFF"/>
          </w:rPr>
          <m:t>n</m:t>
        </m:r>
      </m:oMath>
      <w:r>
        <w:rPr>
          <w:rFonts w:ascii="Times New Roman" w:eastAsia="Times New Roman" w:hAnsi="Times New Roman" w:cs="Times New Roman"/>
          <w:color w:val="000000"/>
          <w:sz w:val="28"/>
          <w:szCs w:val="28"/>
          <w:shd w:val="clear" w:color="auto" w:fill="FFFFFF"/>
        </w:rPr>
        <w:t>-го порядка называется уравнение</w:t>
      </w:r>
    </w:p>
    <w:p w14:paraId="05444834" w14:textId="70F58734" w:rsidR="00F612B4" w:rsidRDefault="00000000" w:rsidP="00F612B4">
      <w:pPr>
        <w:spacing w:before="240" w:after="240" w:line="240" w:lineRule="auto"/>
        <w:rPr>
          <w:rFonts w:ascii="Times New Roman" w:eastAsia="Times New Roman" w:hAnsi="Times New Roman" w:cs="Times New Roman"/>
          <w:color w:val="000000"/>
          <w:sz w:val="28"/>
          <w:szCs w:val="28"/>
          <w:shd w:val="clear" w:color="auto" w:fill="FFFFFF"/>
        </w:rPr>
      </w:pPr>
      <m:oMathPara>
        <m:oMathParaPr>
          <m:jc m:val="right"/>
        </m:oMathParaPr>
        <m:oMath>
          <m:eqArr>
            <m:eqArrPr>
              <m:maxDist m:val="1"/>
              <m:ctrlPr>
                <w:rPr>
                  <w:rFonts w:ascii="Cambria Math" w:eastAsia="Times New Roman" w:hAnsi="Cambria Math" w:cs="Times New Roman"/>
                  <w:i/>
                  <w:color w:val="000000"/>
                  <w:sz w:val="28"/>
                  <w:szCs w:val="28"/>
                  <w:shd w:val="clear" w:color="auto" w:fill="FFFFFF"/>
                  <w:lang w:val="en-US"/>
                </w:rPr>
              </m:ctrlPr>
            </m:eqArrPr>
            <m:e>
              <m:r>
                <w:rPr>
                  <w:rFonts w:ascii="Cambria Math" w:eastAsia="Times New Roman" w:hAnsi="Cambria Math" w:cs="Times New Roman"/>
                  <w:color w:val="000000"/>
                  <w:sz w:val="28"/>
                  <w:szCs w:val="28"/>
                  <w:shd w:val="clear" w:color="auto" w:fill="FFFFFF"/>
                </w:rPr>
                <m:t>F</m:t>
              </m:r>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 xml:space="preserve">x, y, </m:t>
                  </m:r>
                  <m:sSup>
                    <m:sSupPr>
                      <m:ctrlPr>
                        <w:rPr>
                          <w:rFonts w:ascii="Cambria Math" w:eastAsia="Times New Roman" w:hAnsi="Cambria Math" w:cs="Times New Roman"/>
                          <w:i/>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y</m:t>
                      </m:r>
                    </m:e>
                    <m:sup>
                      <m:r>
                        <w:rPr>
                          <w:rFonts w:ascii="Cambria Math" w:eastAsia="Times New Roman" w:hAnsi="Cambria Math" w:cs="Times New Roman"/>
                          <w:color w:val="000000"/>
                          <w:sz w:val="28"/>
                          <w:szCs w:val="28"/>
                          <w:shd w:val="clear" w:color="auto" w:fill="FFFFFF"/>
                        </w:rPr>
                        <m:t>'</m:t>
                      </m:r>
                    </m:sup>
                  </m:sSup>
                  <m:r>
                    <w:rPr>
                      <w:rFonts w:ascii="Cambria Math" w:eastAsia="Times New Roman" w:hAnsi="Cambria Math" w:cs="Times New Roman"/>
                      <w:color w:val="000000"/>
                      <w:sz w:val="28"/>
                      <w:szCs w:val="28"/>
                      <w:shd w:val="clear" w:color="auto" w:fill="FFFFFF"/>
                    </w:rPr>
                    <m:t xml:space="preserve">, </m:t>
                  </m:r>
                  <m:sSup>
                    <m:sSupPr>
                      <m:ctrlPr>
                        <w:rPr>
                          <w:rFonts w:ascii="Cambria Math" w:eastAsia="Times New Roman" w:hAnsi="Cambria Math" w:cs="Times New Roman"/>
                          <w:i/>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y</m:t>
                      </m:r>
                    </m:e>
                    <m:sup>
                      <m:r>
                        <w:rPr>
                          <w:rFonts w:ascii="Cambria Math" w:eastAsia="Times New Roman" w:hAnsi="Cambria Math" w:cs="Times New Roman"/>
                          <w:color w:val="000000"/>
                          <w:sz w:val="28"/>
                          <w:szCs w:val="28"/>
                          <w:shd w:val="clear" w:color="auto" w:fill="FFFFFF"/>
                        </w:rPr>
                        <m:t>''</m:t>
                      </m:r>
                    </m:sup>
                  </m:sSup>
                  <m:r>
                    <w:rPr>
                      <w:rFonts w:ascii="Cambria Math" w:eastAsia="Times New Roman" w:hAnsi="Cambria Math" w:cs="Times New Roman"/>
                      <w:color w:val="000000"/>
                      <w:sz w:val="28"/>
                      <w:szCs w:val="28"/>
                      <w:shd w:val="clear" w:color="auto" w:fill="FFFFFF"/>
                    </w:rPr>
                    <m:t>, . . . , y</m:t>
                  </m:r>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n</m:t>
                      </m:r>
                    </m:e>
                  </m:d>
                </m:e>
              </m:d>
              <m:r>
                <w:rPr>
                  <w:rFonts w:ascii="Cambria Math" w:eastAsia="Times New Roman" w:hAnsi="Cambria Math" w:cs="Times New Roman"/>
                  <w:color w:val="000000"/>
                  <w:sz w:val="28"/>
                  <w:szCs w:val="28"/>
                  <w:shd w:val="clear" w:color="auto" w:fill="FFFFFF"/>
                </w:rPr>
                <m:t>= 0, #</m:t>
              </m:r>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7</m:t>
                  </m:r>
                </m:e>
              </m:d>
              <m:ctrlPr>
                <w:rPr>
                  <w:rFonts w:ascii="Cambria Math" w:eastAsia="Times New Roman" w:hAnsi="Cambria Math" w:cs="Times New Roman"/>
                  <w:i/>
                  <w:color w:val="000000"/>
                  <w:sz w:val="28"/>
                  <w:szCs w:val="28"/>
                  <w:shd w:val="clear" w:color="auto" w:fill="FFFFFF"/>
                </w:rPr>
              </m:ctrlPr>
            </m:e>
          </m:eqArr>
        </m:oMath>
      </m:oMathPara>
    </w:p>
    <w:p w14:paraId="2792A65E" w14:textId="7A3E9A52" w:rsidR="00F612B4" w:rsidRDefault="00F612B4" w:rsidP="00F612B4">
      <w:pPr>
        <w:spacing w:before="240" w:after="240" w:line="24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 xml:space="preserve">где </w:t>
      </w:r>
      <m:oMath>
        <m:r>
          <w:rPr>
            <w:rFonts w:ascii="Cambria Math" w:eastAsia="Times New Roman" w:hAnsi="Cambria Math" w:cs="Times New Roman"/>
            <w:color w:val="000000"/>
            <w:sz w:val="28"/>
            <w:szCs w:val="28"/>
            <w:shd w:val="clear" w:color="auto" w:fill="FFFFFF"/>
          </w:rPr>
          <m:t>x</m:t>
        </m:r>
      </m:oMath>
      <w:r>
        <w:rPr>
          <w:rFonts w:ascii="Times New Roman" w:eastAsia="Times New Roman" w:hAnsi="Times New Roman" w:cs="Times New Roman"/>
          <w:color w:val="000000"/>
          <w:sz w:val="28"/>
          <w:szCs w:val="28"/>
          <w:shd w:val="clear" w:color="auto" w:fill="FFFFFF"/>
        </w:rPr>
        <w:t xml:space="preserve"> — независимая переменная, </w:t>
      </w:r>
      <m:oMath>
        <m:r>
          <w:rPr>
            <w:rFonts w:ascii="Cambria Math" w:eastAsia="Times New Roman" w:hAnsi="Cambria Math" w:cs="Times New Roman"/>
            <w:color w:val="000000"/>
            <w:sz w:val="28"/>
            <w:szCs w:val="28"/>
            <w:shd w:val="clear" w:color="auto" w:fill="FFFFFF"/>
          </w:rPr>
          <m:t>y</m:t>
        </m:r>
      </m:oMath>
      <w:r>
        <w:rPr>
          <w:rFonts w:ascii="Times New Roman" w:eastAsia="Times New Roman" w:hAnsi="Times New Roman" w:cs="Times New Roman"/>
          <w:color w:val="000000"/>
          <w:sz w:val="28"/>
          <w:szCs w:val="28"/>
          <w:shd w:val="clear" w:color="auto" w:fill="FFFFFF"/>
        </w:rPr>
        <w:t xml:space="preserve"> — искомая функция, а функция </w:t>
      </w:r>
      <m:oMath>
        <m:r>
          <w:rPr>
            <w:rFonts w:ascii="Cambria Math" w:eastAsia="Times New Roman" w:hAnsi="Cambria Math" w:cs="Times New Roman"/>
            <w:color w:val="000000"/>
            <w:sz w:val="28"/>
            <w:szCs w:val="28"/>
            <w:shd w:val="clear" w:color="auto" w:fill="FFFFFF"/>
          </w:rPr>
          <m:t>F</m:t>
        </m:r>
      </m:oMath>
      <w:r>
        <w:rPr>
          <w:rFonts w:ascii="Times New Roman" w:eastAsia="Times New Roman" w:hAnsi="Times New Roman" w:cs="Times New Roman"/>
          <w:color w:val="000000"/>
          <w:sz w:val="28"/>
          <w:szCs w:val="28"/>
          <w:shd w:val="clear" w:color="auto" w:fill="FFFFFF"/>
        </w:rPr>
        <w:t xml:space="preserve"> определена и непрерывна на некотором открытом множестве </w:t>
      </w:r>
      <w:r>
        <w:rPr>
          <w:rFonts w:ascii="Times New Roman" w:eastAsia="Times New Roman" w:hAnsi="Times New Roman" w:cs="Times New Roman"/>
          <w:color w:val="000000"/>
          <w:sz w:val="28"/>
          <w:szCs w:val="28"/>
          <w:shd w:val="clear" w:color="auto" w:fill="FFFFFF"/>
        </w:rPr>
        <w:br/>
      </w:r>
      <m:oMath>
        <m:r>
          <w:rPr>
            <w:rFonts w:ascii="Cambria Math" w:eastAsia="Times New Roman" w:hAnsi="Cambria Math" w:cs="Times New Roman"/>
            <w:color w:val="000000"/>
            <w:sz w:val="28"/>
            <w:szCs w:val="28"/>
            <w:shd w:val="clear" w:color="auto" w:fill="FFFFFF"/>
          </w:rPr>
          <w:lastRenderedPageBreak/>
          <m:t>G (n + 2)</m:t>
        </m:r>
      </m:oMath>
      <w:r>
        <w:rPr>
          <w:rFonts w:ascii="Times New Roman" w:eastAsia="Times New Roman" w:hAnsi="Times New Roman" w:cs="Times New Roman"/>
          <w:color w:val="000000"/>
          <w:sz w:val="28"/>
          <w:szCs w:val="28"/>
          <w:shd w:val="clear" w:color="auto" w:fill="FFFFFF"/>
        </w:rPr>
        <w:t>-мерного пространства своих аргументов.</w:t>
      </w:r>
      <w:r>
        <w:rPr>
          <w:rFonts w:ascii="Times New Roman" w:eastAsia="Times New Roman" w:hAnsi="Times New Roman" w:cs="Times New Roman"/>
          <w:color w:val="000000"/>
          <w:sz w:val="28"/>
          <w:szCs w:val="28"/>
          <w:shd w:val="clear" w:color="auto" w:fill="FFFFFF"/>
        </w:rPr>
        <w:br/>
      </w:r>
      <w:r>
        <w:rPr>
          <w:rFonts w:ascii="Times New Roman" w:eastAsia="Times New Roman" w:hAnsi="Times New Roman" w:cs="Times New Roman"/>
          <w:color w:val="000000"/>
          <w:sz w:val="28"/>
          <w:szCs w:val="28"/>
          <w:shd w:val="clear" w:color="auto" w:fill="FFFFFF"/>
        </w:rPr>
        <w:tab/>
        <w:t xml:space="preserve">Решение уравнения (7) на некотором интервале I действительной оси </w:t>
      </w:r>
      <m:oMath>
        <m:r>
          <w:rPr>
            <w:rFonts w:ascii="Cambria Math" w:eastAsia="Times New Roman" w:hAnsi="Cambria Math" w:cs="Times New Roman"/>
            <w:color w:val="000000"/>
            <w:sz w:val="28"/>
            <w:szCs w:val="28"/>
            <w:shd w:val="clear" w:color="auto" w:fill="FFFFFF"/>
          </w:rPr>
          <m:t xml:space="preserve">x </m:t>
        </m:r>
      </m:oMath>
      <w:r>
        <w:rPr>
          <w:rFonts w:ascii="Times New Roman" w:eastAsia="Times New Roman" w:hAnsi="Times New Roman" w:cs="Times New Roman"/>
          <w:color w:val="000000"/>
          <w:sz w:val="28"/>
          <w:szCs w:val="28"/>
          <w:shd w:val="clear" w:color="auto" w:fill="FFFFFF"/>
        </w:rPr>
        <w:t xml:space="preserve">определяется как </w:t>
      </w:r>
      <m:oMath>
        <m:r>
          <w:rPr>
            <w:rFonts w:ascii="Cambria Math" w:eastAsia="Times New Roman" w:hAnsi="Cambria Math" w:cs="Times New Roman"/>
            <w:color w:val="000000"/>
            <w:sz w:val="28"/>
            <w:szCs w:val="28"/>
            <w:shd w:val="clear" w:color="auto" w:fill="FFFFFF"/>
          </w:rPr>
          <m:t>n</m:t>
        </m:r>
      </m:oMath>
      <w:r>
        <w:rPr>
          <w:rFonts w:ascii="Times New Roman" w:eastAsia="Times New Roman" w:hAnsi="Times New Roman" w:cs="Times New Roman"/>
          <w:color w:val="000000"/>
          <w:sz w:val="28"/>
          <w:szCs w:val="28"/>
          <w:shd w:val="clear" w:color="auto" w:fill="FFFFFF"/>
        </w:rPr>
        <w:t xml:space="preserve"> раз непрерывно дифференцируемая функция </w:t>
      </w:r>
      <m:oMath>
        <m:r>
          <w:rPr>
            <w:rFonts w:ascii="Cambria Math" w:eastAsia="Times New Roman" w:hAnsi="Cambria Math" w:cs="Times New Roman"/>
            <w:color w:val="000000"/>
            <w:sz w:val="28"/>
            <w:szCs w:val="28"/>
            <w:shd w:val="clear" w:color="auto" w:fill="FFFFFF"/>
          </w:rPr>
          <m:t>y(x)</m:t>
        </m:r>
      </m:oMath>
      <w:r>
        <w:rPr>
          <w:rFonts w:ascii="Times New Roman" w:eastAsia="Times New Roman" w:hAnsi="Times New Roman" w:cs="Times New Roman"/>
          <w:color w:val="000000"/>
          <w:sz w:val="28"/>
          <w:szCs w:val="28"/>
          <w:shd w:val="clear" w:color="auto" w:fill="FFFFFF"/>
        </w:rPr>
        <w:t xml:space="preserve"> такая, что для всех </w:t>
      </w:r>
      <m:oMath>
        <m:r>
          <w:rPr>
            <w:rFonts w:ascii="Cambria Math" w:eastAsia="Times New Roman" w:hAnsi="Cambria Math" w:cs="Times New Roman"/>
            <w:color w:val="000000"/>
            <w:sz w:val="28"/>
            <w:szCs w:val="28"/>
            <w:shd w:val="clear" w:color="auto" w:fill="FFFFFF"/>
          </w:rPr>
          <m:t xml:space="preserve">x </m:t>
        </m:r>
        <m:r>
          <w:rPr>
            <w:rFonts w:ascii="Cambria Math" w:eastAsia="Times New Roman" w:hAnsi="Cambria Math" w:cs="Cambria Math"/>
            <w:color w:val="000000"/>
            <w:sz w:val="28"/>
            <w:szCs w:val="28"/>
            <w:shd w:val="clear" w:color="auto" w:fill="FFFFFF"/>
          </w:rPr>
          <m:t>∈</m:t>
        </m:r>
        <m:r>
          <w:rPr>
            <w:rFonts w:ascii="Cambria Math" w:eastAsia="Times New Roman" w:hAnsi="Cambria Math" w:cs="Times New Roman"/>
            <w:color w:val="000000"/>
            <w:sz w:val="28"/>
            <w:szCs w:val="28"/>
            <w:shd w:val="clear" w:color="auto" w:fill="FFFFFF"/>
          </w:rPr>
          <m:t xml:space="preserve"> I</m:t>
        </m:r>
      </m:oMath>
      <w:r>
        <w:rPr>
          <w:rFonts w:ascii="Times New Roman" w:eastAsia="Times New Roman" w:hAnsi="Times New Roman" w:cs="Times New Roman"/>
          <w:color w:val="000000"/>
          <w:sz w:val="28"/>
          <w:szCs w:val="28"/>
          <w:shd w:val="clear" w:color="auto" w:fill="FFFFFF"/>
        </w:rPr>
        <w:t xml:space="preserve"> точка </w:t>
      </w:r>
      <m:oMath>
        <m:r>
          <w:rPr>
            <w:rFonts w:ascii="Cambria Math" w:eastAsia="Times New Roman" w:hAnsi="Cambria Math" w:cs="Times New Roman"/>
            <w:color w:val="000000"/>
            <w:sz w:val="28"/>
            <w:szCs w:val="28"/>
            <w:shd w:val="clear" w:color="auto" w:fill="FFFFFF"/>
          </w:rPr>
          <m:t xml:space="preserve">(x, y(x), y'(x), y''(x), . . . , y(n)(x)) </m:t>
        </m:r>
        <m:r>
          <w:rPr>
            <w:rFonts w:ascii="Cambria Math" w:eastAsia="Times New Roman" w:hAnsi="Cambria Math" w:cs="Cambria Math"/>
            <w:color w:val="000000"/>
            <w:sz w:val="28"/>
            <w:szCs w:val="28"/>
            <w:shd w:val="clear" w:color="auto" w:fill="FFFFFF"/>
          </w:rPr>
          <m:t>∈</m:t>
        </m:r>
        <m:r>
          <w:rPr>
            <w:rFonts w:ascii="Cambria Math" w:eastAsia="Times New Roman" w:hAnsi="Cambria Math" w:cs="Times New Roman"/>
            <w:color w:val="000000"/>
            <w:sz w:val="28"/>
            <w:szCs w:val="28"/>
            <w:shd w:val="clear" w:color="auto" w:fill="FFFFFF"/>
          </w:rPr>
          <m:t xml:space="preserve"> G</m:t>
        </m:r>
      </m:oMath>
      <w:r>
        <w:rPr>
          <w:rFonts w:ascii="Times New Roman" w:eastAsia="Times New Roman" w:hAnsi="Times New Roman" w:cs="Times New Roman"/>
          <w:color w:val="000000"/>
          <w:sz w:val="28"/>
          <w:szCs w:val="28"/>
          <w:shd w:val="clear" w:color="auto" w:fill="FFFFFF"/>
        </w:rPr>
        <w:t xml:space="preserve"> и при подстановке которой в (7) это уравнение превращается в тождество. </w:t>
      </w:r>
      <w:r>
        <w:rPr>
          <w:rFonts w:ascii="Times New Roman" w:eastAsia="Times New Roman" w:hAnsi="Times New Roman" w:cs="Times New Roman"/>
          <w:i/>
          <w:iCs/>
          <w:color w:val="000000"/>
          <w:sz w:val="28"/>
          <w:szCs w:val="28"/>
          <w:shd w:val="clear" w:color="auto" w:fill="FFFFFF"/>
        </w:rPr>
        <w:t>Общим решением</w:t>
      </w:r>
      <w:r>
        <w:rPr>
          <w:rFonts w:ascii="Times New Roman" w:eastAsia="Times New Roman" w:hAnsi="Times New Roman" w:cs="Times New Roman"/>
          <w:color w:val="000000"/>
          <w:sz w:val="28"/>
          <w:szCs w:val="28"/>
          <w:shd w:val="clear" w:color="auto" w:fill="FFFFFF"/>
        </w:rPr>
        <w:t xml:space="preserve"> уравнения (7) называется функция</w:t>
      </w:r>
    </w:p>
    <w:p w14:paraId="400535D2" w14:textId="35A26EEF" w:rsidR="00F612B4" w:rsidRDefault="00000000" w:rsidP="00F612B4">
      <w:pPr>
        <w:spacing w:before="240" w:after="240" w:line="240" w:lineRule="auto"/>
        <w:rPr>
          <w:rFonts w:ascii="Times New Roman" w:eastAsia="Times New Roman" w:hAnsi="Times New Roman" w:cs="Times New Roman"/>
          <w:color w:val="000000"/>
          <w:sz w:val="28"/>
          <w:szCs w:val="28"/>
          <w:shd w:val="clear" w:color="auto" w:fill="FFFFFF"/>
        </w:rPr>
      </w:pPr>
      <m:oMathPara>
        <m:oMath>
          <m:eqArr>
            <m:eqArrPr>
              <m:maxDist m:val="1"/>
              <m:ctrlPr>
                <w:rPr>
                  <w:rFonts w:ascii="Cambria Math" w:eastAsia="Times New Roman" w:hAnsi="Cambria Math" w:cs="Times New Roman"/>
                  <w:i/>
                  <w:color w:val="000000"/>
                  <w:sz w:val="28"/>
                  <w:szCs w:val="28"/>
                  <w:shd w:val="clear" w:color="auto" w:fill="FFFFFF"/>
                </w:rPr>
              </m:ctrlPr>
            </m:eqArrPr>
            <m:e>
              <m:r>
                <w:rPr>
                  <w:rFonts w:ascii="Cambria Math" w:eastAsia="Times New Roman" w:hAnsi="Cambria Math" w:cs="Times New Roman"/>
                  <w:color w:val="000000"/>
                  <w:sz w:val="28"/>
                  <w:szCs w:val="28"/>
                  <w:shd w:val="clear" w:color="auto" w:fill="FFFFFF"/>
                </w:rPr>
                <m:t>y = φ</m:t>
              </m:r>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 xml:space="preserve">x, </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C</m:t>
                      </m:r>
                    </m:e>
                    <m:sub>
                      <m:r>
                        <w:rPr>
                          <w:rFonts w:ascii="Cambria Math" w:eastAsia="Times New Roman" w:hAnsi="Cambria Math" w:cs="Times New Roman"/>
                          <w:color w:val="000000"/>
                          <w:sz w:val="28"/>
                          <w:szCs w:val="28"/>
                          <w:shd w:val="clear" w:color="auto" w:fill="FFFFFF"/>
                        </w:rPr>
                        <m:t>1</m:t>
                      </m:r>
                    </m:sub>
                  </m:sSub>
                  <m:r>
                    <w:rPr>
                      <w:rFonts w:ascii="Cambria Math" w:eastAsia="Times New Roman" w:hAnsi="Cambria Math" w:cs="Times New Roman"/>
                      <w:color w:val="000000"/>
                      <w:sz w:val="28"/>
                      <w:szCs w:val="28"/>
                      <w:shd w:val="clear" w:color="auto" w:fill="FFFFFF"/>
                    </w:rPr>
                    <m:t xml:space="preserve">, . . . , </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C</m:t>
                      </m:r>
                    </m:e>
                    <m:sub>
                      <m:r>
                        <w:rPr>
                          <w:rFonts w:ascii="Cambria Math" w:eastAsia="Times New Roman" w:hAnsi="Cambria Math" w:cs="Times New Roman"/>
                          <w:color w:val="000000"/>
                          <w:sz w:val="28"/>
                          <w:szCs w:val="28"/>
                          <w:shd w:val="clear" w:color="auto" w:fill="FFFFFF"/>
                        </w:rPr>
                        <m:t>n</m:t>
                      </m:r>
                    </m:sub>
                  </m:sSub>
                </m:e>
              </m:d>
              <m:r>
                <w:rPr>
                  <w:rFonts w:ascii="Cambria Math" w:eastAsia="Times New Roman" w:hAnsi="Cambria Math" w:cs="Times New Roman"/>
                  <w:color w:val="000000"/>
                  <w:sz w:val="28"/>
                  <w:szCs w:val="28"/>
                  <w:shd w:val="clear" w:color="auto" w:fill="FFFFFF"/>
                </w:rPr>
                <m:t>, #</m:t>
              </m:r>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8</m:t>
                  </m:r>
                </m:e>
              </m:d>
            </m:e>
          </m:eqArr>
        </m:oMath>
      </m:oMathPara>
    </w:p>
    <w:p w14:paraId="22EE92AE" w14:textId="77777777" w:rsidR="00F612B4" w:rsidRDefault="00F612B4" w:rsidP="00F612B4">
      <w:pPr>
        <w:spacing w:before="240" w:after="240" w:line="24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 xml:space="preserve">где </w:t>
      </w:r>
      <m:oMath>
        <m:r>
          <w:rPr>
            <w:rFonts w:ascii="Cambria Math" w:eastAsia="Times New Roman" w:hAnsi="Cambria Math" w:cs="Times New Roman"/>
            <w:color w:val="000000"/>
            <w:sz w:val="28"/>
            <w:szCs w:val="28"/>
            <w:shd w:val="clear" w:color="auto" w:fill="FFFFFF"/>
          </w:rPr>
          <m:t xml:space="preserve">C1 , . . . , Cn </m:t>
        </m:r>
      </m:oMath>
      <w:r>
        <w:rPr>
          <w:rFonts w:ascii="Times New Roman" w:eastAsia="Times New Roman" w:hAnsi="Times New Roman" w:cs="Times New Roman"/>
          <w:color w:val="000000"/>
          <w:sz w:val="28"/>
          <w:szCs w:val="28"/>
          <w:shd w:val="clear" w:color="auto" w:fill="FFFFFF"/>
        </w:rPr>
        <w:t>— произвольные постоянные, которая при любом фиксированном наборе этих постоянных определяет решение уравнения. Если общее</w:t>
      </w:r>
      <w:r>
        <w:rPr>
          <w:rFonts w:ascii="Times New Roman" w:eastAsia="Times New Roman" w:hAnsi="Times New Roman" w:cs="Times New Roman"/>
          <w:color w:val="000000"/>
          <w:sz w:val="28"/>
          <w:szCs w:val="28"/>
          <w:shd w:val="clear" w:color="auto" w:fill="FFFFFF"/>
          <w:lang w:val="en-US"/>
        </w:rPr>
        <w:t xml:space="preserve"> </w:t>
      </w:r>
      <w:r>
        <w:rPr>
          <w:rFonts w:ascii="Times New Roman" w:eastAsia="Times New Roman" w:hAnsi="Times New Roman" w:cs="Times New Roman"/>
          <w:color w:val="000000"/>
          <w:sz w:val="28"/>
          <w:szCs w:val="28"/>
          <w:shd w:val="clear" w:color="auto" w:fill="FFFFFF"/>
        </w:rPr>
        <w:t>решение задано неявно соотношением</w:t>
      </w:r>
    </w:p>
    <w:p w14:paraId="357DEB70" w14:textId="4C2AE9D2" w:rsidR="00F612B4" w:rsidRDefault="00000000" w:rsidP="00F612B4">
      <w:pPr>
        <w:spacing w:before="240" w:after="240" w:line="240" w:lineRule="auto"/>
        <w:rPr>
          <w:rFonts w:ascii="Times New Roman" w:eastAsia="Times New Roman" w:hAnsi="Times New Roman" w:cs="Times New Roman"/>
          <w:color w:val="000000"/>
          <w:sz w:val="28"/>
          <w:szCs w:val="28"/>
          <w:shd w:val="clear" w:color="auto" w:fill="FFFFFF"/>
        </w:rPr>
      </w:pPr>
      <m:oMathPara>
        <m:oMath>
          <m:eqArr>
            <m:eqArrPr>
              <m:maxDist m:val="1"/>
              <m:ctrlPr>
                <w:rPr>
                  <w:rFonts w:ascii="Cambria Math" w:eastAsia="Times New Roman" w:hAnsi="Cambria Math" w:cs="Times New Roman"/>
                  <w:i/>
                  <w:color w:val="000000"/>
                  <w:sz w:val="28"/>
                  <w:szCs w:val="28"/>
                  <w:shd w:val="clear" w:color="auto" w:fill="FFFFFF"/>
                </w:rPr>
              </m:ctrlPr>
            </m:eqArrPr>
            <m:e>
              <m:r>
                <w:rPr>
                  <w:rFonts w:ascii="Cambria Math" w:eastAsia="Times New Roman" w:hAnsi="Cambria Math" w:cs="Times New Roman"/>
                  <w:color w:val="000000"/>
                  <w:sz w:val="28"/>
                  <w:szCs w:val="28"/>
                  <w:shd w:val="clear" w:color="auto" w:fill="FFFFFF"/>
                </w:rPr>
                <m:t>Φ</m:t>
              </m:r>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 y,</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C</m:t>
                      </m:r>
                    </m:e>
                    <m:sub>
                      <m:r>
                        <w:rPr>
                          <w:rFonts w:ascii="Cambria Math" w:eastAsia="Times New Roman" w:hAnsi="Cambria Math" w:cs="Times New Roman"/>
                          <w:color w:val="000000"/>
                          <w:sz w:val="28"/>
                          <w:szCs w:val="28"/>
                          <w:shd w:val="clear" w:color="auto" w:fill="FFFFFF"/>
                        </w:rPr>
                        <m:t>1</m:t>
                      </m:r>
                    </m:sub>
                  </m:sSub>
                  <m:r>
                    <w:rPr>
                      <w:rFonts w:ascii="Cambria Math" w:eastAsia="Times New Roman" w:hAnsi="Cambria Math" w:cs="Times New Roman"/>
                      <w:color w:val="000000"/>
                      <w:sz w:val="28"/>
                      <w:szCs w:val="28"/>
                      <w:shd w:val="clear" w:color="auto" w:fill="FFFFFF"/>
                    </w:rPr>
                    <m:t xml:space="preserve">, . . . , </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C</m:t>
                      </m:r>
                    </m:e>
                    <m:sub>
                      <m:r>
                        <w:rPr>
                          <w:rFonts w:ascii="Cambria Math" w:eastAsia="Times New Roman" w:hAnsi="Cambria Math" w:cs="Times New Roman"/>
                          <w:color w:val="000000"/>
                          <w:sz w:val="28"/>
                          <w:szCs w:val="28"/>
                          <w:shd w:val="clear" w:color="auto" w:fill="FFFFFF"/>
                        </w:rPr>
                        <m:t>n</m:t>
                      </m:r>
                    </m:sub>
                  </m:sSub>
                </m:e>
              </m:d>
              <m:r>
                <w:rPr>
                  <w:rFonts w:ascii="Cambria Math" w:eastAsia="Times New Roman" w:hAnsi="Cambria Math" w:cs="Times New Roman"/>
                  <w:color w:val="000000"/>
                  <w:sz w:val="28"/>
                  <w:szCs w:val="28"/>
                  <w:shd w:val="clear" w:color="auto" w:fill="FFFFFF"/>
                </w:rPr>
                <m:t xml:space="preserve"> = 0, #</m:t>
              </m:r>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9</m:t>
                  </m:r>
                </m:e>
              </m:d>
            </m:e>
          </m:eqArr>
        </m:oMath>
      </m:oMathPara>
    </w:p>
    <w:p w14:paraId="3ABDF371" w14:textId="2F153B09" w:rsidR="00F612B4" w:rsidRDefault="00F612B4" w:rsidP="00F612B4">
      <w:pPr>
        <w:spacing w:before="240" w:after="240" w:line="24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 xml:space="preserve">то (9) называется </w:t>
      </w:r>
      <w:r>
        <w:rPr>
          <w:rFonts w:ascii="Times New Roman" w:eastAsia="Times New Roman" w:hAnsi="Times New Roman" w:cs="Times New Roman"/>
          <w:b/>
          <w:bCs/>
          <w:i/>
          <w:iCs/>
          <w:color w:val="000000"/>
          <w:sz w:val="28"/>
          <w:szCs w:val="28"/>
          <w:shd w:val="clear" w:color="auto" w:fill="FFFFFF"/>
        </w:rPr>
        <w:t>общим интегралом</w:t>
      </w:r>
      <w:r>
        <w:rPr>
          <w:rFonts w:ascii="Times New Roman" w:eastAsia="Times New Roman" w:hAnsi="Times New Roman" w:cs="Times New Roman"/>
          <w:b/>
          <w:bCs/>
          <w:color w:val="000000"/>
          <w:sz w:val="28"/>
          <w:szCs w:val="28"/>
          <w:shd w:val="clear" w:color="auto" w:fill="FFFFFF"/>
        </w:rPr>
        <w:t xml:space="preserve"> </w:t>
      </w:r>
      <w:r>
        <w:rPr>
          <w:rFonts w:ascii="Times New Roman" w:eastAsia="Times New Roman" w:hAnsi="Times New Roman" w:cs="Times New Roman"/>
          <w:color w:val="000000"/>
          <w:sz w:val="28"/>
          <w:szCs w:val="28"/>
          <w:shd w:val="clear" w:color="auto" w:fill="FFFFFF"/>
        </w:rPr>
        <w:t>уравнения (7).</w:t>
      </w:r>
      <w:r>
        <w:rPr>
          <w:rFonts w:ascii="Times New Roman" w:eastAsia="Times New Roman" w:hAnsi="Times New Roman" w:cs="Times New Roman"/>
          <w:color w:val="000000"/>
          <w:sz w:val="28"/>
          <w:szCs w:val="28"/>
          <w:shd w:val="clear" w:color="auto" w:fill="FFFFFF"/>
        </w:rPr>
        <w:br/>
      </w:r>
      <w:r>
        <w:rPr>
          <w:rFonts w:ascii="Times New Roman" w:eastAsia="Times New Roman" w:hAnsi="Times New Roman" w:cs="Times New Roman"/>
          <w:color w:val="000000"/>
          <w:sz w:val="28"/>
          <w:szCs w:val="28"/>
          <w:shd w:val="clear" w:color="auto" w:fill="FFFFFF"/>
        </w:rPr>
        <w:tab/>
        <w:t>Чтобы поставить для уравнения (7</w:t>
      </w:r>
      <w:r>
        <w:rPr>
          <w:rFonts w:ascii="Times New Roman" w:eastAsia="Times New Roman" w:hAnsi="Times New Roman" w:cs="Times New Roman"/>
          <w:i/>
          <w:iCs/>
          <w:color w:val="000000"/>
          <w:sz w:val="28"/>
          <w:szCs w:val="28"/>
          <w:shd w:val="clear" w:color="auto" w:fill="FFFFFF"/>
        </w:rPr>
        <w:t xml:space="preserve">) </w:t>
      </w:r>
      <w:r>
        <w:rPr>
          <w:rFonts w:ascii="Times New Roman" w:eastAsia="Times New Roman" w:hAnsi="Times New Roman" w:cs="Times New Roman"/>
          <w:b/>
          <w:bCs/>
          <w:i/>
          <w:iCs/>
          <w:color w:val="000000"/>
          <w:sz w:val="28"/>
          <w:szCs w:val="28"/>
          <w:shd w:val="clear" w:color="auto" w:fill="FFFFFF"/>
        </w:rPr>
        <w:t>задачу Коши</w:t>
      </w:r>
      <w:r>
        <w:rPr>
          <w:rFonts w:ascii="Times New Roman" w:eastAsia="Times New Roman" w:hAnsi="Times New Roman" w:cs="Times New Roman"/>
          <w:color w:val="000000"/>
          <w:sz w:val="28"/>
          <w:szCs w:val="28"/>
          <w:shd w:val="clear" w:color="auto" w:fill="FFFFFF"/>
        </w:rPr>
        <w:t xml:space="preserve">, позволяющую выделить конкретное решение из всей бесконечной совокупности решений, определенных формулой (8) или (9), нужно, в отличие от уравнения первого порядка, задать не одно условие </w:t>
      </w:r>
      <m:oMath>
        <m:r>
          <w:rPr>
            <w:rFonts w:ascii="Cambria Math" w:eastAsia="Times New Roman" w:hAnsi="Cambria Math" w:cs="Times New Roman"/>
            <w:color w:val="000000"/>
            <w:sz w:val="28"/>
            <w:szCs w:val="28"/>
            <w:shd w:val="clear" w:color="auto" w:fill="FFFFFF"/>
          </w:rPr>
          <m:t xml:space="preserve">y(x0) = y0 , x0 </m:t>
        </m:r>
        <m:r>
          <w:rPr>
            <w:rFonts w:ascii="Cambria Math" w:eastAsia="Times New Roman" w:hAnsi="Cambria Math" w:cs="Cambria Math"/>
            <w:color w:val="000000"/>
            <w:sz w:val="28"/>
            <w:szCs w:val="28"/>
            <w:shd w:val="clear" w:color="auto" w:fill="FFFFFF"/>
          </w:rPr>
          <m:t>∈</m:t>
        </m:r>
        <m:r>
          <w:rPr>
            <w:rFonts w:ascii="Cambria Math" w:eastAsia="Times New Roman" w:hAnsi="Cambria Math" w:cs="Times New Roman"/>
            <w:color w:val="000000"/>
            <w:sz w:val="28"/>
            <w:szCs w:val="28"/>
            <w:shd w:val="clear" w:color="auto" w:fill="FFFFFF"/>
          </w:rPr>
          <m:t xml:space="preserve"> I</m:t>
        </m:r>
      </m:oMath>
      <w:r>
        <w:rPr>
          <w:rFonts w:ascii="Times New Roman" w:eastAsia="Times New Roman" w:hAnsi="Times New Roman" w:cs="Times New Roman"/>
          <w:color w:val="000000"/>
          <w:sz w:val="28"/>
          <w:szCs w:val="28"/>
          <w:shd w:val="clear" w:color="auto" w:fill="FFFFFF"/>
        </w:rPr>
        <w:t xml:space="preserve"> , а добавить к этому условию еще значения производных искомой функции в точке </w:t>
      </w:r>
      <m:oMath>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x</m:t>
            </m:r>
          </m:e>
          <m:sub>
            <m:r>
              <w:rPr>
                <w:rFonts w:ascii="Cambria Math" w:eastAsia="Times New Roman" w:hAnsi="Cambria Math" w:cs="Times New Roman"/>
                <w:color w:val="000000"/>
                <w:sz w:val="28"/>
                <w:szCs w:val="28"/>
                <w:shd w:val="clear" w:color="auto" w:fill="FFFFFF"/>
              </w:rPr>
              <m:t>0</m:t>
            </m:r>
          </m:sub>
        </m:sSub>
      </m:oMath>
      <w:r>
        <w:rPr>
          <w:rFonts w:ascii="Times New Roman" w:eastAsia="Times New Roman" w:hAnsi="Times New Roman" w:cs="Times New Roman"/>
          <w:color w:val="000000"/>
          <w:sz w:val="28"/>
          <w:szCs w:val="28"/>
          <w:shd w:val="clear" w:color="auto" w:fill="FFFFFF"/>
        </w:rPr>
        <w:t xml:space="preserve"> до порядка </w:t>
      </w:r>
      <m:oMath>
        <m:r>
          <w:rPr>
            <w:rFonts w:ascii="Cambria Math" w:eastAsia="Times New Roman" w:hAnsi="Cambria Math" w:cs="Times New Roman"/>
            <w:color w:val="000000"/>
            <w:sz w:val="28"/>
            <w:szCs w:val="28"/>
            <w:shd w:val="clear" w:color="auto" w:fill="FFFFFF"/>
          </w:rPr>
          <m:t>n - 1</m:t>
        </m:r>
      </m:oMath>
      <w:r>
        <w:rPr>
          <w:rFonts w:ascii="Times New Roman" w:eastAsia="Times New Roman" w:hAnsi="Times New Roman" w:cs="Times New Roman"/>
          <w:color w:val="000000"/>
          <w:sz w:val="28"/>
          <w:szCs w:val="28"/>
          <w:shd w:val="clear" w:color="auto" w:fill="FFFFFF"/>
        </w:rPr>
        <w:t xml:space="preserve"> включительно. Поэтому, задача Коши для уравнения (7) ставится следующим образом: найти решение </w:t>
      </w:r>
      <m:oMath>
        <m:r>
          <w:rPr>
            <w:rFonts w:ascii="Cambria Math" w:eastAsia="Times New Roman" w:hAnsi="Cambria Math" w:cs="Times New Roman"/>
            <w:color w:val="000000"/>
            <w:sz w:val="28"/>
            <w:szCs w:val="28"/>
            <w:shd w:val="clear" w:color="auto" w:fill="FFFFFF"/>
          </w:rPr>
          <m:t>y(x)</m:t>
        </m:r>
      </m:oMath>
      <w:r>
        <w:rPr>
          <w:rFonts w:ascii="Times New Roman" w:eastAsia="Times New Roman" w:hAnsi="Times New Roman" w:cs="Times New Roman"/>
          <w:color w:val="000000"/>
          <w:sz w:val="28"/>
          <w:szCs w:val="28"/>
          <w:shd w:val="clear" w:color="auto" w:fill="FFFFFF"/>
        </w:rPr>
        <w:t xml:space="preserve"> уравнения (7), удовлетворяющее следующим (начальным) условиям:</w:t>
      </w:r>
    </w:p>
    <w:p w14:paraId="24310208" w14:textId="62638F45" w:rsidR="00F612B4" w:rsidRDefault="00000000" w:rsidP="00F612B4">
      <w:pPr>
        <w:spacing w:before="240" w:after="240" w:line="240" w:lineRule="auto"/>
        <w:rPr>
          <w:rFonts w:ascii="Times New Roman" w:eastAsia="Times New Roman" w:hAnsi="Times New Roman" w:cs="Times New Roman"/>
          <w:color w:val="000000"/>
          <w:sz w:val="28"/>
          <w:szCs w:val="28"/>
          <w:shd w:val="clear" w:color="auto" w:fill="FFFFFF"/>
        </w:rPr>
      </w:pPr>
      <m:oMathPara>
        <m:oMath>
          <m:eqArr>
            <m:eqArrPr>
              <m:maxDist m:val="1"/>
              <m:ctrlPr>
                <w:rPr>
                  <w:rFonts w:ascii="Cambria Math" w:eastAsia="Times New Roman" w:hAnsi="Cambria Math" w:cs="Times New Roman"/>
                  <w:i/>
                  <w:color w:val="000000"/>
                  <w:sz w:val="28"/>
                  <w:szCs w:val="28"/>
                  <w:shd w:val="clear" w:color="auto" w:fill="FFFFFF"/>
                </w:rPr>
              </m:ctrlPr>
            </m:eqArrPr>
            <m:e>
              <m:r>
                <w:rPr>
                  <w:rFonts w:ascii="Cambria Math" w:eastAsia="Times New Roman" w:hAnsi="Cambria Math" w:cs="Times New Roman"/>
                  <w:color w:val="000000"/>
                  <w:sz w:val="28"/>
                  <w:szCs w:val="28"/>
                  <w:shd w:val="clear" w:color="auto" w:fill="FFFFFF"/>
                </w:rPr>
                <m:t>y</m:t>
              </m:r>
              <m:d>
                <m:dPr>
                  <m:ctrlPr>
                    <w:rPr>
                      <w:rFonts w:ascii="Cambria Math" w:eastAsia="Times New Roman" w:hAnsi="Cambria Math" w:cs="Times New Roman"/>
                      <w:i/>
                      <w:color w:val="000000"/>
                      <w:sz w:val="28"/>
                      <w:szCs w:val="28"/>
                      <w:shd w:val="clear" w:color="auto" w:fill="FFFFFF"/>
                    </w:rPr>
                  </m:ctrlPr>
                </m:dPr>
                <m:e>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x</m:t>
                      </m:r>
                    </m:e>
                    <m:sub>
                      <m:r>
                        <w:rPr>
                          <w:rFonts w:ascii="Cambria Math" w:eastAsia="Times New Roman" w:hAnsi="Cambria Math" w:cs="Times New Roman"/>
                          <w:color w:val="000000"/>
                          <w:sz w:val="28"/>
                          <w:szCs w:val="28"/>
                          <w:shd w:val="clear" w:color="auto" w:fill="FFFFFF"/>
                        </w:rPr>
                        <m:t>0</m:t>
                      </m:r>
                    </m:sub>
                  </m:sSub>
                </m:e>
              </m:d>
              <m:r>
                <w:rPr>
                  <w:rFonts w:ascii="Cambria Math" w:eastAsia="Times New Roman" w:hAnsi="Cambria Math" w:cs="Times New Roman"/>
                  <w:color w:val="000000"/>
                  <w:sz w:val="28"/>
                  <w:szCs w:val="28"/>
                  <w:shd w:val="clear" w:color="auto" w:fill="FFFFFF"/>
                </w:rPr>
                <m:t xml:space="preserve"> = </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y</m:t>
                  </m:r>
                </m:e>
                <m:sub>
                  <m:r>
                    <w:rPr>
                      <w:rFonts w:ascii="Cambria Math" w:eastAsia="Times New Roman" w:hAnsi="Cambria Math" w:cs="Times New Roman"/>
                      <w:color w:val="000000"/>
                      <w:sz w:val="28"/>
                      <w:szCs w:val="28"/>
                      <w:shd w:val="clear" w:color="auto" w:fill="FFFFFF"/>
                    </w:rPr>
                    <m:t>0</m:t>
                  </m:r>
                </m:sub>
              </m:sSub>
              <m:r>
                <w:rPr>
                  <w:rFonts w:ascii="Cambria Math" w:eastAsia="Times New Roman" w:hAnsi="Cambria Math" w:cs="Times New Roman"/>
                  <w:color w:val="000000"/>
                  <w:sz w:val="28"/>
                  <w:szCs w:val="28"/>
                  <w:shd w:val="clear" w:color="auto" w:fill="FFFFFF"/>
                </w:rPr>
                <m:t xml:space="preserve">,  </m:t>
              </m:r>
              <m:sSup>
                <m:sSupPr>
                  <m:ctrlPr>
                    <w:rPr>
                      <w:rFonts w:ascii="Cambria Math" w:eastAsia="Times New Roman" w:hAnsi="Cambria Math" w:cs="Times New Roman"/>
                      <w:i/>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y</m:t>
                  </m:r>
                </m:e>
                <m:sup>
                  <m:r>
                    <w:rPr>
                      <w:rFonts w:ascii="Cambria Math" w:eastAsia="Times New Roman" w:hAnsi="Cambria Math" w:cs="Times New Roman"/>
                      <w:color w:val="000000"/>
                      <w:sz w:val="28"/>
                      <w:szCs w:val="28"/>
                      <w:shd w:val="clear" w:color="auto" w:fill="FFFFFF"/>
                    </w:rPr>
                    <m:t>'</m:t>
                  </m:r>
                </m:sup>
              </m:sSup>
              <m:d>
                <m:dPr>
                  <m:ctrlPr>
                    <w:rPr>
                      <w:rFonts w:ascii="Cambria Math" w:eastAsia="Times New Roman" w:hAnsi="Cambria Math" w:cs="Times New Roman"/>
                      <w:i/>
                      <w:color w:val="000000"/>
                      <w:sz w:val="28"/>
                      <w:szCs w:val="28"/>
                      <w:shd w:val="clear" w:color="auto" w:fill="FFFFFF"/>
                    </w:rPr>
                  </m:ctrlPr>
                </m:dPr>
                <m:e>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x</m:t>
                      </m:r>
                    </m:e>
                    <m:sub>
                      <m:r>
                        <w:rPr>
                          <w:rFonts w:ascii="Cambria Math" w:eastAsia="Times New Roman" w:hAnsi="Cambria Math" w:cs="Times New Roman"/>
                          <w:color w:val="000000"/>
                          <w:sz w:val="28"/>
                          <w:szCs w:val="28"/>
                          <w:shd w:val="clear" w:color="auto" w:fill="FFFFFF"/>
                        </w:rPr>
                        <m:t>0</m:t>
                      </m:r>
                    </m:sub>
                  </m:sSub>
                </m:e>
              </m:d>
              <m:r>
                <w:rPr>
                  <w:rFonts w:ascii="Cambria Math" w:eastAsia="Times New Roman" w:hAnsi="Cambria Math" w:cs="Times New Roman"/>
                  <w:color w:val="000000"/>
                  <w:sz w:val="28"/>
                  <w:szCs w:val="28"/>
                  <w:shd w:val="clear" w:color="auto" w:fill="FFFFFF"/>
                </w:rPr>
                <m:t xml:space="preserve">= </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y</m:t>
                  </m:r>
                </m:e>
                <m:sub>
                  <m:r>
                    <w:rPr>
                      <w:rFonts w:ascii="Cambria Math" w:eastAsia="Times New Roman" w:hAnsi="Cambria Math" w:cs="Times New Roman"/>
                      <w:color w:val="000000"/>
                      <w:sz w:val="28"/>
                      <w:szCs w:val="28"/>
                      <w:shd w:val="clear" w:color="auto" w:fill="FFFFFF"/>
                    </w:rPr>
                    <m:t>0,1</m:t>
                  </m:r>
                </m:sub>
              </m:sSub>
              <m:r>
                <w:rPr>
                  <w:rFonts w:ascii="Cambria Math" w:eastAsia="Times New Roman" w:hAnsi="Cambria Math" w:cs="Times New Roman"/>
                  <w:color w:val="000000"/>
                  <w:sz w:val="28"/>
                  <w:szCs w:val="28"/>
                  <w:shd w:val="clear" w:color="auto" w:fill="FFFFFF"/>
                </w:rPr>
                <m:t xml:space="preserve">, . . . ,  </m:t>
              </m:r>
              <m:sSup>
                <m:sSupPr>
                  <m:ctrlPr>
                    <w:rPr>
                      <w:rFonts w:ascii="Cambria Math" w:eastAsia="Times New Roman" w:hAnsi="Cambria Math" w:cs="Times New Roman"/>
                      <w:i/>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y</m:t>
                  </m:r>
                </m:e>
                <m:sup>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n-1</m:t>
                      </m:r>
                    </m:e>
                  </m:d>
                </m:sup>
              </m:sSup>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x</m:t>
                  </m:r>
                </m:e>
                <m:sub>
                  <m:r>
                    <w:rPr>
                      <w:rFonts w:ascii="Cambria Math" w:eastAsia="Times New Roman" w:hAnsi="Cambria Math" w:cs="Times New Roman"/>
                      <w:color w:val="000000"/>
                      <w:sz w:val="28"/>
                      <w:szCs w:val="28"/>
                      <w:shd w:val="clear" w:color="auto" w:fill="FFFFFF"/>
                    </w:rPr>
                    <m:t>0</m:t>
                  </m:r>
                </m:sub>
              </m:sSub>
              <m:r>
                <w:rPr>
                  <w:rFonts w:ascii="Cambria Math" w:eastAsia="Times New Roman" w:hAnsi="Cambria Math" w:cs="Times New Roman"/>
                  <w:color w:val="000000"/>
                  <w:sz w:val="28"/>
                  <w:szCs w:val="28"/>
                  <w:shd w:val="clear" w:color="auto" w:fill="FFFFFF"/>
                </w:rPr>
                <m:t xml:space="preserve">)= </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y</m:t>
                  </m:r>
                </m:e>
                <m:sub>
                  <m:r>
                    <w:rPr>
                      <w:rFonts w:ascii="Cambria Math" w:eastAsia="Times New Roman" w:hAnsi="Cambria Math" w:cs="Times New Roman"/>
                      <w:color w:val="000000"/>
                      <w:sz w:val="28"/>
                      <w:szCs w:val="28"/>
                      <w:shd w:val="clear" w:color="auto" w:fill="FFFFFF"/>
                    </w:rPr>
                    <m:t>0, n-1</m:t>
                  </m:r>
                </m:sub>
              </m:sSub>
              <m:r>
                <w:rPr>
                  <w:rFonts w:ascii="Cambria Math" w:eastAsia="Times New Roman" w:hAnsi="Cambria Math" w:cs="Times New Roman"/>
                  <w:color w:val="000000"/>
                  <w:sz w:val="28"/>
                  <w:szCs w:val="28"/>
                  <w:shd w:val="clear" w:color="auto" w:fill="FFFFFF"/>
                </w:rPr>
                <m:t>, #</m:t>
              </m:r>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10</m:t>
                  </m:r>
                </m:e>
              </m:d>
            </m:e>
          </m:eqArr>
        </m:oMath>
      </m:oMathPara>
    </w:p>
    <w:p w14:paraId="0727A76E" w14:textId="77777777" w:rsidR="00F612B4" w:rsidRDefault="00F612B4" w:rsidP="00F612B4">
      <w:pPr>
        <w:spacing w:before="240" w:after="240" w:line="24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 xml:space="preserve">где произвол в выборе чисел </w:t>
      </w:r>
      <m:oMath>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x</m:t>
            </m:r>
          </m:e>
          <m:sub>
            <m:r>
              <w:rPr>
                <w:rFonts w:ascii="Cambria Math" w:eastAsia="Times New Roman" w:hAnsi="Cambria Math" w:cs="Times New Roman"/>
                <w:color w:val="000000"/>
                <w:sz w:val="28"/>
                <w:szCs w:val="28"/>
                <w:shd w:val="clear" w:color="auto" w:fill="FFFFFF"/>
              </w:rPr>
              <m:t>0</m:t>
            </m:r>
          </m:sub>
        </m:sSub>
        <m:r>
          <w:rPr>
            <w:rFonts w:ascii="Cambria Math" w:eastAsia="Times New Roman" w:hAnsi="Cambria Math" w:cs="Times New Roman"/>
            <w:color w:val="000000"/>
            <w:sz w:val="28"/>
            <w:szCs w:val="28"/>
            <w:shd w:val="clear" w:color="auto" w:fill="FFFFFF"/>
          </w:rPr>
          <m:t xml:space="preserve">, </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y</m:t>
            </m:r>
          </m:e>
          <m:sub>
            <m:r>
              <w:rPr>
                <w:rFonts w:ascii="Cambria Math" w:eastAsia="Times New Roman" w:hAnsi="Cambria Math" w:cs="Times New Roman"/>
                <w:color w:val="000000"/>
                <w:sz w:val="28"/>
                <w:szCs w:val="28"/>
                <w:shd w:val="clear" w:color="auto" w:fill="FFFFFF"/>
              </w:rPr>
              <m:t>0</m:t>
            </m:r>
          </m:sub>
        </m:sSub>
        <m:r>
          <w:rPr>
            <w:rFonts w:ascii="Cambria Math" w:eastAsia="Times New Roman" w:hAnsi="Cambria Math" w:cs="Times New Roman"/>
            <w:color w:val="000000"/>
            <w:sz w:val="28"/>
            <w:szCs w:val="28"/>
            <w:shd w:val="clear" w:color="auto" w:fill="FFFFFF"/>
          </w:rPr>
          <m:t xml:space="preserve">, </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y</m:t>
            </m:r>
          </m:e>
          <m:sub>
            <m:r>
              <w:rPr>
                <w:rFonts w:ascii="Cambria Math" w:eastAsia="Times New Roman" w:hAnsi="Cambria Math" w:cs="Times New Roman"/>
                <w:color w:val="000000"/>
                <w:sz w:val="28"/>
                <w:szCs w:val="28"/>
                <w:shd w:val="clear" w:color="auto" w:fill="FFFFFF"/>
              </w:rPr>
              <m:t>0,1</m:t>
            </m:r>
          </m:sub>
        </m:sSub>
        <m:r>
          <w:rPr>
            <w:rFonts w:ascii="Cambria Math" w:eastAsia="Times New Roman" w:hAnsi="Cambria Math" w:cs="Times New Roman"/>
            <w:color w:val="000000"/>
            <w:sz w:val="28"/>
            <w:szCs w:val="28"/>
            <w:shd w:val="clear" w:color="auto" w:fill="FFFFFF"/>
          </w:rPr>
          <m:t xml:space="preserve">, . . . , </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y</m:t>
            </m:r>
          </m:e>
          <m:sub>
            <m:r>
              <w:rPr>
                <w:rFonts w:ascii="Cambria Math" w:eastAsia="Times New Roman" w:hAnsi="Cambria Math" w:cs="Times New Roman"/>
                <w:color w:val="000000"/>
                <w:sz w:val="28"/>
                <w:szCs w:val="28"/>
                <w:shd w:val="clear" w:color="auto" w:fill="FFFFFF"/>
              </w:rPr>
              <m:t>0, n-1</m:t>
            </m:r>
          </m:sub>
        </m:sSub>
      </m:oMath>
      <w:r>
        <w:rPr>
          <w:rFonts w:ascii="Times New Roman" w:eastAsia="Times New Roman" w:hAnsi="Times New Roman" w:cs="Times New Roman"/>
          <w:color w:val="000000"/>
          <w:sz w:val="28"/>
          <w:szCs w:val="28"/>
          <w:shd w:val="clear" w:color="auto" w:fill="FFFFFF"/>
        </w:rPr>
        <w:t xml:space="preserve"> определяется тем, что точка</w:t>
      </w:r>
    </w:p>
    <w:p w14:paraId="174ED51F" w14:textId="77777777" w:rsidR="00F612B4" w:rsidRDefault="00F612B4" w:rsidP="00F612B4">
      <w:pPr>
        <w:spacing w:before="240" w:after="240" w:line="240" w:lineRule="auto"/>
        <w:rPr>
          <w:rFonts w:ascii="Times New Roman" w:eastAsia="Times New Roman" w:hAnsi="Times New Roman" w:cs="Times New Roman"/>
          <w:color w:val="000000"/>
          <w:sz w:val="28"/>
          <w:szCs w:val="28"/>
          <w:shd w:val="clear" w:color="auto" w:fill="FFFFFF"/>
        </w:rPr>
      </w:pPr>
      <m:oMathPara>
        <m:oMath>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x</m:t>
              </m:r>
            </m:e>
            <m:sub>
              <m:r>
                <w:rPr>
                  <w:rFonts w:ascii="Cambria Math" w:eastAsia="Times New Roman" w:hAnsi="Cambria Math" w:cs="Times New Roman"/>
                  <w:color w:val="000000"/>
                  <w:sz w:val="28"/>
                  <w:szCs w:val="28"/>
                  <w:shd w:val="clear" w:color="auto" w:fill="FFFFFF"/>
                </w:rPr>
                <m:t>0</m:t>
              </m:r>
            </m:sub>
          </m:sSub>
          <m:r>
            <w:rPr>
              <w:rFonts w:ascii="Cambria Math" w:eastAsia="Times New Roman" w:hAnsi="Cambria Math" w:cs="Times New Roman"/>
              <w:color w:val="000000"/>
              <w:sz w:val="28"/>
              <w:szCs w:val="28"/>
              <w:shd w:val="clear" w:color="auto" w:fill="FFFFFF"/>
            </w:rPr>
            <m:t>, y(</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x</m:t>
              </m:r>
            </m:e>
            <m:sub>
              <m:r>
                <w:rPr>
                  <w:rFonts w:ascii="Cambria Math" w:eastAsia="Times New Roman" w:hAnsi="Cambria Math" w:cs="Times New Roman"/>
                  <w:color w:val="000000"/>
                  <w:sz w:val="28"/>
                  <w:szCs w:val="28"/>
                  <w:shd w:val="clear" w:color="auto" w:fill="FFFFFF"/>
                </w:rPr>
                <m:t>0</m:t>
              </m:r>
            </m:sub>
          </m:sSub>
          <m:r>
            <w:rPr>
              <w:rFonts w:ascii="Cambria Math" w:eastAsia="Times New Roman" w:hAnsi="Cambria Math" w:cs="Times New Roman"/>
              <w:color w:val="000000"/>
              <w:sz w:val="28"/>
              <w:szCs w:val="28"/>
              <w:shd w:val="clear" w:color="auto" w:fill="FFFFFF"/>
            </w:rPr>
            <m:t>), y'(</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x</m:t>
              </m:r>
            </m:e>
            <m:sub>
              <m:r>
                <w:rPr>
                  <w:rFonts w:ascii="Cambria Math" w:eastAsia="Times New Roman" w:hAnsi="Cambria Math" w:cs="Times New Roman"/>
                  <w:color w:val="000000"/>
                  <w:sz w:val="28"/>
                  <w:szCs w:val="28"/>
                  <w:shd w:val="clear" w:color="auto" w:fill="FFFFFF"/>
                </w:rPr>
                <m:t>0</m:t>
              </m:r>
            </m:sub>
          </m:sSub>
          <m:r>
            <w:rPr>
              <w:rFonts w:ascii="Cambria Math" w:eastAsia="Times New Roman" w:hAnsi="Cambria Math" w:cs="Times New Roman"/>
              <w:color w:val="000000"/>
              <w:sz w:val="28"/>
              <w:szCs w:val="28"/>
              <w:shd w:val="clear" w:color="auto" w:fill="FFFFFF"/>
            </w:rPr>
            <m:t>), y''(</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x</m:t>
              </m:r>
            </m:e>
            <m:sub>
              <m:r>
                <w:rPr>
                  <w:rFonts w:ascii="Cambria Math" w:eastAsia="Times New Roman" w:hAnsi="Cambria Math" w:cs="Times New Roman"/>
                  <w:color w:val="000000"/>
                  <w:sz w:val="28"/>
                  <w:szCs w:val="28"/>
                  <w:shd w:val="clear" w:color="auto" w:fill="FFFFFF"/>
                </w:rPr>
                <m:t>0</m:t>
              </m:r>
            </m:sub>
          </m:sSub>
          <m:r>
            <w:rPr>
              <w:rFonts w:ascii="Cambria Math" w:eastAsia="Times New Roman" w:hAnsi="Cambria Math" w:cs="Times New Roman"/>
              <w:color w:val="000000"/>
              <w:sz w:val="28"/>
              <w:szCs w:val="28"/>
              <w:shd w:val="clear" w:color="auto" w:fill="FFFFFF"/>
            </w:rPr>
            <m:t xml:space="preserve">), . . . , </m:t>
          </m:r>
          <m:sSup>
            <m:sSupPr>
              <m:ctrlPr>
                <w:rPr>
                  <w:rFonts w:ascii="Cambria Math" w:eastAsia="Times New Roman" w:hAnsi="Cambria Math" w:cs="Times New Roman"/>
                  <w:i/>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y</m:t>
              </m:r>
            </m:e>
            <m:sup>
              <m:r>
                <w:rPr>
                  <w:rFonts w:ascii="Cambria Math" w:eastAsia="Times New Roman" w:hAnsi="Cambria Math" w:cs="Times New Roman"/>
                  <w:color w:val="000000"/>
                  <w:sz w:val="28"/>
                  <w:szCs w:val="28"/>
                  <w:shd w:val="clear" w:color="auto" w:fill="FFFFFF"/>
                </w:rPr>
                <m:t>n</m:t>
              </m:r>
            </m:sup>
          </m:sSup>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x</m:t>
              </m:r>
            </m:e>
            <m:sub>
              <m:r>
                <w:rPr>
                  <w:rFonts w:ascii="Cambria Math" w:eastAsia="Times New Roman" w:hAnsi="Cambria Math" w:cs="Times New Roman"/>
                  <w:color w:val="000000"/>
                  <w:sz w:val="28"/>
                  <w:szCs w:val="28"/>
                  <w:shd w:val="clear" w:color="auto" w:fill="FFFFFF"/>
                </w:rPr>
                <m:t>0</m:t>
              </m:r>
            </m:sub>
          </m:sSub>
          <m:r>
            <w:rPr>
              <w:rFonts w:ascii="Cambria Math" w:eastAsia="Times New Roman" w:hAnsi="Cambria Math" w:cs="Times New Roman"/>
              <w:color w:val="000000"/>
              <w:sz w:val="28"/>
              <w:szCs w:val="28"/>
              <w:shd w:val="clear" w:color="auto" w:fill="FFFFFF"/>
            </w:rPr>
            <m:t xml:space="preserve">)) </m:t>
          </m:r>
          <m:r>
            <w:rPr>
              <w:rFonts w:ascii="Cambria Math" w:eastAsia="Times New Roman" w:hAnsi="Cambria Math" w:cs="Cambria Math"/>
              <w:color w:val="000000"/>
              <w:sz w:val="28"/>
              <w:szCs w:val="28"/>
              <w:shd w:val="clear" w:color="auto" w:fill="FFFFFF"/>
            </w:rPr>
            <m:t>∈</m:t>
          </m:r>
          <m:r>
            <w:rPr>
              <w:rFonts w:ascii="Cambria Math" w:eastAsia="Times New Roman" w:hAnsi="Cambria Math" w:cs="Times New Roman"/>
              <w:color w:val="000000"/>
              <w:sz w:val="28"/>
              <w:szCs w:val="28"/>
              <w:shd w:val="clear" w:color="auto" w:fill="FFFFFF"/>
            </w:rPr>
            <m:t xml:space="preserve"> G.</m:t>
          </m:r>
        </m:oMath>
      </m:oMathPara>
    </w:p>
    <w:p w14:paraId="4652B58B" w14:textId="61DEE38F" w:rsidR="00F612B4" w:rsidRDefault="00F612B4" w:rsidP="00F612B4">
      <w:pPr>
        <w:spacing w:before="240" w:after="240" w:line="24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 xml:space="preserve">Для решения задачи Коши нужно подставить условия (8) (или (9)) в (10) и определить постоянные </w:t>
      </w:r>
      <m:oMath>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C</m:t>
            </m:r>
          </m:e>
          <m:sub>
            <m:r>
              <w:rPr>
                <w:rFonts w:ascii="Cambria Math" w:eastAsia="Times New Roman" w:hAnsi="Cambria Math" w:cs="Times New Roman"/>
                <w:color w:val="000000"/>
                <w:sz w:val="28"/>
                <w:szCs w:val="28"/>
                <w:shd w:val="clear" w:color="auto" w:fill="FFFFFF"/>
              </w:rPr>
              <m:t>1</m:t>
            </m:r>
          </m:sub>
        </m:sSub>
        <m:r>
          <w:rPr>
            <w:rFonts w:ascii="Cambria Math" w:eastAsia="Times New Roman" w:hAnsi="Cambria Math" w:cs="Times New Roman"/>
            <w:color w:val="000000"/>
            <w:sz w:val="28"/>
            <w:szCs w:val="28"/>
            <w:shd w:val="clear" w:color="auto" w:fill="FFFFFF"/>
          </w:rPr>
          <m:t xml:space="preserve"> , . . . , </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C</m:t>
            </m:r>
          </m:e>
          <m:sub>
            <m:r>
              <w:rPr>
                <w:rFonts w:ascii="Cambria Math" w:eastAsia="Times New Roman" w:hAnsi="Cambria Math" w:cs="Times New Roman"/>
                <w:color w:val="000000"/>
                <w:sz w:val="28"/>
                <w:szCs w:val="28"/>
                <w:shd w:val="clear" w:color="auto" w:fill="FFFFFF"/>
              </w:rPr>
              <m:t>n</m:t>
            </m:r>
          </m:sub>
        </m:sSub>
      </m:oMath>
      <w:r>
        <w:rPr>
          <w:rFonts w:ascii="Times New Roman" w:eastAsia="Times New Roman" w:hAnsi="Times New Roman" w:cs="Times New Roman"/>
          <w:color w:val="000000"/>
          <w:sz w:val="28"/>
          <w:szCs w:val="28"/>
          <w:shd w:val="clear" w:color="auto" w:fill="FFFFFF"/>
        </w:rPr>
        <w:t xml:space="preserve"> , удовлетворяющие уравнениям, полученным в результате такой подстановки. Условия существования и единственности задачи Коши формулируются, как правило, для уравнения (7), разрешенного относительно старшей производной искомой функции. Само же уравнение (7), как будет видно из приведенных примеров, иногда имеет несколько серий решений. Поэтому на вопросе существования и единственности решения задачи Коши для уравнения (7) мы не останавливаемся.</w:t>
      </w:r>
    </w:p>
    <w:p w14:paraId="6E0B6092" w14:textId="192B06DB" w:rsidR="00F612B4" w:rsidRPr="00725297" w:rsidRDefault="00F612B4" w:rsidP="00725297">
      <w:pPr>
        <w:pStyle w:val="1"/>
        <w:numPr>
          <w:ilvl w:val="1"/>
          <w:numId w:val="9"/>
        </w:numPr>
        <w:rPr>
          <w:rFonts w:ascii="Times New Roman" w:eastAsia="Times New Roman" w:hAnsi="Times New Roman" w:cs="Times New Roman"/>
          <w:b/>
          <w:bCs/>
          <w:color w:val="auto"/>
          <w:sz w:val="28"/>
          <w:szCs w:val="28"/>
          <w:shd w:val="clear" w:color="auto" w:fill="FFFFFF"/>
        </w:rPr>
      </w:pPr>
      <w:bookmarkStart w:id="54" w:name="_Toc154628226"/>
      <w:bookmarkStart w:id="55" w:name="_Toc154634502"/>
      <w:bookmarkStart w:id="56" w:name="_Toc154634642"/>
      <w:bookmarkStart w:id="57" w:name="_Toc154634864"/>
      <w:r w:rsidRPr="00725297">
        <w:rPr>
          <w:rFonts w:ascii="Times New Roman" w:eastAsia="Times New Roman" w:hAnsi="Times New Roman" w:cs="Times New Roman"/>
          <w:b/>
          <w:bCs/>
          <w:color w:val="auto"/>
          <w:sz w:val="28"/>
          <w:szCs w:val="28"/>
          <w:shd w:val="clear" w:color="auto" w:fill="FFFFFF"/>
        </w:rPr>
        <w:t>Решение уравнений с помощью рядов</w:t>
      </w:r>
      <w:bookmarkEnd w:id="54"/>
      <w:bookmarkEnd w:id="55"/>
      <w:bookmarkEnd w:id="56"/>
      <w:bookmarkEnd w:id="57"/>
    </w:p>
    <w:p w14:paraId="4584C164" w14:textId="77777777" w:rsidR="00F612B4" w:rsidRDefault="00F612B4" w:rsidP="00F612B4">
      <w:pPr>
        <w:spacing w:before="240" w:after="240" w:line="24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ab/>
        <w:t xml:space="preserve">Если решение дифференциального уравнения не выражается через элементарные функции в конечном виде или способ его решения слишком </w:t>
      </w:r>
      <w:r>
        <w:rPr>
          <w:rFonts w:ascii="Times New Roman" w:eastAsia="Times New Roman" w:hAnsi="Times New Roman" w:cs="Times New Roman"/>
          <w:color w:val="000000"/>
          <w:sz w:val="28"/>
          <w:szCs w:val="28"/>
          <w:shd w:val="clear" w:color="auto" w:fill="FFFFFF"/>
        </w:rPr>
        <w:lastRenderedPageBreak/>
        <w:t xml:space="preserve">сложен, то для приближенного решения уравнения можно воспользоваться рядом Тейлора. </w:t>
      </w:r>
      <w:r>
        <w:rPr>
          <w:rFonts w:ascii="Times New Roman" w:eastAsia="Times New Roman" w:hAnsi="Times New Roman" w:cs="Times New Roman"/>
          <w:color w:val="000000"/>
          <w:sz w:val="28"/>
          <w:szCs w:val="28"/>
          <w:shd w:val="clear" w:color="auto" w:fill="FFFFFF"/>
        </w:rPr>
        <w:br/>
      </w:r>
      <w:r>
        <w:rPr>
          <w:rFonts w:ascii="Times New Roman" w:eastAsia="Times New Roman" w:hAnsi="Times New Roman" w:cs="Times New Roman"/>
          <w:color w:val="000000"/>
          <w:sz w:val="28"/>
          <w:szCs w:val="28"/>
          <w:shd w:val="clear" w:color="auto" w:fill="FFFFFF"/>
        </w:rPr>
        <w:tab/>
        <w:t>Пусть, например, требуется решить уравнение</w:t>
      </w:r>
    </w:p>
    <w:p w14:paraId="3A7E14C4" w14:textId="1B93F682" w:rsidR="00D80F0D" w:rsidRPr="00D80F0D" w:rsidRDefault="00000000" w:rsidP="00F612B4">
      <w:pPr>
        <w:spacing w:before="240" w:after="240" w:line="240" w:lineRule="auto"/>
        <w:rPr>
          <w:rFonts w:ascii="Times New Roman" w:eastAsia="Times New Roman" w:hAnsi="Times New Roman" w:cs="Times New Roman"/>
          <w:color w:val="000000"/>
          <w:sz w:val="28"/>
          <w:szCs w:val="28"/>
          <w:shd w:val="clear" w:color="auto" w:fill="FFFFFF"/>
        </w:rPr>
      </w:pPr>
      <m:oMathPara>
        <m:oMath>
          <m:eqArr>
            <m:eqArrPr>
              <m:maxDist m:val="1"/>
              <m:ctrlPr>
                <w:rPr>
                  <w:rFonts w:ascii="Cambria Math" w:eastAsia="Times New Roman" w:hAnsi="Cambria Math" w:cs="Times New Roman"/>
                  <w:i/>
                  <w:color w:val="000000"/>
                  <w:sz w:val="28"/>
                  <w:szCs w:val="28"/>
                  <w:shd w:val="clear" w:color="auto" w:fill="FFFFFF"/>
                </w:rPr>
              </m:ctrlPr>
            </m:eqArrPr>
            <m:e>
              <m:sSup>
                <m:sSupPr>
                  <m:ctrlPr>
                    <w:rPr>
                      <w:rFonts w:ascii="Cambria Math" w:eastAsia="Times New Roman" w:hAnsi="Cambria Math" w:cs="Times New Roman"/>
                      <w:i/>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y</m:t>
                  </m:r>
                </m:e>
                <m:sup>
                  <m:r>
                    <w:rPr>
                      <w:rFonts w:ascii="Cambria Math" w:eastAsia="Times New Roman" w:hAnsi="Cambria Math" w:cs="Times New Roman"/>
                      <w:color w:val="000000"/>
                      <w:sz w:val="28"/>
                      <w:szCs w:val="28"/>
                      <w:shd w:val="clear" w:color="auto" w:fill="FFFFFF"/>
                    </w:rPr>
                    <m:t>''</m:t>
                  </m:r>
                </m:sup>
              </m:sSup>
              <m:r>
                <w:rPr>
                  <w:rFonts w:ascii="Cambria Math" w:eastAsia="Times New Roman" w:hAnsi="Cambria Math" w:cs="Times New Roman"/>
                  <w:color w:val="000000"/>
                  <w:sz w:val="28"/>
                  <w:szCs w:val="28"/>
                  <w:shd w:val="clear" w:color="auto" w:fill="FFFFFF"/>
                </w:rPr>
                <m:t>=f</m:t>
              </m:r>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 xml:space="preserve">x, y, </m:t>
                  </m:r>
                  <m:sSup>
                    <m:sSupPr>
                      <m:ctrlPr>
                        <w:rPr>
                          <w:rFonts w:ascii="Cambria Math" w:eastAsia="Times New Roman" w:hAnsi="Cambria Math" w:cs="Times New Roman"/>
                          <w:i/>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y</m:t>
                      </m:r>
                    </m:e>
                    <m:sup>
                      <m:r>
                        <w:rPr>
                          <w:rFonts w:ascii="Cambria Math" w:eastAsia="Times New Roman" w:hAnsi="Cambria Math" w:cs="Times New Roman"/>
                          <w:color w:val="000000"/>
                          <w:sz w:val="28"/>
                          <w:szCs w:val="28"/>
                          <w:shd w:val="clear" w:color="auto" w:fill="FFFFFF"/>
                        </w:rPr>
                        <m:t>'</m:t>
                      </m:r>
                    </m:sup>
                  </m:sSup>
                </m:e>
              </m:d>
              <m:r>
                <w:rPr>
                  <w:rFonts w:ascii="Cambria Math" w:eastAsia="Times New Roman" w:hAnsi="Cambria Math" w:cs="Times New Roman"/>
                  <w:color w:val="000000"/>
                  <w:sz w:val="28"/>
                  <w:szCs w:val="28"/>
                  <w:shd w:val="clear" w:color="auto" w:fill="FFFFFF"/>
                </w:rPr>
                <m:t>#</m:t>
              </m:r>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1</m:t>
                  </m:r>
                </m:e>
              </m:d>
            </m:e>
          </m:eqArr>
        </m:oMath>
      </m:oMathPara>
    </w:p>
    <w:p w14:paraId="2D8CC035" w14:textId="77777777" w:rsidR="00F612B4" w:rsidRDefault="00F612B4" w:rsidP="00F612B4">
      <w:pPr>
        <w:spacing w:before="240" w:after="240" w:line="24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удовлетворяющее начальным условиям</w:t>
      </w:r>
    </w:p>
    <w:p w14:paraId="38CEE68D" w14:textId="77777777" w:rsidR="00725297" w:rsidRPr="00725297" w:rsidRDefault="00000000" w:rsidP="00725297">
      <w:pPr>
        <w:spacing w:before="240" w:after="240" w:line="240" w:lineRule="auto"/>
        <w:rPr>
          <w:rFonts w:ascii="Times New Roman" w:eastAsia="Times New Roman" w:hAnsi="Times New Roman" w:cs="Times New Roman"/>
          <w:color w:val="000000"/>
          <w:sz w:val="28"/>
          <w:szCs w:val="28"/>
          <w:shd w:val="clear" w:color="auto" w:fill="FFFFFF"/>
        </w:rPr>
      </w:pPr>
      <m:oMathPara>
        <m:oMath>
          <m:eqArr>
            <m:eqArrPr>
              <m:maxDist m:val="1"/>
              <m:ctrlPr>
                <w:rPr>
                  <w:rFonts w:ascii="Cambria Math" w:eastAsia="Times New Roman" w:hAnsi="Cambria Math" w:cs="Times New Roman"/>
                  <w:i/>
                  <w:color w:val="000000"/>
                  <w:sz w:val="28"/>
                  <w:szCs w:val="28"/>
                  <w:shd w:val="clear" w:color="auto" w:fill="FFFFFF"/>
                </w:rPr>
              </m:ctrlPr>
            </m:eqArrPr>
            <m:e>
              <m:r>
                <w:rPr>
                  <w:rFonts w:ascii="Cambria Math" w:eastAsia="Times New Roman" w:hAnsi="Cambria Math" w:cs="Times New Roman"/>
                  <w:color w:val="000000"/>
                  <w:sz w:val="28"/>
                  <w:szCs w:val="28"/>
                  <w:shd w:val="clear" w:color="auto" w:fill="FFFFFF"/>
                </w:rPr>
                <m:t>y</m:t>
              </m:r>
              <m:d>
                <m:dPr>
                  <m:ctrlPr>
                    <w:rPr>
                      <w:rFonts w:ascii="Cambria Math" w:eastAsia="Times New Roman" w:hAnsi="Cambria Math" w:cs="Times New Roman"/>
                      <w:i/>
                      <w:color w:val="000000"/>
                      <w:sz w:val="28"/>
                      <w:szCs w:val="28"/>
                      <w:shd w:val="clear" w:color="auto" w:fill="FFFFFF"/>
                    </w:rPr>
                  </m:ctrlPr>
                </m:dPr>
                <m:e>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x</m:t>
                      </m:r>
                    </m:e>
                    <m:sub>
                      <m:r>
                        <w:rPr>
                          <w:rFonts w:ascii="Cambria Math" w:eastAsia="Times New Roman" w:hAnsi="Cambria Math" w:cs="Times New Roman"/>
                          <w:color w:val="000000"/>
                          <w:sz w:val="28"/>
                          <w:szCs w:val="28"/>
                          <w:shd w:val="clear" w:color="auto" w:fill="FFFFFF"/>
                        </w:rPr>
                        <m:t>0</m:t>
                      </m:r>
                    </m:sub>
                  </m:sSub>
                </m:e>
              </m:d>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y</m:t>
                  </m:r>
                </m:e>
                <m:sub>
                  <m:r>
                    <w:rPr>
                      <w:rFonts w:ascii="Cambria Math" w:eastAsia="Times New Roman" w:hAnsi="Cambria Math" w:cs="Times New Roman"/>
                      <w:color w:val="000000"/>
                      <w:sz w:val="28"/>
                      <w:szCs w:val="28"/>
                      <w:shd w:val="clear" w:color="auto" w:fill="FFFFFF"/>
                    </w:rPr>
                    <m:t>0</m:t>
                  </m:r>
                </m:sub>
              </m:sSub>
              <m:r>
                <w:rPr>
                  <w:rFonts w:ascii="Cambria Math" w:eastAsia="Times New Roman" w:hAnsi="Cambria Math" w:cs="Times New Roman"/>
                  <w:color w:val="000000"/>
                  <w:sz w:val="28"/>
                  <w:szCs w:val="28"/>
                  <w:shd w:val="clear" w:color="auto" w:fill="FFFFFF"/>
                </w:rPr>
                <m:t xml:space="preserve">,  </m:t>
              </m:r>
              <m:sSup>
                <m:sSupPr>
                  <m:ctrlPr>
                    <w:rPr>
                      <w:rFonts w:ascii="Cambria Math" w:eastAsia="Times New Roman" w:hAnsi="Cambria Math" w:cs="Times New Roman"/>
                      <w:i/>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y</m:t>
                  </m:r>
                </m:e>
                <m:sup>
                  <m:r>
                    <w:rPr>
                      <w:rFonts w:ascii="Cambria Math" w:eastAsia="Times New Roman" w:hAnsi="Cambria Math" w:cs="Times New Roman"/>
                      <w:color w:val="000000"/>
                      <w:sz w:val="28"/>
                      <w:szCs w:val="28"/>
                      <w:shd w:val="clear" w:color="auto" w:fill="FFFFFF"/>
                    </w:rPr>
                    <m:t>'</m:t>
                  </m:r>
                </m:sup>
              </m:sSup>
              <m:d>
                <m:dPr>
                  <m:ctrlPr>
                    <w:rPr>
                      <w:rFonts w:ascii="Cambria Math" w:eastAsia="Times New Roman" w:hAnsi="Cambria Math" w:cs="Times New Roman"/>
                      <w:i/>
                      <w:color w:val="000000"/>
                      <w:sz w:val="28"/>
                      <w:szCs w:val="28"/>
                      <w:shd w:val="clear" w:color="auto" w:fill="FFFFFF"/>
                    </w:rPr>
                  </m:ctrlPr>
                </m:dPr>
                <m:e>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x</m:t>
                      </m:r>
                    </m:e>
                    <m:sub>
                      <m:r>
                        <w:rPr>
                          <w:rFonts w:ascii="Cambria Math" w:eastAsia="Times New Roman" w:hAnsi="Cambria Math" w:cs="Times New Roman"/>
                          <w:color w:val="000000"/>
                          <w:sz w:val="28"/>
                          <w:szCs w:val="28"/>
                          <w:shd w:val="clear" w:color="auto" w:fill="FFFFFF"/>
                        </w:rPr>
                        <m:t>0</m:t>
                      </m:r>
                    </m:sub>
                  </m:sSub>
                </m:e>
              </m:d>
              <m:r>
                <w:rPr>
                  <w:rFonts w:ascii="Cambria Math" w:eastAsia="Times New Roman" w:hAnsi="Cambria Math" w:cs="Times New Roman"/>
                  <w:color w:val="000000"/>
                  <w:sz w:val="28"/>
                  <w:szCs w:val="28"/>
                  <w:shd w:val="clear" w:color="auto" w:fill="FFFFFF"/>
                </w:rPr>
                <m:t>=</m:t>
              </m:r>
              <m:sSubSup>
                <m:sSubSupPr>
                  <m:ctrlPr>
                    <w:rPr>
                      <w:rFonts w:ascii="Cambria Math" w:eastAsia="Times New Roman" w:hAnsi="Cambria Math" w:cs="Times New Roman"/>
                      <w:i/>
                      <w:color w:val="000000"/>
                      <w:sz w:val="28"/>
                      <w:szCs w:val="28"/>
                      <w:shd w:val="clear" w:color="auto" w:fill="FFFFFF"/>
                    </w:rPr>
                  </m:ctrlPr>
                </m:sSubSupPr>
                <m:e>
                  <m:r>
                    <w:rPr>
                      <w:rFonts w:ascii="Cambria Math" w:eastAsia="Times New Roman" w:hAnsi="Cambria Math" w:cs="Times New Roman"/>
                      <w:color w:val="000000"/>
                      <w:sz w:val="28"/>
                      <w:szCs w:val="28"/>
                      <w:shd w:val="clear" w:color="auto" w:fill="FFFFFF"/>
                    </w:rPr>
                    <m:t>y</m:t>
                  </m:r>
                </m:e>
                <m:sub>
                  <m:r>
                    <w:rPr>
                      <w:rFonts w:ascii="Cambria Math" w:eastAsia="Times New Roman" w:hAnsi="Cambria Math" w:cs="Times New Roman"/>
                      <w:color w:val="000000"/>
                      <w:sz w:val="28"/>
                      <w:szCs w:val="28"/>
                      <w:shd w:val="clear" w:color="auto" w:fill="FFFFFF"/>
                    </w:rPr>
                    <m:t>0</m:t>
                  </m:r>
                </m:sub>
                <m:sup>
                  <m:r>
                    <w:rPr>
                      <w:rFonts w:ascii="Cambria Math" w:eastAsia="Times New Roman" w:hAnsi="Cambria Math" w:cs="Times New Roman"/>
                      <w:color w:val="000000"/>
                      <w:sz w:val="28"/>
                      <w:szCs w:val="28"/>
                      <w:shd w:val="clear" w:color="auto" w:fill="FFFFFF"/>
                    </w:rPr>
                    <m:t>'</m:t>
                  </m:r>
                </m:sup>
              </m:sSubSup>
              <m:r>
                <w:rPr>
                  <w:rFonts w:ascii="Cambria Math" w:eastAsia="Times New Roman" w:hAnsi="Cambria Math" w:cs="Times New Roman"/>
                  <w:color w:val="000000"/>
                  <w:sz w:val="28"/>
                  <w:szCs w:val="28"/>
                  <w:shd w:val="clear" w:color="auto" w:fill="FFFFFF"/>
                </w:rPr>
                <m:t>#</m:t>
              </m:r>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2</m:t>
                  </m:r>
                </m:e>
              </m:d>
            </m:e>
          </m:eqArr>
        </m:oMath>
      </m:oMathPara>
    </w:p>
    <w:p w14:paraId="72C40341" w14:textId="55264917" w:rsidR="00F612B4" w:rsidRPr="00725297" w:rsidRDefault="00F612B4" w:rsidP="00725297">
      <w:pPr>
        <w:pStyle w:val="1"/>
        <w:numPr>
          <w:ilvl w:val="1"/>
          <w:numId w:val="9"/>
        </w:numPr>
        <w:rPr>
          <w:rFonts w:ascii="Times New Roman" w:eastAsia="Times New Roman" w:hAnsi="Times New Roman" w:cs="Times New Roman"/>
          <w:b/>
          <w:bCs/>
          <w:color w:val="auto"/>
          <w:sz w:val="28"/>
          <w:szCs w:val="28"/>
          <w:shd w:val="clear" w:color="auto" w:fill="FFFFFF"/>
        </w:rPr>
      </w:pPr>
      <w:bookmarkStart w:id="58" w:name="_Toc154634503"/>
      <w:bookmarkStart w:id="59" w:name="_Toc154634643"/>
      <w:bookmarkStart w:id="60" w:name="_Toc154634865"/>
      <w:r w:rsidRPr="0095210A">
        <w:rPr>
          <w:rFonts w:ascii="Times New Roman" w:eastAsia="Times New Roman" w:hAnsi="Times New Roman" w:cs="Times New Roman"/>
          <w:b/>
          <w:bCs/>
          <w:color w:val="auto"/>
          <w:sz w:val="28"/>
          <w:szCs w:val="28"/>
          <w:shd w:val="clear" w:color="auto" w:fill="FFFFFF"/>
        </w:rPr>
        <w:t>Способ последовательного дифференцирования</w:t>
      </w:r>
      <w:bookmarkEnd w:id="58"/>
      <w:bookmarkEnd w:id="59"/>
      <w:bookmarkEnd w:id="60"/>
    </w:p>
    <w:p w14:paraId="64BDC095" w14:textId="2B54089C" w:rsidR="00F612B4" w:rsidRDefault="00F612B4" w:rsidP="00F612B4">
      <w:pPr>
        <w:spacing w:before="240" w:after="240" w:line="24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ab/>
        <w:t xml:space="preserve">Решение </w:t>
      </w:r>
      <m:oMath>
        <m:r>
          <w:rPr>
            <w:rFonts w:ascii="Cambria Math" w:eastAsia="Times New Roman" w:hAnsi="Cambria Math" w:cs="Times New Roman"/>
            <w:color w:val="000000"/>
            <w:sz w:val="28"/>
            <w:szCs w:val="28"/>
            <w:shd w:val="clear" w:color="auto" w:fill="FFFFFF"/>
          </w:rPr>
          <m:t>y=y(x)</m:t>
        </m:r>
      </m:oMath>
      <w:r>
        <w:rPr>
          <w:rFonts w:ascii="Times New Roman" w:eastAsia="Times New Roman" w:hAnsi="Times New Roman" w:cs="Times New Roman"/>
          <w:color w:val="000000"/>
          <w:sz w:val="28"/>
          <w:szCs w:val="28"/>
          <w:shd w:val="clear" w:color="auto" w:fill="FFFFFF"/>
        </w:rPr>
        <w:t xml:space="preserve"> уравнения (</w:t>
      </w:r>
      <w:r w:rsidR="00D80F0D">
        <w:rPr>
          <w:rFonts w:ascii="Times New Roman" w:eastAsia="Times New Roman" w:hAnsi="Times New Roman" w:cs="Times New Roman"/>
          <w:color w:val="000000"/>
          <w:sz w:val="28"/>
          <w:szCs w:val="28"/>
          <w:shd w:val="clear" w:color="auto" w:fill="FFFFFF"/>
        </w:rPr>
        <w:t>1</w:t>
      </w:r>
      <w:r>
        <w:rPr>
          <w:rFonts w:ascii="Times New Roman" w:eastAsia="Times New Roman" w:hAnsi="Times New Roman" w:cs="Times New Roman"/>
          <w:color w:val="000000"/>
          <w:sz w:val="28"/>
          <w:szCs w:val="28"/>
          <w:shd w:val="clear" w:color="auto" w:fill="FFFFFF"/>
        </w:rPr>
        <w:t>) ищем в виде ряда Тейлора:</w:t>
      </w:r>
    </w:p>
    <w:p w14:paraId="345721B8" w14:textId="0DB55EAC" w:rsidR="00D80F0D" w:rsidRPr="00D80F0D" w:rsidRDefault="00000000" w:rsidP="00F612B4">
      <w:pPr>
        <w:spacing w:before="240" w:after="240" w:line="240" w:lineRule="auto"/>
        <w:rPr>
          <w:rFonts w:ascii="Times New Roman" w:eastAsia="Times New Roman" w:hAnsi="Times New Roman" w:cs="Times New Roman"/>
          <w:color w:val="000000"/>
          <w:sz w:val="28"/>
          <w:szCs w:val="28"/>
          <w:shd w:val="clear" w:color="auto" w:fill="FFFFFF"/>
        </w:rPr>
      </w:pPr>
      <m:oMathPara>
        <m:oMath>
          <m:eqArr>
            <m:eqArrPr>
              <m:maxDist m:val="1"/>
              <m:ctrlPr>
                <w:rPr>
                  <w:rFonts w:ascii="Cambria Math" w:eastAsia="Times New Roman" w:hAnsi="Cambria Math" w:cs="Times New Roman"/>
                  <w:i/>
                  <w:color w:val="000000"/>
                  <w:sz w:val="28"/>
                  <w:szCs w:val="28"/>
                  <w:shd w:val="clear" w:color="auto" w:fill="FFFFFF"/>
                  <w:lang w:val="en-US"/>
                </w:rPr>
              </m:ctrlPr>
            </m:eqArrPr>
            <m:e>
              <m:r>
                <w:rPr>
                  <w:rFonts w:ascii="Cambria Math" w:eastAsia="Times New Roman" w:hAnsi="Cambria Math" w:cs="Times New Roman"/>
                  <w:color w:val="000000"/>
                  <w:sz w:val="28"/>
                  <w:szCs w:val="28"/>
                  <w:shd w:val="clear" w:color="auto" w:fill="FFFFFF"/>
                </w:rPr>
                <m:t>y=y</m:t>
              </m:r>
              <m:d>
                <m:dPr>
                  <m:ctrlPr>
                    <w:rPr>
                      <w:rFonts w:ascii="Cambria Math" w:eastAsia="Times New Roman" w:hAnsi="Cambria Math" w:cs="Times New Roman"/>
                      <w:i/>
                      <w:color w:val="000000"/>
                      <w:sz w:val="28"/>
                      <w:szCs w:val="28"/>
                      <w:shd w:val="clear" w:color="auto" w:fill="FFFFFF"/>
                    </w:rPr>
                  </m:ctrlPr>
                </m:dPr>
                <m:e>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x</m:t>
                      </m:r>
                    </m:e>
                    <m:sub>
                      <m:r>
                        <w:rPr>
                          <w:rFonts w:ascii="Cambria Math" w:eastAsia="Times New Roman" w:hAnsi="Cambria Math" w:cs="Times New Roman"/>
                          <w:color w:val="000000"/>
                          <w:sz w:val="28"/>
                          <w:szCs w:val="28"/>
                          <w:shd w:val="clear" w:color="auto" w:fill="FFFFFF"/>
                        </w:rPr>
                        <m:t>0</m:t>
                      </m:r>
                    </m:sub>
                  </m:sSub>
                </m:e>
              </m:d>
              <m:r>
                <w:rPr>
                  <w:rFonts w:ascii="Cambria Math" w:eastAsia="Times New Roman" w:hAnsi="Cambria Math" w:cs="Times New Roman"/>
                  <w:color w:val="000000"/>
                  <w:sz w:val="28"/>
                  <w:szCs w:val="28"/>
                  <w:shd w:val="clear" w:color="auto" w:fill="FFFFFF"/>
                </w:rPr>
                <m:t>+</m:t>
              </m:r>
              <m:f>
                <m:fPr>
                  <m:ctrlPr>
                    <w:rPr>
                      <w:rFonts w:ascii="Cambria Math" w:eastAsia="Times New Roman" w:hAnsi="Cambria Math" w:cs="Times New Roman"/>
                      <w:i/>
                      <w:color w:val="000000"/>
                      <w:sz w:val="28"/>
                      <w:szCs w:val="28"/>
                      <w:shd w:val="clear" w:color="auto" w:fill="FFFFFF"/>
                    </w:rPr>
                  </m:ctrlPr>
                </m:fPr>
                <m:num>
                  <m:sSup>
                    <m:sSupPr>
                      <m:ctrlPr>
                        <w:rPr>
                          <w:rFonts w:ascii="Cambria Math" w:eastAsia="Times New Roman" w:hAnsi="Cambria Math" w:cs="Times New Roman"/>
                          <w:i/>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y</m:t>
                      </m:r>
                    </m:e>
                    <m:sup>
                      <m:r>
                        <w:rPr>
                          <w:rFonts w:ascii="Cambria Math" w:eastAsia="Times New Roman" w:hAnsi="Cambria Math" w:cs="Times New Roman"/>
                          <w:color w:val="000000"/>
                          <w:sz w:val="28"/>
                          <w:szCs w:val="28"/>
                          <w:shd w:val="clear" w:color="auto" w:fill="FFFFFF"/>
                        </w:rPr>
                        <m:t>'</m:t>
                      </m:r>
                    </m:sup>
                  </m:sSup>
                  <m:d>
                    <m:dPr>
                      <m:ctrlPr>
                        <w:rPr>
                          <w:rFonts w:ascii="Cambria Math" w:eastAsia="Times New Roman" w:hAnsi="Cambria Math" w:cs="Times New Roman"/>
                          <w:i/>
                          <w:color w:val="000000"/>
                          <w:sz w:val="28"/>
                          <w:szCs w:val="28"/>
                          <w:shd w:val="clear" w:color="auto" w:fill="FFFFFF"/>
                        </w:rPr>
                      </m:ctrlPr>
                    </m:dPr>
                    <m:e>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x</m:t>
                          </m:r>
                        </m:e>
                        <m:sub>
                          <m:r>
                            <w:rPr>
                              <w:rFonts w:ascii="Cambria Math" w:eastAsia="Times New Roman" w:hAnsi="Cambria Math" w:cs="Times New Roman"/>
                              <w:color w:val="000000"/>
                              <w:sz w:val="28"/>
                              <w:szCs w:val="28"/>
                              <w:shd w:val="clear" w:color="auto" w:fill="FFFFFF"/>
                            </w:rPr>
                            <m:t>0</m:t>
                          </m:r>
                        </m:sub>
                      </m:sSub>
                    </m:e>
                  </m:d>
                </m:num>
                <m:den>
                  <m:r>
                    <w:rPr>
                      <w:rFonts w:ascii="Cambria Math" w:eastAsia="Times New Roman" w:hAnsi="Cambria Math" w:cs="Times New Roman"/>
                      <w:color w:val="000000"/>
                      <w:sz w:val="28"/>
                      <w:szCs w:val="28"/>
                      <w:shd w:val="clear" w:color="auto" w:fill="FFFFFF"/>
                    </w:rPr>
                    <m:t>1!</m:t>
                  </m:r>
                </m:den>
              </m:f>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x</m:t>
                      </m:r>
                    </m:e>
                    <m:sub>
                      <m:r>
                        <w:rPr>
                          <w:rFonts w:ascii="Cambria Math" w:eastAsia="Times New Roman" w:hAnsi="Cambria Math" w:cs="Times New Roman"/>
                          <w:color w:val="000000"/>
                          <w:sz w:val="28"/>
                          <w:szCs w:val="28"/>
                          <w:shd w:val="clear" w:color="auto" w:fill="FFFFFF"/>
                        </w:rPr>
                        <m:t>0</m:t>
                      </m:r>
                    </m:sub>
                  </m:sSub>
                </m:e>
              </m:d>
              <m:r>
                <w:rPr>
                  <w:rFonts w:ascii="Cambria Math" w:eastAsia="Times New Roman" w:hAnsi="Cambria Math" w:cs="Times New Roman"/>
                  <w:color w:val="000000"/>
                  <w:sz w:val="28"/>
                  <w:szCs w:val="28"/>
                  <w:shd w:val="clear" w:color="auto" w:fill="FFFFFF"/>
                </w:rPr>
                <m:t>+</m:t>
              </m:r>
              <m:f>
                <m:fPr>
                  <m:ctrlPr>
                    <w:rPr>
                      <w:rFonts w:ascii="Cambria Math" w:eastAsia="Times New Roman" w:hAnsi="Cambria Math" w:cs="Times New Roman"/>
                      <w:i/>
                      <w:color w:val="000000"/>
                      <w:sz w:val="28"/>
                      <w:szCs w:val="28"/>
                      <w:shd w:val="clear" w:color="auto" w:fill="FFFFFF"/>
                    </w:rPr>
                  </m:ctrlPr>
                </m:fPr>
                <m:num>
                  <m:sSup>
                    <m:sSupPr>
                      <m:ctrlPr>
                        <w:rPr>
                          <w:rFonts w:ascii="Cambria Math" w:eastAsia="Times New Roman" w:hAnsi="Cambria Math" w:cs="Times New Roman"/>
                          <w:i/>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y</m:t>
                      </m:r>
                    </m:e>
                    <m:sup>
                      <m:r>
                        <w:rPr>
                          <w:rFonts w:ascii="Cambria Math" w:eastAsia="Times New Roman" w:hAnsi="Cambria Math" w:cs="Times New Roman"/>
                          <w:color w:val="000000"/>
                          <w:sz w:val="28"/>
                          <w:szCs w:val="28"/>
                          <w:shd w:val="clear" w:color="auto" w:fill="FFFFFF"/>
                        </w:rPr>
                        <m:t>''</m:t>
                      </m:r>
                    </m:sup>
                  </m:sSup>
                  <m:d>
                    <m:dPr>
                      <m:ctrlPr>
                        <w:rPr>
                          <w:rFonts w:ascii="Cambria Math" w:eastAsia="Times New Roman" w:hAnsi="Cambria Math" w:cs="Times New Roman"/>
                          <w:i/>
                          <w:color w:val="000000"/>
                          <w:sz w:val="28"/>
                          <w:szCs w:val="28"/>
                          <w:shd w:val="clear" w:color="auto" w:fill="FFFFFF"/>
                        </w:rPr>
                      </m:ctrlPr>
                    </m:dPr>
                    <m:e>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x</m:t>
                          </m:r>
                        </m:e>
                        <m:sub>
                          <m:r>
                            <w:rPr>
                              <w:rFonts w:ascii="Cambria Math" w:eastAsia="Times New Roman" w:hAnsi="Cambria Math" w:cs="Times New Roman"/>
                              <w:color w:val="000000"/>
                              <w:sz w:val="28"/>
                              <w:szCs w:val="28"/>
                              <w:shd w:val="clear" w:color="auto" w:fill="FFFFFF"/>
                            </w:rPr>
                            <m:t>0</m:t>
                          </m:r>
                        </m:sub>
                      </m:sSub>
                    </m:e>
                  </m:d>
                </m:num>
                <m:den>
                  <m:r>
                    <w:rPr>
                      <w:rFonts w:ascii="Cambria Math" w:eastAsia="Times New Roman" w:hAnsi="Cambria Math" w:cs="Times New Roman"/>
                      <w:color w:val="000000"/>
                      <w:sz w:val="28"/>
                      <w:szCs w:val="28"/>
                      <w:shd w:val="clear" w:color="auto" w:fill="FFFFFF"/>
                    </w:rPr>
                    <m:t>2!</m:t>
                  </m:r>
                </m:den>
              </m:f>
              <m:sSup>
                <m:sSupPr>
                  <m:ctrlPr>
                    <w:rPr>
                      <w:rFonts w:ascii="Cambria Math" w:eastAsia="Times New Roman" w:hAnsi="Cambria Math" w:cs="Times New Roman"/>
                      <w:i/>
                      <w:color w:val="000000"/>
                      <w:sz w:val="28"/>
                      <w:szCs w:val="28"/>
                      <w:shd w:val="clear" w:color="auto" w:fill="FFFFFF"/>
                    </w:rPr>
                  </m:ctrlPr>
                </m:sSupPr>
                <m:e>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x</m:t>
                          </m:r>
                        </m:e>
                        <m:sub>
                          <m:r>
                            <w:rPr>
                              <w:rFonts w:ascii="Cambria Math" w:eastAsia="Times New Roman" w:hAnsi="Cambria Math" w:cs="Times New Roman"/>
                              <w:color w:val="000000"/>
                              <w:sz w:val="28"/>
                              <w:szCs w:val="28"/>
                              <w:shd w:val="clear" w:color="auto" w:fill="FFFFFF"/>
                            </w:rPr>
                            <m:t>0</m:t>
                          </m:r>
                        </m:sub>
                      </m:sSub>
                    </m:e>
                  </m:d>
                </m:e>
                <m:sup>
                  <m:r>
                    <w:rPr>
                      <w:rFonts w:ascii="Cambria Math" w:eastAsia="Times New Roman" w:hAnsi="Cambria Math" w:cs="Times New Roman"/>
                      <w:color w:val="000000"/>
                      <w:sz w:val="28"/>
                      <w:szCs w:val="28"/>
                      <w:shd w:val="clear" w:color="auto" w:fill="FFFFFF"/>
                    </w:rPr>
                    <m:t>2</m:t>
                  </m:r>
                </m:sup>
              </m:sSup>
              <m:r>
                <w:rPr>
                  <w:rFonts w:ascii="Cambria Math" w:eastAsia="Times New Roman" w:hAnsi="Cambria Math" w:cs="Times New Roman"/>
                  <w:color w:val="000000"/>
                  <w:sz w:val="28"/>
                  <w:szCs w:val="28"/>
                  <w:shd w:val="clear" w:color="auto" w:fill="FFFFFF"/>
                </w:rPr>
                <m:t>+…+</m:t>
              </m:r>
              <m:f>
                <m:fPr>
                  <m:ctrlPr>
                    <w:rPr>
                      <w:rFonts w:ascii="Cambria Math" w:eastAsia="Times New Roman" w:hAnsi="Cambria Math" w:cs="Times New Roman"/>
                      <w:i/>
                      <w:color w:val="000000"/>
                      <w:sz w:val="28"/>
                      <w:szCs w:val="28"/>
                      <w:shd w:val="clear" w:color="auto" w:fill="FFFFFF"/>
                    </w:rPr>
                  </m:ctrlPr>
                </m:fPr>
                <m:num>
                  <m:sSup>
                    <m:sSupPr>
                      <m:ctrlPr>
                        <w:rPr>
                          <w:rFonts w:ascii="Cambria Math" w:eastAsia="Times New Roman" w:hAnsi="Cambria Math" w:cs="Times New Roman"/>
                          <w:i/>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y</m:t>
                      </m:r>
                    </m:e>
                    <m:sup>
                      <m:r>
                        <w:rPr>
                          <w:rFonts w:ascii="Cambria Math" w:eastAsia="Times New Roman" w:hAnsi="Cambria Math" w:cs="Times New Roman"/>
                          <w:color w:val="000000"/>
                          <w:sz w:val="28"/>
                          <w:szCs w:val="28"/>
                          <w:shd w:val="clear" w:color="auto" w:fill="FFFFFF"/>
                        </w:rPr>
                        <m:t>n</m:t>
                      </m:r>
                    </m:sup>
                  </m:sSup>
                  <m:d>
                    <m:dPr>
                      <m:ctrlPr>
                        <w:rPr>
                          <w:rFonts w:ascii="Cambria Math" w:eastAsia="Times New Roman" w:hAnsi="Cambria Math" w:cs="Times New Roman"/>
                          <w:i/>
                          <w:color w:val="000000"/>
                          <w:sz w:val="28"/>
                          <w:szCs w:val="28"/>
                          <w:shd w:val="clear" w:color="auto" w:fill="FFFFFF"/>
                        </w:rPr>
                      </m:ctrlPr>
                    </m:dPr>
                    <m:e>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x</m:t>
                          </m:r>
                        </m:e>
                        <m:sub>
                          <m:r>
                            <w:rPr>
                              <w:rFonts w:ascii="Cambria Math" w:eastAsia="Times New Roman" w:hAnsi="Cambria Math" w:cs="Times New Roman"/>
                              <w:color w:val="000000"/>
                              <w:sz w:val="28"/>
                              <w:szCs w:val="28"/>
                              <w:shd w:val="clear" w:color="auto" w:fill="FFFFFF"/>
                            </w:rPr>
                            <m:t>0</m:t>
                          </m:r>
                        </m:sub>
                      </m:sSub>
                    </m:e>
                  </m:d>
                </m:num>
                <m:den>
                  <m:r>
                    <w:rPr>
                      <w:rFonts w:ascii="Cambria Math" w:eastAsia="Times New Roman" w:hAnsi="Cambria Math" w:cs="Times New Roman"/>
                      <w:color w:val="000000"/>
                      <w:sz w:val="28"/>
                      <w:szCs w:val="28"/>
                      <w:shd w:val="clear" w:color="auto" w:fill="FFFFFF"/>
                    </w:rPr>
                    <m:t>n!</m:t>
                  </m:r>
                </m:den>
              </m:f>
              <m:sSup>
                <m:sSupPr>
                  <m:ctrlPr>
                    <w:rPr>
                      <w:rFonts w:ascii="Cambria Math" w:eastAsia="Times New Roman" w:hAnsi="Cambria Math" w:cs="Times New Roman"/>
                      <w:i/>
                      <w:color w:val="000000"/>
                      <w:sz w:val="28"/>
                      <w:szCs w:val="28"/>
                      <w:shd w:val="clear" w:color="auto" w:fill="FFFFFF"/>
                    </w:rPr>
                  </m:ctrlPr>
                </m:sSupPr>
                <m:e>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x</m:t>
                          </m:r>
                        </m:e>
                        <m:sub>
                          <m:r>
                            <w:rPr>
                              <w:rFonts w:ascii="Cambria Math" w:eastAsia="Times New Roman" w:hAnsi="Cambria Math" w:cs="Times New Roman"/>
                              <w:color w:val="000000"/>
                              <w:sz w:val="28"/>
                              <w:szCs w:val="28"/>
                              <w:shd w:val="clear" w:color="auto" w:fill="FFFFFF"/>
                            </w:rPr>
                            <m:t>0</m:t>
                          </m:r>
                        </m:sub>
                      </m:sSub>
                    </m:e>
                  </m:d>
                </m:e>
                <m:sup>
                  <m:r>
                    <w:rPr>
                      <w:rFonts w:ascii="Cambria Math" w:eastAsia="Times New Roman" w:hAnsi="Cambria Math" w:cs="Times New Roman"/>
                      <w:color w:val="000000"/>
                      <w:sz w:val="28"/>
                      <w:szCs w:val="28"/>
                      <w:shd w:val="clear" w:color="auto" w:fill="FFFFFF"/>
                    </w:rPr>
                    <m:t>n</m:t>
                  </m:r>
                </m:sup>
              </m:sSup>
              <m:r>
                <w:rPr>
                  <w:rFonts w:ascii="Cambria Math" w:eastAsia="Times New Roman" w:hAnsi="Cambria Math" w:cs="Times New Roman"/>
                  <w:color w:val="000000"/>
                  <w:sz w:val="28"/>
                  <w:szCs w:val="28"/>
                  <w:shd w:val="clear" w:color="auto" w:fill="FFFFFF"/>
                </w:rPr>
                <m:t>+…,#</m:t>
              </m:r>
              <m:d>
                <m:dPr>
                  <m:ctrlPr>
                    <w:rPr>
                      <w:rFonts w:ascii="Cambria Math" w:eastAsia="Times New Roman" w:hAnsi="Cambria Math" w:cs="Times New Roman"/>
                      <w:i/>
                      <w:color w:val="000000"/>
                      <w:sz w:val="28"/>
                      <w:szCs w:val="28"/>
                      <w:shd w:val="clear" w:color="auto" w:fill="FFFFFF"/>
                      <w:lang w:val="en-US"/>
                    </w:rPr>
                  </m:ctrlPr>
                </m:dPr>
                <m:e>
                  <m:r>
                    <w:rPr>
                      <w:rFonts w:ascii="Cambria Math" w:eastAsia="Times New Roman" w:hAnsi="Cambria Math" w:cs="Times New Roman"/>
                      <w:color w:val="000000"/>
                      <w:sz w:val="28"/>
                      <w:szCs w:val="28"/>
                      <w:shd w:val="clear" w:color="auto" w:fill="FFFFFF"/>
                      <w:lang w:val="en-US"/>
                    </w:rPr>
                    <m:t>3</m:t>
                  </m:r>
                </m:e>
              </m:d>
              <m:ctrlPr>
                <w:rPr>
                  <w:rFonts w:ascii="Cambria Math" w:eastAsia="Times New Roman" w:hAnsi="Cambria Math" w:cs="Times New Roman"/>
                  <w:i/>
                  <w:color w:val="000000"/>
                  <w:sz w:val="28"/>
                  <w:szCs w:val="28"/>
                  <w:shd w:val="clear" w:color="auto" w:fill="FFFFFF"/>
                </w:rPr>
              </m:ctrlPr>
            </m:e>
          </m:eqArr>
        </m:oMath>
      </m:oMathPara>
    </w:p>
    <w:p w14:paraId="23AD235D" w14:textId="75F96B54" w:rsidR="00F612B4" w:rsidRDefault="00F612B4" w:rsidP="00F612B4">
      <w:pPr>
        <w:spacing w:before="240" w:after="240" w:line="24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при этом первые два коэффициента находим из начальных условий (</w:t>
      </w:r>
      <w:r w:rsidR="00D80F0D">
        <w:rPr>
          <w:rFonts w:ascii="Times New Roman" w:eastAsia="Times New Roman" w:hAnsi="Times New Roman" w:cs="Times New Roman"/>
          <w:color w:val="000000"/>
          <w:sz w:val="28"/>
          <w:szCs w:val="28"/>
          <w:shd w:val="clear" w:color="auto" w:fill="FFFFFF"/>
        </w:rPr>
        <w:t>2</w:t>
      </w:r>
      <w:r>
        <w:rPr>
          <w:rFonts w:ascii="Times New Roman" w:eastAsia="Times New Roman" w:hAnsi="Times New Roman" w:cs="Times New Roman"/>
          <w:color w:val="000000"/>
          <w:sz w:val="28"/>
          <w:szCs w:val="28"/>
          <w:shd w:val="clear" w:color="auto" w:fill="FFFFFF"/>
        </w:rPr>
        <w:t>). Подставив в уравнение (</w:t>
      </w:r>
      <w:r w:rsidR="00D80F0D">
        <w:rPr>
          <w:rFonts w:ascii="Times New Roman" w:eastAsia="Times New Roman" w:hAnsi="Times New Roman" w:cs="Times New Roman"/>
          <w:color w:val="000000"/>
          <w:sz w:val="28"/>
          <w:szCs w:val="28"/>
          <w:shd w:val="clear" w:color="auto" w:fill="FFFFFF"/>
        </w:rPr>
        <w:t>1</w:t>
      </w:r>
      <w:r>
        <w:rPr>
          <w:rFonts w:ascii="Times New Roman" w:eastAsia="Times New Roman" w:hAnsi="Times New Roman" w:cs="Times New Roman"/>
          <w:color w:val="000000"/>
          <w:sz w:val="28"/>
          <w:szCs w:val="28"/>
          <w:shd w:val="clear" w:color="auto" w:fill="FFFFFF"/>
        </w:rPr>
        <w:t xml:space="preserve">) значения </w:t>
      </w:r>
      <m:oMath>
        <m:r>
          <w:rPr>
            <w:rFonts w:ascii="Cambria Math" w:eastAsia="Times New Roman" w:hAnsi="Cambria Math" w:cs="Times New Roman"/>
            <w:color w:val="000000"/>
            <w:sz w:val="28"/>
            <w:szCs w:val="28"/>
            <w:shd w:val="clear" w:color="auto" w:fill="FFFFFF"/>
          </w:rPr>
          <m:t>x=</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x</m:t>
            </m:r>
          </m:e>
          <m:sub>
            <m:r>
              <w:rPr>
                <w:rFonts w:ascii="Cambria Math" w:eastAsia="Times New Roman" w:hAnsi="Cambria Math" w:cs="Times New Roman"/>
                <w:color w:val="000000"/>
                <w:sz w:val="28"/>
                <w:szCs w:val="28"/>
                <w:shd w:val="clear" w:color="auto" w:fill="FFFFFF"/>
              </w:rPr>
              <m:t>0</m:t>
            </m:r>
          </m:sub>
        </m:sSub>
        <m:r>
          <w:rPr>
            <w:rFonts w:ascii="Cambria Math" w:eastAsia="Times New Roman" w:hAnsi="Cambria Math" w:cs="Times New Roman"/>
            <w:color w:val="000000"/>
            <w:sz w:val="28"/>
            <w:szCs w:val="28"/>
            <w:shd w:val="clear" w:color="auto" w:fill="FFFFFF"/>
          </w:rPr>
          <m:t>, y=</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y</m:t>
            </m:r>
          </m:e>
          <m:sub>
            <m:r>
              <w:rPr>
                <w:rFonts w:ascii="Cambria Math" w:eastAsia="Times New Roman" w:hAnsi="Cambria Math" w:cs="Times New Roman"/>
                <w:color w:val="000000"/>
                <w:sz w:val="28"/>
                <w:szCs w:val="28"/>
                <w:shd w:val="clear" w:color="auto" w:fill="FFFFFF"/>
              </w:rPr>
              <m:t>0</m:t>
            </m:r>
          </m:sub>
        </m:sSub>
        <m:r>
          <w:rPr>
            <w:rFonts w:ascii="Cambria Math" w:eastAsia="Times New Roman" w:hAnsi="Cambria Math" w:cs="Times New Roman"/>
            <w:color w:val="000000"/>
            <w:sz w:val="28"/>
            <w:szCs w:val="28"/>
            <w:shd w:val="clear" w:color="auto" w:fill="FFFFFF"/>
          </w:rPr>
          <m:t>,</m:t>
        </m:r>
        <m:sSup>
          <m:sSupPr>
            <m:ctrlPr>
              <w:rPr>
                <w:rFonts w:ascii="Cambria Math" w:eastAsia="Times New Roman" w:hAnsi="Cambria Math" w:cs="Times New Roman"/>
                <w:i/>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y</m:t>
            </m:r>
          </m:e>
          <m:sup>
            <m:r>
              <w:rPr>
                <w:rFonts w:ascii="Cambria Math" w:eastAsia="Times New Roman" w:hAnsi="Cambria Math" w:cs="Times New Roman"/>
                <w:color w:val="000000"/>
                <w:sz w:val="28"/>
                <w:szCs w:val="28"/>
                <w:shd w:val="clear" w:color="auto" w:fill="FFFFFF"/>
              </w:rPr>
              <m:t>'</m:t>
            </m:r>
          </m:sup>
        </m:sSup>
        <m:r>
          <w:rPr>
            <w:rFonts w:ascii="Cambria Math" w:eastAsia="Times New Roman" w:hAnsi="Cambria Math" w:cs="Times New Roman"/>
            <w:color w:val="000000"/>
            <w:sz w:val="28"/>
            <w:szCs w:val="28"/>
            <w:shd w:val="clear" w:color="auto" w:fill="FFFFFF"/>
          </w:rPr>
          <m:t>=</m:t>
        </m:r>
        <m:sSubSup>
          <m:sSubSupPr>
            <m:ctrlPr>
              <w:rPr>
                <w:rFonts w:ascii="Cambria Math" w:eastAsia="Times New Roman" w:hAnsi="Cambria Math" w:cs="Times New Roman"/>
                <w:i/>
                <w:color w:val="000000"/>
                <w:sz w:val="28"/>
                <w:szCs w:val="28"/>
                <w:shd w:val="clear" w:color="auto" w:fill="FFFFFF"/>
              </w:rPr>
            </m:ctrlPr>
          </m:sSubSupPr>
          <m:e>
            <m:r>
              <w:rPr>
                <w:rFonts w:ascii="Cambria Math" w:eastAsia="Times New Roman" w:hAnsi="Cambria Math" w:cs="Times New Roman"/>
                <w:color w:val="000000"/>
                <w:sz w:val="28"/>
                <w:szCs w:val="28"/>
                <w:shd w:val="clear" w:color="auto" w:fill="FFFFFF"/>
              </w:rPr>
              <m:t>y</m:t>
            </m:r>
          </m:e>
          <m:sub>
            <m:r>
              <w:rPr>
                <w:rFonts w:ascii="Cambria Math" w:eastAsia="Times New Roman" w:hAnsi="Cambria Math" w:cs="Times New Roman"/>
                <w:color w:val="000000"/>
                <w:sz w:val="28"/>
                <w:szCs w:val="28"/>
                <w:shd w:val="clear" w:color="auto" w:fill="FFFFFF"/>
              </w:rPr>
              <m:t>0</m:t>
            </m:r>
          </m:sub>
          <m:sup>
            <m:r>
              <w:rPr>
                <w:rFonts w:ascii="Cambria Math" w:eastAsia="Times New Roman" w:hAnsi="Cambria Math" w:cs="Times New Roman"/>
                <w:color w:val="000000"/>
                <w:sz w:val="28"/>
                <w:szCs w:val="28"/>
                <w:shd w:val="clear" w:color="auto" w:fill="FFFFFF"/>
              </w:rPr>
              <m:t>'</m:t>
            </m:r>
          </m:sup>
        </m:sSubSup>
      </m:oMath>
      <w:r>
        <w:rPr>
          <w:rFonts w:ascii="Times New Roman" w:eastAsia="Times New Roman" w:hAnsi="Times New Roman" w:cs="Times New Roman"/>
          <w:color w:val="000000"/>
          <w:sz w:val="28"/>
          <w:szCs w:val="28"/>
          <w:shd w:val="clear" w:color="auto" w:fill="FFFFFF"/>
        </w:rPr>
        <w:t xml:space="preserve">, находим третий коэффициент: </w:t>
      </w:r>
      <m:oMath>
        <m:sSup>
          <m:sSupPr>
            <m:ctrlPr>
              <w:rPr>
                <w:rFonts w:ascii="Cambria Math" w:eastAsia="Times New Roman" w:hAnsi="Cambria Math" w:cs="Times New Roman"/>
                <w:i/>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y</m:t>
            </m:r>
          </m:e>
          <m:sup>
            <m:r>
              <w:rPr>
                <w:rFonts w:ascii="Cambria Math" w:eastAsia="Times New Roman" w:hAnsi="Cambria Math" w:cs="Times New Roman"/>
                <w:color w:val="000000"/>
                <w:sz w:val="28"/>
                <w:szCs w:val="28"/>
                <w:shd w:val="clear" w:color="auto" w:fill="FFFFFF"/>
              </w:rPr>
              <m:t>''</m:t>
            </m:r>
          </m:sup>
        </m:sSup>
        <m:d>
          <m:dPr>
            <m:ctrlPr>
              <w:rPr>
                <w:rFonts w:ascii="Cambria Math" w:eastAsia="Times New Roman" w:hAnsi="Cambria Math" w:cs="Times New Roman"/>
                <w:i/>
                <w:color w:val="000000"/>
                <w:sz w:val="28"/>
                <w:szCs w:val="28"/>
                <w:shd w:val="clear" w:color="auto" w:fill="FFFFFF"/>
              </w:rPr>
            </m:ctrlPr>
          </m:dPr>
          <m:e>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x</m:t>
                </m:r>
              </m:e>
              <m:sub>
                <m:r>
                  <w:rPr>
                    <w:rFonts w:ascii="Cambria Math" w:eastAsia="Times New Roman" w:hAnsi="Cambria Math" w:cs="Times New Roman"/>
                    <w:color w:val="000000"/>
                    <w:sz w:val="28"/>
                    <w:szCs w:val="28"/>
                    <w:shd w:val="clear" w:color="auto" w:fill="FFFFFF"/>
                  </w:rPr>
                  <m:t>0</m:t>
                </m:r>
              </m:sub>
            </m:sSub>
          </m:e>
        </m:d>
        <m:r>
          <w:rPr>
            <w:rFonts w:ascii="Cambria Math" w:eastAsia="Times New Roman" w:hAnsi="Cambria Math" w:cs="Times New Roman"/>
            <w:color w:val="000000"/>
            <w:sz w:val="28"/>
            <w:szCs w:val="28"/>
            <w:shd w:val="clear" w:color="auto" w:fill="FFFFFF"/>
          </w:rPr>
          <m:t>=f(</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x</m:t>
            </m:r>
          </m:e>
          <m:sub>
            <m:r>
              <w:rPr>
                <w:rFonts w:ascii="Cambria Math" w:eastAsia="Times New Roman" w:hAnsi="Cambria Math" w:cs="Times New Roman"/>
                <w:color w:val="000000"/>
                <w:sz w:val="28"/>
                <w:szCs w:val="28"/>
                <w:shd w:val="clear" w:color="auto" w:fill="FFFFFF"/>
              </w:rPr>
              <m:t>0</m:t>
            </m:r>
          </m:sub>
        </m:sSub>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y</m:t>
            </m:r>
          </m:e>
          <m:sub>
            <m:r>
              <w:rPr>
                <w:rFonts w:ascii="Cambria Math" w:eastAsia="Times New Roman" w:hAnsi="Cambria Math" w:cs="Times New Roman"/>
                <w:color w:val="000000"/>
                <w:sz w:val="28"/>
                <w:szCs w:val="28"/>
                <w:shd w:val="clear" w:color="auto" w:fill="FFFFFF"/>
              </w:rPr>
              <m:t>0</m:t>
            </m:r>
          </m:sub>
        </m:sSub>
        <m:r>
          <w:rPr>
            <w:rFonts w:ascii="Cambria Math" w:eastAsia="Times New Roman" w:hAnsi="Cambria Math" w:cs="Times New Roman"/>
            <w:color w:val="000000"/>
            <w:sz w:val="28"/>
            <w:szCs w:val="28"/>
            <w:shd w:val="clear" w:color="auto" w:fill="FFFFFF"/>
          </w:rPr>
          <m:t>,</m:t>
        </m:r>
        <m:sSubSup>
          <m:sSubSupPr>
            <m:ctrlPr>
              <w:rPr>
                <w:rFonts w:ascii="Cambria Math" w:eastAsia="Times New Roman" w:hAnsi="Cambria Math" w:cs="Times New Roman"/>
                <w:i/>
                <w:color w:val="000000"/>
                <w:sz w:val="28"/>
                <w:szCs w:val="28"/>
                <w:shd w:val="clear" w:color="auto" w:fill="FFFFFF"/>
              </w:rPr>
            </m:ctrlPr>
          </m:sSubSupPr>
          <m:e>
            <m:r>
              <w:rPr>
                <w:rFonts w:ascii="Cambria Math" w:eastAsia="Times New Roman" w:hAnsi="Cambria Math" w:cs="Times New Roman"/>
                <w:color w:val="000000"/>
                <w:sz w:val="28"/>
                <w:szCs w:val="28"/>
                <w:shd w:val="clear" w:color="auto" w:fill="FFFFFF"/>
              </w:rPr>
              <m:t>y</m:t>
            </m:r>
          </m:e>
          <m:sub>
            <m:r>
              <w:rPr>
                <w:rFonts w:ascii="Cambria Math" w:eastAsia="Times New Roman" w:hAnsi="Cambria Math" w:cs="Times New Roman"/>
                <w:color w:val="000000"/>
                <w:sz w:val="28"/>
                <w:szCs w:val="28"/>
                <w:shd w:val="clear" w:color="auto" w:fill="FFFFFF"/>
              </w:rPr>
              <m:t>0</m:t>
            </m:r>
          </m:sub>
          <m:sup>
            <m:r>
              <w:rPr>
                <w:rFonts w:ascii="Cambria Math" w:eastAsia="Times New Roman" w:hAnsi="Cambria Math" w:cs="Times New Roman"/>
                <w:color w:val="000000"/>
                <w:sz w:val="28"/>
                <w:szCs w:val="28"/>
                <w:shd w:val="clear" w:color="auto" w:fill="FFFFFF"/>
              </w:rPr>
              <m:t>'</m:t>
            </m:r>
          </m:sup>
        </m:sSubSup>
        <m:r>
          <w:rPr>
            <w:rFonts w:ascii="Cambria Math" w:eastAsia="Times New Roman" w:hAnsi="Cambria Math" w:cs="Times New Roman"/>
            <w:color w:val="000000"/>
            <w:sz w:val="28"/>
            <w:szCs w:val="28"/>
            <w:shd w:val="clear" w:color="auto" w:fill="FFFFFF"/>
          </w:rPr>
          <m:t>)</m:t>
        </m:r>
      </m:oMath>
      <w:r>
        <w:rPr>
          <w:rFonts w:ascii="Times New Roman" w:eastAsia="Times New Roman" w:hAnsi="Times New Roman" w:cs="Times New Roman"/>
          <w:color w:val="000000"/>
          <w:sz w:val="28"/>
          <w:szCs w:val="28"/>
          <w:shd w:val="clear" w:color="auto" w:fill="FFFFFF"/>
        </w:rPr>
        <w:t xml:space="preserve">. Значения </w:t>
      </w:r>
      <m:oMath>
        <m:sSup>
          <m:sSupPr>
            <m:ctrlPr>
              <w:rPr>
                <w:rFonts w:ascii="Cambria Math" w:eastAsia="Times New Roman" w:hAnsi="Cambria Math" w:cs="Times New Roman"/>
                <w:i/>
                <w:color w:val="000000"/>
                <w:sz w:val="28"/>
                <w:szCs w:val="28"/>
                <w:shd w:val="clear" w:color="auto" w:fill="FFFFFF"/>
                <w:lang w:val="en-US"/>
              </w:rPr>
            </m:ctrlPr>
          </m:sSupPr>
          <m:e>
            <m:r>
              <w:rPr>
                <w:rFonts w:ascii="Cambria Math" w:eastAsia="Times New Roman" w:hAnsi="Cambria Math" w:cs="Times New Roman"/>
                <w:color w:val="000000"/>
                <w:sz w:val="28"/>
                <w:szCs w:val="28"/>
                <w:shd w:val="clear" w:color="auto" w:fill="FFFFFF"/>
                <w:lang w:val="en-US"/>
              </w:rPr>
              <m:t>y</m:t>
            </m:r>
          </m:e>
          <m:sup>
            <m:r>
              <w:rPr>
                <w:rFonts w:ascii="Cambria Math" w:eastAsia="Times New Roman" w:hAnsi="Cambria Math" w:cs="Times New Roman"/>
                <w:color w:val="000000"/>
                <w:sz w:val="28"/>
                <w:szCs w:val="28"/>
                <w:shd w:val="clear" w:color="auto" w:fill="FFFFFF"/>
              </w:rPr>
              <m:t>''</m:t>
            </m:r>
          </m:sup>
        </m:sSup>
        <m:d>
          <m:dPr>
            <m:ctrlPr>
              <w:rPr>
                <w:rFonts w:ascii="Cambria Math" w:eastAsia="Times New Roman" w:hAnsi="Cambria Math" w:cs="Times New Roman"/>
                <w:i/>
                <w:color w:val="000000"/>
                <w:sz w:val="28"/>
                <w:szCs w:val="28"/>
                <w:shd w:val="clear" w:color="auto" w:fill="FFFFFF"/>
                <w:lang w:val="en-US"/>
              </w:rPr>
            </m:ctrlPr>
          </m:dPr>
          <m:e>
            <m:sSub>
              <m:sSubPr>
                <m:ctrlPr>
                  <w:rPr>
                    <w:rFonts w:ascii="Cambria Math" w:eastAsia="Times New Roman" w:hAnsi="Cambria Math" w:cs="Times New Roman"/>
                    <w:i/>
                    <w:color w:val="000000"/>
                    <w:sz w:val="28"/>
                    <w:szCs w:val="28"/>
                    <w:shd w:val="clear" w:color="auto" w:fill="FFFFFF"/>
                    <w:lang w:val="en-US"/>
                  </w:rPr>
                </m:ctrlPr>
              </m:sSubPr>
              <m:e>
                <m:r>
                  <w:rPr>
                    <w:rFonts w:ascii="Cambria Math" w:eastAsia="Times New Roman" w:hAnsi="Cambria Math" w:cs="Times New Roman"/>
                    <w:color w:val="000000"/>
                    <w:sz w:val="28"/>
                    <w:szCs w:val="28"/>
                    <w:shd w:val="clear" w:color="auto" w:fill="FFFFFF"/>
                    <w:lang w:val="en-US"/>
                  </w:rPr>
                  <m:t>x</m:t>
                </m:r>
              </m:e>
              <m:sub>
                <m:r>
                  <w:rPr>
                    <w:rFonts w:ascii="Cambria Math" w:eastAsia="Times New Roman" w:hAnsi="Cambria Math" w:cs="Times New Roman"/>
                    <w:color w:val="000000"/>
                    <w:sz w:val="28"/>
                    <w:szCs w:val="28"/>
                    <w:shd w:val="clear" w:color="auto" w:fill="FFFFFF"/>
                  </w:rPr>
                  <m:t>0</m:t>
                </m:r>
              </m:sub>
            </m:sSub>
          </m:e>
        </m:d>
        <m:r>
          <w:rPr>
            <w:rFonts w:ascii="Cambria Math" w:eastAsia="Times New Roman" w:hAnsi="Cambria Math" w:cs="Times New Roman"/>
            <w:color w:val="000000"/>
            <w:sz w:val="28"/>
            <w:szCs w:val="28"/>
            <w:shd w:val="clear" w:color="auto" w:fill="FFFFFF"/>
          </w:rPr>
          <m:t xml:space="preserve">, </m:t>
        </m:r>
        <m:sSup>
          <m:sSupPr>
            <m:ctrlPr>
              <w:rPr>
                <w:rFonts w:ascii="Cambria Math" w:eastAsia="Times New Roman" w:hAnsi="Cambria Math" w:cs="Times New Roman"/>
                <w:i/>
                <w:color w:val="000000"/>
                <w:sz w:val="28"/>
                <w:szCs w:val="28"/>
                <w:shd w:val="clear" w:color="auto" w:fill="FFFFFF"/>
                <w:lang w:val="en-US"/>
              </w:rPr>
            </m:ctrlPr>
          </m:sSupPr>
          <m:e>
            <m:r>
              <w:rPr>
                <w:rFonts w:ascii="Cambria Math" w:eastAsia="Times New Roman" w:hAnsi="Cambria Math" w:cs="Times New Roman"/>
                <w:color w:val="000000"/>
                <w:sz w:val="28"/>
                <w:szCs w:val="28"/>
                <w:shd w:val="clear" w:color="auto" w:fill="FFFFFF"/>
                <w:lang w:val="en-US"/>
              </w:rPr>
              <m:t>y</m:t>
            </m:r>
          </m:e>
          <m:sup>
            <m:r>
              <w:rPr>
                <w:rFonts w:ascii="Cambria Math" w:eastAsia="Times New Roman" w:hAnsi="Cambria Math" w:cs="Times New Roman"/>
                <w:color w:val="000000"/>
                <w:sz w:val="28"/>
                <w:szCs w:val="28"/>
                <w:shd w:val="clear" w:color="auto" w:fill="FFFFFF"/>
              </w:rPr>
              <m:t>4</m:t>
            </m:r>
          </m:sup>
        </m:sSup>
        <m:d>
          <m:dPr>
            <m:ctrlPr>
              <w:rPr>
                <w:rFonts w:ascii="Cambria Math" w:eastAsia="Times New Roman" w:hAnsi="Cambria Math" w:cs="Times New Roman"/>
                <w:i/>
                <w:color w:val="000000"/>
                <w:sz w:val="28"/>
                <w:szCs w:val="28"/>
                <w:shd w:val="clear" w:color="auto" w:fill="FFFFFF"/>
                <w:lang w:val="en-US"/>
              </w:rPr>
            </m:ctrlPr>
          </m:dPr>
          <m:e>
            <m:sSub>
              <m:sSubPr>
                <m:ctrlPr>
                  <w:rPr>
                    <w:rFonts w:ascii="Cambria Math" w:eastAsia="Times New Roman" w:hAnsi="Cambria Math" w:cs="Times New Roman"/>
                    <w:i/>
                    <w:color w:val="000000"/>
                    <w:sz w:val="28"/>
                    <w:szCs w:val="28"/>
                    <w:shd w:val="clear" w:color="auto" w:fill="FFFFFF"/>
                    <w:lang w:val="en-US"/>
                  </w:rPr>
                </m:ctrlPr>
              </m:sSubPr>
              <m:e>
                <m:r>
                  <w:rPr>
                    <w:rFonts w:ascii="Cambria Math" w:eastAsia="Times New Roman" w:hAnsi="Cambria Math" w:cs="Times New Roman"/>
                    <w:color w:val="000000"/>
                    <w:sz w:val="28"/>
                    <w:szCs w:val="28"/>
                    <w:shd w:val="clear" w:color="auto" w:fill="FFFFFF"/>
                    <w:lang w:val="en-US"/>
                  </w:rPr>
                  <m:t>x</m:t>
                </m:r>
              </m:e>
              <m:sub>
                <m:r>
                  <w:rPr>
                    <w:rFonts w:ascii="Cambria Math" w:eastAsia="Times New Roman" w:hAnsi="Cambria Math" w:cs="Times New Roman"/>
                    <w:color w:val="000000"/>
                    <w:sz w:val="28"/>
                    <w:szCs w:val="28"/>
                    <w:shd w:val="clear" w:color="auto" w:fill="FFFFFF"/>
                  </w:rPr>
                  <m:t>0</m:t>
                </m:r>
              </m:sub>
            </m:sSub>
          </m:e>
        </m:d>
        <m:r>
          <w:rPr>
            <w:rFonts w:ascii="Cambria Math" w:eastAsia="Times New Roman" w:hAnsi="Cambria Math" w:cs="Times New Roman"/>
            <w:color w:val="000000"/>
            <w:sz w:val="28"/>
            <w:szCs w:val="28"/>
            <w:shd w:val="clear" w:color="auto" w:fill="FFFFFF"/>
          </w:rPr>
          <m:t xml:space="preserve">,… </m:t>
        </m:r>
      </m:oMath>
      <w:r>
        <w:rPr>
          <w:rFonts w:ascii="Times New Roman" w:eastAsia="Times New Roman" w:hAnsi="Times New Roman" w:cs="Times New Roman"/>
          <w:color w:val="000000"/>
          <w:sz w:val="28"/>
          <w:szCs w:val="28"/>
          <w:shd w:val="clear" w:color="auto" w:fill="FFFFFF"/>
        </w:rPr>
        <w:t>находим путем последовательного дифференцирования уравнения (</w:t>
      </w:r>
      <w:r w:rsidR="00D80F0D">
        <w:rPr>
          <w:rFonts w:ascii="Times New Roman" w:eastAsia="Times New Roman" w:hAnsi="Times New Roman" w:cs="Times New Roman"/>
          <w:color w:val="000000"/>
          <w:sz w:val="28"/>
          <w:szCs w:val="28"/>
          <w:shd w:val="clear" w:color="auto" w:fill="FFFFFF"/>
        </w:rPr>
        <w:t>1</w:t>
      </w:r>
      <w:r>
        <w:rPr>
          <w:rFonts w:ascii="Times New Roman" w:eastAsia="Times New Roman" w:hAnsi="Times New Roman" w:cs="Times New Roman"/>
          <w:color w:val="000000"/>
          <w:sz w:val="28"/>
          <w:szCs w:val="28"/>
          <w:shd w:val="clear" w:color="auto" w:fill="FFFFFF"/>
        </w:rPr>
        <w:t xml:space="preserve">) по </w:t>
      </w:r>
      <m:oMath>
        <m:r>
          <w:rPr>
            <w:rFonts w:ascii="Cambria Math" w:eastAsia="Times New Roman" w:hAnsi="Cambria Math" w:cs="Times New Roman"/>
            <w:color w:val="000000"/>
            <w:sz w:val="28"/>
            <w:szCs w:val="28"/>
            <w:shd w:val="clear" w:color="auto" w:fill="FFFFFF"/>
          </w:rPr>
          <m:t>x</m:t>
        </m:r>
      </m:oMath>
      <w:r>
        <w:rPr>
          <w:rFonts w:ascii="Times New Roman" w:eastAsia="Times New Roman" w:hAnsi="Times New Roman" w:cs="Times New Roman"/>
          <w:color w:val="000000"/>
          <w:sz w:val="28"/>
          <w:szCs w:val="28"/>
          <w:shd w:val="clear" w:color="auto" w:fill="FFFFFF"/>
        </w:rPr>
        <w:t xml:space="preserve"> и вычисления производных при </w:t>
      </w:r>
      <m:oMath>
        <m:r>
          <w:rPr>
            <w:rFonts w:ascii="Cambria Math" w:eastAsia="Times New Roman" w:hAnsi="Cambria Math" w:cs="Times New Roman"/>
            <w:color w:val="000000"/>
            <w:sz w:val="28"/>
            <w:szCs w:val="28"/>
            <w:shd w:val="clear" w:color="auto" w:fill="FFFFFF"/>
          </w:rPr>
          <m:t>x=</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x</m:t>
            </m:r>
          </m:e>
          <m:sub>
            <m:r>
              <w:rPr>
                <w:rFonts w:ascii="Cambria Math" w:eastAsia="Times New Roman" w:hAnsi="Cambria Math" w:cs="Times New Roman"/>
                <w:color w:val="000000"/>
                <w:sz w:val="28"/>
                <w:szCs w:val="28"/>
                <w:shd w:val="clear" w:color="auto" w:fill="FFFFFF"/>
              </w:rPr>
              <m:t>0</m:t>
            </m:r>
          </m:sub>
        </m:sSub>
      </m:oMath>
      <w:r>
        <w:rPr>
          <w:rFonts w:ascii="Times New Roman" w:eastAsia="Times New Roman" w:hAnsi="Times New Roman" w:cs="Times New Roman"/>
          <w:color w:val="000000"/>
          <w:sz w:val="28"/>
          <w:szCs w:val="28"/>
          <w:shd w:val="clear" w:color="auto" w:fill="FFFFFF"/>
        </w:rPr>
        <w:t>. Найденные значения производных (коэффициентов) подставляем в равенство (</w:t>
      </w:r>
      <w:r w:rsidR="00D80F0D">
        <w:rPr>
          <w:rFonts w:ascii="Times New Roman" w:eastAsia="Times New Roman" w:hAnsi="Times New Roman" w:cs="Times New Roman"/>
          <w:color w:val="000000"/>
          <w:sz w:val="28"/>
          <w:szCs w:val="28"/>
          <w:shd w:val="clear" w:color="auto" w:fill="FFFFFF"/>
        </w:rPr>
        <w:t>3</w:t>
      </w:r>
      <w:r>
        <w:rPr>
          <w:rFonts w:ascii="Times New Roman" w:eastAsia="Times New Roman" w:hAnsi="Times New Roman" w:cs="Times New Roman"/>
          <w:color w:val="000000"/>
          <w:sz w:val="28"/>
          <w:szCs w:val="28"/>
          <w:shd w:val="clear" w:color="auto" w:fill="FFFFFF"/>
        </w:rPr>
        <w:t>). Ряд (</w:t>
      </w:r>
      <w:r w:rsidR="00D80F0D">
        <w:rPr>
          <w:rFonts w:ascii="Times New Roman" w:eastAsia="Times New Roman" w:hAnsi="Times New Roman" w:cs="Times New Roman"/>
          <w:color w:val="000000"/>
          <w:sz w:val="28"/>
          <w:szCs w:val="28"/>
          <w:shd w:val="clear" w:color="auto" w:fill="FFFFFF"/>
        </w:rPr>
        <w:t>3</w:t>
      </w:r>
      <w:r>
        <w:rPr>
          <w:rFonts w:ascii="Times New Roman" w:eastAsia="Times New Roman" w:hAnsi="Times New Roman" w:cs="Times New Roman"/>
          <w:color w:val="000000"/>
          <w:sz w:val="28"/>
          <w:szCs w:val="28"/>
          <w:shd w:val="clear" w:color="auto" w:fill="FFFFFF"/>
        </w:rPr>
        <w:t>) представляет искомое частное решение уравнения (</w:t>
      </w:r>
      <w:r w:rsidR="00D80F0D">
        <w:rPr>
          <w:rFonts w:ascii="Times New Roman" w:eastAsia="Times New Roman" w:hAnsi="Times New Roman" w:cs="Times New Roman"/>
          <w:color w:val="000000"/>
          <w:sz w:val="28"/>
          <w:szCs w:val="28"/>
          <w:shd w:val="clear" w:color="auto" w:fill="FFFFFF"/>
        </w:rPr>
        <w:t>1</w:t>
      </w:r>
      <w:r>
        <w:rPr>
          <w:rFonts w:ascii="Times New Roman" w:eastAsia="Times New Roman" w:hAnsi="Times New Roman" w:cs="Times New Roman"/>
          <w:color w:val="000000"/>
          <w:sz w:val="28"/>
          <w:szCs w:val="28"/>
          <w:shd w:val="clear" w:color="auto" w:fill="FFFFFF"/>
        </w:rPr>
        <w:t>) для тех значений Ш, при которых он сходится. Частичная сумма этого ряда будет приближенным решением дифференциального уравнения (</w:t>
      </w:r>
      <w:r w:rsidR="00D80F0D">
        <w:rPr>
          <w:rFonts w:ascii="Times New Roman" w:eastAsia="Times New Roman" w:hAnsi="Times New Roman" w:cs="Times New Roman"/>
          <w:color w:val="000000"/>
          <w:sz w:val="28"/>
          <w:szCs w:val="28"/>
          <w:shd w:val="clear" w:color="auto" w:fill="FFFFFF"/>
        </w:rPr>
        <w:t>1</w:t>
      </w:r>
      <w:r>
        <w:rPr>
          <w:rFonts w:ascii="Times New Roman" w:eastAsia="Times New Roman" w:hAnsi="Times New Roman" w:cs="Times New Roman"/>
          <w:color w:val="000000"/>
          <w:sz w:val="28"/>
          <w:szCs w:val="28"/>
          <w:shd w:val="clear" w:color="auto" w:fill="FFFFFF"/>
        </w:rPr>
        <w:t>).</w:t>
      </w:r>
      <w:r>
        <w:rPr>
          <w:rFonts w:ascii="Times New Roman" w:eastAsia="Times New Roman" w:hAnsi="Times New Roman" w:cs="Times New Roman"/>
          <w:color w:val="000000"/>
          <w:sz w:val="28"/>
          <w:szCs w:val="28"/>
          <w:shd w:val="clear" w:color="auto" w:fill="FFFFFF"/>
        </w:rPr>
        <w:br/>
      </w:r>
      <w:r>
        <w:rPr>
          <w:rFonts w:ascii="Times New Roman" w:eastAsia="Times New Roman" w:hAnsi="Times New Roman" w:cs="Times New Roman"/>
          <w:color w:val="000000"/>
          <w:sz w:val="28"/>
          <w:szCs w:val="28"/>
          <w:shd w:val="clear" w:color="auto" w:fill="FFFFFF"/>
        </w:rPr>
        <w:tab/>
        <w:t>Рассмотренный способ применим и для построения общего решения уравнения (</w:t>
      </w:r>
      <w:r w:rsidR="00D80F0D">
        <w:rPr>
          <w:rFonts w:ascii="Times New Roman" w:eastAsia="Times New Roman" w:hAnsi="Times New Roman" w:cs="Times New Roman"/>
          <w:color w:val="000000"/>
          <w:sz w:val="28"/>
          <w:szCs w:val="28"/>
          <w:shd w:val="clear" w:color="auto" w:fill="FFFFFF"/>
        </w:rPr>
        <w:t>1</w:t>
      </w:r>
      <w:r>
        <w:rPr>
          <w:rFonts w:ascii="Times New Roman" w:eastAsia="Times New Roman" w:hAnsi="Times New Roman" w:cs="Times New Roman"/>
          <w:color w:val="000000"/>
          <w:sz w:val="28"/>
          <w:szCs w:val="28"/>
          <w:shd w:val="clear" w:color="auto" w:fill="FFFFFF"/>
        </w:rPr>
        <w:t xml:space="preserve">), если </w:t>
      </w:r>
      <m:oMath>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y</m:t>
            </m:r>
          </m:e>
          <m:sub>
            <m:r>
              <w:rPr>
                <w:rFonts w:ascii="Cambria Math" w:eastAsia="Times New Roman" w:hAnsi="Cambria Math" w:cs="Times New Roman"/>
                <w:color w:val="000000"/>
                <w:sz w:val="28"/>
                <w:szCs w:val="28"/>
                <w:shd w:val="clear" w:color="auto" w:fill="FFFFFF"/>
              </w:rPr>
              <m:t>0</m:t>
            </m:r>
          </m:sub>
        </m:sSub>
      </m:oMath>
      <w:r>
        <w:rPr>
          <w:rFonts w:ascii="Times New Roman" w:eastAsia="Times New Roman" w:hAnsi="Times New Roman" w:cs="Times New Roman"/>
          <w:color w:val="000000"/>
          <w:sz w:val="28"/>
          <w:szCs w:val="28"/>
          <w:shd w:val="clear" w:color="auto" w:fill="FFFFFF"/>
        </w:rPr>
        <w:t xml:space="preserve"> и </w:t>
      </w:r>
      <m:oMath>
        <m:sSubSup>
          <m:sSubSupPr>
            <m:ctrlPr>
              <w:rPr>
                <w:rFonts w:ascii="Cambria Math" w:eastAsia="Times New Roman" w:hAnsi="Cambria Math" w:cs="Times New Roman"/>
                <w:i/>
                <w:color w:val="000000"/>
                <w:sz w:val="28"/>
                <w:szCs w:val="28"/>
                <w:shd w:val="clear" w:color="auto" w:fill="FFFFFF"/>
              </w:rPr>
            </m:ctrlPr>
          </m:sSubSupPr>
          <m:e>
            <m:r>
              <w:rPr>
                <w:rFonts w:ascii="Cambria Math" w:eastAsia="Times New Roman" w:hAnsi="Cambria Math" w:cs="Times New Roman"/>
                <w:color w:val="000000"/>
                <w:sz w:val="28"/>
                <w:szCs w:val="28"/>
                <w:shd w:val="clear" w:color="auto" w:fill="FFFFFF"/>
              </w:rPr>
              <m:t>y</m:t>
            </m:r>
          </m:e>
          <m:sub>
            <m:r>
              <w:rPr>
                <w:rFonts w:ascii="Cambria Math" w:eastAsia="Times New Roman" w:hAnsi="Cambria Math" w:cs="Times New Roman"/>
                <w:color w:val="000000"/>
                <w:sz w:val="28"/>
                <w:szCs w:val="28"/>
                <w:shd w:val="clear" w:color="auto" w:fill="FFFFFF"/>
              </w:rPr>
              <m:t>0</m:t>
            </m:r>
          </m:sub>
          <m:sup>
            <m:r>
              <w:rPr>
                <w:rFonts w:ascii="Cambria Math" w:eastAsia="Times New Roman" w:hAnsi="Cambria Math" w:cs="Times New Roman"/>
                <w:color w:val="000000"/>
                <w:sz w:val="28"/>
                <w:szCs w:val="28"/>
                <w:shd w:val="clear" w:color="auto" w:fill="FFFFFF"/>
              </w:rPr>
              <m:t>'</m:t>
            </m:r>
          </m:sup>
        </m:sSubSup>
      </m:oMath>
      <w:r>
        <w:rPr>
          <w:rFonts w:ascii="Times New Roman" w:eastAsia="Times New Roman" w:hAnsi="Times New Roman" w:cs="Times New Roman"/>
          <w:color w:val="000000"/>
          <w:sz w:val="28"/>
          <w:szCs w:val="28"/>
          <w:shd w:val="clear" w:color="auto" w:fill="FFFFFF"/>
        </w:rPr>
        <w:t>, рассматривать как произвольные постоянные.</w:t>
      </w:r>
      <w:r>
        <w:rPr>
          <w:rFonts w:ascii="Times New Roman" w:eastAsia="Times New Roman" w:hAnsi="Times New Roman" w:cs="Times New Roman"/>
          <w:color w:val="000000"/>
          <w:sz w:val="28"/>
          <w:szCs w:val="28"/>
          <w:shd w:val="clear" w:color="auto" w:fill="FFFFFF"/>
        </w:rPr>
        <w:br/>
      </w:r>
      <w:r>
        <w:rPr>
          <w:rFonts w:ascii="Times New Roman" w:eastAsia="Times New Roman" w:hAnsi="Times New Roman" w:cs="Times New Roman"/>
          <w:color w:val="000000"/>
          <w:sz w:val="28"/>
          <w:szCs w:val="28"/>
          <w:shd w:val="clear" w:color="auto" w:fill="FFFFFF"/>
        </w:rPr>
        <w:tab/>
        <w:t>Способ последовательного дифференцирования применим для решения дифференциальных уравнений любого порядка.</w:t>
      </w:r>
    </w:p>
    <w:p w14:paraId="44327ED3" w14:textId="3EABF7AF" w:rsidR="00F612B4" w:rsidRPr="005679CF" w:rsidRDefault="00F612B4" w:rsidP="001A4B8C">
      <w:pPr>
        <w:spacing w:before="240" w:after="240" w:line="240" w:lineRule="auto"/>
        <w:ind w:firstLine="708"/>
        <w:rPr>
          <w:rFonts w:ascii="Times New Roman" w:eastAsia="Times New Roman" w:hAnsi="Times New Roman" w:cs="Times New Roman"/>
          <w:i/>
          <w:color w:val="000000"/>
          <w:sz w:val="28"/>
          <w:szCs w:val="28"/>
          <w:shd w:val="clear" w:color="auto" w:fill="FFFFFF"/>
        </w:rPr>
      </w:pPr>
      <w:r>
        <w:rPr>
          <w:rFonts w:ascii="Times New Roman" w:eastAsia="Times New Roman" w:hAnsi="Times New Roman" w:cs="Times New Roman"/>
          <w:b/>
          <w:bCs/>
          <w:color w:val="000000"/>
          <w:sz w:val="28"/>
          <w:szCs w:val="28"/>
          <w:shd w:val="clear" w:color="auto" w:fill="FFFFFF"/>
        </w:rPr>
        <w:t>Пример</w:t>
      </w:r>
      <w:r w:rsidR="001A4B8C" w:rsidRPr="000D7F1A">
        <w:rPr>
          <w:rFonts w:ascii="Times New Roman" w:eastAsia="Times New Roman" w:hAnsi="Times New Roman" w:cs="Times New Roman"/>
          <w:b/>
          <w:bCs/>
          <w:color w:val="000000"/>
          <w:sz w:val="28"/>
          <w:szCs w:val="28"/>
          <w:shd w:val="clear" w:color="auto" w:fill="FFFFFF"/>
        </w:rPr>
        <w:t xml:space="preserve"> 1</w:t>
      </w:r>
      <w:r w:rsidRPr="00F612B4">
        <w:rPr>
          <w:rFonts w:ascii="Times New Roman" w:eastAsia="Times New Roman" w:hAnsi="Times New Roman" w:cs="Times New Roman"/>
          <w:b/>
          <w:bCs/>
          <w:color w:val="000000"/>
          <w:sz w:val="28"/>
          <w:szCs w:val="28"/>
          <w:shd w:val="clear" w:color="auto" w:fill="FFFFFF"/>
        </w:rPr>
        <w:t xml:space="preserve">. </w:t>
      </w:r>
      <w:r>
        <w:rPr>
          <w:rFonts w:ascii="Times New Roman" w:eastAsia="Times New Roman" w:hAnsi="Times New Roman" w:cs="Times New Roman"/>
          <w:color w:val="000000"/>
          <w:sz w:val="28"/>
          <w:szCs w:val="28"/>
          <w:shd w:val="clear" w:color="auto" w:fill="FFFFFF"/>
        </w:rPr>
        <w:t xml:space="preserve">Методом последовательного дифференцирования найти пять первых членов (отличных от нуля) разложения в ряд решения уравнения </w:t>
      </w:r>
      <m:oMath>
        <m:sSup>
          <m:sSupPr>
            <m:ctrlPr>
              <w:rPr>
                <w:rFonts w:ascii="Cambria Math" w:eastAsia="Times New Roman" w:hAnsi="Cambria Math" w:cs="Times New Roman"/>
                <w:i/>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y</m:t>
            </m:r>
          </m:e>
          <m:sup>
            <m:r>
              <w:rPr>
                <w:rFonts w:ascii="Cambria Math" w:eastAsia="Times New Roman" w:hAnsi="Cambria Math" w:cs="Times New Roman"/>
                <w:color w:val="000000"/>
                <w:sz w:val="28"/>
                <w:szCs w:val="28"/>
                <w:shd w:val="clear" w:color="auto" w:fill="FFFFFF"/>
              </w:rPr>
              <m:t>''</m:t>
            </m:r>
          </m:sup>
        </m:sSup>
        <m:r>
          <w:rPr>
            <w:rFonts w:ascii="Cambria Math" w:eastAsia="Times New Roman" w:hAnsi="Cambria Math" w:cs="Times New Roman"/>
            <w:color w:val="000000"/>
            <w:sz w:val="28"/>
            <w:szCs w:val="28"/>
            <w:shd w:val="clear" w:color="auto" w:fill="FFFFFF"/>
          </w:rPr>
          <m:t>=</m:t>
        </m:r>
        <m:sSup>
          <m:sSupPr>
            <m:ctrlPr>
              <w:rPr>
                <w:rFonts w:ascii="Cambria Math" w:eastAsia="Times New Roman" w:hAnsi="Cambria Math" w:cs="Times New Roman"/>
                <w:i/>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x</m:t>
            </m:r>
          </m:e>
          <m:sup>
            <m:r>
              <w:rPr>
                <w:rFonts w:ascii="Cambria Math" w:eastAsia="Times New Roman" w:hAnsi="Cambria Math" w:cs="Times New Roman"/>
                <w:color w:val="000000"/>
                <w:sz w:val="28"/>
                <w:szCs w:val="28"/>
                <w:shd w:val="clear" w:color="auto" w:fill="FFFFFF"/>
              </w:rPr>
              <m:t>2</m:t>
            </m:r>
          </m:sup>
        </m:sSup>
        <m:r>
          <w:rPr>
            <w:rFonts w:ascii="Cambria Math" w:eastAsia="Times New Roman" w:hAnsi="Cambria Math" w:cs="Times New Roman"/>
            <w:color w:val="000000"/>
            <w:sz w:val="28"/>
            <w:szCs w:val="28"/>
            <w:shd w:val="clear" w:color="auto" w:fill="FFFFFF"/>
          </w:rPr>
          <m:t>+</m:t>
        </m:r>
        <m:sSup>
          <m:sSupPr>
            <m:ctrlPr>
              <w:rPr>
                <w:rFonts w:ascii="Cambria Math" w:eastAsia="Times New Roman" w:hAnsi="Cambria Math" w:cs="Times New Roman"/>
                <w:i/>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y</m:t>
            </m:r>
          </m:e>
          <m:sup>
            <m:r>
              <w:rPr>
                <w:rFonts w:ascii="Cambria Math" w:eastAsia="Times New Roman" w:hAnsi="Cambria Math" w:cs="Times New Roman"/>
                <w:color w:val="000000"/>
                <w:sz w:val="28"/>
                <w:szCs w:val="28"/>
                <w:shd w:val="clear" w:color="auto" w:fill="FFFFFF"/>
              </w:rPr>
              <m:t>2</m:t>
            </m:r>
          </m:sup>
        </m:sSup>
        <m:r>
          <w:rPr>
            <w:rFonts w:ascii="Cambria Math" w:eastAsia="Times New Roman" w:hAnsi="Cambria Math" w:cs="Times New Roman"/>
            <w:color w:val="000000"/>
            <w:sz w:val="28"/>
            <w:szCs w:val="28"/>
            <w:shd w:val="clear" w:color="auto" w:fill="FFFFFF"/>
          </w:rPr>
          <m:t>, y</m:t>
        </m:r>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-1</m:t>
            </m:r>
          </m:e>
        </m:d>
        <m:r>
          <w:rPr>
            <w:rFonts w:ascii="Cambria Math" w:eastAsia="Times New Roman" w:hAnsi="Cambria Math" w:cs="Times New Roman"/>
            <w:color w:val="000000"/>
            <w:sz w:val="28"/>
            <w:szCs w:val="28"/>
            <w:shd w:val="clear" w:color="auto" w:fill="FFFFFF"/>
          </w:rPr>
          <m:t xml:space="preserve">=2, </m:t>
        </m:r>
        <m:sSup>
          <m:sSupPr>
            <m:ctrlPr>
              <w:rPr>
                <w:rFonts w:ascii="Cambria Math" w:eastAsia="Times New Roman" w:hAnsi="Cambria Math" w:cs="Times New Roman"/>
                <w:i/>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y</m:t>
            </m:r>
          </m:e>
          <m:sup>
            <m:r>
              <w:rPr>
                <w:rFonts w:ascii="Cambria Math" w:eastAsia="Times New Roman" w:hAnsi="Cambria Math" w:cs="Times New Roman"/>
                <w:color w:val="000000"/>
                <w:sz w:val="28"/>
                <w:szCs w:val="28"/>
                <w:shd w:val="clear" w:color="auto" w:fill="FFFFFF"/>
              </w:rPr>
              <m:t>'</m:t>
            </m:r>
          </m:sup>
        </m:sSup>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-1</m:t>
            </m:r>
          </m:e>
        </m:d>
        <m:r>
          <w:rPr>
            <w:rFonts w:ascii="Cambria Math" w:eastAsia="Times New Roman" w:hAnsi="Cambria Math" w:cs="Times New Roman"/>
            <w:color w:val="000000"/>
            <w:sz w:val="28"/>
            <w:szCs w:val="28"/>
            <w:shd w:val="clear" w:color="auto" w:fill="FFFFFF"/>
          </w:rPr>
          <m:t>=</m:t>
        </m:r>
        <m:f>
          <m:fPr>
            <m:ctrlPr>
              <w:rPr>
                <w:rFonts w:ascii="Cambria Math" w:eastAsia="Times New Roman" w:hAnsi="Cambria Math" w:cs="Times New Roman"/>
                <w:i/>
                <w:color w:val="000000"/>
                <w:sz w:val="28"/>
                <w:szCs w:val="28"/>
                <w:shd w:val="clear" w:color="auto" w:fill="FFFFFF"/>
              </w:rPr>
            </m:ctrlPr>
          </m:fPr>
          <m:num>
            <m:r>
              <w:rPr>
                <w:rFonts w:ascii="Cambria Math" w:eastAsia="Times New Roman" w:hAnsi="Cambria Math" w:cs="Times New Roman"/>
                <w:color w:val="000000"/>
                <w:sz w:val="28"/>
                <w:szCs w:val="28"/>
                <w:shd w:val="clear" w:color="auto" w:fill="FFFFFF"/>
              </w:rPr>
              <m:t>1</m:t>
            </m:r>
          </m:num>
          <m:den>
            <m:r>
              <w:rPr>
                <w:rFonts w:ascii="Cambria Math" w:eastAsia="Times New Roman" w:hAnsi="Cambria Math" w:cs="Times New Roman"/>
                <w:color w:val="000000"/>
                <w:sz w:val="28"/>
                <w:szCs w:val="28"/>
                <w:shd w:val="clear" w:color="auto" w:fill="FFFFFF"/>
              </w:rPr>
              <m:t>2</m:t>
            </m:r>
          </m:den>
        </m:f>
        <m:r>
          <w:rPr>
            <w:rFonts w:ascii="Cambria Math" w:eastAsia="Times New Roman" w:hAnsi="Cambria Math" w:cs="Times New Roman"/>
            <w:color w:val="000000"/>
            <w:sz w:val="28"/>
            <w:szCs w:val="28"/>
            <w:shd w:val="clear" w:color="auto" w:fill="FFFFFF"/>
          </w:rPr>
          <m:t>.</m:t>
        </m:r>
      </m:oMath>
    </w:p>
    <w:p w14:paraId="60384EE6" w14:textId="77777777" w:rsidR="00F612B4" w:rsidRDefault="00F612B4" w:rsidP="00F612B4">
      <w:pPr>
        <w:spacing w:before="240" w:after="240" w:line="24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Будем искать решение уравнения в виде</w:t>
      </w:r>
    </w:p>
    <w:p w14:paraId="6B37BD1F" w14:textId="77777777" w:rsidR="00F612B4" w:rsidRDefault="00F612B4" w:rsidP="00F612B4">
      <w:pPr>
        <w:spacing w:before="240" w:after="240" w:line="240" w:lineRule="auto"/>
        <w:rPr>
          <w:rFonts w:ascii="Times New Roman" w:eastAsia="Times New Roman" w:hAnsi="Times New Roman" w:cs="Times New Roman"/>
          <w:color w:val="000000"/>
          <w:sz w:val="28"/>
          <w:szCs w:val="28"/>
          <w:shd w:val="clear" w:color="auto" w:fill="FFFFFF"/>
        </w:rPr>
      </w:pPr>
      <m:oMathPara>
        <m:oMath>
          <m:r>
            <w:rPr>
              <w:rFonts w:ascii="Cambria Math" w:eastAsia="Times New Roman" w:hAnsi="Cambria Math" w:cs="Times New Roman"/>
              <w:color w:val="000000"/>
              <w:sz w:val="28"/>
              <w:szCs w:val="28"/>
              <w:shd w:val="clear" w:color="auto" w:fill="FFFFFF"/>
            </w:rPr>
            <m:t>y=y</m:t>
          </m:r>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-1</m:t>
              </m:r>
            </m:e>
          </m:d>
          <m:r>
            <w:rPr>
              <w:rFonts w:ascii="Cambria Math" w:eastAsia="Times New Roman" w:hAnsi="Cambria Math" w:cs="Times New Roman"/>
              <w:color w:val="000000"/>
              <w:sz w:val="28"/>
              <w:szCs w:val="28"/>
              <w:shd w:val="clear" w:color="auto" w:fill="FFFFFF"/>
            </w:rPr>
            <m:t>+</m:t>
          </m:r>
          <m:f>
            <m:fPr>
              <m:ctrlPr>
                <w:rPr>
                  <w:rFonts w:ascii="Cambria Math" w:eastAsia="Times New Roman" w:hAnsi="Cambria Math" w:cs="Times New Roman"/>
                  <w:i/>
                  <w:color w:val="000000"/>
                  <w:sz w:val="28"/>
                  <w:szCs w:val="28"/>
                  <w:shd w:val="clear" w:color="auto" w:fill="FFFFFF"/>
                </w:rPr>
              </m:ctrlPr>
            </m:fPr>
            <m:num>
              <m:sSup>
                <m:sSupPr>
                  <m:ctrlPr>
                    <w:rPr>
                      <w:rFonts w:ascii="Cambria Math" w:eastAsia="Times New Roman" w:hAnsi="Cambria Math" w:cs="Times New Roman"/>
                      <w:i/>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y</m:t>
                  </m:r>
                </m:e>
                <m:sup>
                  <m:r>
                    <w:rPr>
                      <w:rFonts w:ascii="Cambria Math" w:eastAsia="Times New Roman" w:hAnsi="Cambria Math" w:cs="Times New Roman"/>
                      <w:color w:val="000000"/>
                      <w:sz w:val="28"/>
                      <w:szCs w:val="28"/>
                      <w:shd w:val="clear" w:color="auto" w:fill="FFFFFF"/>
                    </w:rPr>
                    <m:t>'</m:t>
                  </m:r>
                </m:sup>
              </m:sSup>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-1</m:t>
                  </m:r>
                </m:e>
              </m:d>
            </m:num>
            <m:den>
              <m:r>
                <w:rPr>
                  <w:rFonts w:ascii="Cambria Math" w:eastAsia="Times New Roman" w:hAnsi="Cambria Math" w:cs="Times New Roman"/>
                  <w:color w:val="000000"/>
                  <w:sz w:val="28"/>
                  <w:szCs w:val="28"/>
                  <w:shd w:val="clear" w:color="auto" w:fill="FFFFFF"/>
                </w:rPr>
                <m:t>1!</m:t>
              </m:r>
            </m:den>
          </m:f>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x+1</m:t>
              </m:r>
            </m:e>
          </m:d>
          <m:r>
            <w:rPr>
              <w:rFonts w:ascii="Cambria Math" w:eastAsia="Times New Roman" w:hAnsi="Cambria Math" w:cs="Times New Roman"/>
              <w:color w:val="000000"/>
              <w:sz w:val="28"/>
              <w:szCs w:val="28"/>
              <w:shd w:val="clear" w:color="auto" w:fill="FFFFFF"/>
            </w:rPr>
            <m:t>+</m:t>
          </m:r>
          <m:f>
            <m:fPr>
              <m:ctrlPr>
                <w:rPr>
                  <w:rFonts w:ascii="Cambria Math" w:eastAsia="Times New Roman" w:hAnsi="Cambria Math" w:cs="Times New Roman"/>
                  <w:i/>
                  <w:color w:val="000000"/>
                  <w:sz w:val="28"/>
                  <w:szCs w:val="28"/>
                  <w:shd w:val="clear" w:color="auto" w:fill="FFFFFF"/>
                </w:rPr>
              </m:ctrlPr>
            </m:fPr>
            <m:num>
              <m:sSup>
                <m:sSupPr>
                  <m:ctrlPr>
                    <w:rPr>
                      <w:rFonts w:ascii="Cambria Math" w:eastAsia="Times New Roman" w:hAnsi="Cambria Math" w:cs="Times New Roman"/>
                      <w:i/>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y</m:t>
                  </m:r>
                </m:e>
                <m:sup>
                  <m:r>
                    <w:rPr>
                      <w:rFonts w:ascii="Cambria Math" w:eastAsia="Times New Roman" w:hAnsi="Cambria Math" w:cs="Times New Roman"/>
                      <w:color w:val="000000"/>
                      <w:sz w:val="28"/>
                      <w:szCs w:val="28"/>
                      <w:shd w:val="clear" w:color="auto" w:fill="FFFFFF"/>
                    </w:rPr>
                    <m:t>''</m:t>
                  </m:r>
                </m:sup>
              </m:sSup>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-1</m:t>
                  </m:r>
                </m:e>
              </m:d>
            </m:num>
            <m:den>
              <m:r>
                <w:rPr>
                  <w:rFonts w:ascii="Cambria Math" w:eastAsia="Times New Roman" w:hAnsi="Cambria Math" w:cs="Times New Roman"/>
                  <w:color w:val="000000"/>
                  <w:sz w:val="28"/>
                  <w:szCs w:val="28"/>
                  <w:shd w:val="clear" w:color="auto" w:fill="FFFFFF"/>
                </w:rPr>
                <m:t>2!</m:t>
              </m:r>
            </m:den>
          </m:f>
          <m:sSup>
            <m:sSupPr>
              <m:ctrlPr>
                <w:rPr>
                  <w:rFonts w:ascii="Cambria Math" w:eastAsia="Times New Roman" w:hAnsi="Cambria Math" w:cs="Times New Roman"/>
                  <w:i/>
                  <w:color w:val="000000"/>
                  <w:sz w:val="28"/>
                  <w:szCs w:val="28"/>
                  <w:shd w:val="clear" w:color="auto" w:fill="FFFFFF"/>
                </w:rPr>
              </m:ctrlPr>
            </m:sSupPr>
            <m:e>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x+1</m:t>
                  </m:r>
                </m:e>
              </m:d>
            </m:e>
            <m:sup>
              <m:r>
                <w:rPr>
                  <w:rFonts w:ascii="Cambria Math" w:eastAsia="Times New Roman" w:hAnsi="Cambria Math" w:cs="Times New Roman"/>
                  <w:color w:val="000000"/>
                  <w:sz w:val="28"/>
                  <w:szCs w:val="28"/>
                  <w:shd w:val="clear" w:color="auto" w:fill="FFFFFF"/>
                </w:rPr>
                <m:t>2</m:t>
              </m:r>
            </m:sup>
          </m:sSup>
          <m:r>
            <w:rPr>
              <w:rFonts w:ascii="Cambria Math" w:eastAsia="Times New Roman" w:hAnsi="Cambria Math" w:cs="Times New Roman"/>
              <w:color w:val="000000"/>
              <w:sz w:val="28"/>
              <w:szCs w:val="28"/>
              <w:shd w:val="clear" w:color="auto" w:fill="FFFFFF"/>
            </w:rPr>
            <m:t>+</m:t>
          </m:r>
          <m:f>
            <m:fPr>
              <m:ctrlPr>
                <w:rPr>
                  <w:rFonts w:ascii="Cambria Math" w:eastAsia="Times New Roman" w:hAnsi="Cambria Math" w:cs="Times New Roman"/>
                  <w:i/>
                  <w:color w:val="000000"/>
                  <w:sz w:val="28"/>
                  <w:szCs w:val="28"/>
                  <w:shd w:val="clear" w:color="auto" w:fill="FFFFFF"/>
                </w:rPr>
              </m:ctrlPr>
            </m:fPr>
            <m:num>
              <m:sSup>
                <m:sSupPr>
                  <m:ctrlPr>
                    <w:rPr>
                      <w:rFonts w:ascii="Cambria Math" w:eastAsia="Times New Roman" w:hAnsi="Cambria Math" w:cs="Times New Roman"/>
                      <w:i/>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y</m:t>
                  </m:r>
                </m:e>
                <m:sup>
                  <m:r>
                    <w:rPr>
                      <w:rFonts w:ascii="Cambria Math" w:eastAsia="Times New Roman" w:hAnsi="Cambria Math" w:cs="Times New Roman"/>
                      <w:color w:val="000000"/>
                      <w:sz w:val="28"/>
                      <w:szCs w:val="28"/>
                      <w:shd w:val="clear" w:color="auto" w:fill="FFFFFF"/>
                    </w:rPr>
                    <m:t>'''</m:t>
                  </m:r>
                </m:sup>
              </m:sSup>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-1</m:t>
                  </m:r>
                </m:e>
              </m:d>
            </m:num>
            <m:den>
              <m:r>
                <w:rPr>
                  <w:rFonts w:ascii="Cambria Math" w:eastAsia="Times New Roman" w:hAnsi="Cambria Math" w:cs="Times New Roman"/>
                  <w:color w:val="000000"/>
                  <w:sz w:val="28"/>
                  <w:szCs w:val="28"/>
                  <w:shd w:val="clear" w:color="auto" w:fill="FFFFFF"/>
                </w:rPr>
                <m:t>3!</m:t>
              </m:r>
            </m:den>
          </m:f>
          <m:sSup>
            <m:sSupPr>
              <m:ctrlPr>
                <w:rPr>
                  <w:rFonts w:ascii="Cambria Math" w:eastAsia="Times New Roman" w:hAnsi="Cambria Math" w:cs="Times New Roman"/>
                  <w:i/>
                  <w:color w:val="000000"/>
                  <w:sz w:val="28"/>
                  <w:szCs w:val="28"/>
                  <w:shd w:val="clear" w:color="auto" w:fill="FFFFFF"/>
                </w:rPr>
              </m:ctrlPr>
            </m:sSupPr>
            <m:e>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x+1</m:t>
                  </m:r>
                </m:e>
              </m:d>
            </m:e>
            <m:sup>
              <m:r>
                <w:rPr>
                  <w:rFonts w:ascii="Cambria Math" w:eastAsia="Times New Roman" w:hAnsi="Cambria Math" w:cs="Times New Roman"/>
                  <w:color w:val="000000"/>
                  <w:sz w:val="28"/>
                  <w:szCs w:val="28"/>
                  <w:shd w:val="clear" w:color="auto" w:fill="FFFFFF"/>
                </w:rPr>
                <m:t>3</m:t>
              </m:r>
            </m:sup>
          </m:sSup>
          <m:r>
            <w:rPr>
              <w:rFonts w:ascii="Cambria Math" w:eastAsia="Times New Roman" w:hAnsi="Cambria Math" w:cs="Times New Roman"/>
              <w:color w:val="000000"/>
              <w:sz w:val="28"/>
              <w:szCs w:val="28"/>
              <w:shd w:val="clear" w:color="auto" w:fill="FFFFFF"/>
            </w:rPr>
            <m:t>+…</m:t>
          </m:r>
        </m:oMath>
      </m:oMathPara>
    </w:p>
    <w:p w14:paraId="545F39DC" w14:textId="77777777" w:rsidR="00F612B4" w:rsidRDefault="00F612B4" w:rsidP="00F612B4">
      <w:pPr>
        <w:spacing w:before="240" w:after="240" w:line="24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 xml:space="preserve">Здесь </w:t>
      </w:r>
      <m:oMath>
        <m:r>
          <w:rPr>
            <w:rFonts w:ascii="Cambria Math" w:eastAsia="Times New Roman" w:hAnsi="Cambria Math" w:cs="Times New Roman"/>
            <w:color w:val="000000"/>
            <w:sz w:val="28"/>
            <w:szCs w:val="28"/>
            <w:shd w:val="clear" w:color="auto" w:fill="FFFFFF"/>
          </w:rPr>
          <m:t>y=y</m:t>
        </m:r>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-1</m:t>
            </m:r>
          </m:e>
        </m:d>
        <m:r>
          <w:rPr>
            <w:rFonts w:ascii="Cambria Math" w:eastAsia="Times New Roman" w:hAnsi="Cambria Math" w:cs="Times New Roman"/>
            <w:color w:val="000000"/>
            <w:sz w:val="28"/>
            <w:szCs w:val="28"/>
            <w:shd w:val="clear" w:color="auto" w:fill="FFFFFF"/>
          </w:rPr>
          <m:t>=</m:t>
        </m:r>
        <m:sSup>
          <m:sSupPr>
            <m:ctrlPr>
              <w:rPr>
                <w:rFonts w:ascii="Cambria Math" w:eastAsia="Times New Roman" w:hAnsi="Cambria Math" w:cs="Times New Roman"/>
                <w:i/>
                <w:color w:val="000000"/>
                <w:sz w:val="28"/>
                <w:szCs w:val="28"/>
                <w:shd w:val="clear" w:color="auto" w:fill="FFFFFF"/>
              </w:rPr>
            </m:ctrlPr>
          </m:sSupPr>
          <m:e>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-1</m:t>
                </m:r>
              </m:e>
            </m:d>
          </m:e>
          <m:sup>
            <m:r>
              <w:rPr>
                <w:rFonts w:ascii="Cambria Math" w:eastAsia="Times New Roman" w:hAnsi="Cambria Math" w:cs="Times New Roman"/>
                <w:color w:val="000000"/>
                <w:sz w:val="28"/>
                <w:szCs w:val="28"/>
                <w:shd w:val="clear" w:color="auto" w:fill="FFFFFF"/>
              </w:rPr>
              <m:t>2</m:t>
            </m:r>
          </m:sup>
        </m:sSup>
        <m:r>
          <w:rPr>
            <w:rFonts w:ascii="Cambria Math" w:eastAsia="Times New Roman" w:hAnsi="Cambria Math" w:cs="Times New Roman"/>
            <w:color w:val="000000"/>
            <w:sz w:val="28"/>
            <w:szCs w:val="28"/>
            <w:shd w:val="clear" w:color="auto" w:fill="FFFFFF"/>
          </w:rPr>
          <m:t>+</m:t>
        </m:r>
        <m:sSup>
          <m:sSupPr>
            <m:ctrlPr>
              <w:rPr>
                <w:rFonts w:ascii="Cambria Math" w:eastAsia="Times New Roman" w:hAnsi="Cambria Math" w:cs="Times New Roman"/>
                <w:i/>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2</m:t>
            </m:r>
          </m:e>
          <m:sup>
            <m:r>
              <w:rPr>
                <w:rFonts w:ascii="Cambria Math" w:eastAsia="Times New Roman" w:hAnsi="Cambria Math" w:cs="Times New Roman"/>
                <w:color w:val="000000"/>
                <w:sz w:val="28"/>
                <w:szCs w:val="28"/>
                <w:shd w:val="clear" w:color="auto" w:fill="FFFFFF"/>
              </w:rPr>
              <m:t>2</m:t>
            </m:r>
          </m:sup>
        </m:sSup>
        <m:r>
          <w:rPr>
            <w:rFonts w:ascii="Cambria Math" w:eastAsia="Times New Roman" w:hAnsi="Cambria Math" w:cs="Times New Roman"/>
            <w:color w:val="000000"/>
            <w:sz w:val="28"/>
            <w:szCs w:val="28"/>
            <w:shd w:val="clear" w:color="auto" w:fill="FFFFFF"/>
          </w:rPr>
          <m:t>=5.</m:t>
        </m:r>
      </m:oMath>
      <w:r>
        <w:rPr>
          <w:rFonts w:ascii="Times New Roman" w:eastAsia="Times New Roman" w:hAnsi="Times New Roman" w:cs="Times New Roman"/>
          <w:color w:val="000000"/>
          <w:sz w:val="28"/>
          <w:szCs w:val="28"/>
          <w:shd w:val="clear" w:color="auto" w:fill="FFFFFF"/>
        </w:rPr>
        <w:t xml:space="preserve"> Для нахождения последующих коэффициентов дифференцируем заданное дифференциальное уравнение:</w:t>
      </w:r>
    </w:p>
    <w:p w14:paraId="643B8077" w14:textId="77777777" w:rsidR="00F612B4" w:rsidRDefault="00000000" w:rsidP="00F612B4">
      <w:pPr>
        <w:spacing w:before="240" w:after="240" w:line="240" w:lineRule="auto"/>
        <w:rPr>
          <w:rFonts w:ascii="Times New Roman" w:eastAsia="Times New Roman" w:hAnsi="Times New Roman" w:cs="Times New Roman"/>
          <w:color w:val="000000"/>
          <w:sz w:val="28"/>
          <w:szCs w:val="28"/>
          <w:shd w:val="clear" w:color="auto" w:fill="FFFFFF"/>
        </w:rPr>
      </w:pPr>
      <m:oMathPara>
        <m:oMath>
          <m:sSup>
            <m:sSupPr>
              <m:ctrlPr>
                <w:rPr>
                  <w:rFonts w:ascii="Cambria Math" w:eastAsia="Times New Roman" w:hAnsi="Cambria Math" w:cs="Times New Roman"/>
                  <w:i/>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y</m:t>
              </m:r>
            </m:e>
            <m:sup>
              <m:r>
                <w:rPr>
                  <w:rFonts w:ascii="Cambria Math" w:eastAsia="Times New Roman" w:hAnsi="Cambria Math" w:cs="Times New Roman"/>
                  <w:color w:val="000000"/>
                  <w:sz w:val="28"/>
                  <w:szCs w:val="28"/>
                  <w:shd w:val="clear" w:color="auto" w:fill="FFFFFF"/>
                </w:rPr>
                <m:t>'''</m:t>
              </m:r>
            </m:sup>
          </m:sSup>
          <m:r>
            <w:rPr>
              <w:rFonts w:ascii="Cambria Math" w:eastAsia="Times New Roman" w:hAnsi="Cambria Math" w:cs="Times New Roman"/>
              <w:color w:val="000000"/>
              <w:sz w:val="28"/>
              <w:szCs w:val="28"/>
              <w:shd w:val="clear" w:color="auto" w:fill="FFFFFF"/>
            </w:rPr>
            <m:t>=2x+2y</m:t>
          </m:r>
          <m:sSup>
            <m:sSupPr>
              <m:ctrlPr>
                <w:rPr>
                  <w:rFonts w:ascii="Cambria Math" w:eastAsia="Times New Roman" w:hAnsi="Cambria Math" w:cs="Times New Roman"/>
                  <w:i/>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y</m:t>
              </m:r>
            </m:e>
            <m:sup>
              <m:r>
                <w:rPr>
                  <w:rFonts w:ascii="Cambria Math" w:eastAsia="Times New Roman" w:hAnsi="Cambria Math" w:cs="Times New Roman"/>
                  <w:color w:val="000000"/>
                  <w:sz w:val="28"/>
                  <w:szCs w:val="28"/>
                  <w:shd w:val="clear" w:color="auto" w:fill="FFFFFF"/>
                </w:rPr>
                <m:t>'</m:t>
              </m:r>
            </m:sup>
          </m:sSup>
          <m:r>
            <w:rPr>
              <w:rFonts w:ascii="Cambria Math" w:eastAsia="Times New Roman" w:hAnsi="Cambria Math" w:cs="Times New Roman"/>
              <w:color w:val="000000"/>
              <w:sz w:val="28"/>
              <w:szCs w:val="28"/>
              <w:shd w:val="clear" w:color="auto" w:fill="FFFFFF"/>
            </w:rPr>
            <m:t>,</m:t>
          </m:r>
        </m:oMath>
      </m:oMathPara>
    </w:p>
    <w:p w14:paraId="59BC4360" w14:textId="77777777" w:rsidR="00F612B4" w:rsidRDefault="00000000" w:rsidP="00F612B4">
      <w:pPr>
        <w:spacing w:before="240" w:after="240" w:line="240" w:lineRule="auto"/>
        <w:rPr>
          <w:rFonts w:ascii="Times New Roman" w:eastAsia="Times New Roman" w:hAnsi="Times New Roman" w:cs="Times New Roman"/>
          <w:color w:val="000000"/>
          <w:sz w:val="28"/>
          <w:szCs w:val="28"/>
          <w:shd w:val="clear" w:color="auto" w:fill="FFFFFF"/>
        </w:rPr>
      </w:pPr>
      <m:oMathPara>
        <m:oMath>
          <m:sSup>
            <m:sSupPr>
              <m:ctrlPr>
                <w:rPr>
                  <w:rFonts w:ascii="Cambria Math" w:eastAsia="Times New Roman" w:hAnsi="Cambria Math" w:cs="Times New Roman"/>
                  <w:i/>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y</m:t>
              </m:r>
            </m:e>
            <m:sup>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4</m:t>
                  </m:r>
                </m:e>
              </m:d>
            </m:sup>
          </m:sSup>
          <m:r>
            <w:rPr>
              <w:rFonts w:ascii="Cambria Math" w:eastAsia="Times New Roman" w:hAnsi="Cambria Math" w:cs="Times New Roman"/>
              <w:color w:val="000000"/>
              <w:sz w:val="28"/>
              <w:szCs w:val="28"/>
              <w:shd w:val="clear" w:color="auto" w:fill="FFFFFF"/>
            </w:rPr>
            <m:t>=2+2</m:t>
          </m:r>
          <m:sSup>
            <m:sSupPr>
              <m:ctrlPr>
                <w:rPr>
                  <w:rFonts w:ascii="Cambria Math" w:eastAsia="Times New Roman" w:hAnsi="Cambria Math" w:cs="Times New Roman"/>
                  <w:i/>
                  <w:color w:val="000000"/>
                  <w:sz w:val="28"/>
                  <w:szCs w:val="28"/>
                  <w:shd w:val="clear" w:color="auto" w:fill="FFFFFF"/>
                </w:rPr>
              </m:ctrlPr>
            </m:sSupPr>
            <m:e>
              <m:d>
                <m:dPr>
                  <m:ctrlPr>
                    <w:rPr>
                      <w:rFonts w:ascii="Cambria Math" w:eastAsia="Times New Roman" w:hAnsi="Cambria Math" w:cs="Times New Roman"/>
                      <w:i/>
                      <w:color w:val="000000"/>
                      <w:sz w:val="28"/>
                      <w:szCs w:val="28"/>
                      <w:shd w:val="clear" w:color="auto" w:fill="FFFFFF"/>
                    </w:rPr>
                  </m:ctrlPr>
                </m:dPr>
                <m:e>
                  <m:sSup>
                    <m:sSupPr>
                      <m:ctrlPr>
                        <w:rPr>
                          <w:rFonts w:ascii="Cambria Math" w:eastAsia="Times New Roman" w:hAnsi="Cambria Math" w:cs="Times New Roman"/>
                          <w:i/>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y</m:t>
                      </m:r>
                    </m:e>
                    <m:sup>
                      <m:r>
                        <w:rPr>
                          <w:rFonts w:ascii="Cambria Math" w:eastAsia="Times New Roman" w:hAnsi="Cambria Math" w:cs="Times New Roman"/>
                          <w:color w:val="000000"/>
                          <w:sz w:val="28"/>
                          <w:szCs w:val="28"/>
                          <w:shd w:val="clear" w:color="auto" w:fill="FFFFFF"/>
                        </w:rPr>
                        <m:t>'</m:t>
                      </m:r>
                    </m:sup>
                  </m:sSup>
                </m:e>
              </m:d>
            </m:e>
            <m:sup>
              <m:r>
                <w:rPr>
                  <w:rFonts w:ascii="Cambria Math" w:eastAsia="Times New Roman" w:hAnsi="Cambria Math" w:cs="Times New Roman"/>
                  <w:color w:val="000000"/>
                  <w:sz w:val="28"/>
                  <w:szCs w:val="28"/>
                  <w:shd w:val="clear" w:color="auto" w:fill="FFFFFF"/>
                </w:rPr>
                <m:t>2</m:t>
              </m:r>
            </m:sup>
          </m:sSup>
          <m:r>
            <w:rPr>
              <w:rFonts w:ascii="Cambria Math" w:eastAsia="Times New Roman" w:hAnsi="Cambria Math" w:cs="Times New Roman"/>
              <w:color w:val="000000"/>
              <w:sz w:val="28"/>
              <w:szCs w:val="28"/>
              <w:shd w:val="clear" w:color="auto" w:fill="FFFFFF"/>
            </w:rPr>
            <m:t>+2y</m:t>
          </m:r>
          <m:sSup>
            <m:sSupPr>
              <m:ctrlPr>
                <w:rPr>
                  <w:rFonts w:ascii="Cambria Math" w:eastAsia="Times New Roman" w:hAnsi="Cambria Math" w:cs="Times New Roman"/>
                  <w:i/>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y</m:t>
              </m:r>
            </m:e>
            <m:sup>
              <m:r>
                <w:rPr>
                  <w:rFonts w:ascii="Cambria Math" w:eastAsia="Times New Roman" w:hAnsi="Cambria Math" w:cs="Times New Roman"/>
                  <w:color w:val="000000"/>
                  <w:sz w:val="28"/>
                  <w:szCs w:val="28"/>
                  <w:shd w:val="clear" w:color="auto" w:fill="FFFFFF"/>
                </w:rPr>
                <m:t>''</m:t>
              </m:r>
            </m:sup>
          </m:sSup>
          <m:r>
            <w:rPr>
              <w:rFonts w:ascii="Cambria Math" w:eastAsia="Times New Roman" w:hAnsi="Cambria Math" w:cs="Times New Roman"/>
              <w:color w:val="000000"/>
              <w:sz w:val="28"/>
              <w:szCs w:val="28"/>
              <w:shd w:val="clear" w:color="auto" w:fill="FFFFFF"/>
            </w:rPr>
            <m:t>,</m:t>
          </m:r>
        </m:oMath>
      </m:oMathPara>
    </w:p>
    <w:p w14:paraId="2671942A" w14:textId="77777777" w:rsidR="00F612B4" w:rsidRDefault="00000000" w:rsidP="00F612B4">
      <w:pPr>
        <w:spacing w:before="240" w:after="240" w:line="240" w:lineRule="auto"/>
        <w:rPr>
          <w:rFonts w:ascii="Times New Roman" w:eastAsia="Times New Roman" w:hAnsi="Times New Roman" w:cs="Times New Roman"/>
          <w:color w:val="000000"/>
          <w:sz w:val="28"/>
          <w:szCs w:val="28"/>
          <w:shd w:val="clear" w:color="auto" w:fill="FFFFFF"/>
        </w:rPr>
      </w:pPr>
      <m:oMathPara>
        <m:oMath>
          <m:sSup>
            <m:sSupPr>
              <m:ctrlPr>
                <w:rPr>
                  <w:rFonts w:ascii="Cambria Math" w:eastAsia="Times New Roman" w:hAnsi="Cambria Math" w:cs="Times New Roman"/>
                  <w:i/>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y</m:t>
              </m:r>
            </m:e>
            <m:sup>
              <m:r>
                <w:rPr>
                  <w:rFonts w:ascii="Cambria Math" w:eastAsia="Times New Roman" w:hAnsi="Cambria Math" w:cs="Times New Roman"/>
                  <w:color w:val="000000"/>
                  <w:sz w:val="28"/>
                  <w:szCs w:val="28"/>
                  <w:shd w:val="clear" w:color="auto" w:fill="FFFFFF"/>
                </w:rPr>
                <m:t>5</m:t>
              </m:r>
            </m:sup>
          </m:sSup>
          <m:r>
            <w:rPr>
              <w:rFonts w:ascii="Cambria Math" w:eastAsia="Times New Roman" w:hAnsi="Cambria Math" w:cs="Times New Roman"/>
              <w:color w:val="000000"/>
              <w:sz w:val="28"/>
              <w:szCs w:val="28"/>
              <w:shd w:val="clear" w:color="auto" w:fill="FFFFFF"/>
            </w:rPr>
            <m:t>=4</m:t>
          </m:r>
          <m:sSup>
            <m:sSupPr>
              <m:ctrlPr>
                <w:rPr>
                  <w:rFonts w:ascii="Cambria Math" w:eastAsia="Times New Roman" w:hAnsi="Cambria Math" w:cs="Times New Roman"/>
                  <w:i/>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y</m:t>
              </m:r>
            </m:e>
            <m:sup>
              <m:r>
                <w:rPr>
                  <w:rFonts w:ascii="Cambria Math" w:eastAsia="Times New Roman" w:hAnsi="Cambria Math" w:cs="Times New Roman"/>
                  <w:color w:val="000000"/>
                  <w:sz w:val="28"/>
                  <w:szCs w:val="28"/>
                  <w:shd w:val="clear" w:color="auto" w:fill="FFFFFF"/>
                </w:rPr>
                <m:t>'</m:t>
              </m:r>
            </m:sup>
          </m:sSup>
          <m:sSup>
            <m:sSupPr>
              <m:ctrlPr>
                <w:rPr>
                  <w:rFonts w:ascii="Cambria Math" w:eastAsia="Times New Roman" w:hAnsi="Cambria Math" w:cs="Times New Roman"/>
                  <w:i/>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y</m:t>
              </m:r>
            </m:e>
            <m:sup>
              <m:r>
                <w:rPr>
                  <w:rFonts w:ascii="Cambria Math" w:eastAsia="Times New Roman" w:hAnsi="Cambria Math" w:cs="Times New Roman"/>
                  <w:color w:val="000000"/>
                  <w:sz w:val="28"/>
                  <w:szCs w:val="28"/>
                  <w:shd w:val="clear" w:color="auto" w:fill="FFFFFF"/>
                </w:rPr>
                <m:t>''</m:t>
              </m:r>
            </m:sup>
          </m:sSup>
          <m:r>
            <w:rPr>
              <w:rFonts w:ascii="Cambria Math" w:eastAsia="Times New Roman" w:hAnsi="Cambria Math" w:cs="Times New Roman"/>
              <w:color w:val="000000"/>
              <w:sz w:val="28"/>
              <w:szCs w:val="28"/>
              <w:shd w:val="clear" w:color="auto" w:fill="FFFFFF"/>
            </w:rPr>
            <m:t>+2</m:t>
          </m:r>
          <m:sSup>
            <m:sSupPr>
              <m:ctrlPr>
                <w:rPr>
                  <w:rFonts w:ascii="Cambria Math" w:eastAsia="Times New Roman" w:hAnsi="Cambria Math" w:cs="Times New Roman"/>
                  <w:i/>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y</m:t>
              </m:r>
            </m:e>
            <m:sup>
              <m:r>
                <w:rPr>
                  <w:rFonts w:ascii="Cambria Math" w:eastAsia="Times New Roman" w:hAnsi="Cambria Math" w:cs="Times New Roman"/>
                  <w:color w:val="000000"/>
                  <w:sz w:val="28"/>
                  <w:szCs w:val="28"/>
                  <w:shd w:val="clear" w:color="auto" w:fill="FFFFFF"/>
                </w:rPr>
                <m:t>'</m:t>
              </m:r>
            </m:sup>
          </m:sSup>
          <m:sSup>
            <m:sSupPr>
              <m:ctrlPr>
                <w:rPr>
                  <w:rFonts w:ascii="Cambria Math" w:eastAsia="Times New Roman" w:hAnsi="Cambria Math" w:cs="Times New Roman"/>
                  <w:i/>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y</m:t>
              </m:r>
            </m:e>
            <m:sup>
              <m:r>
                <w:rPr>
                  <w:rFonts w:ascii="Cambria Math" w:eastAsia="Times New Roman" w:hAnsi="Cambria Math" w:cs="Times New Roman"/>
                  <w:color w:val="000000"/>
                  <w:sz w:val="28"/>
                  <w:szCs w:val="28"/>
                  <w:shd w:val="clear" w:color="auto" w:fill="FFFFFF"/>
                </w:rPr>
                <m:t>''</m:t>
              </m:r>
            </m:sup>
          </m:sSup>
          <m:r>
            <w:rPr>
              <w:rFonts w:ascii="Cambria Math" w:eastAsia="Times New Roman" w:hAnsi="Cambria Math" w:cs="Times New Roman"/>
              <w:color w:val="000000"/>
              <w:sz w:val="28"/>
              <w:szCs w:val="28"/>
              <w:shd w:val="clear" w:color="auto" w:fill="FFFFFF"/>
            </w:rPr>
            <m:t>+2y</m:t>
          </m:r>
          <m:sSup>
            <m:sSupPr>
              <m:ctrlPr>
                <w:rPr>
                  <w:rFonts w:ascii="Cambria Math" w:eastAsia="Times New Roman" w:hAnsi="Cambria Math" w:cs="Times New Roman"/>
                  <w:i/>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y</m:t>
              </m:r>
            </m:e>
            <m:sup>
              <m:r>
                <w:rPr>
                  <w:rFonts w:ascii="Cambria Math" w:eastAsia="Times New Roman" w:hAnsi="Cambria Math" w:cs="Times New Roman"/>
                  <w:color w:val="000000"/>
                  <w:sz w:val="28"/>
                  <w:szCs w:val="28"/>
                  <w:shd w:val="clear" w:color="auto" w:fill="FFFFFF"/>
                </w:rPr>
                <m:t>''</m:t>
              </m:r>
            </m:sup>
          </m:sSup>
          <m:r>
            <w:rPr>
              <w:rFonts w:ascii="Cambria Math" w:eastAsia="Times New Roman" w:hAnsi="Cambria Math" w:cs="Times New Roman"/>
              <w:color w:val="000000"/>
              <w:sz w:val="28"/>
              <w:szCs w:val="28"/>
              <w:shd w:val="clear" w:color="auto" w:fill="FFFFFF"/>
            </w:rPr>
            <m:t>=6</m:t>
          </m:r>
          <m:sSup>
            <m:sSupPr>
              <m:ctrlPr>
                <w:rPr>
                  <w:rFonts w:ascii="Cambria Math" w:eastAsia="Times New Roman" w:hAnsi="Cambria Math" w:cs="Times New Roman"/>
                  <w:i/>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y</m:t>
              </m:r>
            </m:e>
            <m:sup>
              <m:r>
                <w:rPr>
                  <w:rFonts w:ascii="Cambria Math" w:eastAsia="Times New Roman" w:hAnsi="Cambria Math" w:cs="Times New Roman"/>
                  <w:color w:val="000000"/>
                  <w:sz w:val="28"/>
                  <w:szCs w:val="28"/>
                  <w:shd w:val="clear" w:color="auto" w:fill="FFFFFF"/>
                </w:rPr>
                <m:t>'</m:t>
              </m:r>
            </m:sup>
          </m:sSup>
          <m:sSup>
            <m:sSupPr>
              <m:ctrlPr>
                <w:rPr>
                  <w:rFonts w:ascii="Cambria Math" w:eastAsia="Times New Roman" w:hAnsi="Cambria Math" w:cs="Times New Roman"/>
                  <w:i/>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y</m:t>
              </m:r>
            </m:e>
            <m:sup>
              <m:r>
                <w:rPr>
                  <w:rFonts w:ascii="Cambria Math" w:eastAsia="Times New Roman" w:hAnsi="Cambria Math" w:cs="Times New Roman"/>
                  <w:color w:val="000000"/>
                  <w:sz w:val="28"/>
                  <w:szCs w:val="28"/>
                  <w:shd w:val="clear" w:color="auto" w:fill="FFFFFF"/>
                </w:rPr>
                <m:t>''</m:t>
              </m:r>
            </m:sup>
          </m:sSup>
          <m:r>
            <w:rPr>
              <w:rFonts w:ascii="Cambria Math" w:eastAsia="Times New Roman" w:hAnsi="Cambria Math" w:cs="Times New Roman"/>
              <w:color w:val="000000"/>
              <w:sz w:val="28"/>
              <w:szCs w:val="28"/>
              <w:shd w:val="clear" w:color="auto" w:fill="FFFFFF"/>
            </w:rPr>
            <m:t>+2y</m:t>
          </m:r>
          <m:sSup>
            <m:sSupPr>
              <m:ctrlPr>
                <w:rPr>
                  <w:rFonts w:ascii="Cambria Math" w:eastAsia="Times New Roman" w:hAnsi="Cambria Math" w:cs="Times New Roman"/>
                  <w:i/>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y</m:t>
              </m:r>
            </m:e>
            <m:sup>
              <m:r>
                <w:rPr>
                  <w:rFonts w:ascii="Cambria Math" w:eastAsia="Times New Roman" w:hAnsi="Cambria Math" w:cs="Times New Roman"/>
                  <w:color w:val="000000"/>
                  <w:sz w:val="28"/>
                  <w:szCs w:val="28"/>
                  <w:shd w:val="clear" w:color="auto" w:fill="FFFFFF"/>
                </w:rPr>
                <m:t>'''</m:t>
              </m:r>
            </m:sup>
          </m:sSup>
          <m:r>
            <w:rPr>
              <w:rFonts w:ascii="Cambria Math" w:eastAsia="Times New Roman" w:hAnsi="Cambria Math" w:cs="Times New Roman"/>
              <w:color w:val="000000"/>
              <w:sz w:val="28"/>
              <w:szCs w:val="28"/>
              <w:shd w:val="clear" w:color="auto" w:fill="FFFFFF"/>
            </w:rPr>
            <m:t>,…</m:t>
          </m:r>
        </m:oMath>
      </m:oMathPara>
    </w:p>
    <w:p w14:paraId="6E4DE460" w14:textId="77777777" w:rsidR="00F612B4" w:rsidRDefault="00F612B4" w:rsidP="00F612B4">
      <w:pPr>
        <w:spacing w:before="240" w:after="240" w:line="24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 xml:space="preserve">При </w:t>
      </w:r>
      <m:oMath>
        <m:r>
          <w:rPr>
            <w:rFonts w:ascii="Cambria Math" w:eastAsia="Times New Roman" w:hAnsi="Cambria Math" w:cs="Times New Roman"/>
            <w:color w:val="000000"/>
            <w:sz w:val="28"/>
            <w:szCs w:val="28"/>
            <w:shd w:val="clear" w:color="auto" w:fill="FFFFFF"/>
          </w:rPr>
          <m:t>x=-1</m:t>
        </m:r>
      </m:oMath>
      <w:r>
        <w:rPr>
          <w:rFonts w:ascii="Times New Roman" w:eastAsia="Times New Roman" w:hAnsi="Times New Roman" w:cs="Times New Roman"/>
          <w:color w:val="000000"/>
          <w:sz w:val="28"/>
          <w:szCs w:val="28"/>
          <w:shd w:val="clear" w:color="auto" w:fill="FFFFFF"/>
          <w:lang w:val="en-US"/>
        </w:rPr>
        <w:t xml:space="preserve"> </w:t>
      </w:r>
      <w:r>
        <w:rPr>
          <w:rFonts w:ascii="Times New Roman" w:eastAsia="Times New Roman" w:hAnsi="Times New Roman" w:cs="Times New Roman"/>
          <w:color w:val="000000"/>
          <w:sz w:val="28"/>
          <w:szCs w:val="28"/>
          <w:shd w:val="clear" w:color="auto" w:fill="FFFFFF"/>
        </w:rPr>
        <w:t>имеем:</w:t>
      </w:r>
    </w:p>
    <w:p w14:paraId="3D3F1DE7" w14:textId="77777777" w:rsidR="00F612B4" w:rsidRDefault="00000000" w:rsidP="00F612B4">
      <w:pPr>
        <w:spacing w:before="240" w:after="240" w:line="240" w:lineRule="auto"/>
        <w:rPr>
          <w:rFonts w:ascii="Times New Roman" w:eastAsia="Times New Roman" w:hAnsi="Times New Roman" w:cs="Times New Roman"/>
          <w:color w:val="000000"/>
          <w:sz w:val="28"/>
          <w:szCs w:val="28"/>
          <w:shd w:val="clear" w:color="auto" w:fill="FFFFFF"/>
        </w:rPr>
      </w:pPr>
      <m:oMathPara>
        <m:oMath>
          <m:sSup>
            <m:sSupPr>
              <m:ctrlPr>
                <w:rPr>
                  <w:rFonts w:ascii="Cambria Math" w:eastAsia="Times New Roman" w:hAnsi="Cambria Math" w:cs="Times New Roman"/>
                  <w:i/>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y</m:t>
              </m:r>
            </m:e>
            <m:sup>
              <m:r>
                <w:rPr>
                  <w:rFonts w:ascii="Cambria Math" w:eastAsia="Times New Roman" w:hAnsi="Cambria Math" w:cs="Times New Roman"/>
                  <w:color w:val="000000"/>
                  <w:sz w:val="28"/>
                  <w:szCs w:val="28"/>
                  <w:shd w:val="clear" w:color="auto" w:fill="FFFFFF"/>
                </w:rPr>
                <m:t>'''</m:t>
              </m:r>
            </m:sup>
          </m:sSup>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-1</m:t>
              </m:r>
            </m:e>
          </m:d>
          <m:r>
            <w:rPr>
              <w:rFonts w:ascii="Cambria Math" w:eastAsia="Times New Roman" w:hAnsi="Cambria Math" w:cs="Times New Roman"/>
              <w:color w:val="000000"/>
              <w:sz w:val="28"/>
              <w:szCs w:val="28"/>
              <w:shd w:val="clear" w:color="auto" w:fill="FFFFFF"/>
            </w:rPr>
            <m:t>=-2+2∙2∙</m:t>
          </m:r>
          <m:f>
            <m:fPr>
              <m:ctrlPr>
                <w:rPr>
                  <w:rFonts w:ascii="Cambria Math" w:eastAsia="Times New Roman" w:hAnsi="Cambria Math" w:cs="Times New Roman"/>
                  <w:i/>
                  <w:color w:val="000000"/>
                  <w:sz w:val="28"/>
                  <w:szCs w:val="28"/>
                  <w:shd w:val="clear" w:color="auto" w:fill="FFFFFF"/>
                </w:rPr>
              </m:ctrlPr>
            </m:fPr>
            <m:num>
              <m:r>
                <w:rPr>
                  <w:rFonts w:ascii="Cambria Math" w:eastAsia="Times New Roman" w:hAnsi="Cambria Math" w:cs="Times New Roman"/>
                  <w:color w:val="000000"/>
                  <w:sz w:val="28"/>
                  <w:szCs w:val="28"/>
                  <w:shd w:val="clear" w:color="auto" w:fill="FFFFFF"/>
                </w:rPr>
                <m:t>1</m:t>
              </m:r>
            </m:num>
            <m:den>
              <m:r>
                <w:rPr>
                  <w:rFonts w:ascii="Cambria Math" w:eastAsia="Times New Roman" w:hAnsi="Cambria Math" w:cs="Times New Roman"/>
                  <w:color w:val="000000"/>
                  <w:sz w:val="28"/>
                  <w:szCs w:val="28"/>
                  <w:shd w:val="clear" w:color="auto" w:fill="FFFFFF"/>
                </w:rPr>
                <m:t>2</m:t>
              </m:r>
            </m:den>
          </m:f>
          <m:r>
            <w:rPr>
              <w:rFonts w:ascii="Cambria Math" w:eastAsia="Times New Roman" w:hAnsi="Cambria Math" w:cs="Times New Roman"/>
              <w:color w:val="000000"/>
              <w:sz w:val="28"/>
              <w:szCs w:val="28"/>
              <w:shd w:val="clear" w:color="auto" w:fill="FFFFFF"/>
            </w:rPr>
            <m:t>=0,</m:t>
          </m:r>
        </m:oMath>
      </m:oMathPara>
    </w:p>
    <w:p w14:paraId="396AF777" w14:textId="77777777" w:rsidR="00F612B4" w:rsidRDefault="00000000" w:rsidP="00F612B4">
      <w:pPr>
        <w:spacing w:before="240" w:after="240" w:line="240" w:lineRule="auto"/>
        <w:rPr>
          <w:rFonts w:ascii="Times New Roman" w:eastAsia="Times New Roman" w:hAnsi="Times New Roman" w:cs="Times New Roman"/>
          <w:color w:val="000000"/>
          <w:sz w:val="28"/>
          <w:szCs w:val="28"/>
          <w:shd w:val="clear" w:color="auto" w:fill="FFFFFF"/>
        </w:rPr>
      </w:pPr>
      <m:oMathPara>
        <m:oMath>
          <m:sSup>
            <m:sSupPr>
              <m:ctrlPr>
                <w:rPr>
                  <w:rFonts w:ascii="Cambria Math" w:eastAsia="Times New Roman" w:hAnsi="Cambria Math" w:cs="Times New Roman"/>
                  <w:i/>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y</m:t>
              </m:r>
            </m:e>
            <m:sup>
              <m:r>
                <w:rPr>
                  <w:rFonts w:ascii="Cambria Math" w:eastAsia="Times New Roman" w:hAnsi="Cambria Math" w:cs="Times New Roman"/>
                  <w:color w:val="000000"/>
                  <w:sz w:val="28"/>
                  <w:szCs w:val="28"/>
                  <w:shd w:val="clear" w:color="auto" w:fill="FFFFFF"/>
                </w:rPr>
                <m:t>4</m:t>
              </m:r>
            </m:sup>
          </m:sSup>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-1</m:t>
              </m:r>
            </m:e>
          </m:d>
          <m:r>
            <w:rPr>
              <w:rFonts w:ascii="Cambria Math" w:eastAsia="Times New Roman" w:hAnsi="Cambria Math" w:cs="Times New Roman"/>
              <w:color w:val="000000"/>
              <w:sz w:val="28"/>
              <w:szCs w:val="28"/>
              <w:shd w:val="clear" w:color="auto" w:fill="FFFFFF"/>
            </w:rPr>
            <m:t>=2+2∙</m:t>
          </m:r>
          <m:f>
            <m:fPr>
              <m:ctrlPr>
                <w:rPr>
                  <w:rFonts w:ascii="Cambria Math" w:eastAsia="Times New Roman" w:hAnsi="Cambria Math" w:cs="Times New Roman"/>
                  <w:i/>
                  <w:color w:val="000000"/>
                  <w:sz w:val="28"/>
                  <w:szCs w:val="28"/>
                  <w:shd w:val="clear" w:color="auto" w:fill="FFFFFF"/>
                </w:rPr>
              </m:ctrlPr>
            </m:fPr>
            <m:num>
              <m:r>
                <w:rPr>
                  <w:rFonts w:ascii="Cambria Math" w:eastAsia="Times New Roman" w:hAnsi="Cambria Math" w:cs="Times New Roman"/>
                  <w:color w:val="000000"/>
                  <w:sz w:val="28"/>
                  <w:szCs w:val="28"/>
                  <w:shd w:val="clear" w:color="auto" w:fill="FFFFFF"/>
                </w:rPr>
                <m:t>1</m:t>
              </m:r>
            </m:num>
            <m:den>
              <m:r>
                <w:rPr>
                  <w:rFonts w:ascii="Cambria Math" w:eastAsia="Times New Roman" w:hAnsi="Cambria Math" w:cs="Times New Roman"/>
                  <w:color w:val="000000"/>
                  <w:sz w:val="28"/>
                  <w:szCs w:val="28"/>
                  <w:shd w:val="clear" w:color="auto" w:fill="FFFFFF"/>
                </w:rPr>
                <m:t>4</m:t>
              </m:r>
            </m:den>
          </m:f>
          <m:r>
            <w:rPr>
              <w:rFonts w:ascii="Cambria Math" w:eastAsia="Times New Roman" w:hAnsi="Cambria Math" w:cs="Times New Roman"/>
              <w:color w:val="000000"/>
              <w:sz w:val="28"/>
              <w:szCs w:val="28"/>
              <w:shd w:val="clear" w:color="auto" w:fill="FFFFFF"/>
            </w:rPr>
            <m:t>+2∙2∙5=22,5,</m:t>
          </m:r>
        </m:oMath>
      </m:oMathPara>
    </w:p>
    <w:p w14:paraId="57A4742F" w14:textId="77777777" w:rsidR="00F612B4" w:rsidRDefault="00000000" w:rsidP="00F612B4">
      <w:pPr>
        <w:spacing w:before="240" w:after="240" w:line="240" w:lineRule="auto"/>
        <w:rPr>
          <w:rFonts w:ascii="Times New Roman" w:eastAsia="Times New Roman" w:hAnsi="Times New Roman" w:cs="Times New Roman"/>
          <w:i/>
          <w:color w:val="000000"/>
          <w:sz w:val="28"/>
          <w:szCs w:val="28"/>
          <w:shd w:val="clear" w:color="auto" w:fill="FFFFFF"/>
        </w:rPr>
      </w:pPr>
      <m:oMathPara>
        <m:oMath>
          <m:sSup>
            <m:sSupPr>
              <m:ctrlPr>
                <w:rPr>
                  <w:rFonts w:ascii="Cambria Math" w:eastAsia="Times New Roman" w:hAnsi="Cambria Math" w:cs="Times New Roman"/>
                  <w:i/>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y</m:t>
              </m:r>
            </m:e>
            <m:sup>
              <m:r>
                <w:rPr>
                  <w:rFonts w:ascii="Cambria Math" w:eastAsia="Times New Roman" w:hAnsi="Cambria Math" w:cs="Times New Roman"/>
                  <w:color w:val="000000"/>
                  <w:sz w:val="28"/>
                  <w:szCs w:val="28"/>
                  <w:shd w:val="clear" w:color="auto" w:fill="FFFFFF"/>
                </w:rPr>
                <m:t>5</m:t>
              </m:r>
            </m:sup>
          </m:sSup>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-1</m:t>
              </m:r>
            </m:e>
          </m:d>
          <m:r>
            <w:rPr>
              <w:rFonts w:ascii="Cambria Math" w:eastAsia="Times New Roman" w:hAnsi="Cambria Math" w:cs="Times New Roman"/>
              <w:color w:val="000000"/>
              <w:sz w:val="28"/>
              <w:szCs w:val="28"/>
              <w:shd w:val="clear" w:color="auto" w:fill="FFFFFF"/>
            </w:rPr>
            <m:t>=6∙</m:t>
          </m:r>
          <m:f>
            <m:fPr>
              <m:ctrlPr>
                <w:rPr>
                  <w:rFonts w:ascii="Cambria Math" w:eastAsia="Times New Roman" w:hAnsi="Cambria Math" w:cs="Times New Roman"/>
                  <w:i/>
                  <w:color w:val="000000"/>
                  <w:sz w:val="28"/>
                  <w:szCs w:val="28"/>
                  <w:shd w:val="clear" w:color="auto" w:fill="FFFFFF"/>
                </w:rPr>
              </m:ctrlPr>
            </m:fPr>
            <m:num>
              <m:r>
                <w:rPr>
                  <w:rFonts w:ascii="Cambria Math" w:eastAsia="Times New Roman" w:hAnsi="Cambria Math" w:cs="Times New Roman"/>
                  <w:color w:val="000000"/>
                  <w:sz w:val="28"/>
                  <w:szCs w:val="28"/>
                  <w:shd w:val="clear" w:color="auto" w:fill="FFFFFF"/>
                </w:rPr>
                <m:t>1</m:t>
              </m:r>
            </m:num>
            <m:den>
              <m:r>
                <w:rPr>
                  <w:rFonts w:ascii="Cambria Math" w:eastAsia="Times New Roman" w:hAnsi="Cambria Math" w:cs="Times New Roman"/>
                  <w:color w:val="000000"/>
                  <w:sz w:val="28"/>
                  <w:szCs w:val="28"/>
                  <w:shd w:val="clear" w:color="auto" w:fill="FFFFFF"/>
                </w:rPr>
                <m:t>2</m:t>
              </m:r>
            </m:den>
          </m:f>
          <m:r>
            <w:rPr>
              <w:rFonts w:ascii="Cambria Math" w:eastAsia="Times New Roman" w:hAnsi="Cambria Math" w:cs="Times New Roman"/>
              <w:color w:val="000000"/>
              <w:sz w:val="28"/>
              <w:szCs w:val="28"/>
              <w:shd w:val="clear" w:color="auto" w:fill="FFFFFF"/>
            </w:rPr>
            <m:t>∙5+2∙2∙0=15, …</m:t>
          </m:r>
        </m:oMath>
      </m:oMathPara>
    </w:p>
    <w:p w14:paraId="5B0A14C0" w14:textId="77777777" w:rsidR="00F612B4" w:rsidRDefault="00F612B4" w:rsidP="00F612B4">
      <w:pPr>
        <w:spacing w:before="240" w:after="240" w:line="24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Подставляя найденные значения производных в искомый ряд, получим:</w:t>
      </w:r>
    </w:p>
    <w:p w14:paraId="2CCAF63F" w14:textId="77777777" w:rsidR="00F612B4" w:rsidRDefault="00F612B4" w:rsidP="00F612B4">
      <w:pPr>
        <w:spacing w:before="240" w:after="240" w:line="240" w:lineRule="auto"/>
        <w:rPr>
          <w:rFonts w:ascii="Times New Roman" w:eastAsia="Times New Roman" w:hAnsi="Times New Roman" w:cs="Times New Roman"/>
          <w:color w:val="000000"/>
          <w:sz w:val="28"/>
          <w:szCs w:val="28"/>
          <w:shd w:val="clear" w:color="auto" w:fill="FFFFFF"/>
        </w:rPr>
      </w:pPr>
      <m:oMathPara>
        <m:oMath>
          <m:r>
            <w:rPr>
              <w:rFonts w:ascii="Cambria Math" w:eastAsia="Times New Roman" w:hAnsi="Cambria Math" w:cs="Times New Roman"/>
              <w:color w:val="000000"/>
              <w:sz w:val="28"/>
              <w:szCs w:val="28"/>
              <w:shd w:val="clear" w:color="auto" w:fill="FFFFFF"/>
            </w:rPr>
            <m:t>y=2+</m:t>
          </m:r>
          <m:f>
            <m:fPr>
              <m:ctrlPr>
                <w:rPr>
                  <w:rFonts w:ascii="Cambria Math" w:eastAsia="Times New Roman" w:hAnsi="Cambria Math" w:cs="Times New Roman"/>
                  <w:i/>
                  <w:color w:val="000000"/>
                  <w:sz w:val="28"/>
                  <w:szCs w:val="28"/>
                  <w:shd w:val="clear" w:color="auto" w:fill="FFFFFF"/>
                </w:rPr>
              </m:ctrlPr>
            </m:fPr>
            <m:num>
              <m:r>
                <w:rPr>
                  <w:rFonts w:ascii="Cambria Math" w:eastAsia="Times New Roman" w:hAnsi="Cambria Math" w:cs="Times New Roman"/>
                  <w:color w:val="000000"/>
                  <w:sz w:val="28"/>
                  <w:szCs w:val="28"/>
                  <w:shd w:val="clear" w:color="auto" w:fill="FFFFFF"/>
                </w:rPr>
                <m:t>1</m:t>
              </m:r>
            </m:num>
            <m:den>
              <m:r>
                <w:rPr>
                  <w:rFonts w:ascii="Cambria Math" w:eastAsia="Times New Roman" w:hAnsi="Cambria Math" w:cs="Times New Roman"/>
                  <w:color w:val="000000"/>
                  <w:sz w:val="28"/>
                  <w:szCs w:val="28"/>
                  <w:shd w:val="clear" w:color="auto" w:fill="FFFFFF"/>
                </w:rPr>
                <m:t>2</m:t>
              </m:r>
            </m:den>
          </m:f>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x+1</m:t>
              </m:r>
            </m:e>
          </m:d>
          <m:r>
            <w:rPr>
              <w:rFonts w:ascii="Cambria Math" w:eastAsia="Times New Roman" w:hAnsi="Cambria Math" w:cs="Times New Roman"/>
              <w:color w:val="000000"/>
              <w:sz w:val="28"/>
              <w:szCs w:val="28"/>
              <w:shd w:val="clear" w:color="auto" w:fill="FFFFFF"/>
            </w:rPr>
            <m:t>+</m:t>
          </m:r>
          <m:f>
            <m:fPr>
              <m:ctrlPr>
                <w:rPr>
                  <w:rFonts w:ascii="Cambria Math" w:eastAsia="Times New Roman" w:hAnsi="Cambria Math" w:cs="Times New Roman"/>
                  <w:i/>
                  <w:color w:val="000000"/>
                  <w:sz w:val="28"/>
                  <w:szCs w:val="28"/>
                  <w:shd w:val="clear" w:color="auto" w:fill="FFFFFF"/>
                </w:rPr>
              </m:ctrlPr>
            </m:fPr>
            <m:num>
              <m:r>
                <w:rPr>
                  <w:rFonts w:ascii="Cambria Math" w:eastAsia="Times New Roman" w:hAnsi="Cambria Math" w:cs="Times New Roman"/>
                  <w:color w:val="000000"/>
                  <w:sz w:val="28"/>
                  <w:szCs w:val="28"/>
                  <w:shd w:val="clear" w:color="auto" w:fill="FFFFFF"/>
                </w:rPr>
                <m:t>5</m:t>
              </m:r>
            </m:num>
            <m:den>
              <m:r>
                <w:rPr>
                  <w:rFonts w:ascii="Cambria Math" w:eastAsia="Times New Roman" w:hAnsi="Cambria Math" w:cs="Times New Roman"/>
                  <w:color w:val="000000"/>
                  <w:sz w:val="28"/>
                  <w:szCs w:val="28"/>
                  <w:shd w:val="clear" w:color="auto" w:fill="FFFFFF"/>
                </w:rPr>
                <m:t>2</m:t>
              </m:r>
            </m:den>
          </m:f>
          <m:sSup>
            <m:sSupPr>
              <m:ctrlPr>
                <w:rPr>
                  <w:rFonts w:ascii="Cambria Math" w:eastAsia="Times New Roman" w:hAnsi="Cambria Math" w:cs="Times New Roman"/>
                  <w:i/>
                  <w:color w:val="000000"/>
                  <w:sz w:val="28"/>
                  <w:szCs w:val="28"/>
                  <w:shd w:val="clear" w:color="auto" w:fill="FFFFFF"/>
                </w:rPr>
              </m:ctrlPr>
            </m:sSupPr>
            <m:e>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x+1</m:t>
                  </m:r>
                </m:e>
              </m:d>
            </m:e>
            <m:sup>
              <m:r>
                <w:rPr>
                  <w:rFonts w:ascii="Cambria Math" w:eastAsia="Times New Roman" w:hAnsi="Cambria Math" w:cs="Times New Roman"/>
                  <w:color w:val="000000"/>
                  <w:sz w:val="28"/>
                  <w:szCs w:val="28"/>
                  <w:shd w:val="clear" w:color="auto" w:fill="FFFFFF"/>
                </w:rPr>
                <m:t>2</m:t>
              </m:r>
            </m:sup>
          </m:sSup>
          <m:r>
            <w:rPr>
              <w:rFonts w:ascii="Cambria Math" w:eastAsia="Times New Roman" w:hAnsi="Cambria Math" w:cs="Times New Roman"/>
              <w:color w:val="000000"/>
              <w:sz w:val="28"/>
              <w:szCs w:val="28"/>
              <w:shd w:val="clear" w:color="auto" w:fill="FFFFFF"/>
            </w:rPr>
            <m:t>+</m:t>
          </m:r>
          <m:f>
            <m:fPr>
              <m:ctrlPr>
                <w:rPr>
                  <w:rFonts w:ascii="Cambria Math" w:eastAsia="Times New Roman" w:hAnsi="Cambria Math" w:cs="Times New Roman"/>
                  <w:i/>
                  <w:color w:val="000000"/>
                  <w:sz w:val="28"/>
                  <w:szCs w:val="28"/>
                  <w:shd w:val="clear" w:color="auto" w:fill="FFFFFF"/>
                </w:rPr>
              </m:ctrlPr>
            </m:fPr>
            <m:num>
              <m:r>
                <w:rPr>
                  <w:rFonts w:ascii="Cambria Math" w:eastAsia="Times New Roman" w:hAnsi="Cambria Math" w:cs="Times New Roman"/>
                  <w:color w:val="000000"/>
                  <w:sz w:val="28"/>
                  <w:szCs w:val="28"/>
                  <w:shd w:val="clear" w:color="auto" w:fill="FFFFFF"/>
                </w:rPr>
                <m:t>15</m:t>
              </m:r>
            </m:num>
            <m:den>
              <m:r>
                <w:rPr>
                  <w:rFonts w:ascii="Cambria Math" w:eastAsia="Times New Roman" w:hAnsi="Cambria Math" w:cs="Times New Roman"/>
                  <w:color w:val="000000"/>
                  <w:sz w:val="28"/>
                  <w:szCs w:val="28"/>
                  <w:shd w:val="clear" w:color="auto" w:fill="FFFFFF"/>
                </w:rPr>
                <m:t>16</m:t>
              </m:r>
            </m:den>
          </m:f>
          <m:sSup>
            <m:sSupPr>
              <m:ctrlPr>
                <w:rPr>
                  <w:rFonts w:ascii="Cambria Math" w:eastAsia="Times New Roman" w:hAnsi="Cambria Math" w:cs="Times New Roman"/>
                  <w:i/>
                  <w:color w:val="000000"/>
                  <w:sz w:val="28"/>
                  <w:szCs w:val="28"/>
                  <w:shd w:val="clear" w:color="auto" w:fill="FFFFFF"/>
                </w:rPr>
              </m:ctrlPr>
            </m:sSupPr>
            <m:e>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x+1</m:t>
                  </m:r>
                </m:e>
              </m:d>
            </m:e>
            <m:sup>
              <m:r>
                <w:rPr>
                  <w:rFonts w:ascii="Cambria Math" w:eastAsia="Times New Roman" w:hAnsi="Cambria Math" w:cs="Times New Roman"/>
                  <w:color w:val="000000"/>
                  <w:sz w:val="28"/>
                  <w:szCs w:val="28"/>
                  <w:shd w:val="clear" w:color="auto" w:fill="FFFFFF"/>
                </w:rPr>
                <m:t>4</m:t>
              </m:r>
            </m:sup>
          </m:sSup>
          <m:r>
            <w:rPr>
              <w:rFonts w:ascii="Cambria Math" w:eastAsia="Times New Roman" w:hAnsi="Cambria Math" w:cs="Times New Roman"/>
              <w:color w:val="000000"/>
              <w:sz w:val="28"/>
              <w:szCs w:val="28"/>
              <w:shd w:val="clear" w:color="auto" w:fill="FFFFFF"/>
            </w:rPr>
            <m:t>+</m:t>
          </m:r>
          <m:f>
            <m:fPr>
              <m:ctrlPr>
                <w:rPr>
                  <w:rFonts w:ascii="Cambria Math" w:eastAsia="Times New Roman" w:hAnsi="Cambria Math" w:cs="Times New Roman"/>
                  <w:i/>
                  <w:color w:val="000000"/>
                  <w:sz w:val="28"/>
                  <w:szCs w:val="28"/>
                  <w:shd w:val="clear" w:color="auto" w:fill="FFFFFF"/>
                </w:rPr>
              </m:ctrlPr>
            </m:fPr>
            <m:num>
              <m:r>
                <w:rPr>
                  <w:rFonts w:ascii="Cambria Math" w:eastAsia="Times New Roman" w:hAnsi="Cambria Math" w:cs="Times New Roman"/>
                  <w:color w:val="000000"/>
                  <w:sz w:val="28"/>
                  <w:szCs w:val="28"/>
                  <w:shd w:val="clear" w:color="auto" w:fill="FFFFFF"/>
                </w:rPr>
                <m:t>1</m:t>
              </m:r>
            </m:num>
            <m:den>
              <m:r>
                <w:rPr>
                  <w:rFonts w:ascii="Cambria Math" w:eastAsia="Times New Roman" w:hAnsi="Cambria Math" w:cs="Times New Roman"/>
                  <w:color w:val="000000"/>
                  <w:sz w:val="28"/>
                  <w:szCs w:val="28"/>
                  <w:shd w:val="clear" w:color="auto" w:fill="FFFFFF"/>
                </w:rPr>
                <m:t>8</m:t>
              </m:r>
            </m:den>
          </m:f>
          <m:sSup>
            <m:sSupPr>
              <m:ctrlPr>
                <w:rPr>
                  <w:rFonts w:ascii="Cambria Math" w:eastAsia="Times New Roman" w:hAnsi="Cambria Math" w:cs="Times New Roman"/>
                  <w:i/>
                  <w:color w:val="000000"/>
                  <w:sz w:val="28"/>
                  <w:szCs w:val="28"/>
                  <w:shd w:val="clear" w:color="auto" w:fill="FFFFFF"/>
                </w:rPr>
              </m:ctrlPr>
            </m:sSupPr>
            <m:e>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x+1</m:t>
                  </m:r>
                </m:e>
              </m:d>
            </m:e>
            <m:sup>
              <m:r>
                <w:rPr>
                  <w:rFonts w:ascii="Cambria Math" w:eastAsia="Times New Roman" w:hAnsi="Cambria Math" w:cs="Times New Roman"/>
                  <w:color w:val="000000"/>
                  <w:sz w:val="28"/>
                  <w:szCs w:val="28"/>
                  <w:shd w:val="clear" w:color="auto" w:fill="FFFFFF"/>
                </w:rPr>
                <m:t>5</m:t>
              </m:r>
            </m:sup>
          </m:sSup>
          <m:r>
            <w:rPr>
              <w:rFonts w:ascii="Cambria Math" w:eastAsia="Times New Roman" w:hAnsi="Cambria Math" w:cs="Times New Roman"/>
              <w:color w:val="000000"/>
              <w:sz w:val="28"/>
              <w:szCs w:val="28"/>
              <w:shd w:val="clear" w:color="auto" w:fill="FFFFFF"/>
            </w:rPr>
            <m:t>+…</m:t>
          </m:r>
        </m:oMath>
      </m:oMathPara>
    </w:p>
    <w:p w14:paraId="0155A954" w14:textId="77777777" w:rsidR="00F612B4" w:rsidRDefault="00F612B4" w:rsidP="00F612B4">
      <w:pPr>
        <w:spacing w:before="240" w:after="240" w:line="240" w:lineRule="auto"/>
        <w:rPr>
          <w:rFonts w:ascii="Times New Roman" w:eastAsia="Times New Roman" w:hAnsi="Times New Roman" w:cs="Times New Roman"/>
          <w:color w:val="000000"/>
          <w:sz w:val="28"/>
          <w:szCs w:val="28"/>
          <w:shd w:val="clear" w:color="auto" w:fill="FFFFFF"/>
        </w:rPr>
      </w:pPr>
    </w:p>
    <w:p w14:paraId="4E4DB835" w14:textId="3B23EBA9" w:rsidR="00F612B4" w:rsidRPr="0095210A" w:rsidRDefault="00F612B4" w:rsidP="00725297">
      <w:pPr>
        <w:pStyle w:val="1"/>
        <w:numPr>
          <w:ilvl w:val="1"/>
          <w:numId w:val="9"/>
        </w:numPr>
        <w:rPr>
          <w:rFonts w:ascii="Times New Roman" w:eastAsia="Times New Roman" w:hAnsi="Times New Roman" w:cs="Times New Roman"/>
          <w:b/>
          <w:bCs/>
          <w:color w:val="auto"/>
          <w:sz w:val="28"/>
          <w:szCs w:val="28"/>
          <w:shd w:val="clear" w:color="auto" w:fill="FFFFFF"/>
        </w:rPr>
      </w:pPr>
      <w:bookmarkStart w:id="61" w:name="_Toc154634504"/>
      <w:bookmarkStart w:id="62" w:name="_Toc154634644"/>
      <w:bookmarkStart w:id="63" w:name="_Toc154634866"/>
      <w:r w:rsidRPr="0095210A">
        <w:rPr>
          <w:rFonts w:ascii="Times New Roman" w:eastAsia="Times New Roman" w:hAnsi="Times New Roman" w:cs="Times New Roman"/>
          <w:b/>
          <w:bCs/>
          <w:color w:val="auto"/>
          <w:sz w:val="28"/>
          <w:szCs w:val="28"/>
          <w:shd w:val="clear" w:color="auto" w:fill="FFFFFF"/>
        </w:rPr>
        <w:t>Способ неопределенных коэффициентов</w:t>
      </w:r>
      <w:bookmarkEnd w:id="61"/>
      <w:bookmarkEnd w:id="62"/>
      <w:bookmarkEnd w:id="63"/>
    </w:p>
    <w:p w14:paraId="16A0A80B" w14:textId="77777777" w:rsidR="00F612B4" w:rsidRDefault="00F612B4" w:rsidP="00F612B4">
      <w:pPr>
        <w:spacing w:before="240" w:after="240" w:line="24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Этот способ приближенного решения наиболее удобен для интегрирования линейных дифференциальных уравнений с переменными коэффициентами.</w:t>
      </w:r>
    </w:p>
    <w:p w14:paraId="2C5B6452" w14:textId="77777777" w:rsidR="00F612B4" w:rsidRDefault="00F612B4" w:rsidP="00F612B4">
      <w:pPr>
        <w:spacing w:before="240" w:after="240" w:line="24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 xml:space="preserve">Пусть, например, требуется решить уравнение </w:t>
      </w:r>
    </w:p>
    <w:p w14:paraId="1F70A2BE" w14:textId="3F2004C7" w:rsidR="00D80F0D" w:rsidRPr="00D80F0D" w:rsidRDefault="00000000" w:rsidP="00F612B4">
      <w:pPr>
        <w:spacing w:before="240" w:after="240" w:line="240" w:lineRule="auto"/>
        <w:rPr>
          <w:rFonts w:ascii="Times New Roman" w:eastAsia="Times New Roman" w:hAnsi="Times New Roman" w:cs="Times New Roman"/>
          <w:color w:val="000000"/>
          <w:sz w:val="28"/>
          <w:szCs w:val="28"/>
          <w:shd w:val="clear" w:color="auto" w:fill="FFFFFF"/>
        </w:rPr>
      </w:pPr>
      <m:oMathPara>
        <m:oMath>
          <m:eqArr>
            <m:eqArrPr>
              <m:maxDist m:val="1"/>
              <m:ctrlPr>
                <w:rPr>
                  <w:rFonts w:ascii="Cambria Math" w:eastAsia="Times New Roman" w:hAnsi="Cambria Math" w:cs="Times New Roman"/>
                  <w:i/>
                  <w:color w:val="000000"/>
                  <w:sz w:val="28"/>
                  <w:szCs w:val="28"/>
                  <w:shd w:val="clear" w:color="auto" w:fill="FFFFFF"/>
                </w:rPr>
              </m:ctrlPr>
            </m:eqArrPr>
            <m:e>
              <m:sSup>
                <m:sSupPr>
                  <m:ctrlPr>
                    <w:rPr>
                      <w:rFonts w:ascii="Cambria Math" w:eastAsia="Times New Roman" w:hAnsi="Cambria Math" w:cs="Times New Roman"/>
                      <w:i/>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y</m:t>
                  </m:r>
                </m:e>
                <m:sup>
                  <m:r>
                    <w:rPr>
                      <w:rFonts w:ascii="Cambria Math" w:eastAsia="Times New Roman" w:hAnsi="Cambria Math" w:cs="Times New Roman"/>
                      <w:color w:val="000000"/>
                      <w:sz w:val="28"/>
                      <w:szCs w:val="28"/>
                      <w:shd w:val="clear" w:color="auto" w:fill="FFFFFF"/>
                    </w:rPr>
                    <m:t>''</m:t>
                  </m:r>
                </m:sup>
              </m:sSup>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p</m:t>
                  </m:r>
                </m:e>
                <m:sub>
                  <m:r>
                    <w:rPr>
                      <w:rFonts w:ascii="Cambria Math" w:eastAsia="Times New Roman" w:hAnsi="Cambria Math" w:cs="Times New Roman"/>
                      <w:color w:val="000000"/>
                      <w:sz w:val="28"/>
                      <w:szCs w:val="28"/>
                      <w:shd w:val="clear" w:color="auto" w:fill="FFFFFF"/>
                    </w:rPr>
                    <m:t>1</m:t>
                  </m:r>
                </m:sub>
              </m:sSub>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m:t>
                  </m:r>
                </m:e>
              </m:d>
              <m:sSup>
                <m:sSupPr>
                  <m:ctrlPr>
                    <w:rPr>
                      <w:rFonts w:ascii="Cambria Math" w:eastAsia="Times New Roman" w:hAnsi="Cambria Math" w:cs="Times New Roman"/>
                      <w:i/>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y</m:t>
                  </m:r>
                </m:e>
                <m:sup>
                  <m:r>
                    <w:rPr>
                      <w:rFonts w:ascii="Cambria Math" w:eastAsia="Times New Roman" w:hAnsi="Cambria Math" w:cs="Times New Roman"/>
                      <w:color w:val="000000"/>
                      <w:sz w:val="28"/>
                      <w:szCs w:val="28"/>
                      <w:shd w:val="clear" w:color="auto" w:fill="FFFFFF"/>
                    </w:rPr>
                    <m:t>'</m:t>
                  </m:r>
                </m:sup>
              </m:sSup>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p</m:t>
                  </m:r>
                </m:e>
                <m:sub>
                  <m:r>
                    <w:rPr>
                      <w:rFonts w:ascii="Cambria Math" w:eastAsia="Times New Roman" w:hAnsi="Cambria Math" w:cs="Times New Roman"/>
                      <w:color w:val="000000"/>
                      <w:sz w:val="28"/>
                      <w:szCs w:val="28"/>
                      <w:shd w:val="clear" w:color="auto" w:fill="FFFFFF"/>
                    </w:rPr>
                    <m:t>2</m:t>
                  </m:r>
                </m:sub>
              </m:sSub>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m:t>
                  </m:r>
                </m:e>
              </m:d>
              <m:r>
                <w:rPr>
                  <w:rFonts w:ascii="Cambria Math" w:eastAsia="Times New Roman" w:hAnsi="Cambria Math" w:cs="Times New Roman"/>
                  <w:color w:val="000000"/>
                  <w:sz w:val="28"/>
                  <w:szCs w:val="28"/>
                  <w:shd w:val="clear" w:color="auto" w:fill="FFFFFF"/>
                </w:rPr>
                <m:t>y=f</m:t>
              </m:r>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m:t>
                  </m:r>
                </m:e>
              </m:d>
              <m:r>
                <w:rPr>
                  <w:rFonts w:ascii="Cambria Math" w:eastAsia="Times New Roman" w:hAnsi="Cambria Math" w:cs="Times New Roman"/>
                  <w:color w:val="000000"/>
                  <w:sz w:val="28"/>
                  <w:szCs w:val="28"/>
                  <w:shd w:val="clear" w:color="auto" w:fill="FFFFFF"/>
                </w:rPr>
                <m:t>#</m:t>
              </m:r>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4</m:t>
                  </m:r>
                </m:e>
              </m:d>
            </m:e>
          </m:eqArr>
        </m:oMath>
      </m:oMathPara>
    </w:p>
    <w:p w14:paraId="154521BA" w14:textId="64026CC4" w:rsidR="00F612B4" w:rsidRDefault="00F612B4" w:rsidP="00F612B4">
      <w:pPr>
        <w:spacing w:before="240" w:after="240" w:line="24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с начальными условиями</w:t>
      </w:r>
      <m:oMath>
        <m:r>
          <w:rPr>
            <w:rFonts w:ascii="Cambria Math" w:eastAsia="Times New Roman" w:hAnsi="Cambria Math" w:cs="Times New Roman"/>
            <w:color w:val="000000"/>
            <w:sz w:val="28"/>
            <w:szCs w:val="28"/>
            <w:shd w:val="clear" w:color="auto" w:fill="FFFFFF"/>
          </w:rPr>
          <m:t>y</m:t>
        </m:r>
        <m:d>
          <m:dPr>
            <m:ctrlPr>
              <w:rPr>
                <w:rFonts w:ascii="Cambria Math" w:eastAsia="Times New Roman" w:hAnsi="Cambria Math" w:cs="Times New Roman"/>
                <w:i/>
                <w:color w:val="000000"/>
                <w:sz w:val="28"/>
                <w:szCs w:val="28"/>
                <w:shd w:val="clear" w:color="auto" w:fill="FFFFFF"/>
              </w:rPr>
            </m:ctrlPr>
          </m:dPr>
          <m:e>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x</m:t>
                </m:r>
              </m:e>
              <m:sub>
                <m:r>
                  <w:rPr>
                    <w:rFonts w:ascii="Cambria Math" w:eastAsia="Times New Roman" w:hAnsi="Cambria Math" w:cs="Times New Roman"/>
                    <w:color w:val="000000"/>
                    <w:sz w:val="28"/>
                    <w:szCs w:val="28"/>
                    <w:shd w:val="clear" w:color="auto" w:fill="FFFFFF"/>
                  </w:rPr>
                  <m:t>0</m:t>
                </m:r>
              </m:sub>
            </m:sSub>
          </m:e>
        </m:d>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y</m:t>
            </m:r>
          </m:e>
          <m:sub>
            <m:r>
              <w:rPr>
                <w:rFonts w:ascii="Cambria Math" w:eastAsia="Times New Roman" w:hAnsi="Cambria Math" w:cs="Times New Roman"/>
                <w:color w:val="000000"/>
                <w:sz w:val="28"/>
                <w:szCs w:val="28"/>
                <w:shd w:val="clear" w:color="auto" w:fill="FFFFFF"/>
              </w:rPr>
              <m:t>0</m:t>
            </m:r>
          </m:sub>
        </m:sSub>
        <m:r>
          <w:rPr>
            <w:rFonts w:ascii="Cambria Math" w:eastAsia="Times New Roman" w:hAnsi="Cambria Math" w:cs="Times New Roman"/>
            <w:color w:val="000000"/>
            <w:sz w:val="28"/>
            <w:szCs w:val="28"/>
            <w:shd w:val="clear" w:color="auto" w:fill="FFFFFF"/>
          </w:rPr>
          <m:t xml:space="preserve">, </m:t>
        </m:r>
        <m:sSup>
          <m:sSupPr>
            <m:ctrlPr>
              <w:rPr>
                <w:rFonts w:ascii="Cambria Math" w:eastAsia="Times New Roman" w:hAnsi="Cambria Math" w:cs="Times New Roman"/>
                <w:i/>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y</m:t>
            </m:r>
          </m:e>
          <m:sup>
            <m:r>
              <w:rPr>
                <w:rFonts w:ascii="Cambria Math" w:eastAsia="Times New Roman" w:hAnsi="Cambria Math" w:cs="Times New Roman"/>
                <w:color w:val="000000"/>
                <w:sz w:val="28"/>
                <w:szCs w:val="28"/>
                <w:shd w:val="clear" w:color="auto" w:fill="FFFFFF"/>
              </w:rPr>
              <m:t>'</m:t>
            </m:r>
          </m:sup>
        </m:sSup>
        <m:d>
          <m:dPr>
            <m:ctrlPr>
              <w:rPr>
                <w:rFonts w:ascii="Cambria Math" w:eastAsia="Times New Roman" w:hAnsi="Cambria Math" w:cs="Times New Roman"/>
                <w:i/>
                <w:color w:val="000000"/>
                <w:sz w:val="28"/>
                <w:szCs w:val="28"/>
                <w:shd w:val="clear" w:color="auto" w:fill="FFFFFF"/>
              </w:rPr>
            </m:ctrlPr>
          </m:dPr>
          <m:e>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x</m:t>
                </m:r>
              </m:e>
              <m:sub>
                <m:r>
                  <w:rPr>
                    <w:rFonts w:ascii="Cambria Math" w:eastAsia="Times New Roman" w:hAnsi="Cambria Math" w:cs="Times New Roman"/>
                    <w:color w:val="000000"/>
                    <w:sz w:val="28"/>
                    <w:szCs w:val="28"/>
                    <w:shd w:val="clear" w:color="auto" w:fill="FFFFFF"/>
                  </w:rPr>
                  <m:t>0</m:t>
                </m:r>
              </m:sub>
            </m:sSub>
          </m:e>
        </m:d>
        <m:r>
          <w:rPr>
            <w:rFonts w:ascii="Cambria Math" w:eastAsia="Times New Roman" w:hAnsi="Cambria Math" w:cs="Times New Roman"/>
            <w:color w:val="000000"/>
            <w:sz w:val="28"/>
            <w:szCs w:val="28"/>
            <w:shd w:val="clear" w:color="auto" w:fill="FFFFFF"/>
          </w:rPr>
          <m:t>=</m:t>
        </m:r>
        <m:sSubSup>
          <m:sSubSupPr>
            <m:ctrlPr>
              <w:rPr>
                <w:rFonts w:ascii="Cambria Math" w:eastAsia="Times New Roman" w:hAnsi="Cambria Math" w:cs="Times New Roman"/>
                <w:i/>
                <w:color w:val="000000"/>
                <w:sz w:val="28"/>
                <w:szCs w:val="28"/>
                <w:shd w:val="clear" w:color="auto" w:fill="FFFFFF"/>
              </w:rPr>
            </m:ctrlPr>
          </m:sSubSupPr>
          <m:e>
            <m:r>
              <w:rPr>
                <w:rFonts w:ascii="Cambria Math" w:eastAsia="Times New Roman" w:hAnsi="Cambria Math" w:cs="Times New Roman"/>
                <w:color w:val="000000"/>
                <w:sz w:val="28"/>
                <w:szCs w:val="28"/>
                <w:shd w:val="clear" w:color="auto" w:fill="FFFFFF"/>
              </w:rPr>
              <m:t>y</m:t>
            </m:r>
          </m:e>
          <m:sub>
            <m:r>
              <w:rPr>
                <w:rFonts w:ascii="Cambria Math" w:eastAsia="Times New Roman" w:hAnsi="Cambria Math" w:cs="Times New Roman"/>
                <w:color w:val="000000"/>
                <w:sz w:val="28"/>
                <w:szCs w:val="28"/>
                <w:shd w:val="clear" w:color="auto" w:fill="FFFFFF"/>
              </w:rPr>
              <m:t>0</m:t>
            </m:r>
          </m:sub>
          <m:sup>
            <m:r>
              <w:rPr>
                <w:rFonts w:ascii="Cambria Math" w:eastAsia="Times New Roman" w:hAnsi="Cambria Math" w:cs="Times New Roman"/>
                <w:color w:val="000000"/>
                <w:sz w:val="28"/>
                <w:szCs w:val="28"/>
                <w:shd w:val="clear" w:color="auto" w:fill="FFFFFF"/>
              </w:rPr>
              <m:t>'</m:t>
            </m:r>
          </m:sup>
        </m:sSubSup>
      </m:oMath>
      <w:r>
        <w:rPr>
          <w:rFonts w:ascii="Times New Roman" w:eastAsia="Times New Roman" w:hAnsi="Times New Roman" w:cs="Times New Roman"/>
          <w:color w:val="000000"/>
          <w:sz w:val="28"/>
          <w:szCs w:val="28"/>
          <w:shd w:val="clear" w:color="auto" w:fill="FFFFFF"/>
        </w:rPr>
        <w:t xml:space="preserve">. </w:t>
      </w:r>
      <w:r>
        <w:rPr>
          <w:rFonts w:ascii="Times New Roman" w:eastAsia="Times New Roman" w:hAnsi="Times New Roman" w:cs="Times New Roman"/>
          <w:color w:val="000000"/>
          <w:sz w:val="28"/>
          <w:szCs w:val="28"/>
          <w:shd w:val="clear" w:color="auto" w:fill="FFFFFF"/>
        </w:rPr>
        <w:br/>
      </w:r>
      <w:r>
        <w:rPr>
          <w:rFonts w:ascii="Times New Roman" w:eastAsia="Times New Roman" w:hAnsi="Times New Roman" w:cs="Times New Roman"/>
          <w:color w:val="000000"/>
          <w:sz w:val="28"/>
          <w:szCs w:val="28"/>
          <w:shd w:val="clear" w:color="auto" w:fill="FFFFFF"/>
        </w:rPr>
        <w:tab/>
        <w:t>Предпол</w:t>
      </w:r>
      <w:r w:rsidR="001A4B8C">
        <w:rPr>
          <w:rFonts w:ascii="Times New Roman" w:eastAsia="Times New Roman" w:hAnsi="Times New Roman" w:cs="Times New Roman"/>
          <w:color w:val="000000"/>
          <w:sz w:val="28"/>
          <w:szCs w:val="28"/>
          <w:shd w:val="clear" w:color="auto" w:fill="FFFFFF"/>
        </w:rPr>
        <w:t>а</w:t>
      </w:r>
      <w:r>
        <w:rPr>
          <w:rFonts w:ascii="Times New Roman" w:eastAsia="Times New Roman" w:hAnsi="Times New Roman" w:cs="Times New Roman"/>
          <w:color w:val="000000"/>
          <w:sz w:val="28"/>
          <w:szCs w:val="28"/>
          <w:shd w:val="clear" w:color="auto" w:fill="FFFFFF"/>
        </w:rPr>
        <w:t xml:space="preserve">гая, что коэффициенты </w:t>
      </w:r>
      <m:oMath>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р</m:t>
            </m:r>
          </m:e>
          <m:sub>
            <m:r>
              <w:rPr>
                <w:rFonts w:ascii="Cambria Math" w:eastAsia="Times New Roman" w:hAnsi="Cambria Math" w:cs="Times New Roman"/>
                <w:color w:val="000000"/>
                <w:sz w:val="28"/>
                <w:szCs w:val="28"/>
                <w:shd w:val="clear" w:color="auto" w:fill="FFFFFF"/>
              </w:rPr>
              <m:t>1</m:t>
            </m:r>
          </m:sub>
        </m:sSub>
        <m:r>
          <w:rPr>
            <w:rFonts w:ascii="Cambria Math" w:eastAsia="Times New Roman" w:hAnsi="Cambria Math" w:cs="Times New Roman"/>
            <w:color w:val="000000"/>
            <w:sz w:val="28"/>
            <w:szCs w:val="28"/>
            <w:shd w:val="clear" w:color="auto" w:fill="FFFFFF"/>
          </w:rPr>
          <m:t xml:space="preserve">(x), </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р</m:t>
            </m:r>
          </m:e>
          <m:sub>
            <m:r>
              <w:rPr>
                <w:rFonts w:ascii="Cambria Math" w:eastAsia="Times New Roman" w:hAnsi="Cambria Math" w:cs="Times New Roman"/>
                <w:color w:val="000000"/>
                <w:sz w:val="28"/>
                <w:szCs w:val="28"/>
                <w:shd w:val="clear" w:color="auto" w:fill="FFFFFF"/>
              </w:rPr>
              <m:t>2</m:t>
            </m:r>
          </m:sub>
        </m:sSub>
        <m:r>
          <w:rPr>
            <w:rFonts w:ascii="Cambria Math" w:eastAsia="Times New Roman" w:hAnsi="Cambria Math" w:cs="Times New Roman"/>
            <w:color w:val="000000"/>
            <w:sz w:val="28"/>
            <w:szCs w:val="28"/>
            <w:shd w:val="clear" w:color="auto" w:fill="FFFFFF"/>
          </w:rPr>
          <m:t>(x)</m:t>
        </m:r>
      </m:oMath>
      <w:r>
        <w:rPr>
          <w:rFonts w:ascii="Times New Roman" w:eastAsia="Times New Roman" w:hAnsi="Times New Roman" w:cs="Times New Roman"/>
          <w:color w:val="000000"/>
          <w:sz w:val="28"/>
          <w:szCs w:val="28"/>
          <w:shd w:val="clear" w:color="auto" w:fill="FFFFFF"/>
        </w:rPr>
        <w:t xml:space="preserve"> и свободный член </w:t>
      </w:r>
      <m:oMath>
        <m:r>
          <w:rPr>
            <w:rFonts w:ascii="Cambria Math" w:eastAsia="Times New Roman" w:hAnsi="Cambria Math" w:cs="Times New Roman"/>
            <w:color w:val="000000"/>
            <w:sz w:val="28"/>
            <w:szCs w:val="28"/>
            <w:shd w:val="clear" w:color="auto" w:fill="FFFFFF"/>
          </w:rPr>
          <m:t>f</m:t>
        </m:r>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m:t>
            </m:r>
          </m:e>
        </m:d>
      </m:oMath>
      <w:r>
        <w:rPr>
          <w:rFonts w:ascii="Times New Roman" w:eastAsia="Times New Roman" w:hAnsi="Times New Roman" w:cs="Times New Roman"/>
          <w:color w:val="000000"/>
          <w:sz w:val="28"/>
          <w:szCs w:val="28"/>
          <w:shd w:val="clear" w:color="auto" w:fill="FFFFFF"/>
        </w:rPr>
        <w:t xml:space="preserve"> разлагаются в ряды по степеням</w:t>
      </w:r>
      <m:oMath>
        <m:r>
          <w:rPr>
            <w:rFonts w:ascii="Cambria Math" w:eastAsia="Times New Roman" w:hAnsi="Cambria Math" w:cs="Times New Roman"/>
            <w:color w:val="000000"/>
            <w:sz w:val="28"/>
            <w:szCs w:val="28"/>
            <w:shd w:val="clear" w:color="auto" w:fill="FFFFFF"/>
          </w:rPr>
          <m:t>x-</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x</m:t>
            </m:r>
          </m:e>
          <m:sub>
            <m:r>
              <w:rPr>
                <w:rFonts w:ascii="Cambria Math" w:eastAsia="Times New Roman" w:hAnsi="Cambria Math" w:cs="Times New Roman"/>
                <w:color w:val="000000"/>
                <w:sz w:val="28"/>
                <w:szCs w:val="28"/>
                <w:shd w:val="clear" w:color="auto" w:fill="FFFFFF"/>
              </w:rPr>
              <m:t>0</m:t>
            </m:r>
          </m:sub>
        </m:sSub>
      </m:oMath>
      <w:r>
        <w:rPr>
          <w:rFonts w:ascii="Times New Roman" w:eastAsia="Times New Roman" w:hAnsi="Times New Roman" w:cs="Times New Roman"/>
          <w:color w:val="000000"/>
          <w:sz w:val="28"/>
          <w:szCs w:val="28"/>
          <w:shd w:val="clear" w:color="auto" w:fill="FFFFFF"/>
        </w:rPr>
        <w:t>, сходящиеся в некотором интервале</w:t>
      </w:r>
      <w:r>
        <w:t xml:space="preserve">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-R;</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+R)</m:t>
        </m:r>
      </m:oMath>
      <w:r>
        <w:rPr>
          <w:rFonts w:ascii="Times New Roman" w:eastAsia="Times New Roman" w:hAnsi="Times New Roman" w:cs="Times New Roman"/>
          <w:color w:val="000000"/>
          <w:sz w:val="28"/>
          <w:szCs w:val="28"/>
          <w:shd w:val="clear" w:color="auto" w:fill="FFFFFF"/>
        </w:rPr>
        <w:t xml:space="preserve">, искомое решение </w:t>
      </w:r>
      <m:oMath>
        <m:r>
          <w:rPr>
            <w:rFonts w:ascii="Cambria Math" w:eastAsia="Times New Roman" w:hAnsi="Cambria Math" w:cs="Times New Roman"/>
            <w:color w:val="000000"/>
            <w:sz w:val="28"/>
            <w:szCs w:val="28"/>
            <w:shd w:val="clear" w:color="auto" w:fill="FFFFFF"/>
          </w:rPr>
          <m:t>y = y(x)</m:t>
        </m:r>
      </m:oMath>
      <w:r>
        <w:rPr>
          <w:rFonts w:ascii="Times New Roman" w:eastAsia="Times New Roman" w:hAnsi="Times New Roman" w:cs="Times New Roman"/>
          <w:color w:val="000000"/>
          <w:sz w:val="28"/>
          <w:szCs w:val="28"/>
          <w:shd w:val="clear" w:color="auto" w:fill="FFFFFF"/>
        </w:rPr>
        <w:t xml:space="preserve"> ищем в виде степенного ряда</w:t>
      </w:r>
    </w:p>
    <w:p w14:paraId="182B92AC" w14:textId="27576DC6" w:rsidR="00F612B4" w:rsidRPr="00D80F0D" w:rsidRDefault="00000000" w:rsidP="00F612B4">
      <w:pPr>
        <w:spacing w:before="240" w:after="240" w:line="240" w:lineRule="auto"/>
        <w:rPr>
          <w:rFonts w:ascii="Times New Roman" w:eastAsia="Times New Roman" w:hAnsi="Times New Roman" w:cs="Times New Roman"/>
          <w:color w:val="000000"/>
          <w:sz w:val="28"/>
          <w:szCs w:val="28"/>
          <w:shd w:val="clear" w:color="auto" w:fill="FFFFFF"/>
        </w:rPr>
      </w:pPr>
      <m:oMath>
        <m:eqArr>
          <m:eqArrPr>
            <m:maxDist m:val="1"/>
            <m:ctrlPr>
              <w:rPr>
                <w:rFonts w:ascii="Cambria Math" w:eastAsia="Times New Roman" w:hAnsi="Cambria Math" w:cs="Times New Roman"/>
                <w:i/>
                <w:color w:val="000000"/>
                <w:sz w:val="28"/>
                <w:szCs w:val="28"/>
                <w:shd w:val="clear" w:color="auto" w:fill="FFFFFF"/>
              </w:rPr>
            </m:ctrlPr>
          </m:eqArrPr>
          <m:e>
            <m:r>
              <w:rPr>
                <w:rFonts w:ascii="Cambria Math" w:eastAsia="Times New Roman" w:hAnsi="Cambria Math" w:cs="Times New Roman"/>
                <w:color w:val="000000"/>
                <w:sz w:val="28"/>
                <w:szCs w:val="28"/>
                <w:shd w:val="clear" w:color="auto" w:fill="FFFFFF"/>
              </w:rPr>
              <m:t>y=</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c</m:t>
                </m:r>
              </m:e>
              <m:sub>
                <m:r>
                  <w:rPr>
                    <w:rFonts w:ascii="Cambria Math" w:eastAsia="Times New Roman" w:hAnsi="Cambria Math" w:cs="Times New Roman"/>
                    <w:color w:val="000000"/>
                    <w:sz w:val="28"/>
                    <w:szCs w:val="28"/>
                    <w:shd w:val="clear" w:color="auto" w:fill="FFFFFF"/>
                  </w:rPr>
                  <m:t>0</m:t>
                </m:r>
              </m:sub>
            </m:sSub>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c</m:t>
                </m:r>
              </m:e>
              <m:sub>
                <m:r>
                  <w:rPr>
                    <w:rFonts w:ascii="Cambria Math" w:eastAsia="Times New Roman" w:hAnsi="Cambria Math" w:cs="Times New Roman"/>
                    <w:color w:val="000000"/>
                    <w:sz w:val="28"/>
                    <w:szCs w:val="28"/>
                    <w:shd w:val="clear" w:color="auto" w:fill="FFFFFF"/>
                  </w:rPr>
                  <m:t>1</m:t>
                </m:r>
              </m:sub>
            </m:sSub>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x</m:t>
                    </m:r>
                  </m:e>
                  <m:sub>
                    <m:r>
                      <w:rPr>
                        <w:rFonts w:ascii="Cambria Math" w:eastAsia="Times New Roman" w:hAnsi="Cambria Math" w:cs="Times New Roman"/>
                        <w:color w:val="000000"/>
                        <w:sz w:val="28"/>
                        <w:szCs w:val="28"/>
                        <w:shd w:val="clear" w:color="auto" w:fill="FFFFFF"/>
                      </w:rPr>
                      <m:t>0</m:t>
                    </m:r>
                  </m:sub>
                </m:sSub>
              </m:e>
            </m:d>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c</m:t>
                </m:r>
              </m:e>
              <m:sub>
                <m:r>
                  <w:rPr>
                    <w:rFonts w:ascii="Cambria Math" w:eastAsia="Times New Roman" w:hAnsi="Cambria Math" w:cs="Times New Roman"/>
                    <w:color w:val="000000"/>
                    <w:sz w:val="28"/>
                    <w:szCs w:val="28"/>
                    <w:shd w:val="clear" w:color="auto" w:fill="FFFFFF"/>
                  </w:rPr>
                  <m:t>2</m:t>
                </m:r>
              </m:sub>
            </m:sSub>
            <m:sSup>
              <m:sSupPr>
                <m:ctrlPr>
                  <w:rPr>
                    <w:rFonts w:ascii="Cambria Math" w:eastAsia="Times New Roman" w:hAnsi="Cambria Math" w:cs="Times New Roman"/>
                    <w:i/>
                    <w:color w:val="000000"/>
                    <w:sz w:val="28"/>
                    <w:szCs w:val="28"/>
                    <w:shd w:val="clear" w:color="auto" w:fill="FFFFFF"/>
                  </w:rPr>
                </m:ctrlPr>
              </m:sSupPr>
              <m:e>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x</m:t>
                        </m:r>
                      </m:e>
                      <m:sub>
                        <m:r>
                          <w:rPr>
                            <w:rFonts w:ascii="Cambria Math" w:eastAsia="Times New Roman" w:hAnsi="Cambria Math" w:cs="Times New Roman"/>
                            <w:color w:val="000000"/>
                            <w:sz w:val="28"/>
                            <w:szCs w:val="28"/>
                            <w:shd w:val="clear" w:color="auto" w:fill="FFFFFF"/>
                          </w:rPr>
                          <m:t>0</m:t>
                        </m:r>
                      </m:sub>
                    </m:sSub>
                  </m:e>
                </m:d>
              </m:e>
              <m:sup>
                <m:r>
                  <w:rPr>
                    <w:rFonts w:ascii="Cambria Math" w:eastAsia="Times New Roman" w:hAnsi="Cambria Math" w:cs="Times New Roman"/>
                    <w:color w:val="000000"/>
                    <w:sz w:val="28"/>
                    <w:szCs w:val="28"/>
                    <w:shd w:val="clear" w:color="auto" w:fill="FFFFFF"/>
                  </w:rPr>
                  <m:t>2</m:t>
                </m:r>
              </m:sup>
            </m:sSup>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c</m:t>
                </m:r>
              </m:e>
              <m:sub>
                <m:r>
                  <w:rPr>
                    <w:rFonts w:ascii="Cambria Math" w:eastAsia="Times New Roman" w:hAnsi="Cambria Math" w:cs="Times New Roman"/>
                    <w:color w:val="000000"/>
                    <w:sz w:val="28"/>
                    <w:szCs w:val="28"/>
                    <w:shd w:val="clear" w:color="auto" w:fill="FFFFFF"/>
                  </w:rPr>
                  <m:t>n</m:t>
                </m:r>
              </m:sub>
            </m:sSub>
            <m:sSup>
              <m:sSupPr>
                <m:ctrlPr>
                  <w:rPr>
                    <w:rFonts w:ascii="Cambria Math" w:eastAsia="Times New Roman" w:hAnsi="Cambria Math" w:cs="Times New Roman"/>
                    <w:i/>
                    <w:color w:val="000000"/>
                    <w:sz w:val="28"/>
                    <w:szCs w:val="28"/>
                    <w:shd w:val="clear" w:color="auto" w:fill="FFFFFF"/>
                  </w:rPr>
                </m:ctrlPr>
              </m:sSupPr>
              <m:e>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x</m:t>
                        </m:r>
                      </m:e>
                      <m:sub>
                        <m:r>
                          <w:rPr>
                            <w:rFonts w:ascii="Cambria Math" w:eastAsia="Times New Roman" w:hAnsi="Cambria Math" w:cs="Times New Roman"/>
                            <w:color w:val="000000"/>
                            <w:sz w:val="28"/>
                            <w:szCs w:val="28"/>
                            <w:shd w:val="clear" w:color="auto" w:fill="FFFFFF"/>
                          </w:rPr>
                          <m:t>0</m:t>
                        </m:r>
                      </m:sub>
                    </m:sSub>
                  </m:e>
                </m:d>
              </m:e>
              <m:sup>
                <m:r>
                  <w:rPr>
                    <w:rFonts w:ascii="Cambria Math" w:eastAsia="Times New Roman" w:hAnsi="Cambria Math" w:cs="Times New Roman"/>
                    <w:color w:val="000000"/>
                    <w:sz w:val="28"/>
                    <w:szCs w:val="28"/>
                    <w:shd w:val="clear" w:color="auto" w:fill="FFFFFF"/>
                  </w:rPr>
                  <m:t>n</m:t>
                </m:r>
              </m:sup>
            </m:sSup>
            <m:r>
              <w:rPr>
                <w:rFonts w:ascii="Cambria Math" w:eastAsia="Times New Roman" w:hAnsi="Cambria Math" w:cs="Times New Roman"/>
                <w:color w:val="000000"/>
                <w:sz w:val="28"/>
                <w:szCs w:val="28"/>
                <w:shd w:val="clear" w:color="auto" w:fill="FFFFFF"/>
              </w:rPr>
              <m:t>+…#</m:t>
            </m:r>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5</m:t>
                </m:r>
              </m:e>
            </m:d>
          </m:e>
        </m:eqArr>
      </m:oMath>
      <w:r w:rsidR="00F612B4">
        <w:rPr>
          <w:rFonts w:ascii="Times New Roman" w:eastAsia="Times New Roman" w:hAnsi="Times New Roman" w:cs="Times New Roman"/>
          <w:color w:val="000000"/>
          <w:sz w:val="28"/>
          <w:szCs w:val="28"/>
          <w:shd w:val="clear" w:color="auto" w:fill="FFFFFF"/>
        </w:rPr>
        <w:t xml:space="preserve"> </w:t>
      </w:r>
    </w:p>
    <w:p w14:paraId="5AA68981" w14:textId="77777777" w:rsidR="00F612B4" w:rsidRDefault="00F612B4" w:rsidP="00F612B4">
      <w:pPr>
        <w:spacing w:before="240" w:after="240" w:line="24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с неопределенными коэффициентами.</w:t>
      </w:r>
      <w:r>
        <w:rPr>
          <w:rFonts w:ascii="Times New Roman" w:eastAsia="Times New Roman" w:hAnsi="Times New Roman" w:cs="Times New Roman"/>
          <w:color w:val="000000"/>
          <w:sz w:val="28"/>
          <w:szCs w:val="28"/>
          <w:shd w:val="clear" w:color="auto" w:fill="FFFFFF"/>
        </w:rPr>
        <w:br/>
      </w:r>
      <w:r>
        <w:rPr>
          <w:rFonts w:ascii="Times New Roman" w:eastAsia="Times New Roman" w:hAnsi="Times New Roman" w:cs="Times New Roman"/>
          <w:color w:val="000000"/>
          <w:sz w:val="28"/>
          <w:szCs w:val="28"/>
          <w:shd w:val="clear" w:color="auto" w:fill="FFFFFF"/>
        </w:rPr>
        <w:tab/>
        <w:t xml:space="preserve">Коэффициенты </w:t>
      </w:r>
      <m:oMath>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с</m:t>
            </m:r>
          </m:e>
          <m:sub>
            <m:r>
              <w:rPr>
                <w:rFonts w:ascii="Cambria Math" w:eastAsia="Times New Roman" w:hAnsi="Cambria Math" w:cs="Times New Roman"/>
                <w:color w:val="000000"/>
                <w:sz w:val="28"/>
                <w:szCs w:val="28"/>
                <w:shd w:val="clear" w:color="auto" w:fill="FFFFFF"/>
              </w:rPr>
              <m:t>0</m:t>
            </m:r>
          </m:sub>
        </m:sSub>
      </m:oMath>
      <w:r>
        <w:rPr>
          <w:rFonts w:ascii="Times New Roman" w:eastAsia="Times New Roman" w:hAnsi="Times New Roman" w:cs="Times New Roman"/>
          <w:color w:val="000000"/>
          <w:sz w:val="28"/>
          <w:szCs w:val="28"/>
          <w:shd w:val="clear" w:color="auto" w:fill="FFFFFF"/>
        </w:rPr>
        <w:t xml:space="preserve"> и </w:t>
      </w:r>
      <m:oMath>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с</m:t>
            </m:r>
          </m:e>
          <m:sub>
            <m:r>
              <w:rPr>
                <w:rFonts w:ascii="Cambria Math" w:eastAsia="Times New Roman" w:hAnsi="Cambria Math" w:cs="Times New Roman"/>
                <w:color w:val="000000"/>
                <w:sz w:val="28"/>
                <w:szCs w:val="28"/>
                <w:shd w:val="clear" w:color="auto" w:fill="FFFFFF"/>
              </w:rPr>
              <m:t>1</m:t>
            </m:r>
          </m:sub>
        </m:sSub>
      </m:oMath>
      <w:r>
        <w:rPr>
          <w:rFonts w:ascii="Times New Roman" w:eastAsia="Times New Roman" w:hAnsi="Times New Roman" w:cs="Times New Roman"/>
          <w:color w:val="000000"/>
          <w:sz w:val="28"/>
          <w:szCs w:val="28"/>
          <w:shd w:val="clear" w:color="auto" w:fill="FFFFFF"/>
        </w:rPr>
        <w:t xml:space="preserve"> определяются при помощи начальных условий </w:t>
      </w:r>
      <m:oMath>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c</m:t>
            </m:r>
          </m:e>
          <m:sub>
            <m:r>
              <w:rPr>
                <w:rFonts w:ascii="Cambria Math" w:eastAsia="Times New Roman" w:hAnsi="Cambria Math" w:cs="Times New Roman"/>
                <w:color w:val="000000"/>
                <w:sz w:val="28"/>
                <w:szCs w:val="28"/>
                <w:shd w:val="clear" w:color="auto" w:fill="FFFFFF"/>
              </w:rPr>
              <m:t>0</m:t>
            </m:r>
          </m:sub>
        </m:sSub>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y</m:t>
            </m:r>
          </m:e>
          <m:sub>
            <m:r>
              <w:rPr>
                <w:rFonts w:ascii="Cambria Math" w:eastAsia="Times New Roman" w:hAnsi="Cambria Math" w:cs="Times New Roman"/>
                <w:color w:val="000000"/>
                <w:sz w:val="28"/>
                <w:szCs w:val="28"/>
                <w:shd w:val="clear" w:color="auto" w:fill="FFFFFF"/>
              </w:rPr>
              <m:t>0</m:t>
            </m:r>
          </m:sub>
        </m:sSub>
        <m:r>
          <w:rPr>
            <w:rFonts w:ascii="Cambria Math" w:eastAsia="Times New Roman" w:hAnsi="Cambria Math" w:cs="Times New Roman"/>
            <w:color w:val="000000"/>
            <w:sz w:val="28"/>
            <w:szCs w:val="28"/>
            <w:shd w:val="clear" w:color="auto" w:fill="FFFFFF"/>
          </w:rPr>
          <m:t xml:space="preserve">, </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c</m:t>
            </m:r>
          </m:e>
          <m:sub>
            <m:r>
              <w:rPr>
                <w:rFonts w:ascii="Cambria Math" w:eastAsia="Times New Roman" w:hAnsi="Cambria Math" w:cs="Times New Roman"/>
                <w:color w:val="000000"/>
                <w:sz w:val="28"/>
                <w:szCs w:val="28"/>
                <w:shd w:val="clear" w:color="auto" w:fill="FFFFFF"/>
              </w:rPr>
              <m:t>1</m:t>
            </m:r>
          </m:sub>
        </m:sSub>
        <m:r>
          <w:rPr>
            <w:rFonts w:ascii="Cambria Math" w:eastAsia="Times New Roman" w:hAnsi="Cambria Math" w:cs="Times New Roman"/>
            <w:color w:val="000000"/>
            <w:sz w:val="28"/>
            <w:szCs w:val="28"/>
            <w:shd w:val="clear" w:color="auto" w:fill="FFFFFF"/>
          </w:rPr>
          <m:t>=</m:t>
        </m:r>
        <m:sSubSup>
          <m:sSubSupPr>
            <m:ctrlPr>
              <w:rPr>
                <w:rFonts w:ascii="Cambria Math" w:eastAsia="Times New Roman" w:hAnsi="Cambria Math" w:cs="Times New Roman"/>
                <w:i/>
                <w:color w:val="000000"/>
                <w:sz w:val="28"/>
                <w:szCs w:val="28"/>
                <w:shd w:val="clear" w:color="auto" w:fill="FFFFFF"/>
              </w:rPr>
            </m:ctrlPr>
          </m:sSubSupPr>
          <m:e>
            <m:r>
              <w:rPr>
                <w:rFonts w:ascii="Cambria Math" w:eastAsia="Times New Roman" w:hAnsi="Cambria Math" w:cs="Times New Roman"/>
                <w:color w:val="000000"/>
                <w:sz w:val="28"/>
                <w:szCs w:val="28"/>
                <w:shd w:val="clear" w:color="auto" w:fill="FFFFFF"/>
              </w:rPr>
              <m:t>y</m:t>
            </m:r>
          </m:e>
          <m:sub>
            <m:r>
              <w:rPr>
                <w:rFonts w:ascii="Cambria Math" w:eastAsia="Times New Roman" w:hAnsi="Cambria Math" w:cs="Times New Roman"/>
                <w:color w:val="000000"/>
                <w:sz w:val="28"/>
                <w:szCs w:val="28"/>
                <w:shd w:val="clear" w:color="auto" w:fill="FFFFFF"/>
              </w:rPr>
              <m:t>0</m:t>
            </m:r>
          </m:sub>
          <m:sup>
            <m:r>
              <w:rPr>
                <w:rFonts w:ascii="Cambria Math" w:eastAsia="Times New Roman" w:hAnsi="Cambria Math" w:cs="Times New Roman"/>
                <w:color w:val="000000"/>
                <w:sz w:val="28"/>
                <w:szCs w:val="28"/>
                <w:shd w:val="clear" w:color="auto" w:fill="FFFFFF"/>
              </w:rPr>
              <m:t>'</m:t>
            </m:r>
          </m:sup>
        </m:sSubSup>
      </m:oMath>
      <w:r>
        <w:rPr>
          <w:rFonts w:ascii="Times New Roman" w:eastAsia="Times New Roman" w:hAnsi="Times New Roman" w:cs="Times New Roman"/>
          <w:color w:val="000000"/>
          <w:sz w:val="28"/>
          <w:szCs w:val="28"/>
          <w:shd w:val="clear" w:color="auto" w:fill="FFFFFF"/>
        </w:rPr>
        <w:t>.</w:t>
      </w:r>
    </w:p>
    <w:p w14:paraId="41F5FC78" w14:textId="09F9EE71" w:rsidR="00F612B4" w:rsidRDefault="00F612B4" w:rsidP="00F612B4">
      <w:pPr>
        <w:spacing w:before="240" w:after="240" w:line="24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Для нахождения последующих коэффициентов дифференцируем ряд (65.6) два раза (каков порядок уравнения) и подставляем выражения для функции у и ее производных в уравнение (</w:t>
      </w:r>
      <w:r w:rsidR="00D80F0D">
        <w:rPr>
          <w:rFonts w:ascii="Times New Roman" w:eastAsia="Times New Roman" w:hAnsi="Times New Roman" w:cs="Times New Roman"/>
          <w:color w:val="000000"/>
          <w:sz w:val="28"/>
          <w:szCs w:val="28"/>
          <w:shd w:val="clear" w:color="auto" w:fill="FFFFFF"/>
        </w:rPr>
        <w:t>4</w:t>
      </w:r>
      <w:r>
        <w:rPr>
          <w:rFonts w:ascii="Times New Roman" w:eastAsia="Times New Roman" w:hAnsi="Times New Roman" w:cs="Times New Roman"/>
          <w:color w:val="000000"/>
          <w:sz w:val="28"/>
          <w:szCs w:val="28"/>
          <w:shd w:val="clear" w:color="auto" w:fill="FFFFFF"/>
        </w:rPr>
        <w:t xml:space="preserve">), заменив в нем </w:t>
      </w:r>
      <m:oMath>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p</m:t>
            </m:r>
          </m:e>
          <m:sub>
            <m:r>
              <w:rPr>
                <w:rFonts w:ascii="Cambria Math" w:eastAsia="Times New Roman" w:hAnsi="Cambria Math" w:cs="Times New Roman"/>
                <w:color w:val="000000"/>
                <w:sz w:val="28"/>
                <w:szCs w:val="28"/>
                <w:shd w:val="clear" w:color="auto" w:fill="FFFFFF"/>
              </w:rPr>
              <m:t>1</m:t>
            </m:r>
          </m:sub>
        </m:sSub>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m:t>
            </m:r>
          </m:e>
        </m:d>
        <m:r>
          <w:rPr>
            <w:rFonts w:ascii="Cambria Math" w:eastAsia="Times New Roman" w:hAnsi="Cambria Math" w:cs="Times New Roman"/>
            <w:color w:val="000000"/>
            <w:sz w:val="28"/>
            <w:szCs w:val="28"/>
            <w:shd w:val="clear" w:color="auto" w:fill="FFFFFF"/>
          </w:rPr>
          <m:t xml:space="preserve">, </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p</m:t>
            </m:r>
          </m:e>
          <m:sub>
            <m:r>
              <w:rPr>
                <w:rFonts w:ascii="Cambria Math" w:eastAsia="Times New Roman" w:hAnsi="Cambria Math" w:cs="Times New Roman"/>
                <w:color w:val="000000"/>
                <w:sz w:val="28"/>
                <w:szCs w:val="28"/>
                <w:shd w:val="clear" w:color="auto" w:fill="FFFFFF"/>
              </w:rPr>
              <m:t>2</m:t>
            </m:r>
          </m:sub>
        </m:sSub>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m:t>
            </m:r>
          </m:e>
        </m:d>
        <m:r>
          <w:rPr>
            <w:rFonts w:ascii="Cambria Math" w:eastAsia="Times New Roman" w:hAnsi="Cambria Math" w:cs="Times New Roman"/>
            <w:color w:val="000000"/>
            <w:sz w:val="28"/>
            <w:szCs w:val="28"/>
            <w:shd w:val="clear" w:color="auto" w:fill="FFFFFF"/>
          </w:rPr>
          <m:t>, f(x)</m:t>
        </m:r>
      </m:oMath>
      <w:r>
        <w:rPr>
          <w:rFonts w:ascii="Times New Roman" w:eastAsia="Times New Roman" w:hAnsi="Times New Roman" w:cs="Times New Roman"/>
          <w:color w:val="000000"/>
          <w:sz w:val="28"/>
          <w:szCs w:val="28"/>
          <w:shd w:val="clear" w:color="auto" w:fill="FFFFFF"/>
        </w:rPr>
        <w:t xml:space="preserve"> их разложениями. В результате получаем тождество, из которого методом неопределенных коэффициентов находим недостающие коэффициенты. Построенный ряд (</w:t>
      </w:r>
      <w:r w:rsidR="00D80F0D" w:rsidRPr="00D80F0D">
        <w:rPr>
          <w:rFonts w:ascii="Times New Roman" w:eastAsia="Times New Roman" w:hAnsi="Times New Roman" w:cs="Times New Roman"/>
          <w:color w:val="000000"/>
          <w:sz w:val="28"/>
          <w:szCs w:val="28"/>
          <w:shd w:val="clear" w:color="auto" w:fill="FFFFFF"/>
        </w:rPr>
        <w:t>5</w:t>
      </w:r>
      <w:r>
        <w:rPr>
          <w:rFonts w:ascii="Times New Roman" w:eastAsia="Times New Roman" w:hAnsi="Times New Roman" w:cs="Times New Roman"/>
          <w:color w:val="000000"/>
          <w:sz w:val="28"/>
          <w:szCs w:val="28"/>
          <w:shd w:val="clear" w:color="auto" w:fill="FFFFFF"/>
        </w:rPr>
        <w:t xml:space="preserve">) сходится в том же интервале </w:t>
      </w:r>
      <m:oMath>
        <m:d>
          <m:dPr>
            <m:ctrlPr>
              <w:rPr>
                <w:rFonts w:ascii="Cambria Math" w:eastAsia="Times New Roman" w:hAnsi="Cambria Math" w:cs="Times New Roman"/>
                <w:i/>
                <w:color w:val="000000"/>
                <w:sz w:val="28"/>
                <w:szCs w:val="28"/>
                <w:shd w:val="clear" w:color="auto" w:fill="FFFFFF"/>
              </w:rPr>
            </m:ctrlPr>
          </m:dPr>
          <m:e>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x</m:t>
                </m:r>
              </m:e>
              <m:sub>
                <m:r>
                  <w:rPr>
                    <w:rFonts w:ascii="Cambria Math" w:eastAsia="Times New Roman" w:hAnsi="Cambria Math" w:cs="Times New Roman"/>
                    <w:color w:val="000000"/>
                    <w:sz w:val="28"/>
                    <w:szCs w:val="28"/>
                    <w:shd w:val="clear" w:color="auto" w:fill="FFFFFF"/>
                  </w:rPr>
                  <m:t>0</m:t>
                </m:r>
              </m:sub>
            </m:sSub>
            <m:r>
              <w:rPr>
                <w:rFonts w:ascii="Cambria Math" w:eastAsia="Times New Roman" w:hAnsi="Cambria Math" w:cs="Times New Roman"/>
                <w:color w:val="000000"/>
                <w:sz w:val="28"/>
                <w:szCs w:val="28"/>
                <w:shd w:val="clear" w:color="auto" w:fill="FFFFFF"/>
              </w:rPr>
              <m:t>-R;</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x</m:t>
                </m:r>
              </m:e>
              <m:sub>
                <m:r>
                  <w:rPr>
                    <w:rFonts w:ascii="Cambria Math" w:eastAsia="Times New Roman" w:hAnsi="Cambria Math" w:cs="Times New Roman"/>
                    <w:color w:val="000000"/>
                    <w:sz w:val="28"/>
                    <w:szCs w:val="28"/>
                    <w:shd w:val="clear" w:color="auto" w:fill="FFFFFF"/>
                  </w:rPr>
                  <m:t>0</m:t>
                </m:r>
              </m:sub>
            </m:sSub>
            <m:r>
              <w:rPr>
                <w:rFonts w:ascii="Cambria Math" w:eastAsia="Times New Roman" w:hAnsi="Cambria Math" w:cs="Times New Roman"/>
                <w:color w:val="000000"/>
                <w:sz w:val="28"/>
                <w:szCs w:val="28"/>
                <w:shd w:val="clear" w:color="auto" w:fill="FFFFFF"/>
              </w:rPr>
              <m:t>+R</m:t>
            </m:r>
          </m:e>
        </m:d>
      </m:oMath>
      <w:r>
        <w:rPr>
          <w:rFonts w:ascii="Times New Roman" w:eastAsia="Times New Roman" w:hAnsi="Times New Roman" w:cs="Times New Roman"/>
          <w:color w:val="000000"/>
          <w:sz w:val="28"/>
          <w:szCs w:val="28"/>
          <w:shd w:val="clear" w:color="auto" w:fill="FFFFFF"/>
        </w:rPr>
        <w:t xml:space="preserve"> и служит решением уравнения (</w:t>
      </w:r>
      <w:r w:rsidR="00D80F0D">
        <w:rPr>
          <w:rFonts w:ascii="Times New Roman" w:eastAsia="Times New Roman" w:hAnsi="Times New Roman" w:cs="Times New Roman"/>
          <w:color w:val="000000"/>
          <w:sz w:val="28"/>
          <w:szCs w:val="28"/>
          <w:shd w:val="clear" w:color="auto" w:fill="FFFFFF"/>
        </w:rPr>
        <w:t>4</w:t>
      </w:r>
      <w:r>
        <w:rPr>
          <w:rFonts w:ascii="Times New Roman" w:eastAsia="Times New Roman" w:hAnsi="Times New Roman" w:cs="Times New Roman"/>
          <w:color w:val="000000"/>
          <w:sz w:val="28"/>
          <w:szCs w:val="28"/>
          <w:shd w:val="clear" w:color="auto" w:fill="FFFFFF"/>
        </w:rPr>
        <w:t>).</w:t>
      </w:r>
    </w:p>
    <w:p w14:paraId="14E362EF" w14:textId="2280AD08" w:rsidR="00F612B4" w:rsidRDefault="00F612B4" w:rsidP="001A4B8C">
      <w:pPr>
        <w:spacing w:before="240" w:after="240" w:line="240" w:lineRule="auto"/>
        <w:ind w:firstLine="708"/>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b/>
          <w:bCs/>
          <w:color w:val="000000"/>
          <w:sz w:val="28"/>
          <w:szCs w:val="28"/>
          <w:shd w:val="clear" w:color="auto" w:fill="FFFFFF"/>
        </w:rPr>
        <w:lastRenderedPageBreak/>
        <w:t>Пример</w:t>
      </w:r>
      <w:r w:rsidR="001A4B8C">
        <w:rPr>
          <w:rFonts w:ascii="Times New Roman" w:eastAsia="Times New Roman" w:hAnsi="Times New Roman" w:cs="Times New Roman"/>
          <w:b/>
          <w:bCs/>
          <w:color w:val="000000"/>
          <w:sz w:val="28"/>
          <w:szCs w:val="28"/>
          <w:shd w:val="clear" w:color="auto" w:fill="FFFFFF"/>
        </w:rPr>
        <w:t xml:space="preserve"> 1</w:t>
      </w:r>
      <w:r>
        <w:rPr>
          <w:rFonts w:ascii="Times New Roman" w:eastAsia="Times New Roman" w:hAnsi="Times New Roman" w:cs="Times New Roman"/>
          <w:color w:val="000000"/>
          <w:sz w:val="28"/>
          <w:szCs w:val="28"/>
          <w:shd w:val="clear" w:color="auto" w:fill="FFFFFF"/>
        </w:rPr>
        <w:t>. Найти решение уравнения</w:t>
      </w:r>
    </w:p>
    <w:p w14:paraId="72572E68" w14:textId="77777777" w:rsidR="00F612B4" w:rsidRDefault="00000000" w:rsidP="00F612B4">
      <w:pPr>
        <w:spacing w:before="240" w:after="240" w:line="240" w:lineRule="auto"/>
        <w:rPr>
          <w:rFonts w:ascii="Times New Roman" w:eastAsia="Times New Roman" w:hAnsi="Times New Roman" w:cs="Times New Roman"/>
          <w:color w:val="000000"/>
          <w:sz w:val="28"/>
          <w:szCs w:val="28"/>
          <w:shd w:val="clear" w:color="auto" w:fill="FFFFFF"/>
        </w:rPr>
      </w:pPr>
      <m:oMathPara>
        <m:oMath>
          <m:sSup>
            <m:sSupPr>
              <m:ctrlPr>
                <w:rPr>
                  <w:rFonts w:ascii="Cambria Math" w:eastAsia="Times New Roman" w:hAnsi="Cambria Math" w:cs="Times New Roman"/>
                  <w:i/>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y</m:t>
              </m:r>
            </m:e>
            <m:sup>
              <m:r>
                <w:rPr>
                  <w:rFonts w:ascii="Cambria Math" w:eastAsia="Times New Roman" w:hAnsi="Cambria Math" w:cs="Times New Roman"/>
                  <w:color w:val="000000"/>
                  <w:sz w:val="28"/>
                  <w:szCs w:val="28"/>
                  <w:shd w:val="clear" w:color="auto" w:fill="FFFFFF"/>
                </w:rPr>
                <m:t>''</m:t>
              </m:r>
            </m:sup>
          </m:sSup>
          <m:r>
            <w:rPr>
              <w:rFonts w:ascii="Cambria Math" w:eastAsia="Times New Roman" w:hAnsi="Cambria Math" w:cs="Times New Roman"/>
              <w:color w:val="000000"/>
              <w:sz w:val="28"/>
              <w:szCs w:val="28"/>
              <w:shd w:val="clear" w:color="auto" w:fill="FFFFFF"/>
            </w:rPr>
            <m:t>+x</m:t>
          </m:r>
          <m:sSup>
            <m:sSupPr>
              <m:ctrlPr>
                <w:rPr>
                  <w:rFonts w:ascii="Cambria Math" w:eastAsia="Times New Roman" w:hAnsi="Cambria Math" w:cs="Times New Roman"/>
                  <w:i/>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y</m:t>
              </m:r>
            </m:e>
            <m:sup>
              <m:r>
                <w:rPr>
                  <w:rFonts w:ascii="Cambria Math" w:eastAsia="Times New Roman" w:hAnsi="Cambria Math" w:cs="Times New Roman"/>
                  <w:color w:val="000000"/>
                  <w:sz w:val="28"/>
                  <w:szCs w:val="28"/>
                  <w:shd w:val="clear" w:color="auto" w:fill="FFFFFF"/>
                </w:rPr>
                <m:t>'</m:t>
              </m:r>
            </m:sup>
          </m:sSup>
          <m:r>
            <w:rPr>
              <w:rFonts w:ascii="Cambria Math" w:eastAsia="Times New Roman" w:hAnsi="Cambria Math" w:cs="Times New Roman"/>
              <w:color w:val="000000"/>
              <w:sz w:val="28"/>
              <w:szCs w:val="28"/>
              <w:shd w:val="clear" w:color="auto" w:fill="FFFFFF"/>
            </w:rPr>
            <m:t>+y=x</m:t>
          </m:r>
          <m:func>
            <m:funcPr>
              <m:ctrlPr>
                <w:rPr>
                  <w:rFonts w:ascii="Cambria Math" w:eastAsia="Times New Roman" w:hAnsi="Cambria Math" w:cs="Times New Roman"/>
                  <w:color w:val="000000"/>
                  <w:sz w:val="28"/>
                  <w:szCs w:val="28"/>
                  <w:shd w:val="clear" w:color="auto" w:fill="FFFFFF"/>
                </w:rPr>
              </m:ctrlPr>
            </m:funcPr>
            <m:fName>
              <m:r>
                <m:rPr>
                  <m:sty m:val="p"/>
                </m:rPr>
                <w:rPr>
                  <w:rFonts w:ascii="Cambria Math" w:eastAsia="Times New Roman" w:hAnsi="Cambria Math" w:cs="Times New Roman"/>
                  <w:color w:val="000000"/>
                  <w:sz w:val="28"/>
                  <w:szCs w:val="28"/>
                  <w:shd w:val="clear" w:color="auto" w:fill="FFFFFF"/>
                </w:rPr>
                <m:t>cos</m:t>
              </m:r>
              <m:ctrlPr>
                <w:rPr>
                  <w:rFonts w:ascii="Cambria Math" w:eastAsia="Times New Roman" w:hAnsi="Cambria Math" w:cs="Times New Roman"/>
                  <w:i/>
                  <w:color w:val="000000"/>
                  <w:sz w:val="28"/>
                  <w:szCs w:val="28"/>
                  <w:shd w:val="clear" w:color="auto" w:fill="FFFFFF"/>
                </w:rPr>
              </m:ctrlPr>
            </m:fName>
            <m:e>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m:t>
                  </m:r>
                </m:e>
              </m:d>
            </m:e>
          </m:func>
          <m:r>
            <w:rPr>
              <w:rFonts w:ascii="Cambria Math" w:eastAsia="Times New Roman" w:hAnsi="Cambria Math" w:cs="Times New Roman"/>
              <w:color w:val="000000"/>
              <w:sz w:val="28"/>
              <w:szCs w:val="28"/>
              <w:shd w:val="clear" w:color="auto" w:fill="FFFFFF"/>
            </w:rPr>
            <m:t>, y</m:t>
          </m:r>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0</m:t>
              </m:r>
            </m:e>
          </m:d>
          <m:r>
            <w:rPr>
              <w:rFonts w:ascii="Cambria Math" w:eastAsia="Times New Roman" w:hAnsi="Cambria Math" w:cs="Times New Roman"/>
              <w:color w:val="000000"/>
              <w:sz w:val="28"/>
              <w:szCs w:val="28"/>
              <w:shd w:val="clear" w:color="auto" w:fill="FFFFFF"/>
            </w:rPr>
            <m:t xml:space="preserve">=0, </m:t>
          </m:r>
          <m:sSup>
            <m:sSupPr>
              <m:ctrlPr>
                <w:rPr>
                  <w:rFonts w:ascii="Cambria Math" w:eastAsia="Times New Roman" w:hAnsi="Cambria Math" w:cs="Times New Roman"/>
                  <w:i/>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y</m:t>
              </m:r>
            </m:e>
            <m:sup>
              <m:r>
                <w:rPr>
                  <w:rFonts w:ascii="Cambria Math" w:eastAsia="Times New Roman" w:hAnsi="Cambria Math" w:cs="Times New Roman"/>
                  <w:color w:val="000000"/>
                  <w:sz w:val="28"/>
                  <w:szCs w:val="28"/>
                  <w:shd w:val="clear" w:color="auto" w:fill="FFFFFF"/>
                </w:rPr>
                <m:t>'</m:t>
              </m:r>
            </m:sup>
          </m:sSup>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0</m:t>
              </m:r>
            </m:e>
          </m:d>
          <m:r>
            <w:rPr>
              <w:rFonts w:ascii="Cambria Math" w:eastAsia="Times New Roman" w:hAnsi="Cambria Math" w:cs="Times New Roman"/>
              <w:color w:val="000000"/>
              <w:sz w:val="28"/>
              <w:szCs w:val="28"/>
              <w:shd w:val="clear" w:color="auto" w:fill="FFFFFF"/>
            </w:rPr>
            <m:t>=1,</m:t>
          </m:r>
        </m:oMath>
      </m:oMathPara>
    </w:p>
    <w:p w14:paraId="159C45D8" w14:textId="77777777" w:rsidR="00F612B4" w:rsidRDefault="00F612B4" w:rsidP="00F612B4">
      <w:pPr>
        <w:spacing w:before="240" w:after="240" w:line="24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используя метод неопределенных коэффициентов.</w:t>
      </w:r>
    </w:p>
    <w:p w14:paraId="27301EE6" w14:textId="77777777" w:rsidR="00F612B4" w:rsidRDefault="00F612B4" w:rsidP="00F612B4">
      <w:pPr>
        <w:spacing w:before="240" w:after="240" w:line="24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 xml:space="preserve">Разложим коэффициенты уравнения в степенные ряды: </w:t>
      </w:r>
      <m:oMath>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p</m:t>
            </m:r>
          </m:e>
          <m:sub>
            <m:r>
              <w:rPr>
                <w:rFonts w:ascii="Cambria Math" w:eastAsia="Times New Roman" w:hAnsi="Cambria Math" w:cs="Times New Roman"/>
                <w:color w:val="000000"/>
                <w:sz w:val="28"/>
                <w:szCs w:val="28"/>
                <w:shd w:val="clear" w:color="auto" w:fill="FFFFFF"/>
              </w:rPr>
              <m:t>1</m:t>
            </m:r>
          </m:sub>
        </m:sSub>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m:t>
            </m:r>
          </m:e>
        </m:d>
        <m:r>
          <w:rPr>
            <w:rFonts w:ascii="Cambria Math" w:eastAsia="Times New Roman" w:hAnsi="Cambria Math" w:cs="Times New Roman"/>
            <w:color w:val="000000"/>
            <w:sz w:val="28"/>
            <w:szCs w:val="28"/>
            <w:shd w:val="clear" w:color="auto" w:fill="FFFFFF"/>
          </w:rPr>
          <m:t>=x,</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p</m:t>
            </m:r>
          </m:e>
          <m:sub>
            <m:r>
              <w:rPr>
                <w:rFonts w:ascii="Cambria Math" w:eastAsia="Times New Roman" w:hAnsi="Cambria Math" w:cs="Times New Roman"/>
                <w:color w:val="000000"/>
                <w:sz w:val="28"/>
                <w:szCs w:val="28"/>
                <w:shd w:val="clear" w:color="auto" w:fill="FFFFFF"/>
              </w:rPr>
              <m:t>2</m:t>
            </m:r>
          </m:sub>
        </m:sSub>
        <m:r>
          <w:rPr>
            <w:rFonts w:ascii="Cambria Math" w:eastAsia="Times New Roman" w:hAnsi="Cambria Math" w:cs="Times New Roman"/>
            <w:color w:val="000000"/>
            <w:sz w:val="28"/>
            <w:szCs w:val="28"/>
            <w:shd w:val="clear" w:color="auto" w:fill="FFFFFF"/>
          </w:rPr>
          <m:t>+1,</m:t>
        </m:r>
      </m:oMath>
    </w:p>
    <w:p w14:paraId="7C1E3691" w14:textId="77777777" w:rsidR="00F612B4" w:rsidRDefault="00F612B4" w:rsidP="00F612B4">
      <w:pPr>
        <w:spacing w:before="240" w:after="240" w:line="240" w:lineRule="auto"/>
        <w:rPr>
          <w:rFonts w:ascii="Times New Roman" w:eastAsia="Times New Roman" w:hAnsi="Times New Roman" w:cs="Times New Roman"/>
          <w:color w:val="000000"/>
          <w:sz w:val="28"/>
          <w:szCs w:val="28"/>
          <w:shd w:val="clear" w:color="auto" w:fill="FFFFFF"/>
        </w:rPr>
      </w:pPr>
      <m:oMathPara>
        <m:oMath>
          <m:r>
            <w:rPr>
              <w:rFonts w:ascii="Cambria Math" w:eastAsia="Times New Roman" w:hAnsi="Cambria Math" w:cs="Times New Roman"/>
              <w:color w:val="000000"/>
              <w:sz w:val="28"/>
              <w:szCs w:val="28"/>
              <w:shd w:val="clear" w:color="auto" w:fill="FFFFFF"/>
            </w:rPr>
            <m:t>f</m:t>
          </m:r>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m:t>
              </m:r>
            </m:e>
          </m:d>
          <m:r>
            <w:rPr>
              <w:rFonts w:ascii="Cambria Math" w:eastAsia="Times New Roman" w:hAnsi="Cambria Math" w:cs="Times New Roman"/>
              <w:color w:val="000000"/>
              <w:sz w:val="28"/>
              <w:szCs w:val="28"/>
              <w:shd w:val="clear" w:color="auto" w:fill="FFFFFF"/>
            </w:rPr>
            <m:t>=x</m:t>
          </m:r>
          <m:func>
            <m:funcPr>
              <m:ctrlPr>
                <w:rPr>
                  <w:rFonts w:ascii="Cambria Math" w:eastAsia="Times New Roman" w:hAnsi="Cambria Math" w:cs="Times New Roman"/>
                  <w:i/>
                  <w:color w:val="000000"/>
                  <w:sz w:val="28"/>
                  <w:szCs w:val="28"/>
                  <w:shd w:val="clear" w:color="auto" w:fill="FFFFFF"/>
                </w:rPr>
              </m:ctrlPr>
            </m:funcPr>
            <m:fName>
              <m:r>
                <m:rPr>
                  <m:sty m:val="p"/>
                </m:rPr>
                <w:rPr>
                  <w:rFonts w:ascii="Cambria Math" w:eastAsia="Times New Roman" w:hAnsi="Cambria Math" w:cs="Times New Roman"/>
                  <w:color w:val="000000"/>
                  <w:sz w:val="28"/>
                  <w:szCs w:val="28"/>
                  <w:shd w:val="clear" w:color="auto" w:fill="FFFFFF"/>
                </w:rPr>
                <m:t>cos</m:t>
              </m:r>
            </m:fName>
            <m:e>
              <m:r>
                <w:rPr>
                  <w:rFonts w:ascii="Cambria Math" w:eastAsia="Times New Roman" w:hAnsi="Cambria Math" w:cs="Times New Roman"/>
                  <w:color w:val="000000"/>
                  <w:sz w:val="28"/>
                  <w:szCs w:val="28"/>
                  <w:shd w:val="clear" w:color="auto" w:fill="FFFFFF"/>
                </w:rPr>
                <m:t>x</m:t>
              </m:r>
            </m:e>
          </m:func>
          <m:r>
            <w:rPr>
              <w:rFonts w:ascii="Cambria Math" w:eastAsia="Times New Roman" w:hAnsi="Cambria Math" w:cs="Times New Roman"/>
              <w:color w:val="000000"/>
              <w:sz w:val="28"/>
              <w:szCs w:val="28"/>
              <w:shd w:val="clear" w:color="auto" w:fill="FFFFFF"/>
            </w:rPr>
            <m:t xml:space="preserve">=x </m:t>
          </m:r>
          <w:bookmarkStart w:id="64" w:name="_Hlk154616652"/>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1-</m:t>
              </m:r>
              <m:f>
                <m:fPr>
                  <m:ctrlPr>
                    <w:rPr>
                      <w:rFonts w:ascii="Cambria Math" w:eastAsia="Times New Roman" w:hAnsi="Cambria Math" w:cs="Times New Roman"/>
                      <w:i/>
                      <w:color w:val="000000"/>
                      <w:sz w:val="28"/>
                      <w:szCs w:val="28"/>
                      <w:shd w:val="clear" w:color="auto" w:fill="FFFFFF"/>
                    </w:rPr>
                  </m:ctrlPr>
                </m:fPr>
                <m:num>
                  <m:sSup>
                    <m:sSupPr>
                      <m:ctrlPr>
                        <w:rPr>
                          <w:rFonts w:ascii="Cambria Math" w:eastAsia="Times New Roman" w:hAnsi="Cambria Math" w:cs="Times New Roman"/>
                          <w:i/>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x</m:t>
                      </m:r>
                    </m:e>
                    <m:sup>
                      <m:r>
                        <w:rPr>
                          <w:rFonts w:ascii="Cambria Math" w:eastAsia="Times New Roman" w:hAnsi="Cambria Math" w:cs="Times New Roman"/>
                          <w:color w:val="000000"/>
                          <w:sz w:val="28"/>
                          <w:szCs w:val="28"/>
                          <w:shd w:val="clear" w:color="auto" w:fill="FFFFFF"/>
                        </w:rPr>
                        <m:t>2</m:t>
                      </m:r>
                    </m:sup>
                  </m:sSup>
                </m:num>
                <m:den>
                  <m:r>
                    <w:rPr>
                      <w:rFonts w:ascii="Cambria Math" w:eastAsia="Times New Roman" w:hAnsi="Cambria Math" w:cs="Times New Roman"/>
                      <w:color w:val="000000"/>
                      <w:sz w:val="28"/>
                      <w:szCs w:val="28"/>
                      <w:shd w:val="clear" w:color="auto" w:fill="FFFFFF"/>
                    </w:rPr>
                    <m:t>2!</m:t>
                  </m:r>
                </m:den>
              </m:f>
              <m:r>
                <w:rPr>
                  <w:rFonts w:ascii="Cambria Math" w:eastAsia="Times New Roman" w:hAnsi="Cambria Math" w:cs="Times New Roman"/>
                  <w:color w:val="000000"/>
                  <w:sz w:val="28"/>
                  <w:szCs w:val="28"/>
                  <w:shd w:val="clear" w:color="auto" w:fill="FFFFFF"/>
                </w:rPr>
                <m:t>+</m:t>
              </m:r>
              <m:f>
                <m:fPr>
                  <m:ctrlPr>
                    <w:rPr>
                      <w:rFonts w:ascii="Cambria Math" w:eastAsia="Times New Roman" w:hAnsi="Cambria Math" w:cs="Times New Roman"/>
                      <w:i/>
                      <w:color w:val="000000"/>
                      <w:sz w:val="28"/>
                      <w:szCs w:val="28"/>
                      <w:shd w:val="clear" w:color="auto" w:fill="FFFFFF"/>
                    </w:rPr>
                  </m:ctrlPr>
                </m:fPr>
                <m:num>
                  <m:sSup>
                    <m:sSupPr>
                      <m:ctrlPr>
                        <w:rPr>
                          <w:rFonts w:ascii="Cambria Math" w:eastAsia="Times New Roman" w:hAnsi="Cambria Math" w:cs="Times New Roman"/>
                          <w:i/>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x</m:t>
                      </m:r>
                    </m:e>
                    <m:sup>
                      <m:r>
                        <w:rPr>
                          <w:rFonts w:ascii="Cambria Math" w:eastAsia="Times New Roman" w:hAnsi="Cambria Math" w:cs="Times New Roman"/>
                          <w:color w:val="000000"/>
                          <w:sz w:val="28"/>
                          <w:szCs w:val="28"/>
                          <w:shd w:val="clear" w:color="auto" w:fill="FFFFFF"/>
                        </w:rPr>
                        <m:t>4</m:t>
                      </m:r>
                    </m:sup>
                  </m:sSup>
                </m:num>
                <m:den>
                  <m:r>
                    <w:rPr>
                      <w:rFonts w:ascii="Cambria Math" w:eastAsia="Times New Roman" w:hAnsi="Cambria Math" w:cs="Times New Roman"/>
                      <w:color w:val="000000"/>
                      <w:sz w:val="28"/>
                      <w:szCs w:val="28"/>
                      <w:shd w:val="clear" w:color="auto" w:fill="FFFFFF"/>
                    </w:rPr>
                    <m:t>4!</m:t>
                  </m:r>
                </m:den>
              </m:f>
              <m:r>
                <w:rPr>
                  <w:rFonts w:ascii="Cambria Math" w:eastAsia="Times New Roman" w:hAnsi="Cambria Math" w:cs="Times New Roman"/>
                  <w:color w:val="000000"/>
                  <w:sz w:val="28"/>
                  <w:szCs w:val="28"/>
                  <w:shd w:val="clear" w:color="auto" w:fill="FFFFFF"/>
                </w:rPr>
                <m:t>-…</m:t>
              </m:r>
            </m:e>
          </m:d>
          <m:r>
            <w:rPr>
              <w:rFonts w:ascii="Cambria Math" w:eastAsia="Times New Roman" w:hAnsi="Cambria Math" w:cs="Times New Roman"/>
              <w:color w:val="000000"/>
              <w:sz w:val="28"/>
              <w:szCs w:val="28"/>
              <w:shd w:val="clear" w:color="auto" w:fill="FFFFFF"/>
            </w:rPr>
            <m:t>.</m:t>
          </m:r>
        </m:oMath>
      </m:oMathPara>
      <w:bookmarkEnd w:id="64"/>
    </w:p>
    <w:p w14:paraId="2E2050CA" w14:textId="77777777" w:rsidR="00F612B4" w:rsidRDefault="00F612B4" w:rsidP="00F612B4">
      <w:pPr>
        <w:spacing w:before="240" w:after="240" w:line="24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Ищем решение уравнения в виде ряда</w:t>
      </w:r>
    </w:p>
    <w:p w14:paraId="28C80F74" w14:textId="77777777" w:rsidR="00F612B4" w:rsidRDefault="00F612B4" w:rsidP="00F612B4">
      <w:pPr>
        <w:spacing w:before="240" w:after="240" w:line="240" w:lineRule="auto"/>
        <w:rPr>
          <w:rFonts w:ascii="Times New Roman" w:eastAsia="Times New Roman" w:hAnsi="Times New Roman" w:cs="Times New Roman"/>
          <w:color w:val="000000"/>
          <w:sz w:val="28"/>
          <w:szCs w:val="28"/>
          <w:shd w:val="clear" w:color="auto" w:fill="FFFFFF"/>
        </w:rPr>
      </w:pPr>
      <m:oMathPara>
        <m:oMath>
          <m:r>
            <w:rPr>
              <w:rFonts w:ascii="Cambria Math" w:eastAsia="Times New Roman" w:hAnsi="Cambria Math" w:cs="Times New Roman"/>
              <w:color w:val="000000"/>
              <w:sz w:val="28"/>
              <w:szCs w:val="28"/>
              <w:shd w:val="clear" w:color="auto" w:fill="FFFFFF"/>
            </w:rPr>
            <m:t>y=</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c</m:t>
              </m:r>
            </m:e>
            <m:sub>
              <m:r>
                <w:rPr>
                  <w:rFonts w:ascii="Cambria Math" w:eastAsia="Times New Roman" w:hAnsi="Cambria Math" w:cs="Times New Roman"/>
                  <w:color w:val="000000"/>
                  <w:sz w:val="28"/>
                  <w:szCs w:val="28"/>
                  <w:shd w:val="clear" w:color="auto" w:fill="FFFFFF"/>
                </w:rPr>
                <m:t>0</m:t>
              </m:r>
            </m:sub>
          </m:sSub>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c</m:t>
              </m:r>
            </m:e>
            <m:sub>
              <m:r>
                <w:rPr>
                  <w:rFonts w:ascii="Cambria Math" w:eastAsia="Times New Roman" w:hAnsi="Cambria Math" w:cs="Times New Roman"/>
                  <w:color w:val="000000"/>
                  <w:sz w:val="28"/>
                  <w:szCs w:val="28"/>
                  <w:shd w:val="clear" w:color="auto" w:fill="FFFFFF"/>
                </w:rPr>
                <m:t>1</m:t>
              </m:r>
            </m:sub>
          </m:sSub>
          <m:r>
            <w:rPr>
              <w:rFonts w:ascii="Cambria Math" w:eastAsia="Times New Roman" w:hAnsi="Cambria Math" w:cs="Times New Roman"/>
              <w:color w:val="000000"/>
              <w:sz w:val="28"/>
              <w:szCs w:val="28"/>
              <w:shd w:val="clear" w:color="auto" w:fill="FFFFFF"/>
            </w:rPr>
            <m:t>x+</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c</m:t>
              </m:r>
            </m:e>
            <m:sub>
              <m:r>
                <w:rPr>
                  <w:rFonts w:ascii="Cambria Math" w:eastAsia="Times New Roman" w:hAnsi="Cambria Math" w:cs="Times New Roman"/>
                  <w:color w:val="000000"/>
                  <w:sz w:val="28"/>
                  <w:szCs w:val="28"/>
                  <w:shd w:val="clear" w:color="auto" w:fill="FFFFFF"/>
                </w:rPr>
                <m:t>2</m:t>
              </m:r>
            </m:sub>
          </m:sSub>
          <m:sSup>
            <m:sSupPr>
              <m:ctrlPr>
                <w:rPr>
                  <w:rFonts w:ascii="Cambria Math" w:eastAsia="Times New Roman" w:hAnsi="Cambria Math" w:cs="Times New Roman"/>
                  <w:i/>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x</m:t>
              </m:r>
            </m:e>
            <m:sup>
              <m:r>
                <w:rPr>
                  <w:rFonts w:ascii="Cambria Math" w:eastAsia="Times New Roman" w:hAnsi="Cambria Math" w:cs="Times New Roman"/>
                  <w:color w:val="000000"/>
                  <w:sz w:val="28"/>
                  <w:szCs w:val="28"/>
                  <w:shd w:val="clear" w:color="auto" w:fill="FFFFFF"/>
                </w:rPr>
                <m:t>2</m:t>
              </m:r>
            </m:sup>
          </m:sSup>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c</m:t>
              </m:r>
            </m:e>
            <m:sub>
              <m:r>
                <w:rPr>
                  <w:rFonts w:ascii="Cambria Math" w:eastAsia="Times New Roman" w:hAnsi="Cambria Math" w:cs="Times New Roman"/>
                  <w:color w:val="000000"/>
                  <w:sz w:val="28"/>
                  <w:szCs w:val="28"/>
                  <w:shd w:val="clear" w:color="auto" w:fill="FFFFFF"/>
                </w:rPr>
                <m:t>3</m:t>
              </m:r>
            </m:sub>
          </m:sSub>
          <m:sSup>
            <m:sSupPr>
              <m:ctrlPr>
                <w:rPr>
                  <w:rFonts w:ascii="Cambria Math" w:eastAsia="Times New Roman" w:hAnsi="Cambria Math" w:cs="Times New Roman"/>
                  <w:i/>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x</m:t>
              </m:r>
            </m:e>
            <m:sup>
              <m:r>
                <w:rPr>
                  <w:rFonts w:ascii="Cambria Math" w:eastAsia="Times New Roman" w:hAnsi="Cambria Math" w:cs="Times New Roman"/>
                  <w:color w:val="000000"/>
                  <w:sz w:val="28"/>
                  <w:szCs w:val="28"/>
                  <w:shd w:val="clear" w:color="auto" w:fill="FFFFFF"/>
                </w:rPr>
                <m:t>3</m:t>
              </m:r>
            </m:sup>
          </m:sSup>
        </m:oMath>
      </m:oMathPara>
    </w:p>
    <w:p w14:paraId="1E05A637" w14:textId="77777777" w:rsidR="00F612B4" w:rsidRDefault="00F612B4" w:rsidP="00F612B4">
      <w:pPr>
        <w:spacing w:before="240" w:after="240" w:line="24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Тогда</w:t>
      </w:r>
    </w:p>
    <w:p w14:paraId="59C653FC" w14:textId="77777777" w:rsidR="00F612B4" w:rsidRDefault="00000000" w:rsidP="00F612B4">
      <w:pPr>
        <w:spacing w:before="240" w:after="240" w:line="240" w:lineRule="auto"/>
        <w:rPr>
          <w:rFonts w:ascii="Times New Roman" w:eastAsia="Times New Roman" w:hAnsi="Times New Roman" w:cs="Times New Roman"/>
          <w:color w:val="000000"/>
          <w:sz w:val="28"/>
          <w:szCs w:val="28"/>
          <w:shd w:val="clear" w:color="auto" w:fill="FFFFFF"/>
        </w:rPr>
      </w:pPr>
      <m:oMathPara>
        <m:oMath>
          <m:sSup>
            <m:sSupPr>
              <m:ctrlPr>
                <w:rPr>
                  <w:rFonts w:ascii="Cambria Math" w:eastAsia="Times New Roman" w:hAnsi="Cambria Math" w:cs="Times New Roman"/>
                  <w:i/>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y</m:t>
              </m:r>
            </m:e>
            <m:sup>
              <m:r>
                <w:rPr>
                  <w:rFonts w:ascii="Cambria Math" w:eastAsia="Times New Roman" w:hAnsi="Cambria Math" w:cs="Times New Roman"/>
                  <w:color w:val="000000"/>
                  <w:sz w:val="28"/>
                  <w:szCs w:val="28"/>
                  <w:shd w:val="clear" w:color="auto" w:fill="FFFFFF"/>
                </w:rPr>
                <m:t>'</m:t>
              </m:r>
            </m:sup>
          </m:sSup>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c</m:t>
              </m:r>
            </m:e>
            <m:sub>
              <m:r>
                <w:rPr>
                  <w:rFonts w:ascii="Cambria Math" w:eastAsia="Times New Roman" w:hAnsi="Cambria Math" w:cs="Times New Roman"/>
                  <w:color w:val="000000"/>
                  <w:sz w:val="28"/>
                  <w:szCs w:val="28"/>
                  <w:shd w:val="clear" w:color="auto" w:fill="FFFFFF"/>
                </w:rPr>
                <m:t>1</m:t>
              </m:r>
            </m:sub>
          </m:sSub>
          <m:r>
            <w:rPr>
              <w:rFonts w:ascii="Cambria Math" w:eastAsia="Times New Roman" w:hAnsi="Cambria Math" w:cs="Times New Roman"/>
              <w:color w:val="000000"/>
              <w:sz w:val="28"/>
              <w:szCs w:val="28"/>
              <w:shd w:val="clear" w:color="auto" w:fill="FFFFFF"/>
            </w:rPr>
            <m:t>+2</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c</m:t>
              </m:r>
            </m:e>
            <m:sub>
              <m:r>
                <w:rPr>
                  <w:rFonts w:ascii="Cambria Math" w:eastAsia="Times New Roman" w:hAnsi="Cambria Math" w:cs="Times New Roman"/>
                  <w:color w:val="000000"/>
                  <w:sz w:val="28"/>
                  <w:szCs w:val="28"/>
                  <w:shd w:val="clear" w:color="auto" w:fill="FFFFFF"/>
                </w:rPr>
                <m:t>2</m:t>
              </m:r>
            </m:sub>
          </m:sSub>
          <m:r>
            <w:rPr>
              <w:rFonts w:ascii="Cambria Math" w:eastAsia="Times New Roman" w:hAnsi="Cambria Math" w:cs="Times New Roman"/>
              <w:color w:val="000000"/>
              <w:sz w:val="28"/>
              <w:szCs w:val="28"/>
              <w:shd w:val="clear" w:color="auto" w:fill="FFFFFF"/>
            </w:rPr>
            <m:t>x+3</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c</m:t>
              </m:r>
            </m:e>
            <m:sub>
              <m:r>
                <w:rPr>
                  <w:rFonts w:ascii="Cambria Math" w:eastAsia="Times New Roman" w:hAnsi="Cambria Math" w:cs="Times New Roman"/>
                  <w:color w:val="000000"/>
                  <w:sz w:val="28"/>
                  <w:szCs w:val="28"/>
                  <w:shd w:val="clear" w:color="auto" w:fill="FFFFFF"/>
                </w:rPr>
                <m:t>3</m:t>
              </m:r>
            </m:sub>
          </m:sSub>
          <m:sSup>
            <m:sSupPr>
              <m:ctrlPr>
                <w:rPr>
                  <w:rFonts w:ascii="Cambria Math" w:eastAsia="Times New Roman" w:hAnsi="Cambria Math" w:cs="Times New Roman"/>
                  <w:i/>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x</m:t>
              </m:r>
            </m:e>
            <m:sup>
              <m:r>
                <w:rPr>
                  <w:rFonts w:ascii="Cambria Math" w:eastAsia="Times New Roman" w:hAnsi="Cambria Math" w:cs="Times New Roman"/>
                  <w:color w:val="000000"/>
                  <w:sz w:val="28"/>
                  <w:szCs w:val="28"/>
                  <w:shd w:val="clear" w:color="auto" w:fill="FFFFFF"/>
                </w:rPr>
                <m:t>2</m:t>
              </m:r>
            </m:sup>
          </m:sSup>
          <m:r>
            <w:rPr>
              <w:rFonts w:ascii="Cambria Math" w:eastAsia="Times New Roman" w:hAnsi="Cambria Math" w:cs="Times New Roman"/>
              <w:color w:val="000000"/>
              <w:sz w:val="28"/>
              <w:szCs w:val="28"/>
              <w:shd w:val="clear" w:color="auto" w:fill="FFFFFF"/>
            </w:rPr>
            <m:t>+4</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c</m:t>
              </m:r>
            </m:e>
            <m:sub>
              <m:r>
                <w:rPr>
                  <w:rFonts w:ascii="Cambria Math" w:eastAsia="Times New Roman" w:hAnsi="Cambria Math" w:cs="Times New Roman"/>
                  <w:color w:val="000000"/>
                  <w:sz w:val="28"/>
                  <w:szCs w:val="28"/>
                  <w:shd w:val="clear" w:color="auto" w:fill="FFFFFF"/>
                </w:rPr>
                <m:t>4</m:t>
              </m:r>
            </m:sub>
          </m:sSub>
          <m:sSup>
            <m:sSupPr>
              <m:ctrlPr>
                <w:rPr>
                  <w:rFonts w:ascii="Cambria Math" w:eastAsia="Times New Roman" w:hAnsi="Cambria Math" w:cs="Times New Roman"/>
                  <w:i/>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x</m:t>
              </m:r>
            </m:e>
            <m:sup>
              <m:r>
                <w:rPr>
                  <w:rFonts w:ascii="Cambria Math" w:eastAsia="Times New Roman" w:hAnsi="Cambria Math" w:cs="Times New Roman"/>
                  <w:color w:val="000000"/>
                  <w:sz w:val="28"/>
                  <w:szCs w:val="28"/>
                  <w:shd w:val="clear" w:color="auto" w:fill="FFFFFF"/>
                </w:rPr>
                <m:t>3</m:t>
              </m:r>
            </m:sup>
          </m:sSup>
          <m:r>
            <w:rPr>
              <w:rFonts w:ascii="Cambria Math" w:eastAsia="Times New Roman" w:hAnsi="Cambria Math" w:cs="Times New Roman"/>
              <w:color w:val="000000"/>
              <w:sz w:val="28"/>
              <w:szCs w:val="28"/>
              <w:shd w:val="clear" w:color="auto" w:fill="FFFFFF"/>
            </w:rPr>
            <m:t>+…,</m:t>
          </m:r>
        </m:oMath>
      </m:oMathPara>
    </w:p>
    <w:p w14:paraId="2890D9BE" w14:textId="77777777" w:rsidR="00F612B4" w:rsidRDefault="00000000" w:rsidP="00F612B4">
      <w:pPr>
        <w:spacing w:before="240" w:after="240" w:line="240" w:lineRule="auto"/>
        <w:rPr>
          <w:rFonts w:ascii="Times New Roman" w:eastAsia="Times New Roman" w:hAnsi="Times New Roman" w:cs="Times New Roman"/>
          <w:i/>
          <w:color w:val="000000"/>
          <w:sz w:val="28"/>
          <w:szCs w:val="28"/>
          <w:shd w:val="clear" w:color="auto" w:fill="FFFFFF"/>
        </w:rPr>
      </w:pPr>
      <m:oMathPara>
        <m:oMath>
          <m:sSup>
            <m:sSupPr>
              <m:ctrlPr>
                <w:rPr>
                  <w:rFonts w:ascii="Cambria Math" w:eastAsia="Times New Roman" w:hAnsi="Cambria Math" w:cs="Times New Roman"/>
                  <w:i/>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y</m:t>
              </m:r>
            </m:e>
            <m:sup>
              <m:r>
                <w:rPr>
                  <w:rFonts w:ascii="Cambria Math" w:eastAsia="Times New Roman" w:hAnsi="Cambria Math" w:cs="Times New Roman"/>
                  <w:color w:val="000000"/>
                  <w:sz w:val="28"/>
                  <w:szCs w:val="28"/>
                  <w:shd w:val="clear" w:color="auto" w:fill="FFFFFF"/>
                </w:rPr>
                <m:t>''</m:t>
              </m:r>
            </m:sup>
          </m:sSup>
          <m:r>
            <w:rPr>
              <w:rFonts w:ascii="Cambria Math" w:eastAsia="Times New Roman" w:hAnsi="Cambria Math" w:cs="Times New Roman"/>
              <w:color w:val="000000"/>
              <w:sz w:val="28"/>
              <w:szCs w:val="28"/>
              <w:shd w:val="clear" w:color="auto" w:fill="FFFFFF"/>
            </w:rPr>
            <m:t>=2</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c</m:t>
              </m:r>
            </m:e>
            <m:sub>
              <m:r>
                <w:rPr>
                  <w:rFonts w:ascii="Cambria Math" w:eastAsia="Times New Roman" w:hAnsi="Cambria Math" w:cs="Times New Roman"/>
                  <w:color w:val="000000"/>
                  <w:sz w:val="28"/>
                  <w:szCs w:val="28"/>
                  <w:shd w:val="clear" w:color="auto" w:fill="FFFFFF"/>
                </w:rPr>
                <m:t>2</m:t>
              </m:r>
            </m:sub>
          </m:sSub>
          <m:r>
            <w:rPr>
              <w:rFonts w:ascii="Cambria Math" w:eastAsia="Times New Roman" w:hAnsi="Cambria Math" w:cs="Times New Roman"/>
              <w:color w:val="000000"/>
              <w:sz w:val="28"/>
              <w:szCs w:val="28"/>
              <w:shd w:val="clear" w:color="auto" w:fill="FFFFFF"/>
            </w:rPr>
            <m:t>+2∙3∙</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c</m:t>
              </m:r>
            </m:e>
            <m:sub>
              <m:r>
                <w:rPr>
                  <w:rFonts w:ascii="Cambria Math" w:eastAsia="Times New Roman" w:hAnsi="Cambria Math" w:cs="Times New Roman"/>
                  <w:color w:val="000000"/>
                  <w:sz w:val="28"/>
                  <w:szCs w:val="28"/>
                  <w:shd w:val="clear" w:color="auto" w:fill="FFFFFF"/>
                </w:rPr>
                <m:t>3</m:t>
              </m:r>
            </m:sub>
          </m:sSub>
          <m:r>
            <w:rPr>
              <w:rFonts w:ascii="Cambria Math" w:eastAsia="Times New Roman" w:hAnsi="Cambria Math" w:cs="Times New Roman"/>
              <w:color w:val="000000"/>
              <w:sz w:val="28"/>
              <w:szCs w:val="28"/>
              <w:shd w:val="clear" w:color="auto" w:fill="FFFFFF"/>
            </w:rPr>
            <m:t>x+3∙4∙</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c</m:t>
              </m:r>
            </m:e>
            <m:sub>
              <m:r>
                <w:rPr>
                  <w:rFonts w:ascii="Cambria Math" w:eastAsia="Times New Roman" w:hAnsi="Cambria Math" w:cs="Times New Roman"/>
                  <w:color w:val="000000"/>
                  <w:sz w:val="28"/>
                  <w:szCs w:val="28"/>
                  <w:shd w:val="clear" w:color="auto" w:fill="FFFFFF"/>
                </w:rPr>
                <m:t>4</m:t>
              </m:r>
            </m:sub>
          </m:sSub>
          <m:sSup>
            <m:sSupPr>
              <m:ctrlPr>
                <w:rPr>
                  <w:rFonts w:ascii="Cambria Math" w:eastAsia="Times New Roman" w:hAnsi="Cambria Math" w:cs="Times New Roman"/>
                  <w:i/>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x</m:t>
              </m:r>
            </m:e>
            <m:sup>
              <m:r>
                <w:rPr>
                  <w:rFonts w:ascii="Cambria Math" w:eastAsia="Times New Roman" w:hAnsi="Cambria Math" w:cs="Times New Roman"/>
                  <w:color w:val="000000"/>
                  <w:sz w:val="28"/>
                  <w:szCs w:val="28"/>
                  <w:shd w:val="clear" w:color="auto" w:fill="FFFFFF"/>
                </w:rPr>
                <m:t>2</m:t>
              </m:r>
            </m:sup>
          </m:sSup>
          <m:r>
            <w:rPr>
              <w:rFonts w:ascii="Cambria Math" w:eastAsia="Times New Roman" w:hAnsi="Cambria Math" w:cs="Times New Roman"/>
              <w:color w:val="000000"/>
              <w:sz w:val="28"/>
              <w:szCs w:val="28"/>
              <w:shd w:val="clear" w:color="auto" w:fill="FFFFFF"/>
            </w:rPr>
            <m:t>+…</m:t>
          </m:r>
        </m:oMath>
      </m:oMathPara>
    </w:p>
    <w:p w14:paraId="57FE16C7" w14:textId="77777777" w:rsidR="00F612B4" w:rsidRDefault="00F612B4" w:rsidP="00F612B4">
      <w:pPr>
        <w:spacing w:before="240" w:after="240" w:line="24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Из начальных условий находим:</w:t>
      </w:r>
      <m:oMath>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с</m:t>
            </m:r>
          </m:e>
          <m:sub>
            <m:r>
              <w:rPr>
                <w:rFonts w:ascii="Cambria Math" w:eastAsia="Times New Roman" w:hAnsi="Cambria Math" w:cs="Times New Roman"/>
                <w:color w:val="000000"/>
                <w:sz w:val="28"/>
                <w:szCs w:val="28"/>
                <w:shd w:val="clear" w:color="auto" w:fill="FFFFFF"/>
              </w:rPr>
              <m:t>0</m:t>
            </m:r>
          </m:sub>
        </m:sSub>
        <m:r>
          <w:rPr>
            <w:rFonts w:ascii="Cambria Math" w:eastAsia="Times New Roman" w:hAnsi="Cambria Math" w:cs="Times New Roman"/>
            <w:color w:val="000000"/>
            <w:sz w:val="28"/>
            <w:szCs w:val="28"/>
            <w:shd w:val="clear" w:color="auto" w:fill="FFFFFF"/>
          </w:rPr>
          <m:t xml:space="preserve">=0, </m:t>
        </m:r>
        <m:sSub>
          <m:sSubPr>
            <m:ctrlPr>
              <w:rPr>
                <w:rFonts w:ascii="Cambria Math" w:eastAsia="Times New Roman" w:hAnsi="Cambria Math" w:cs="Times New Roman"/>
                <w:i/>
                <w:color w:val="000000"/>
                <w:sz w:val="28"/>
                <w:szCs w:val="28"/>
                <w:shd w:val="clear" w:color="auto" w:fill="FFFFFF"/>
                <w:lang w:val="en-US"/>
              </w:rPr>
            </m:ctrlPr>
          </m:sSubPr>
          <m:e>
            <m:r>
              <w:rPr>
                <w:rFonts w:ascii="Cambria Math" w:eastAsia="Times New Roman" w:hAnsi="Cambria Math" w:cs="Times New Roman"/>
                <w:color w:val="000000"/>
                <w:sz w:val="28"/>
                <w:szCs w:val="28"/>
                <w:shd w:val="clear" w:color="auto" w:fill="FFFFFF"/>
                <w:lang w:val="en-US"/>
              </w:rPr>
              <m:t>c</m:t>
            </m:r>
          </m:e>
          <m:sub>
            <m:r>
              <w:rPr>
                <w:rFonts w:ascii="Cambria Math" w:eastAsia="Times New Roman" w:hAnsi="Cambria Math" w:cs="Times New Roman"/>
                <w:color w:val="000000"/>
                <w:sz w:val="28"/>
                <w:szCs w:val="28"/>
                <w:shd w:val="clear" w:color="auto" w:fill="FFFFFF"/>
              </w:rPr>
              <m:t>1</m:t>
            </m:r>
          </m:sub>
        </m:sSub>
        <m:r>
          <w:rPr>
            <w:rFonts w:ascii="Cambria Math" w:eastAsia="Times New Roman" w:hAnsi="Cambria Math" w:cs="Times New Roman"/>
            <w:color w:val="000000"/>
            <w:sz w:val="28"/>
            <w:szCs w:val="28"/>
            <w:shd w:val="clear" w:color="auto" w:fill="FFFFFF"/>
          </w:rPr>
          <m:t>=1</m:t>
        </m:r>
      </m:oMath>
      <w:r>
        <w:rPr>
          <w:rFonts w:ascii="Times New Roman" w:eastAsia="Times New Roman" w:hAnsi="Times New Roman" w:cs="Times New Roman"/>
          <w:color w:val="000000"/>
          <w:sz w:val="28"/>
          <w:szCs w:val="28"/>
          <w:shd w:val="clear" w:color="auto" w:fill="FFFFFF"/>
        </w:rPr>
        <w:t>. Подставляем полученные ряды в дифференциальное уравнение:</w:t>
      </w:r>
    </w:p>
    <w:p w14:paraId="49BCB871" w14:textId="77777777" w:rsidR="00F612B4" w:rsidRDefault="00000000" w:rsidP="00F612B4">
      <w:pPr>
        <w:spacing w:before="240" w:after="240" w:line="240" w:lineRule="auto"/>
        <w:rPr>
          <w:rFonts w:ascii="Times New Roman" w:eastAsia="Times New Roman" w:hAnsi="Times New Roman" w:cs="Times New Roman"/>
          <w:i/>
          <w:color w:val="000000"/>
          <w:sz w:val="28"/>
          <w:szCs w:val="28"/>
          <w:shd w:val="clear" w:color="auto" w:fill="FFFFFF"/>
        </w:rPr>
      </w:pPr>
      <m:oMathPara>
        <m:oMath>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2</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c</m:t>
                  </m:r>
                </m:e>
                <m:sub>
                  <m:r>
                    <w:rPr>
                      <w:rFonts w:ascii="Cambria Math" w:eastAsia="Times New Roman" w:hAnsi="Cambria Math" w:cs="Times New Roman"/>
                      <w:color w:val="000000"/>
                      <w:sz w:val="28"/>
                      <w:szCs w:val="28"/>
                      <w:shd w:val="clear" w:color="auto" w:fill="FFFFFF"/>
                    </w:rPr>
                    <m:t>2</m:t>
                  </m:r>
                </m:sub>
              </m:sSub>
              <m:r>
                <w:rPr>
                  <w:rFonts w:ascii="Cambria Math" w:eastAsia="Times New Roman" w:hAnsi="Cambria Math" w:cs="Times New Roman"/>
                  <w:color w:val="000000"/>
                  <w:sz w:val="28"/>
                  <w:szCs w:val="28"/>
                  <w:shd w:val="clear" w:color="auto" w:fill="FFFFFF"/>
                </w:rPr>
                <m:t>+2∙3∙</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c</m:t>
                  </m:r>
                </m:e>
                <m:sub>
                  <m:r>
                    <w:rPr>
                      <w:rFonts w:ascii="Cambria Math" w:eastAsia="Times New Roman" w:hAnsi="Cambria Math" w:cs="Times New Roman"/>
                      <w:color w:val="000000"/>
                      <w:sz w:val="28"/>
                      <w:szCs w:val="28"/>
                      <w:shd w:val="clear" w:color="auto" w:fill="FFFFFF"/>
                    </w:rPr>
                    <m:t>3</m:t>
                  </m:r>
                </m:sub>
              </m:sSub>
              <m:r>
                <w:rPr>
                  <w:rFonts w:ascii="Cambria Math" w:eastAsia="Times New Roman" w:hAnsi="Cambria Math" w:cs="Times New Roman"/>
                  <w:color w:val="000000"/>
                  <w:sz w:val="28"/>
                  <w:szCs w:val="28"/>
                  <w:shd w:val="clear" w:color="auto" w:fill="FFFFFF"/>
                </w:rPr>
                <m:t>x+3∙4∙</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c</m:t>
                  </m:r>
                </m:e>
                <m:sub>
                  <m:r>
                    <w:rPr>
                      <w:rFonts w:ascii="Cambria Math" w:eastAsia="Times New Roman" w:hAnsi="Cambria Math" w:cs="Times New Roman"/>
                      <w:color w:val="000000"/>
                      <w:sz w:val="28"/>
                      <w:szCs w:val="28"/>
                      <w:shd w:val="clear" w:color="auto" w:fill="FFFFFF"/>
                    </w:rPr>
                    <m:t>4</m:t>
                  </m:r>
                </m:sub>
              </m:sSub>
              <m:sSup>
                <m:sSupPr>
                  <m:ctrlPr>
                    <w:rPr>
                      <w:rFonts w:ascii="Cambria Math" w:eastAsia="Times New Roman" w:hAnsi="Cambria Math" w:cs="Times New Roman"/>
                      <w:i/>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x</m:t>
                  </m:r>
                </m:e>
                <m:sup>
                  <m:r>
                    <w:rPr>
                      <w:rFonts w:ascii="Cambria Math" w:eastAsia="Times New Roman" w:hAnsi="Cambria Math" w:cs="Times New Roman"/>
                      <w:color w:val="000000"/>
                      <w:sz w:val="28"/>
                      <w:szCs w:val="28"/>
                      <w:shd w:val="clear" w:color="auto" w:fill="FFFFFF"/>
                    </w:rPr>
                    <m:t>2</m:t>
                  </m:r>
                </m:sup>
              </m:sSup>
              <m:r>
                <w:rPr>
                  <w:rFonts w:ascii="Cambria Math" w:eastAsia="Times New Roman" w:hAnsi="Cambria Math" w:cs="Times New Roman"/>
                  <w:color w:val="000000"/>
                  <w:sz w:val="28"/>
                  <w:szCs w:val="28"/>
                  <w:shd w:val="clear" w:color="auto" w:fill="FFFFFF"/>
                </w:rPr>
                <m:t>+…</m:t>
              </m:r>
            </m:e>
          </m:d>
          <m:r>
            <w:rPr>
              <w:rFonts w:ascii="Cambria Math" w:eastAsia="Times New Roman" w:hAnsi="Cambria Math" w:cs="Times New Roman"/>
              <w:color w:val="000000"/>
              <w:sz w:val="28"/>
              <w:szCs w:val="28"/>
              <w:shd w:val="clear" w:color="auto" w:fill="FFFFFF"/>
            </w:rPr>
            <m:t>+x</m:t>
          </m:r>
          <m:d>
            <m:dPr>
              <m:ctrlPr>
                <w:rPr>
                  <w:rFonts w:ascii="Cambria Math" w:eastAsia="Times New Roman" w:hAnsi="Cambria Math" w:cs="Times New Roman"/>
                  <w:i/>
                  <w:color w:val="000000"/>
                  <w:sz w:val="28"/>
                  <w:szCs w:val="28"/>
                  <w:shd w:val="clear" w:color="auto" w:fill="FFFFFF"/>
                </w:rPr>
              </m:ctrlPr>
            </m:dPr>
            <m:e>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c</m:t>
                  </m:r>
                </m:e>
                <m:sub>
                  <m:r>
                    <w:rPr>
                      <w:rFonts w:ascii="Cambria Math" w:eastAsia="Times New Roman" w:hAnsi="Cambria Math" w:cs="Times New Roman"/>
                      <w:color w:val="000000"/>
                      <w:sz w:val="28"/>
                      <w:szCs w:val="28"/>
                      <w:shd w:val="clear" w:color="auto" w:fill="FFFFFF"/>
                    </w:rPr>
                    <m:t>1</m:t>
                  </m:r>
                </m:sub>
              </m:sSub>
              <m:r>
                <w:rPr>
                  <w:rFonts w:ascii="Cambria Math" w:eastAsia="Times New Roman" w:hAnsi="Cambria Math" w:cs="Times New Roman"/>
                  <w:color w:val="000000"/>
                  <w:sz w:val="28"/>
                  <w:szCs w:val="28"/>
                  <w:shd w:val="clear" w:color="auto" w:fill="FFFFFF"/>
                </w:rPr>
                <m:t>+2</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c</m:t>
                  </m:r>
                </m:e>
                <m:sub>
                  <m:r>
                    <w:rPr>
                      <w:rFonts w:ascii="Cambria Math" w:eastAsia="Times New Roman" w:hAnsi="Cambria Math" w:cs="Times New Roman"/>
                      <w:color w:val="000000"/>
                      <w:sz w:val="28"/>
                      <w:szCs w:val="28"/>
                      <w:shd w:val="clear" w:color="auto" w:fill="FFFFFF"/>
                    </w:rPr>
                    <m:t>2</m:t>
                  </m:r>
                </m:sub>
              </m:sSub>
              <m:r>
                <w:rPr>
                  <w:rFonts w:ascii="Cambria Math" w:eastAsia="Times New Roman" w:hAnsi="Cambria Math" w:cs="Times New Roman"/>
                  <w:color w:val="000000"/>
                  <w:sz w:val="28"/>
                  <w:szCs w:val="28"/>
                  <w:shd w:val="clear" w:color="auto" w:fill="FFFFFF"/>
                </w:rPr>
                <m:t>x+3</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c</m:t>
                  </m:r>
                </m:e>
                <m:sub>
                  <m:r>
                    <w:rPr>
                      <w:rFonts w:ascii="Cambria Math" w:eastAsia="Times New Roman" w:hAnsi="Cambria Math" w:cs="Times New Roman"/>
                      <w:color w:val="000000"/>
                      <w:sz w:val="28"/>
                      <w:szCs w:val="28"/>
                      <w:shd w:val="clear" w:color="auto" w:fill="FFFFFF"/>
                    </w:rPr>
                    <m:t>3</m:t>
                  </m:r>
                </m:sub>
              </m:sSub>
              <m:sSup>
                <m:sSupPr>
                  <m:ctrlPr>
                    <w:rPr>
                      <w:rFonts w:ascii="Cambria Math" w:eastAsia="Times New Roman" w:hAnsi="Cambria Math" w:cs="Times New Roman"/>
                      <w:i/>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x</m:t>
                  </m:r>
                </m:e>
                <m:sup>
                  <m:r>
                    <w:rPr>
                      <w:rFonts w:ascii="Cambria Math" w:eastAsia="Times New Roman" w:hAnsi="Cambria Math" w:cs="Times New Roman"/>
                      <w:color w:val="000000"/>
                      <w:sz w:val="28"/>
                      <w:szCs w:val="28"/>
                      <w:shd w:val="clear" w:color="auto" w:fill="FFFFFF"/>
                    </w:rPr>
                    <m:t>2</m:t>
                  </m:r>
                </m:sup>
              </m:sSup>
              <m:r>
                <w:rPr>
                  <w:rFonts w:ascii="Cambria Math" w:eastAsia="Times New Roman" w:hAnsi="Cambria Math" w:cs="Times New Roman"/>
                  <w:color w:val="000000"/>
                  <w:sz w:val="28"/>
                  <w:szCs w:val="28"/>
                  <w:shd w:val="clear" w:color="auto" w:fill="FFFFFF"/>
                </w:rPr>
                <m:t>+4</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c</m:t>
                  </m:r>
                </m:e>
                <m:sub>
                  <m:r>
                    <w:rPr>
                      <w:rFonts w:ascii="Cambria Math" w:eastAsia="Times New Roman" w:hAnsi="Cambria Math" w:cs="Times New Roman"/>
                      <w:color w:val="000000"/>
                      <w:sz w:val="28"/>
                      <w:szCs w:val="28"/>
                      <w:shd w:val="clear" w:color="auto" w:fill="FFFFFF"/>
                    </w:rPr>
                    <m:t>4</m:t>
                  </m:r>
                </m:sub>
              </m:sSub>
              <m:sSup>
                <m:sSupPr>
                  <m:ctrlPr>
                    <w:rPr>
                      <w:rFonts w:ascii="Cambria Math" w:eastAsia="Times New Roman" w:hAnsi="Cambria Math" w:cs="Times New Roman"/>
                      <w:i/>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x</m:t>
                  </m:r>
                </m:e>
                <m:sup>
                  <m:r>
                    <w:rPr>
                      <w:rFonts w:ascii="Cambria Math" w:eastAsia="Times New Roman" w:hAnsi="Cambria Math" w:cs="Times New Roman"/>
                      <w:color w:val="000000"/>
                      <w:sz w:val="28"/>
                      <w:szCs w:val="28"/>
                      <w:shd w:val="clear" w:color="auto" w:fill="FFFFFF"/>
                    </w:rPr>
                    <m:t>3</m:t>
                  </m:r>
                </m:sup>
              </m:sSup>
              <m:r>
                <w:rPr>
                  <w:rFonts w:ascii="Cambria Math" w:eastAsia="Times New Roman" w:hAnsi="Cambria Math" w:cs="Times New Roman"/>
                  <w:color w:val="000000"/>
                  <w:sz w:val="28"/>
                  <w:szCs w:val="28"/>
                  <w:shd w:val="clear" w:color="auto" w:fill="FFFFFF"/>
                </w:rPr>
                <m:t>+…</m:t>
              </m:r>
            </m:e>
          </m:d>
          <m:r>
            <w:rPr>
              <w:rFonts w:ascii="Cambria Math" w:eastAsia="Times New Roman" w:hAnsi="Cambria Math" w:cs="Times New Roman"/>
              <w:color w:val="000000"/>
              <w:sz w:val="28"/>
              <w:szCs w:val="28"/>
              <w:shd w:val="clear" w:color="auto" w:fill="FFFFFF"/>
            </w:rPr>
            <m:t>+</m:t>
          </m:r>
          <m:d>
            <m:dPr>
              <m:ctrlPr>
                <w:rPr>
                  <w:rFonts w:ascii="Cambria Math" w:eastAsia="Times New Roman" w:hAnsi="Cambria Math" w:cs="Times New Roman"/>
                  <w:i/>
                  <w:color w:val="000000"/>
                  <w:sz w:val="28"/>
                  <w:szCs w:val="28"/>
                  <w:shd w:val="clear" w:color="auto" w:fill="FFFFFF"/>
                </w:rPr>
              </m:ctrlPr>
            </m:dPr>
            <m:e>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c</m:t>
                  </m:r>
                </m:e>
                <m:sub>
                  <m:r>
                    <w:rPr>
                      <w:rFonts w:ascii="Cambria Math" w:eastAsia="Times New Roman" w:hAnsi="Cambria Math" w:cs="Times New Roman"/>
                      <w:color w:val="000000"/>
                      <w:sz w:val="28"/>
                      <w:szCs w:val="28"/>
                      <w:shd w:val="clear" w:color="auto" w:fill="FFFFFF"/>
                    </w:rPr>
                    <m:t>0</m:t>
                  </m:r>
                </m:sub>
              </m:sSub>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c</m:t>
                  </m:r>
                </m:e>
                <m:sub>
                  <m:r>
                    <w:rPr>
                      <w:rFonts w:ascii="Cambria Math" w:eastAsia="Times New Roman" w:hAnsi="Cambria Math" w:cs="Times New Roman"/>
                      <w:color w:val="000000"/>
                      <w:sz w:val="28"/>
                      <w:szCs w:val="28"/>
                      <w:shd w:val="clear" w:color="auto" w:fill="FFFFFF"/>
                    </w:rPr>
                    <m:t>1</m:t>
                  </m:r>
                </m:sub>
              </m:sSub>
              <m:r>
                <w:rPr>
                  <w:rFonts w:ascii="Cambria Math" w:eastAsia="Times New Roman" w:hAnsi="Cambria Math" w:cs="Times New Roman"/>
                  <w:color w:val="000000"/>
                  <w:sz w:val="28"/>
                  <w:szCs w:val="28"/>
                  <w:shd w:val="clear" w:color="auto" w:fill="FFFFFF"/>
                </w:rPr>
                <m:t>x+</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c</m:t>
                  </m:r>
                </m:e>
                <m:sub>
                  <m:r>
                    <w:rPr>
                      <w:rFonts w:ascii="Cambria Math" w:eastAsia="Times New Roman" w:hAnsi="Cambria Math" w:cs="Times New Roman"/>
                      <w:color w:val="000000"/>
                      <w:sz w:val="28"/>
                      <w:szCs w:val="28"/>
                      <w:shd w:val="clear" w:color="auto" w:fill="FFFFFF"/>
                    </w:rPr>
                    <m:t>2</m:t>
                  </m:r>
                </m:sub>
              </m:sSub>
              <m:sSup>
                <m:sSupPr>
                  <m:ctrlPr>
                    <w:rPr>
                      <w:rFonts w:ascii="Cambria Math" w:eastAsia="Times New Roman" w:hAnsi="Cambria Math" w:cs="Times New Roman"/>
                      <w:i/>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x</m:t>
                  </m:r>
                </m:e>
                <m:sup>
                  <m:r>
                    <w:rPr>
                      <w:rFonts w:ascii="Cambria Math" w:eastAsia="Times New Roman" w:hAnsi="Cambria Math" w:cs="Times New Roman"/>
                      <w:color w:val="000000"/>
                      <w:sz w:val="28"/>
                      <w:szCs w:val="28"/>
                      <w:shd w:val="clear" w:color="auto" w:fill="FFFFFF"/>
                    </w:rPr>
                    <m:t>2</m:t>
                  </m:r>
                </m:sup>
              </m:sSup>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c</m:t>
                  </m:r>
                </m:e>
                <m:sub>
                  <m:r>
                    <w:rPr>
                      <w:rFonts w:ascii="Cambria Math" w:eastAsia="Times New Roman" w:hAnsi="Cambria Math" w:cs="Times New Roman"/>
                      <w:color w:val="000000"/>
                      <w:sz w:val="28"/>
                      <w:szCs w:val="28"/>
                      <w:shd w:val="clear" w:color="auto" w:fill="FFFFFF"/>
                    </w:rPr>
                    <m:t>3</m:t>
                  </m:r>
                </m:sub>
              </m:sSub>
              <m:sSup>
                <m:sSupPr>
                  <m:ctrlPr>
                    <w:rPr>
                      <w:rFonts w:ascii="Cambria Math" w:eastAsia="Times New Roman" w:hAnsi="Cambria Math" w:cs="Times New Roman"/>
                      <w:i/>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x</m:t>
                  </m:r>
                </m:e>
                <m:sup>
                  <m:r>
                    <w:rPr>
                      <w:rFonts w:ascii="Cambria Math" w:eastAsia="Times New Roman" w:hAnsi="Cambria Math" w:cs="Times New Roman"/>
                      <w:color w:val="000000"/>
                      <w:sz w:val="28"/>
                      <w:szCs w:val="28"/>
                      <w:shd w:val="clear" w:color="auto" w:fill="FFFFFF"/>
                    </w:rPr>
                    <m:t>3</m:t>
                  </m:r>
                </m:sup>
              </m:sSup>
              <m:r>
                <w:rPr>
                  <w:rFonts w:ascii="Cambria Math" w:eastAsia="Times New Roman" w:hAnsi="Cambria Math" w:cs="Times New Roman"/>
                  <w:color w:val="000000"/>
                  <w:sz w:val="28"/>
                  <w:szCs w:val="28"/>
                  <w:shd w:val="clear" w:color="auto" w:fill="FFFFFF"/>
                </w:rPr>
                <m:t>+…</m:t>
              </m:r>
            </m:e>
          </m:d>
          <m:r>
            <w:rPr>
              <w:rFonts w:ascii="Cambria Math" w:eastAsia="Times New Roman" w:hAnsi="Cambria Math" w:cs="Times New Roman"/>
              <w:color w:val="000000"/>
              <w:sz w:val="28"/>
              <w:szCs w:val="28"/>
              <w:shd w:val="clear" w:color="auto" w:fill="FFFFFF"/>
            </w:rPr>
            <m:t>=x</m:t>
          </m:r>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1-</m:t>
              </m:r>
              <m:f>
                <m:fPr>
                  <m:ctrlPr>
                    <w:rPr>
                      <w:rFonts w:ascii="Cambria Math" w:eastAsia="Times New Roman" w:hAnsi="Cambria Math" w:cs="Times New Roman"/>
                      <w:i/>
                      <w:color w:val="000000"/>
                      <w:sz w:val="28"/>
                      <w:szCs w:val="28"/>
                      <w:shd w:val="clear" w:color="auto" w:fill="FFFFFF"/>
                    </w:rPr>
                  </m:ctrlPr>
                </m:fPr>
                <m:num>
                  <m:sSup>
                    <m:sSupPr>
                      <m:ctrlPr>
                        <w:rPr>
                          <w:rFonts w:ascii="Cambria Math" w:eastAsia="Times New Roman" w:hAnsi="Cambria Math" w:cs="Times New Roman"/>
                          <w:i/>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x</m:t>
                      </m:r>
                    </m:e>
                    <m:sup>
                      <m:r>
                        <w:rPr>
                          <w:rFonts w:ascii="Cambria Math" w:eastAsia="Times New Roman" w:hAnsi="Cambria Math" w:cs="Times New Roman"/>
                          <w:color w:val="000000"/>
                          <w:sz w:val="28"/>
                          <w:szCs w:val="28"/>
                          <w:shd w:val="clear" w:color="auto" w:fill="FFFFFF"/>
                        </w:rPr>
                        <m:t>2</m:t>
                      </m:r>
                    </m:sup>
                  </m:sSup>
                </m:num>
                <m:den>
                  <m:r>
                    <w:rPr>
                      <w:rFonts w:ascii="Cambria Math" w:eastAsia="Times New Roman" w:hAnsi="Cambria Math" w:cs="Times New Roman"/>
                      <w:color w:val="000000"/>
                      <w:sz w:val="28"/>
                      <w:szCs w:val="28"/>
                      <w:shd w:val="clear" w:color="auto" w:fill="FFFFFF"/>
                    </w:rPr>
                    <m:t>2!</m:t>
                  </m:r>
                </m:den>
              </m:f>
              <m:r>
                <w:rPr>
                  <w:rFonts w:ascii="Cambria Math" w:eastAsia="Times New Roman" w:hAnsi="Cambria Math" w:cs="Times New Roman"/>
                  <w:color w:val="000000"/>
                  <w:sz w:val="28"/>
                  <w:szCs w:val="28"/>
                  <w:shd w:val="clear" w:color="auto" w:fill="FFFFFF"/>
                </w:rPr>
                <m:t>+</m:t>
              </m:r>
              <m:f>
                <m:fPr>
                  <m:ctrlPr>
                    <w:rPr>
                      <w:rFonts w:ascii="Cambria Math" w:eastAsia="Times New Roman" w:hAnsi="Cambria Math" w:cs="Times New Roman"/>
                      <w:i/>
                      <w:color w:val="000000"/>
                      <w:sz w:val="28"/>
                      <w:szCs w:val="28"/>
                      <w:shd w:val="clear" w:color="auto" w:fill="FFFFFF"/>
                    </w:rPr>
                  </m:ctrlPr>
                </m:fPr>
                <m:num>
                  <m:sSup>
                    <m:sSupPr>
                      <m:ctrlPr>
                        <w:rPr>
                          <w:rFonts w:ascii="Cambria Math" w:eastAsia="Times New Roman" w:hAnsi="Cambria Math" w:cs="Times New Roman"/>
                          <w:i/>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x</m:t>
                      </m:r>
                    </m:e>
                    <m:sup>
                      <m:r>
                        <w:rPr>
                          <w:rFonts w:ascii="Cambria Math" w:eastAsia="Times New Roman" w:hAnsi="Cambria Math" w:cs="Times New Roman"/>
                          <w:color w:val="000000"/>
                          <w:sz w:val="28"/>
                          <w:szCs w:val="28"/>
                          <w:shd w:val="clear" w:color="auto" w:fill="FFFFFF"/>
                        </w:rPr>
                        <m:t>4</m:t>
                      </m:r>
                    </m:sup>
                  </m:sSup>
                </m:num>
                <m:den>
                  <m:r>
                    <w:rPr>
                      <w:rFonts w:ascii="Cambria Math" w:eastAsia="Times New Roman" w:hAnsi="Cambria Math" w:cs="Times New Roman"/>
                      <w:color w:val="000000"/>
                      <w:sz w:val="28"/>
                      <w:szCs w:val="28"/>
                      <w:shd w:val="clear" w:color="auto" w:fill="FFFFFF"/>
                    </w:rPr>
                    <m:t>4!</m:t>
                  </m:r>
                </m:den>
              </m:f>
              <m:r>
                <w:rPr>
                  <w:rFonts w:ascii="Cambria Math" w:eastAsia="Times New Roman" w:hAnsi="Cambria Math" w:cs="Times New Roman"/>
                  <w:color w:val="000000"/>
                  <w:sz w:val="28"/>
                  <w:szCs w:val="28"/>
                  <w:shd w:val="clear" w:color="auto" w:fill="FFFFFF"/>
                </w:rPr>
                <m:t>-…</m:t>
              </m:r>
            </m:e>
          </m:d>
          <m:r>
            <w:rPr>
              <w:rFonts w:ascii="Cambria Math" w:eastAsia="Times New Roman" w:hAnsi="Cambria Math" w:cs="Times New Roman"/>
              <w:color w:val="000000"/>
              <w:sz w:val="28"/>
              <w:szCs w:val="28"/>
              <w:shd w:val="clear" w:color="auto" w:fill="FFFFFF"/>
            </w:rPr>
            <m:t>.</m:t>
          </m:r>
        </m:oMath>
      </m:oMathPara>
    </w:p>
    <w:p w14:paraId="67FCB352" w14:textId="77777777" w:rsidR="00F612B4" w:rsidRDefault="00F612B4" w:rsidP="00F612B4">
      <w:pPr>
        <w:spacing w:before="240" w:after="240" w:line="24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 xml:space="preserve">Приравниваем коэффициенты при одинаковых степенях </w:t>
      </w:r>
      <m:oMath>
        <m:r>
          <w:rPr>
            <w:rFonts w:ascii="Cambria Math" w:eastAsia="Times New Roman" w:hAnsi="Cambria Math" w:cs="Times New Roman"/>
            <w:color w:val="000000"/>
            <w:sz w:val="28"/>
            <w:szCs w:val="28"/>
            <w:shd w:val="clear" w:color="auto" w:fill="FFFFFF"/>
          </w:rPr>
          <m:t>x</m:t>
        </m:r>
      </m:oMath>
      <w:r>
        <w:rPr>
          <w:rFonts w:ascii="Times New Roman" w:eastAsia="Times New Roman" w:hAnsi="Times New Roman" w:cs="Times New Roman"/>
          <w:color w:val="000000"/>
          <w:sz w:val="28"/>
          <w:szCs w:val="28"/>
          <w:shd w:val="clear" w:color="auto" w:fill="FFFFFF"/>
        </w:rPr>
        <w:t>:</w:t>
      </w:r>
    </w:p>
    <w:p w14:paraId="64783CAF" w14:textId="77777777" w:rsidR="00F612B4" w:rsidRDefault="00000000" w:rsidP="00F612B4">
      <w:pPr>
        <w:spacing w:before="240" w:after="240" w:line="240" w:lineRule="auto"/>
        <w:rPr>
          <w:rFonts w:ascii="Times New Roman" w:eastAsia="Times New Roman" w:hAnsi="Times New Roman" w:cs="Times New Roman"/>
          <w:color w:val="000000"/>
          <w:sz w:val="28"/>
          <w:szCs w:val="28"/>
          <w:shd w:val="clear" w:color="auto" w:fill="FFFFFF"/>
        </w:rPr>
      </w:pPr>
      <m:oMathPara>
        <m:oMath>
          <m:sSup>
            <m:sSupPr>
              <m:ctrlPr>
                <w:rPr>
                  <w:rFonts w:ascii="Cambria Math" w:eastAsia="Times New Roman" w:hAnsi="Cambria Math" w:cs="Times New Roman"/>
                  <w:i/>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x</m:t>
              </m:r>
            </m:e>
            <m:sup>
              <m:r>
                <w:rPr>
                  <w:rFonts w:ascii="Cambria Math" w:eastAsia="Times New Roman" w:hAnsi="Cambria Math" w:cs="Times New Roman"/>
                  <w:color w:val="000000"/>
                  <w:sz w:val="28"/>
                  <w:szCs w:val="28"/>
                  <w:shd w:val="clear" w:color="auto" w:fill="FFFFFF"/>
                </w:rPr>
                <m:t>0</m:t>
              </m:r>
            </m:sup>
          </m:sSup>
          <m:r>
            <w:rPr>
              <w:rFonts w:ascii="Cambria Math" w:eastAsia="Times New Roman" w:hAnsi="Cambria Math" w:cs="Times New Roman"/>
              <w:color w:val="000000"/>
              <w:sz w:val="28"/>
              <w:szCs w:val="28"/>
              <w:shd w:val="clear" w:color="auto" w:fill="FFFFFF"/>
            </w:rPr>
            <m:t>:2</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c</m:t>
              </m:r>
            </m:e>
            <m:sub>
              <m:r>
                <w:rPr>
                  <w:rFonts w:ascii="Cambria Math" w:eastAsia="Times New Roman" w:hAnsi="Cambria Math" w:cs="Times New Roman"/>
                  <w:color w:val="000000"/>
                  <w:sz w:val="28"/>
                  <w:szCs w:val="28"/>
                  <w:shd w:val="clear" w:color="auto" w:fill="FFFFFF"/>
                </w:rPr>
                <m:t>2</m:t>
              </m:r>
            </m:sub>
          </m:sSub>
          <m:r>
            <w:rPr>
              <w:rFonts w:ascii="Cambria Math" w:eastAsia="Times New Roman" w:hAnsi="Cambria Math" w:cs="Times New Roman"/>
              <w:color w:val="000000"/>
              <w:sz w:val="28"/>
              <w:szCs w:val="28"/>
              <w:shd w:val="clear" w:color="auto" w:fill="FFFFFF"/>
            </w:rPr>
            <m:t>=0,</m:t>
          </m:r>
        </m:oMath>
      </m:oMathPara>
    </w:p>
    <w:p w14:paraId="73BCF4FD" w14:textId="77777777" w:rsidR="00F612B4" w:rsidRDefault="00000000" w:rsidP="00F612B4">
      <w:pPr>
        <w:spacing w:before="240" w:after="240" w:line="240" w:lineRule="auto"/>
        <w:rPr>
          <w:rFonts w:ascii="Times New Roman" w:eastAsia="Times New Roman" w:hAnsi="Times New Roman" w:cs="Times New Roman"/>
          <w:color w:val="000000"/>
          <w:sz w:val="28"/>
          <w:szCs w:val="28"/>
          <w:shd w:val="clear" w:color="auto" w:fill="FFFFFF"/>
          <w:lang w:val="en-US"/>
        </w:rPr>
      </w:pPr>
      <m:oMathPara>
        <m:oMath>
          <m:sSup>
            <m:sSupPr>
              <m:ctrlPr>
                <w:rPr>
                  <w:rFonts w:ascii="Cambria Math" w:eastAsia="Times New Roman" w:hAnsi="Cambria Math" w:cs="Times New Roman"/>
                  <w:i/>
                  <w:color w:val="000000"/>
                  <w:sz w:val="28"/>
                  <w:szCs w:val="28"/>
                  <w:shd w:val="clear" w:color="auto" w:fill="FFFFFF"/>
                  <w:lang w:val="en-US"/>
                </w:rPr>
              </m:ctrlPr>
            </m:sSupPr>
            <m:e>
              <m:r>
                <w:rPr>
                  <w:rFonts w:ascii="Cambria Math" w:eastAsia="Times New Roman" w:hAnsi="Cambria Math" w:cs="Times New Roman"/>
                  <w:color w:val="000000"/>
                  <w:sz w:val="28"/>
                  <w:szCs w:val="28"/>
                  <w:shd w:val="clear" w:color="auto" w:fill="FFFFFF"/>
                  <w:lang w:val="en-US"/>
                </w:rPr>
                <m:t>x</m:t>
              </m:r>
            </m:e>
            <m:sup>
              <m:r>
                <w:rPr>
                  <w:rFonts w:ascii="Cambria Math" w:eastAsia="Times New Roman" w:hAnsi="Cambria Math" w:cs="Times New Roman"/>
                  <w:color w:val="000000"/>
                  <w:sz w:val="28"/>
                  <w:szCs w:val="28"/>
                  <w:shd w:val="clear" w:color="auto" w:fill="FFFFFF"/>
                  <w:lang w:val="en-US"/>
                </w:rPr>
                <m:t>1</m:t>
              </m:r>
            </m:sup>
          </m:sSup>
          <m:r>
            <w:rPr>
              <w:rFonts w:ascii="Cambria Math" w:eastAsia="Times New Roman" w:hAnsi="Cambria Math" w:cs="Times New Roman"/>
              <w:color w:val="000000"/>
              <w:sz w:val="28"/>
              <w:szCs w:val="28"/>
              <w:shd w:val="clear" w:color="auto" w:fill="FFFFFF"/>
              <w:lang w:val="en-US"/>
            </w:rPr>
            <m:t>:6</m:t>
          </m:r>
          <m:sSub>
            <m:sSubPr>
              <m:ctrlPr>
                <w:rPr>
                  <w:rFonts w:ascii="Cambria Math" w:eastAsia="Times New Roman" w:hAnsi="Cambria Math" w:cs="Times New Roman"/>
                  <w:i/>
                  <w:color w:val="000000"/>
                  <w:sz w:val="28"/>
                  <w:szCs w:val="28"/>
                  <w:shd w:val="clear" w:color="auto" w:fill="FFFFFF"/>
                  <w:lang w:val="en-US"/>
                </w:rPr>
              </m:ctrlPr>
            </m:sSubPr>
            <m:e>
              <m:r>
                <w:rPr>
                  <w:rFonts w:ascii="Cambria Math" w:eastAsia="Times New Roman" w:hAnsi="Cambria Math" w:cs="Times New Roman"/>
                  <w:color w:val="000000"/>
                  <w:sz w:val="28"/>
                  <w:szCs w:val="28"/>
                  <w:shd w:val="clear" w:color="auto" w:fill="FFFFFF"/>
                  <w:lang w:val="en-US"/>
                </w:rPr>
                <m:t>c</m:t>
              </m:r>
            </m:e>
            <m:sub>
              <m:r>
                <w:rPr>
                  <w:rFonts w:ascii="Cambria Math" w:eastAsia="Times New Roman" w:hAnsi="Cambria Math" w:cs="Times New Roman"/>
                  <w:color w:val="000000"/>
                  <w:sz w:val="28"/>
                  <w:szCs w:val="28"/>
                  <w:shd w:val="clear" w:color="auto" w:fill="FFFFFF"/>
                  <w:lang w:val="en-US"/>
                </w:rPr>
                <m:t>3</m:t>
              </m:r>
            </m:sub>
          </m:sSub>
          <m:r>
            <w:rPr>
              <w:rFonts w:ascii="Cambria Math" w:eastAsia="Times New Roman" w:hAnsi="Cambria Math" w:cs="Times New Roman"/>
              <w:color w:val="000000"/>
              <w:sz w:val="28"/>
              <w:szCs w:val="28"/>
              <w:shd w:val="clear" w:color="auto" w:fill="FFFFFF"/>
              <w:lang w:val="en-US"/>
            </w:rPr>
            <m:t>+2=1,</m:t>
          </m:r>
        </m:oMath>
      </m:oMathPara>
    </w:p>
    <w:p w14:paraId="330F91EF" w14:textId="77777777" w:rsidR="00F612B4" w:rsidRDefault="00000000" w:rsidP="00F612B4">
      <w:pPr>
        <w:spacing w:before="240" w:after="240" w:line="240" w:lineRule="auto"/>
        <w:rPr>
          <w:rFonts w:ascii="Times New Roman" w:eastAsia="Times New Roman" w:hAnsi="Times New Roman" w:cs="Times New Roman"/>
          <w:color w:val="000000"/>
          <w:sz w:val="28"/>
          <w:szCs w:val="28"/>
          <w:shd w:val="clear" w:color="auto" w:fill="FFFFFF"/>
          <w:lang w:val="en-US"/>
        </w:rPr>
      </w:pPr>
      <m:oMathPara>
        <m:oMath>
          <m:sSup>
            <m:sSupPr>
              <m:ctrlPr>
                <w:rPr>
                  <w:rFonts w:ascii="Cambria Math" w:eastAsia="Times New Roman" w:hAnsi="Cambria Math" w:cs="Times New Roman"/>
                  <w:i/>
                  <w:color w:val="000000"/>
                  <w:sz w:val="28"/>
                  <w:szCs w:val="28"/>
                  <w:shd w:val="clear" w:color="auto" w:fill="FFFFFF"/>
                  <w:lang w:val="en-US"/>
                </w:rPr>
              </m:ctrlPr>
            </m:sSupPr>
            <m:e>
              <m:r>
                <w:rPr>
                  <w:rFonts w:ascii="Cambria Math" w:eastAsia="Times New Roman" w:hAnsi="Cambria Math" w:cs="Times New Roman"/>
                  <w:color w:val="000000"/>
                  <w:sz w:val="28"/>
                  <w:szCs w:val="28"/>
                  <w:shd w:val="clear" w:color="auto" w:fill="FFFFFF"/>
                  <w:lang w:val="en-US"/>
                </w:rPr>
                <m:t>x</m:t>
              </m:r>
            </m:e>
            <m:sup>
              <m:r>
                <w:rPr>
                  <w:rFonts w:ascii="Cambria Math" w:eastAsia="Times New Roman" w:hAnsi="Cambria Math" w:cs="Times New Roman"/>
                  <w:color w:val="000000"/>
                  <w:sz w:val="28"/>
                  <w:szCs w:val="28"/>
                  <w:shd w:val="clear" w:color="auto" w:fill="FFFFFF"/>
                  <w:lang w:val="en-US"/>
                </w:rPr>
                <m:t>2</m:t>
              </m:r>
            </m:sup>
          </m:sSup>
          <m:r>
            <w:rPr>
              <w:rFonts w:ascii="Cambria Math" w:eastAsia="Times New Roman" w:hAnsi="Cambria Math" w:cs="Times New Roman"/>
              <w:color w:val="000000"/>
              <w:sz w:val="28"/>
              <w:szCs w:val="28"/>
              <w:shd w:val="clear" w:color="auto" w:fill="FFFFFF"/>
              <w:lang w:val="en-US"/>
            </w:rPr>
            <m:t>:12</m:t>
          </m:r>
          <m:sSub>
            <m:sSubPr>
              <m:ctrlPr>
                <w:rPr>
                  <w:rFonts w:ascii="Cambria Math" w:eastAsia="Times New Roman" w:hAnsi="Cambria Math" w:cs="Times New Roman"/>
                  <w:i/>
                  <w:color w:val="000000"/>
                  <w:sz w:val="28"/>
                  <w:szCs w:val="28"/>
                  <w:shd w:val="clear" w:color="auto" w:fill="FFFFFF"/>
                  <w:lang w:val="en-US"/>
                </w:rPr>
              </m:ctrlPr>
            </m:sSubPr>
            <m:e>
              <m:r>
                <w:rPr>
                  <w:rFonts w:ascii="Cambria Math" w:eastAsia="Times New Roman" w:hAnsi="Cambria Math" w:cs="Times New Roman"/>
                  <w:color w:val="000000"/>
                  <w:sz w:val="28"/>
                  <w:szCs w:val="28"/>
                  <w:shd w:val="clear" w:color="auto" w:fill="FFFFFF"/>
                  <w:lang w:val="en-US"/>
                </w:rPr>
                <m:t>c</m:t>
              </m:r>
            </m:e>
            <m:sub>
              <m:r>
                <w:rPr>
                  <w:rFonts w:ascii="Cambria Math" w:eastAsia="Times New Roman" w:hAnsi="Cambria Math" w:cs="Times New Roman"/>
                  <w:color w:val="000000"/>
                  <w:sz w:val="28"/>
                  <w:szCs w:val="28"/>
                  <w:shd w:val="clear" w:color="auto" w:fill="FFFFFF"/>
                  <w:lang w:val="en-US"/>
                </w:rPr>
                <m:t>4</m:t>
              </m:r>
            </m:sub>
          </m:sSub>
          <m:r>
            <w:rPr>
              <w:rFonts w:ascii="Cambria Math" w:eastAsia="Times New Roman" w:hAnsi="Cambria Math" w:cs="Times New Roman"/>
              <w:color w:val="000000"/>
              <w:sz w:val="28"/>
              <w:szCs w:val="28"/>
              <w:shd w:val="clear" w:color="auto" w:fill="FFFFFF"/>
              <w:lang w:val="en-US"/>
            </w:rPr>
            <m:t>+2</m:t>
          </m:r>
          <m:sSub>
            <m:sSubPr>
              <m:ctrlPr>
                <w:rPr>
                  <w:rFonts w:ascii="Cambria Math" w:eastAsia="Times New Roman" w:hAnsi="Cambria Math" w:cs="Times New Roman"/>
                  <w:i/>
                  <w:color w:val="000000"/>
                  <w:sz w:val="28"/>
                  <w:szCs w:val="28"/>
                  <w:shd w:val="clear" w:color="auto" w:fill="FFFFFF"/>
                  <w:lang w:val="en-US"/>
                </w:rPr>
              </m:ctrlPr>
            </m:sSubPr>
            <m:e>
              <m:r>
                <w:rPr>
                  <w:rFonts w:ascii="Cambria Math" w:eastAsia="Times New Roman" w:hAnsi="Cambria Math" w:cs="Times New Roman"/>
                  <w:color w:val="000000"/>
                  <w:sz w:val="28"/>
                  <w:szCs w:val="28"/>
                  <w:shd w:val="clear" w:color="auto" w:fill="FFFFFF"/>
                  <w:lang w:val="en-US"/>
                </w:rPr>
                <m:t>c</m:t>
              </m:r>
            </m:e>
            <m:sub>
              <m:r>
                <w:rPr>
                  <w:rFonts w:ascii="Cambria Math" w:eastAsia="Times New Roman" w:hAnsi="Cambria Math" w:cs="Times New Roman"/>
                  <w:color w:val="000000"/>
                  <w:sz w:val="28"/>
                  <w:szCs w:val="28"/>
                  <w:shd w:val="clear" w:color="auto" w:fill="FFFFFF"/>
                  <w:lang w:val="en-US"/>
                </w:rPr>
                <m:t>2</m:t>
              </m:r>
            </m:sub>
          </m:sSub>
          <m:r>
            <w:rPr>
              <w:rFonts w:ascii="Cambria Math" w:eastAsia="Times New Roman" w:hAnsi="Cambria Math" w:cs="Times New Roman"/>
              <w:color w:val="000000"/>
              <w:sz w:val="28"/>
              <w:szCs w:val="28"/>
              <w:shd w:val="clear" w:color="auto" w:fill="FFFFFF"/>
              <w:lang w:val="en-US"/>
            </w:rPr>
            <m:t>+</m:t>
          </m:r>
          <m:sSub>
            <m:sSubPr>
              <m:ctrlPr>
                <w:rPr>
                  <w:rFonts w:ascii="Cambria Math" w:eastAsia="Times New Roman" w:hAnsi="Cambria Math" w:cs="Times New Roman"/>
                  <w:i/>
                  <w:color w:val="000000"/>
                  <w:sz w:val="28"/>
                  <w:szCs w:val="28"/>
                  <w:shd w:val="clear" w:color="auto" w:fill="FFFFFF"/>
                  <w:lang w:val="en-US"/>
                </w:rPr>
              </m:ctrlPr>
            </m:sSubPr>
            <m:e>
              <m:r>
                <w:rPr>
                  <w:rFonts w:ascii="Cambria Math" w:eastAsia="Times New Roman" w:hAnsi="Cambria Math" w:cs="Times New Roman"/>
                  <w:color w:val="000000"/>
                  <w:sz w:val="28"/>
                  <w:szCs w:val="28"/>
                  <w:shd w:val="clear" w:color="auto" w:fill="FFFFFF"/>
                  <w:lang w:val="en-US"/>
                </w:rPr>
                <m:t>c</m:t>
              </m:r>
            </m:e>
            <m:sub>
              <m:r>
                <w:rPr>
                  <w:rFonts w:ascii="Cambria Math" w:eastAsia="Times New Roman" w:hAnsi="Cambria Math" w:cs="Times New Roman"/>
                  <w:color w:val="000000"/>
                  <w:sz w:val="28"/>
                  <w:szCs w:val="28"/>
                  <w:shd w:val="clear" w:color="auto" w:fill="FFFFFF"/>
                  <w:lang w:val="en-US"/>
                </w:rPr>
                <m:t>2</m:t>
              </m:r>
            </m:sub>
          </m:sSub>
          <m:r>
            <w:rPr>
              <w:rFonts w:ascii="Cambria Math" w:eastAsia="Times New Roman" w:hAnsi="Cambria Math" w:cs="Times New Roman"/>
              <w:color w:val="000000"/>
              <w:sz w:val="28"/>
              <w:szCs w:val="28"/>
              <w:shd w:val="clear" w:color="auto" w:fill="FFFFFF"/>
              <w:lang w:val="en-US"/>
            </w:rPr>
            <m:t>=0,</m:t>
          </m:r>
        </m:oMath>
      </m:oMathPara>
    </w:p>
    <w:p w14:paraId="775E59C2" w14:textId="77777777" w:rsidR="00F612B4" w:rsidRDefault="00000000" w:rsidP="00F612B4">
      <w:pPr>
        <w:spacing w:before="240" w:after="240" w:line="240" w:lineRule="auto"/>
        <w:rPr>
          <w:rFonts w:ascii="Times New Roman" w:eastAsia="Times New Roman" w:hAnsi="Times New Roman" w:cs="Times New Roman"/>
          <w:color w:val="000000"/>
          <w:sz w:val="28"/>
          <w:szCs w:val="28"/>
          <w:shd w:val="clear" w:color="auto" w:fill="FFFFFF"/>
          <w:lang w:val="en-US"/>
        </w:rPr>
      </w:pPr>
      <m:oMathPara>
        <m:oMath>
          <m:sSup>
            <m:sSupPr>
              <m:ctrlPr>
                <w:rPr>
                  <w:rFonts w:ascii="Cambria Math" w:eastAsia="Times New Roman" w:hAnsi="Cambria Math" w:cs="Times New Roman"/>
                  <w:i/>
                  <w:color w:val="000000"/>
                  <w:sz w:val="28"/>
                  <w:szCs w:val="28"/>
                  <w:shd w:val="clear" w:color="auto" w:fill="FFFFFF"/>
                  <w:lang w:val="en-US"/>
                </w:rPr>
              </m:ctrlPr>
            </m:sSupPr>
            <m:e>
              <m:r>
                <w:rPr>
                  <w:rFonts w:ascii="Cambria Math" w:eastAsia="Times New Roman" w:hAnsi="Cambria Math" w:cs="Times New Roman"/>
                  <w:color w:val="000000"/>
                  <w:sz w:val="28"/>
                  <w:szCs w:val="28"/>
                  <w:shd w:val="clear" w:color="auto" w:fill="FFFFFF"/>
                  <w:lang w:val="en-US"/>
                </w:rPr>
                <m:t>x</m:t>
              </m:r>
            </m:e>
            <m:sup>
              <m:r>
                <w:rPr>
                  <w:rFonts w:ascii="Cambria Math" w:eastAsia="Times New Roman" w:hAnsi="Cambria Math" w:cs="Times New Roman"/>
                  <w:color w:val="000000"/>
                  <w:sz w:val="28"/>
                  <w:szCs w:val="28"/>
                  <w:shd w:val="clear" w:color="auto" w:fill="FFFFFF"/>
                  <w:lang w:val="en-US"/>
                </w:rPr>
                <m:t>3</m:t>
              </m:r>
            </m:sup>
          </m:sSup>
          <m:r>
            <w:rPr>
              <w:rFonts w:ascii="Cambria Math" w:eastAsia="Times New Roman" w:hAnsi="Cambria Math" w:cs="Times New Roman"/>
              <w:color w:val="000000"/>
              <w:sz w:val="28"/>
              <w:szCs w:val="28"/>
              <w:shd w:val="clear" w:color="auto" w:fill="FFFFFF"/>
              <w:lang w:val="en-US"/>
            </w:rPr>
            <m:t>:20</m:t>
          </m:r>
          <m:sSub>
            <m:sSubPr>
              <m:ctrlPr>
                <w:rPr>
                  <w:rFonts w:ascii="Cambria Math" w:eastAsia="Times New Roman" w:hAnsi="Cambria Math" w:cs="Times New Roman"/>
                  <w:i/>
                  <w:color w:val="000000"/>
                  <w:sz w:val="28"/>
                  <w:szCs w:val="28"/>
                  <w:shd w:val="clear" w:color="auto" w:fill="FFFFFF"/>
                  <w:lang w:val="en-US"/>
                </w:rPr>
              </m:ctrlPr>
            </m:sSubPr>
            <m:e>
              <m:r>
                <w:rPr>
                  <w:rFonts w:ascii="Cambria Math" w:eastAsia="Times New Roman" w:hAnsi="Cambria Math" w:cs="Times New Roman"/>
                  <w:color w:val="000000"/>
                  <w:sz w:val="28"/>
                  <w:szCs w:val="28"/>
                  <w:shd w:val="clear" w:color="auto" w:fill="FFFFFF"/>
                  <w:lang w:val="en-US"/>
                </w:rPr>
                <m:t>c</m:t>
              </m:r>
            </m:e>
            <m:sub>
              <m:r>
                <w:rPr>
                  <w:rFonts w:ascii="Cambria Math" w:eastAsia="Times New Roman" w:hAnsi="Cambria Math" w:cs="Times New Roman"/>
                  <w:color w:val="000000"/>
                  <w:sz w:val="28"/>
                  <w:szCs w:val="28"/>
                  <w:shd w:val="clear" w:color="auto" w:fill="FFFFFF"/>
                  <w:lang w:val="en-US"/>
                </w:rPr>
                <m:t>5</m:t>
              </m:r>
            </m:sub>
          </m:sSub>
          <m:r>
            <w:rPr>
              <w:rFonts w:ascii="Cambria Math" w:eastAsia="Times New Roman" w:hAnsi="Cambria Math" w:cs="Times New Roman"/>
              <w:color w:val="000000"/>
              <w:sz w:val="28"/>
              <w:szCs w:val="28"/>
              <w:shd w:val="clear" w:color="auto" w:fill="FFFFFF"/>
              <w:lang w:val="en-US"/>
            </w:rPr>
            <m:t>+3</m:t>
          </m:r>
          <m:sSub>
            <m:sSubPr>
              <m:ctrlPr>
                <w:rPr>
                  <w:rFonts w:ascii="Cambria Math" w:eastAsia="Times New Roman" w:hAnsi="Cambria Math" w:cs="Times New Roman"/>
                  <w:i/>
                  <w:color w:val="000000"/>
                  <w:sz w:val="28"/>
                  <w:szCs w:val="28"/>
                  <w:shd w:val="clear" w:color="auto" w:fill="FFFFFF"/>
                  <w:lang w:val="en-US"/>
                </w:rPr>
              </m:ctrlPr>
            </m:sSubPr>
            <m:e>
              <m:r>
                <w:rPr>
                  <w:rFonts w:ascii="Cambria Math" w:eastAsia="Times New Roman" w:hAnsi="Cambria Math" w:cs="Times New Roman"/>
                  <w:color w:val="000000"/>
                  <w:sz w:val="28"/>
                  <w:szCs w:val="28"/>
                  <w:shd w:val="clear" w:color="auto" w:fill="FFFFFF"/>
                  <w:lang w:val="en-US"/>
                </w:rPr>
                <m:t>c</m:t>
              </m:r>
            </m:e>
            <m:sub>
              <m:r>
                <w:rPr>
                  <w:rFonts w:ascii="Cambria Math" w:eastAsia="Times New Roman" w:hAnsi="Cambria Math" w:cs="Times New Roman"/>
                  <w:color w:val="000000"/>
                  <w:sz w:val="28"/>
                  <w:szCs w:val="28"/>
                  <w:shd w:val="clear" w:color="auto" w:fill="FFFFFF"/>
                  <w:lang w:val="en-US"/>
                </w:rPr>
                <m:t>3</m:t>
              </m:r>
            </m:sub>
          </m:sSub>
          <m:r>
            <w:rPr>
              <w:rFonts w:ascii="Cambria Math" w:eastAsia="Times New Roman" w:hAnsi="Cambria Math" w:cs="Times New Roman"/>
              <w:color w:val="000000"/>
              <w:sz w:val="28"/>
              <w:szCs w:val="28"/>
              <w:shd w:val="clear" w:color="auto" w:fill="FFFFFF"/>
              <w:lang w:val="en-US"/>
            </w:rPr>
            <m:t>+</m:t>
          </m:r>
          <m:sSub>
            <m:sSubPr>
              <m:ctrlPr>
                <w:rPr>
                  <w:rFonts w:ascii="Cambria Math" w:eastAsia="Times New Roman" w:hAnsi="Cambria Math" w:cs="Times New Roman"/>
                  <w:i/>
                  <w:color w:val="000000"/>
                  <w:sz w:val="28"/>
                  <w:szCs w:val="28"/>
                  <w:shd w:val="clear" w:color="auto" w:fill="FFFFFF"/>
                  <w:lang w:val="en-US"/>
                </w:rPr>
              </m:ctrlPr>
            </m:sSubPr>
            <m:e>
              <m:r>
                <w:rPr>
                  <w:rFonts w:ascii="Cambria Math" w:eastAsia="Times New Roman" w:hAnsi="Cambria Math" w:cs="Times New Roman"/>
                  <w:color w:val="000000"/>
                  <w:sz w:val="28"/>
                  <w:szCs w:val="28"/>
                  <w:shd w:val="clear" w:color="auto" w:fill="FFFFFF"/>
                  <w:lang w:val="en-US"/>
                </w:rPr>
                <m:t>c</m:t>
              </m:r>
            </m:e>
            <m:sub>
              <m:r>
                <w:rPr>
                  <w:rFonts w:ascii="Cambria Math" w:eastAsia="Times New Roman" w:hAnsi="Cambria Math" w:cs="Times New Roman"/>
                  <w:color w:val="000000"/>
                  <w:sz w:val="28"/>
                  <w:szCs w:val="28"/>
                  <w:shd w:val="clear" w:color="auto" w:fill="FFFFFF"/>
                  <w:lang w:val="en-US"/>
                </w:rPr>
                <m:t>3</m:t>
              </m:r>
            </m:sub>
          </m:sSub>
          <m:r>
            <w:rPr>
              <w:rFonts w:ascii="Cambria Math" w:eastAsia="Times New Roman" w:hAnsi="Cambria Math" w:cs="Times New Roman"/>
              <w:color w:val="000000"/>
              <w:sz w:val="28"/>
              <w:szCs w:val="28"/>
              <w:shd w:val="clear" w:color="auto" w:fill="FFFFFF"/>
              <w:lang w:val="en-US"/>
            </w:rPr>
            <m:t>=-</m:t>
          </m:r>
          <m:f>
            <m:fPr>
              <m:ctrlPr>
                <w:rPr>
                  <w:rFonts w:ascii="Cambria Math" w:eastAsia="Times New Roman" w:hAnsi="Cambria Math" w:cs="Times New Roman"/>
                  <w:i/>
                  <w:color w:val="000000"/>
                  <w:sz w:val="28"/>
                  <w:szCs w:val="28"/>
                  <w:shd w:val="clear" w:color="auto" w:fill="FFFFFF"/>
                  <w:lang w:val="en-US"/>
                </w:rPr>
              </m:ctrlPr>
            </m:fPr>
            <m:num>
              <m:r>
                <w:rPr>
                  <w:rFonts w:ascii="Cambria Math" w:eastAsia="Times New Roman" w:hAnsi="Cambria Math" w:cs="Times New Roman"/>
                  <w:color w:val="000000"/>
                  <w:sz w:val="28"/>
                  <w:szCs w:val="28"/>
                  <w:shd w:val="clear" w:color="auto" w:fill="FFFFFF"/>
                  <w:lang w:val="en-US"/>
                </w:rPr>
                <m:t>1</m:t>
              </m:r>
            </m:num>
            <m:den>
              <m:r>
                <w:rPr>
                  <w:rFonts w:ascii="Cambria Math" w:eastAsia="Times New Roman" w:hAnsi="Cambria Math" w:cs="Times New Roman"/>
                  <w:color w:val="000000"/>
                  <w:sz w:val="28"/>
                  <w:szCs w:val="28"/>
                  <w:shd w:val="clear" w:color="auto" w:fill="FFFFFF"/>
                  <w:lang w:val="en-US"/>
                </w:rPr>
                <m:t>2</m:t>
              </m:r>
            </m:den>
          </m:f>
          <m:r>
            <w:rPr>
              <w:rFonts w:ascii="Cambria Math" w:eastAsia="Times New Roman" w:hAnsi="Cambria Math" w:cs="Times New Roman"/>
              <w:color w:val="000000"/>
              <w:sz w:val="28"/>
              <w:szCs w:val="28"/>
              <w:shd w:val="clear" w:color="auto" w:fill="FFFFFF"/>
              <w:lang w:val="en-US"/>
            </w:rPr>
            <m:t>,</m:t>
          </m:r>
        </m:oMath>
      </m:oMathPara>
    </w:p>
    <w:p w14:paraId="79A662CE" w14:textId="77777777" w:rsidR="00F612B4" w:rsidRDefault="00000000" w:rsidP="00F612B4">
      <w:pPr>
        <w:spacing w:before="240" w:after="240" w:line="240" w:lineRule="auto"/>
        <w:rPr>
          <w:rFonts w:ascii="Times New Roman" w:eastAsia="Times New Roman" w:hAnsi="Times New Roman" w:cs="Times New Roman"/>
          <w:color w:val="000000"/>
          <w:sz w:val="28"/>
          <w:szCs w:val="28"/>
          <w:shd w:val="clear" w:color="auto" w:fill="FFFFFF"/>
          <w:lang w:val="en-US"/>
        </w:rPr>
      </w:pPr>
      <m:oMathPara>
        <m:oMath>
          <m:sSup>
            <m:sSupPr>
              <m:ctrlPr>
                <w:rPr>
                  <w:rFonts w:ascii="Cambria Math" w:eastAsia="Times New Roman" w:hAnsi="Cambria Math" w:cs="Times New Roman"/>
                  <w:i/>
                  <w:color w:val="000000"/>
                  <w:sz w:val="28"/>
                  <w:szCs w:val="28"/>
                  <w:shd w:val="clear" w:color="auto" w:fill="FFFFFF"/>
                  <w:lang w:val="en-US"/>
                </w:rPr>
              </m:ctrlPr>
            </m:sSupPr>
            <m:e>
              <m:r>
                <w:rPr>
                  <w:rFonts w:ascii="Cambria Math" w:eastAsia="Times New Roman" w:hAnsi="Cambria Math" w:cs="Times New Roman"/>
                  <w:color w:val="000000"/>
                  <w:sz w:val="28"/>
                  <w:szCs w:val="28"/>
                  <w:shd w:val="clear" w:color="auto" w:fill="FFFFFF"/>
                  <w:lang w:val="en-US"/>
                </w:rPr>
                <m:t>x</m:t>
              </m:r>
            </m:e>
            <m:sup>
              <m:r>
                <w:rPr>
                  <w:rFonts w:ascii="Cambria Math" w:eastAsia="Times New Roman" w:hAnsi="Cambria Math" w:cs="Times New Roman"/>
                  <w:color w:val="000000"/>
                  <w:sz w:val="28"/>
                  <w:szCs w:val="28"/>
                  <w:shd w:val="clear" w:color="auto" w:fill="FFFFFF"/>
                  <w:lang w:val="en-US"/>
                </w:rPr>
                <m:t>4</m:t>
              </m:r>
            </m:sup>
          </m:sSup>
          <m:r>
            <w:rPr>
              <w:rFonts w:ascii="Cambria Math" w:eastAsia="Times New Roman" w:hAnsi="Cambria Math" w:cs="Times New Roman"/>
              <w:color w:val="000000"/>
              <w:sz w:val="28"/>
              <w:szCs w:val="28"/>
              <w:shd w:val="clear" w:color="auto" w:fill="FFFFFF"/>
              <w:lang w:val="en-US"/>
            </w:rPr>
            <m:t>:30</m:t>
          </m:r>
          <m:sSub>
            <m:sSubPr>
              <m:ctrlPr>
                <w:rPr>
                  <w:rFonts w:ascii="Cambria Math" w:eastAsia="Times New Roman" w:hAnsi="Cambria Math" w:cs="Times New Roman"/>
                  <w:i/>
                  <w:color w:val="000000"/>
                  <w:sz w:val="28"/>
                  <w:szCs w:val="28"/>
                  <w:shd w:val="clear" w:color="auto" w:fill="FFFFFF"/>
                  <w:lang w:val="en-US"/>
                </w:rPr>
              </m:ctrlPr>
            </m:sSubPr>
            <m:e>
              <m:r>
                <w:rPr>
                  <w:rFonts w:ascii="Cambria Math" w:eastAsia="Times New Roman" w:hAnsi="Cambria Math" w:cs="Times New Roman"/>
                  <w:color w:val="000000"/>
                  <w:sz w:val="28"/>
                  <w:szCs w:val="28"/>
                  <w:shd w:val="clear" w:color="auto" w:fill="FFFFFF"/>
                  <w:lang w:val="en-US"/>
                </w:rPr>
                <m:t>c</m:t>
              </m:r>
            </m:e>
            <m:sub>
              <m:r>
                <w:rPr>
                  <w:rFonts w:ascii="Cambria Math" w:eastAsia="Times New Roman" w:hAnsi="Cambria Math" w:cs="Times New Roman"/>
                  <w:color w:val="000000"/>
                  <w:sz w:val="28"/>
                  <w:szCs w:val="28"/>
                  <w:shd w:val="clear" w:color="auto" w:fill="FFFFFF"/>
                  <w:lang w:val="en-US"/>
                </w:rPr>
                <m:t>6</m:t>
              </m:r>
            </m:sub>
          </m:sSub>
          <m:r>
            <w:rPr>
              <w:rFonts w:ascii="Cambria Math" w:eastAsia="Times New Roman" w:hAnsi="Cambria Math" w:cs="Times New Roman"/>
              <w:color w:val="000000"/>
              <w:sz w:val="28"/>
              <w:szCs w:val="28"/>
              <w:shd w:val="clear" w:color="auto" w:fill="FFFFFF"/>
              <w:lang w:val="en-US"/>
            </w:rPr>
            <m:t>+4</m:t>
          </m:r>
          <m:sSub>
            <m:sSubPr>
              <m:ctrlPr>
                <w:rPr>
                  <w:rFonts w:ascii="Cambria Math" w:eastAsia="Times New Roman" w:hAnsi="Cambria Math" w:cs="Times New Roman"/>
                  <w:i/>
                  <w:color w:val="000000"/>
                  <w:sz w:val="28"/>
                  <w:szCs w:val="28"/>
                  <w:shd w:val="clear" w:color="auto" w:fill="FFFFFF"/>
                  <w:lang w:val="en-US"/>
                </w:rPr>
              </m:ctrlPr>
            </m:sSubPr>
            <m:e>
              <m:r>
                <w:rPr>
                  <w:rFonts w:ascii="Cambria Math" w:eastAsia="Times New Roman" w:hAnsi="Cambria Math" w:cs="Times New Roman"/>
                  <w:color w:val="000000"/>
                  <w:sz w:val="28"/>
                  <w:szCs w:val="28"/>
                  <w:shd w:val="clear" w:color="auto" w:fill="FFFFFF"/>
                  <w:lang w:val="en-US"/>
                </w:rPr>
                <m:t>c</m:t>
              </m:r>
            </m:e>
            <m:sub>
              <m:r>
                <w:rPr>
                  <w:rFonts w:ascii="Cambria Math" w:eastAsia="Times New Roman" w:hAnsi="Cambria Math" w:cs="Times New Roman"/>
                  <w:color w:val="000000"/>
                  <w:sz w:val="28"/>
                  <w:szCs w:val="28"/>
                  <w:shd w:val="clear" w:color="auto" w:fill="FFFFFF"/>
                  <w:lang w:val="en-US"/>
                </w:rPr>
                <m:t>4</m:t>
              </m:r>
            </m:sub>
          </m:sSub>
          <m:r>
            <w:rPr>
              <w:rFonts w:ascii="Cambria Math" w:eastAsia="Times New Roman" w:hAnsi="Cambria Math" w:cs="Times New Roman"/>
              <w:color w:val="000000"/>
              <w:sz w:val="28"/>
              <w:szCs w:val="28"/>
              <w:shd w:val="clear" w:color="auto" w:fill="FFFFFF"/>
              <w:lang w:val="en-US"/>
            </w:rPr>
            <m:t>+</m:t>
          </m:r>
          <m:sSub>
            <m:sSubPr>
              <m:ctrlPr>
                <w:rPr>
                  <w:rFonts w:ascii="Cambria Math" w:eastAsia="Times New Roman" w:hAnsi="Cambria Math" w:cs="Times New Roman"/>
                  <w:i/>
                  <w:color w:val="000000"/>
                  <w:sz w:val="28"/>
                  <w:szCs w:val="28"/>
                  <w:shd w:val="clear" w:color="auto" w:fill="FFFFFF"/>
                  <w:lang w:val="en-US"/>
                </w:rPr>
              </m:ctrlPr>
            </m:sSubPr>
            <m:e>
              <m:r>
                <w:rPr>
                  <w:rFonts w:ascii="Cambria Math" w:eastAsia="Times New Roman" w:hAnsi="Cambria Math" w:cs="Times New Roman"/>
                  <w:color w:val="000000"/>
                  <w:sz w:val="28"/>
                  <w:szCs w:val="28"/>
                  <w:shd w:val="clear" w:color="auto" w:fill="FFFFFF"/>
                  <w:lang w:val="en-US"/>
                </w:rPr>
                <m:t>c</m:t>
              </m:r>
            </m:e>
            <m:sub>
              <m:r>
                <w:rPr>
                  <w:rFonts w:ascii="Cambria Math" w:eastAsia="Times New Roman" w:hAnsi="Cambria Math" w:cs="Times New Roman"/>
                  <w:color w:val="000000"/>
                  <w:sz w:val="28"/>
                  <w:szCs w:val="28"/>
                  <w:shd w:val="clear" w:color="auto" w:fill="FFFFFF"/>
                  <w:lang w:val="en-US"/>
                </w:rPr>
                <m:t>4</m:t>
              </m:r>
            </m:sub>
          </m:sSub>
          <m:r>
            <w:rPr>
              <w:rFonts w:ascii="Cambria Math" w:eastAsia="Times New Roman" w:hAnsi="Cambria Math" w:cs="Times New Roman"/>
              <w:color w:val="000000"/>
              <w:sz w:val="28"/>
              <w:szCs w:val="28"/>
              <w:shd w:val="clear" w:color="auto" w:fill="FFFFFF"/>
              <w:lang w:val="en-US"/>
            </w:rPr>
            <m:t>=0,</m:t>
          </m:r>
        </m:oMath>
      </m:oMathPara>
    </w:p>
    <w:p w14:paraId="7F29786F" w14:textId="77777777" w:rsidR="00F612B4" w:rsidRDefault="00F612B4" w:rsidP="00F612B4">
      <w:pPr>
        <w:spacing w:before="240" w:after="240" w:line="240" w:lineRule="auto"/>
        <w:rPr>
          <w:rFonts w:ascii="Times New Roman" w:eastAsia="Times New Roman" w:hAnsi="Times New Roman" w:cs="Times New Roman"/>
          <w:color w:val="000000"/>
          <w:sz w:val="28"/>
          <w:szCs w:val="28"/>
          <w:shd w:val="clear" w:color="auto" w:fill="FFFFFF"/>
          <w:lang w:val="en-US"/>
        </w:rPr>
      </w:pPr>
      <m:oMathPara>
        <m:oMath>
          <m:r>
            <w:rPr>
              <w:rFonts w:ascii="Cambria Math" w:eastAsia="Times New Roman" w:hAnsi="Cambria Math" w:cs="Times New Roman"/>
              <w:color w:val="000000"/>
              <w:sz w:val="28"/>
              <w:szCs w:val="28"/>
              <w:shd w:val="clear" w:color="auto" w:fill="FFFFFF"/>
              <w:lang w:val="en-US"/>
            </w:rPr>
            <m:t>………………………………</m:t>
          </m:r>
        </m:oMath>
      </m:oMathPara>
    </w:p>
    <w:p w14:paraId="74FE4769" w14:textId="77777777" w:rsidR="00F612B4" w:rsidRDefault="00F612B4" w:rsidP="00F612B4">
      <w:pPr>
        <w:spacing w:before="240" w:after="240" w:line="24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 xml:space="preserve">Отсюда находим, что, </w:t>
      </w:r>
      <m:oMath>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c</m:t>
            </m:r>
          </m:e>
          <m:sub>
            <m:r>
              <w:rPr>
                <w:rFonts w:ascii="Cambria Math" w:eastAsia="Times New Roman" w:hAnsi="Cambria Math" w:cs="Times New Roman"/>
                <w:color w:val="000000"/>
                <w:sz w:val="28"/>
                <w:szCs w:val="28"/>
                <w:shd w:val="clear" w:color="auto" w:fill="FFFFFF"/>
              </w:rPr>
              <m:t>2</m:t>
            </m:r>
          </m:sub>
        </m:sSub>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c</m:t>
            </m:r>
          </m:e>
          <m:sub>
            <m:r>
              <w:rPr>
                <w:rFonts w:ascii="Cambria Math" w:eastAsia="Times New Roman" w:hAnsi="Cambria Math" w:cs="Times New Roman"/>
                <w:color w:val="000000"/>
                <w:sz w:val="28"/>
                <w:szCs w:val="28"/>
                <w:shd w:val="clear" w:color="auto" w:fill="FFFFFF"/>
              </w:rPr>
              <m:t>4</m:t>
            </m:r>
          </m:sub>
        </m:sSub>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c</m:t>
            </m:r>
          </m:e>
          <m:sub>
            <m:r>
              <w:rPr>
                <w:rFonts w:ascii="Cambria Math" w:eastAsia="Times New Roman" w:hAnsi="Cambria Math" w:cs="Times New Roman"/>
                <w:color w:val="000000"/>
                <w:sz w:val="28"/>
                <w:szCs w:val="28"/>
                <w:shd w:val="clear" w:color="auto" w:fill="FFFFFF"/>
              </w:rPr>
              <m:t>6</m:t>
            </m:r>
          </m:sub>
        </m:sSub>
        <m:r>
          <w:rPr>
            <w:rFonts w:ascii="Cambria Math" w:eastAsia="Times New Roman" w:hAnsi="Cambria Math" w:cs="Times New Roman"/>
            <w:color w:val="000000"/>
            <w:sz w:val="28"/>
            <w:szCs w:val="28"/>
            <w:shd w:val="clear" w:color="auto" w:fill="FFFFFF"/>
          </w:rPr>
          <m:t>=…=0,</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c</m:t>
            </m:r>
          </m:e>
          <m:sub>
            <m:r>
              <w:rPr>
                <w:rFonts w:ascii="Cambria Math" w:eastAsia="Times New Roman" w:hAnsi="Cambria Math" w:cs="Times New Roman"/>
                <w:color w:val="000000"/>
                <w:sz w:val="28"/>
                <w:szCs w:val="28"/>
                <w:shd w:val="clear" w:color="auto" w:fill="FFFFFF"/>
              </w:rPr>
              <m:t>3</m:t>
            </m:r>
          </m:sub>
        </m:sSub>
        <m:r>
          <w:rPr>
            <w:rFonts w:ascii="Cambria Math" w:eastAsia="Times New Roman" w:hAnsi="Cambria Math" w:cs="Times New Roman"/>
            <w:color w:val="000000"/>
            <w:sz w:val="28"/>
            <w:szCs w:val="28"/>
            <w:shd w:val="clear" w:color="auto" w:fill="FFFFFF"/>
          </w:rPr>
          <m:t>=-</m:t>
        </m:r>
        <m:f>
          <m:fPr>
            <m:ctrlPr>
              <w:rPr>
                <w:rFonts w:ascii="Cambria Math" w:eastAsia="Times New Roman" w:hAnsi="Cambria Math" w:cs="Times New Roman"/>
                <w:i/>
                <w:color w:val="000000"/>
                <w:sz w:val="28"/>
                <w:szCs w:val="28"/>
                <w:shd w:val="clear" w:color="auto" w:fill="FFFFFF"/>
              </w:rPr>
            </m:ctrlPr>
          </m:fPr>
          <m:num>
            <m:r>
              <w:rPr>
                <w:rFonts w:ascii="Cambria Math" w:eastAsia="Times New Roman" w:hAnsi="Cambria Math" w:cs="Times New Roman"/>
                <w:color w:val="000000"/>
                <w:sz w:val="28"/>
                <w:szCs w:val="28"/>
                <w:shd w:val="clear" w:color="auto" w:fill="FFFFFF"/>
              </w:rPr>
              <m:t>1</m:t>
            </m:r>
          </m:num>
          <m:den>
            <m:r>
              <w:rPr>
                <w:rFonts w:ascii="Cambria Math" w:eastAsia="Times New Roman" w:hAnsi="Cambria Math" w:cs="Times New Roman"/>
                <w:color w:val="000000"/>
                <w:sz w:val="28"/>
                <w:szCs w:val="28"/>
                <w:shd w:val="clear" w:color="auto" w:fill="FFFFFF"/>
              </w:rPr>
              <m:t>3!</m:t>
            </m:r>
          </m:den>
        </m:f>
        <m:r>
          <w:rPr>
            <w:rFonts w:ascii="Cambria Math" w:eastAsia="Times New Roman" w:hAnsi="Cambria Math" w:cs="Times New Roman"/>
            <w:color w:val="000000"/>
            <w:sz w:val="28"/>
            <w:szCs w:val="28"/>
            <w:shd w:val="clear" w:color="auto" w:fill="FFFFFF"/>
          </w:rPr>
          <m:t xml:space="preserve">, </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c</m:t>
            </m:r>
          </m:e>
          <m:sub>
            <m:r>
              <w:rPr>
                <w:rFonts w:ascii="Cambria Math" w:eastAsia="Times New Roman" w:hAnsi="Cambria Math" w:cs="Times New Roman"/>
                <w:color w:val="000000"/>
                <w:sz w:val="28"/>
                <w:szCs w:val="28"/>
                <w:shd w:val="clear" w:color="auto" w:fill="FFFFFF"/>
              </w:rPr>
              <m:t>5</m:t>
            </m:r>
          </m:sub>
        </m:sSub>
        <m:r>
          <w:rPr>
            <w:rFonts w:ascii="Cambria Math" w:eastAsia="Times New Roman" w:hAnsi="Cambria Math" w:cs="Times New Roman"/>
            <w:color w:val="000000"/>
            <w:sz w:val="28"/>
            <w:szCs w:val="28"/>
            <w:shd w:val="clear" w:color="auto" w:fill="FFFFFF"/>
          </w:rPr>
          <m:t>=</m:t>
        </m:r>
        <m:f>
          <m:fPr>
            <m:ctrlPr>
              <w:rPr>
                <w:rFonts w:ascii="Cambria Math" w:eastAsia="Times New Roman" w:hAnsi="Cambria Math" w:cs="Times New Roman"/>
                <w:i/>
                <w:color w:val="000000"/>
                <w:sz w:val="28"/>
                <w:szCs w:val="28"/>
                <w:shd w:val="clear" w:color="auto" w:fill="FFFFFF"/>
              </w:rPr>
            </m:ctrlPr>
          </m:fPr>
          <m:num>
            <m:r>
              <w:rPr>
                <w:rFonts w:ascii="Cambria Math" w:eastAsia="Times New Roman" w:hAnsi="Cambria Math" w:cs="Times New Roman"/>
                <w:color w:val="000000"/>
                <w:sz w:val="28"/>
                <w:szCs w:val="28"/>
                <w:shd w:val="clear" w:color="auto" w:fill="FFFFFF"/>
              </w:rPr>
              <m:t>1</m:t>
            </m:r>
          </m:num>
          <m:den>
            <m:r>
              <w:rPr>
                <w:rFonts w:ascii="Cambria Math" w:eastAsia="Times New Roman" w:hAnsi="Cambria Math" w:cs="Times New Roman"/>
                <w:color w:val="000000"/>
                <w:sz w:val="28"/>
                <w:szCs w:val="28"/>
                <w:shd w:val="clear" w:color="auto" w:fill="FFFFFF"/>
              </w:rPr>
              <m:t>5!</m:t>
            </m:r>
          </m:den>
        </m:f>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c</m:t>
            </m:r>
          </m:e>
          <m:sub>
            <m:r>
              <w:rPr>
                <w:rFonts w:ascii="Cambria Math" w:eastAsia="Times New Roman" w:hAnsi="Cambria Math" w:cs="Times New Roman"/>
                <w:color w:val="000000"/>
                <w:sz w:val="28"/>
                <w:szCs w:val="28"/>
                <w:shd w:val="clear" w:color="auto" w:fill="FFFFFF"/>
              </w:rPr>
              <m:t>7</m:t>
            </m:r>
          </m:sub>
        </m:sSub>
        <m:r>
          <w:rPr>
            <w:rFonts w:ascii="Cambria Math" w:eastAsia="Times New Roman" w:hAnsi="Cambria Math" w:cs="Times New Roman"/>
            <w:color w:val="000000"/>
            <w:sz w:val="28"/>
            <w:szCs w:val="28"/>
            <w:shd w:val="clear" w:color="auto" w:fill="FFFFFF"/>
          </w:rPr>
          <m:t>=-</m:t>
        </m:r>
        <m:f>
          <m:fPr>
            <m:ctrlPr>
              <w:rPr>
                <w:rFonts w:ascii="Cambria Math" w:eastAsia="Times New Roman" w:hAnsi="Cambria Math" w:cs="Times New Roman"/>
                <w:i/>
                <w:color w:val="000000"/>
                <w:sz w:val="28"/>
                <w:szCs w:val="28"/>
                <w:shd w:val="clear" w:color="auto" w:fill="FFFFFF"/>
              </w:rPr>
            </m:ctrlPr>
          </m:fPr>
          <m:num>
            <m:r>
              <w:rPr>
                <w:rFonts w:ascii="Cambria Math" w:eastAsia="Times New Roman" w:hAnsi="Cambria Math" w:cs="Times New Roman"/>
                <w:color w:val="000000"/>
                <w:sz w:val="28"/>
                <w:szCs w:val="28"/>
                <w:shd w:val="clear" w:color="auto" w:fill="FFFFFF"/>
              </w:rPr>
              <m:t>1</m:t>
            </m:r>
          </m:num>
          <m:den>
            <m:r>
              <w:rPr>
                <w:rFonts w:ascii="Cambria Math" w:eastAsia="Times New Roman" w:hAnsi="Cambria Math" w:cs="Times New Roman"/>
                <w:color w:val="000000"/>
                <w:sz w:val="28"/>
                <w:szCs w:val="28"/>
                <w:shd w:val="clear" w:color="auto" w:fill="FFFFFF"/>
              </w:rPr>
              <m:t>7!</m:t>
            </m:r>
          </m:den>
        </m:f>
        <m:r>
          <w:rPr>
            <w:rFonts w:ascii="Cambria Math" w:eastAsia="Times New Roman" w:hAnsi="Cambria Math" w:cs="Times New Roman"/>
            <w:color w:val="000000"/>
            <w:sz w:val="28"/>
            <w:szCs w:val="28"/>
            <w:shd w:val="clear" w:color="auto" w:fill="FFFFFF"/>
          </w:rPr>
          <m:t>, …</m:t>
        </m:r>
      </m:oMath>
      <w:r>
        <w:rPr>
          <w:rFonts w:ascii="Times New Roman" w:eastAsia="Times New Roman" w:hAnsi="Times New Roman" w:cs="Times New Roman"/>
          <w:color w:val="000000"/>
          <w:sz w:val="28"/>
          <w:szCs w:val="28"/>
          <w:shd w:val="clear" w:color="auto" w:fill="FFFFFF"/>
        </w:rPr>
        <w:t xml:space="preserve"> Таким образом, получаем решение уравнения в виде</w:t>
      </w:r>
    </w:p>
    <w:p w14:paraId="5A06888B" w14:textId="77777777" w:rsidR="00F612B4" w:rsidRDefault="00F612B4" w:rsidP="00F612B4">
      <w:pPr>
        <w:spacing w:before="240" w:after="240" w:line="240" w:lineRule="auto"/>
        <w:rPr>
          <w:rFonts w:ascii="Times New Roman" w:eastAsia="Times New Roman" w:hAnsi="Times New Roman" w:cs="Times New Roman"/>
          <w:color w:val="000000"/>
          <w:sz w:val="28"/>
          <w:szCs w:val="28"/>
          <w:shd w:val="clear" w:color="auto" w:fill="FFFFFF"/>
        </w:rPr>
      </w:pPr>
      <m:oMathPara>
        <m:oMath>
          <m:r>
            <w:rPr>
              <w:rFonts w:ascii="Cambria Math" w:eastAsia="Times New Roman" w:hAnsi="Cambria Math" w:cs="Times New Roman"/>
              <w:color w:val="000000"/>
              <w:sz w:val="28"/>
              <w:szCs w:val="28"/>
              <w:shd w:val="clear" w:color="auto" w:fill="FFFFFF"/>
            </w:rPr>
            <m:t>y=x-</m:t>
          </m:r>
          <m:f>
            <m:fPr>
              <m:ctrlPr>
                <w:rPr>
                  <w:rFonts w:ascii="Cambria Math" w:eastAsia="Times New Roman" w:hAnsi="Cambria Math" w:cs="Times New Roman"/>
                  <w:i/>
                  <w:color w:val="000000"/>
                  <w:sz w:val="28"/>
                  <w:szCs w:val="28"/>
                  <w:shd w:val="clear" w:color="auto" w:fill="FFFFFF"/>
                </w:rPr>
              </m:ctrlPr>
            </m:fPr>
            <m:num>
              <m:sSup>
                <m:sSupPr>
                  <m:ctrlPr>
                    <w:rPr>
                      <w:rFonts w:ascii="Cambria Math" w:eastAsia="Times New Roman" w:hAnsi="Cambria Math" w:cs="Times New Roman"/>
                      <w:i/>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x</m:t>
                  </m:r>
                </m:e>
                <m:sup>
                  <m:r>
                    <w:rPr>
                      <w:rFonts w:ascii="Cambria Math" w:eastAsia="Times New Roman" w:hAnsi="Cambria Math" w:cs="Times New Roman"/>
                      <w:color w:val="000000"/>
                      <w:sz w:val="28"/>
                      <w:szCs w:val="28"/>
                      <w:shd w:val="clear" w:color="auto" w:fill="FFFFFF"/>
                    </w:rPr>
                    <m:t>3</m:t>
                  </m:r>
                </m:sup>
              </m:sSup>
            </m:num>
            <m:den>
              <m:r>
                <w:rPr>
                  <w:rFonts w:ascii="Cambria Math" w:eastAsia="Times New Roman" w:hAnsi="Cambria Math" w:cs="Times New Roman"/>
                  <w:color w:val="000000"/>
                  <w:sz w:val="28"/>
                  <w:szCs w:val="28"/>
                  <w:shd w:val="clear" w:color="auto" w:fill="FFFFFF"/>
                </w:rPr>
                <m:t>3!</m:t>
              </m:r>
            </m:den>
          </m:f>
          <m:r>
            <w:rPr>
              <w:rFonts w:ascii="Cambria Math" w:eastAsia="Times New Roman" w:hAnsi="Cambria Math" w:cs="Times New Roman"/>
              <w:color w:val="000000"/>
              <w:sz w:val="28"/>
              <w:szCs w:val="28"/>
              <w:shd w:val="clear" w:color="auto" w:fill="FFFFFF"/>
            </w:rPr>
            <m:t>+</m:t>
          </m:r>
          <m:f>
            <m:fPr>
              <m:ctrlPr>
                <w:rPr>
                  <w:rFonts w:ascii="Cambria Math" w:eastAsia="Times New Roman" w:hAnsi="Cambria Math" w:cs="Times New Roman"/>
                  <w:i/>
                  <w:color w:val="000000"/>
                  <w:sz w:val="28"/>
                  <w:szCs w:val="28"/>
                  <w:shd w:val="clear" w:color="auto" w:fill="FFFFFF"/>
                </w:rPr>
              </m:ctrlPr>
            </m:fPr>
            <m:num>
              <m:sSup>
                <m:sSupPr>
                  <m:ctrlPr>
                    <w:rPr>
                      <w:rFonts w:ascii="Cambria Math" w:eastAsia="Times New Roman" w:hAnsi="Cambria Math" w:cs="Times New Roman"/>
                      <w:i/>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x</m:t>
                  </m:r>
                </m:e>
                <m:sup>
                  <m:r>
                    <w:rPr>
                      <w:rFonts w:ascii="Cambria Math" w:eastAsia="Times New Roman" w:hAnsi="Cambria Math" w:cs="Times New Roman"/>
                      <w:color w:val="000000"/>
                      <w:sz w:val="28"/>
                      <w:szCs w:val="28"/>
                      <w:shd w:val="clear" w:color="auto" w:fill="FFFFFF"/>
                    </w:rPr>
                    <m:t>5</m:t>
                  </m:r>
                </m:sup>
              </m:sSup>
            </m:num>
            <m:den>
              <m:r>
                <w:rPr>
                  <w:rFonts w:ascii="Cambria Math" w:eastAsia="Times New Roman" w:hAnsi="Cambria Math" w:cs="Times New Roman"/>
                  <w:color w:val="000000"/>
                  <w:sz w:val="28"/>
                  <w:szCs w:val="28"/>
                  <w:shd w:val="clear" w:color="auto" w:fill="FFFFFF"/>
                </w:rPr>
                <m:t>5!</m:t>
              </m:r>
            </m:den>
          </m:f>
          <m:r>
            <w:rPr>
              <w:rFonts w:ascii="Cambria Math" w:eastAsia="Times New Roman" w:hAnsi="Cambria Math" w:cs="Times New Roman"/>
              <w:color w:val="000000"/>
              <w:sz w:val="28"/>
              <w:szCs w:val="28"/>
              <w:shd w:val="clear" w:color="auto" w:fill="FFFFFF"/>
            </w:rPr>
            <m:t>-</m:t>
          </m:r>
          <m:f>
            <m:fPr>
              <m:ctrlPr>
                <w:rPr>
                  <w:rFonts w:ascii="Cambria Math" w:eastAsia="Times New Roman" w:hAnsi="Cambria Math" w:cs="Times New Roman"/>
                  <w:i/>
                  <w:color w:val="000000"/>
                  <w:sz w:val="28"/>
                  <w:szCs w:val="28"/>
                  <w:shd w:val="clear" w:color="auto" w:fill="FFFFFF"/>
                </w:rPr>
              </m:ctrlPr>
            </m:fPr>
            <m:num>
              <m:sSup>
                <m:sSupPr>
                  <m:ctrlPr>
                    <w:rPr>
                      <w:rFonts w:ascii="Cambria Math" w:eastAsia="Times New Roman" w:hAnsi="Cambria Math" w:cs="Times New Roman"/>
                      <w:i/>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x</m:t>
                  </m:r>
                </m:e>
                <m:sup>
                  <m:r>
                    <w:rPr>
                      <w:rFonts w:ascii="Cambria Math" w:eastAsia="Times New Roman" w:hAnsi="Cambria Math" w:cs="Times New Roman"/>
                      <w:color w:val="000000"/>
                      <w:sz w:val="28"/>
                      <w:szCs w:val="28"/>
                      <w:shd w:val="clear" w:color="auto" w:fill="FFFFFF"/>
                    </w:rPr>
                    <m:t>7</m:t>
                  </m:r>
                </m:sup>
              </m:sSup>
            </m:num>
            <m:den>
              <m:r>
                <w:rPr>
                  <w:rFonts w:ascii="Cambria Math" w:eastAsia="Times New Roman" w:hAnsi="Cambria Math" w:cs="Times New Roman"/>
                  <w:color w:val="000000"/>
                  <w:sz w:val="28"/>
                  <w:szCs w:val="28"/>
                  <w:shd w:val="clear" w:color="auto" w:fill="FFFFFF"/>
                </w:rPr>
                <m:t>7!</m:t>
              </m:r>
            </m:den>
          </m:f>
          <m:r>
            <w:rPr>
              <w:rFonts w:ascii="Cambria Math" w:eastAsia="Times New Roman" w:hAnsi="Cambria Math" w:cs="Times New Roman"/>
              <w:color w:val="000000"/>
              <w:sz w:val="28"/>
              <w:szCs w:val="28"/>
              <w:shd w:val="clear" w:color="auto" w:fill="FFFFFF"/>
            </w:rPr>
            <m:t>+…,</m:t>
          </m:r>
        </m:oMath>
      </m:oMathPara>
    </w:p>
    <w:p w14:paraId="47B13102" w14:textId="77777777" w:rsidR="00F612B4" w:rsidRDefault="00F612B4" w:rsidP="00F612B4">
      <w:pPr>
        <w:spacing w:before="240" w:after="240" w:line="24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lastRenderedPageBreak/>
        <w:t xml:space="preserve">Т.е. </w:t>
      </w:r>
      <m:oMath>
        <m:r>
          <w:rPr>
            <w:rFonts w:ascii="Cambria Math" w:eastAsia="Times New Roman" w:hAnsi="Cambria Math" w:cs="Times New Roman"/>
            <w:color w:val="000000"/>
            <w:sz w:val="28"/>
            <w:szCs w:val="28"/>
            <w:shd w:val="clear" w:color="auto" w:fill="FFFFFF"/>
          </w:rPr>
          <m:t>y=</m:t>
        </m:r>
        <m:func>
          <m:funcPr>
            <m:ctrlPr>
              <w:rPr>
                <w:rFonts w:ascii="Cambria Math" w:eastAsia="Times New Roman" w:hAnsi="Cambria Math" w:cs="Times New Roman"/>
                <w:i/>
                <w:color w:val="000000"/>
                <w:sz w:val="28"/>
                <w:szCs w:val="28"/>
                <w:shd w:val="clear" w:color="auto" w:fill="FFFFFF"/>
              </w:rPr>
            </m:ctrlPr>
          </m:funcPr>
          <m:fName>
            <m:r>
              <m:rPr>
                <m:sty m:val="p"/>
              </m:rPr>
              <w:rPr>
                <w:rFonts w:ascii="Cambria Math" w:eastAsia="Times New Roman" w:hAnsi="Cambria Math" w:cs="Times New Roman"/>
                <w:color w:val="000000"/>
                <w:sz w:val="28"/>
                <w:szCs w:val="28"/>
                <w:shd w:val="clear" w:color="auto" w:fill="FFFFFF"/>
              </w:rPr>
              <m:t>sin</m:t>
            </m:r>
          </m:fName>
          <m:e>
            <m:r>
              <w:rPr>
                <w:rFonts w:ascii="Cambria Math" w:eastAsia="Times New Roman" w:hAnsi="Cambria Math" w:cs="Times New Roman"/>
                <w:color w:val="000000"/>
                <w:sz w:val="28"/>
                <w:szCs w:val="28"/>
                <w:shd w:val="clear" w:color="auto" w:fill="FFFFFF"/>
              </w:rPr>
              <m:t>x.</m:t>
            </m:r>
          </m:e>
        </m:func>
      </m:oMath>
    </w:p>
    <w:p w14:paraId="73B204DF" w14:textId="77777777" w:rsidR="00F612B4" w:rsidRPr="00F612B4" w:rsidRDefault="00F612B4" w:rsidP="00F612B4">
      <w:pPr>
        <w:spacing w:before="240" w:after="240" w:line="240" w:lineRule="auto"/>
        <w:rPr>
          <w:rFonts w:ascii="Times New Roman" w:eastAsia="Times New Roman" w:hAnsi="Times New Roman" w:cs="Times New Roman"/>
          <w:color w:val="000000"/>
          <w:sz w:val="28"/>
          <w:szCs w:val="28"/>
          <w:shd w:val="clear" w:color="auto" w:fill="FFFFFF"/>
        </w:rPr>
      </w:pPr>
    </w:p>
    <w:p w14:paraId="0F71D57A" w14:textId="77777777" w:rsidR="00F612B4" w:rsidRDefault="00F612B4" w:rsidP="00F612B4">
      <w:pPr>
        <w:spacing w:before="240" w:after="240" w:line="24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Рассмотрим вопрос о приближенном решении задачи Коши</w:t>
      </w:r>
    </w:p>
    <w:p w14:paraId="1D17638B" w14:textId="77777777" w:rsidR="00F612B4" w:rsidRDefault="00000000" w:rsidP="00F612B4">
      <w:pPr>
        <w:spacing w:before="240" w:after="240" w:line="240" w:lineRule="auto"/>
        <w:rPr>
          <w:rFonts w:ascii="Times New Roman" w:eastAsia="Times New Roman" w:hAnsi="Times New Roman" w:cs="Times New Roman"/>
          <w:color w:val="000000"/>
          <w:sz w:val="28"/>
          <w:szCs w:val="28"/>
          <w:shd w:val="clear" w:color="auto" w:fill="FFFFFF"/>
          <w:lang w:val="en-US"/>
        </w:rPr>
      </w:pPr>
      <m:oMathPara>
        <m:oMath>
          <m:eqArr>
            <m:eqArrPr>
              <m:maxDist m:val="1"/>
              <m:ctrlPr>
                <w:rPr>
                  <w:rFonts w:ascii="Cambria Math" w:eastAsia="Times New Roman" w:hAnsi="Cambria Math" w:cs="Times New Roman"/>
                  <w:i/>
                  <w:color w:val="000000"/>
                  <w:sz w:val="28"/>
                  <w:szCs w:val="28"/>
                  <w:shd w:val="clear" w:color="auto" w:fill="FFFFFF"/>
                </w:rPr>
              </m:ctrlPr>
            </m:eqArrPr>
            <m:e>
              <m:sSup>
                <m:sSupPr>
                  <m:ctrlPr>
                    <w:rPr>
                      <w:rFonts w:ascii="Cambria Math" w:eastAsia="Times New Roman" w:hAnsi="Cambria Math" w:cs="Times New Roman"/>
                      <w:i/>
                      <w:color w:val="000000"/>
                      <w:sz w:val="28"/>
                      <w:szCs w:val="28"/>
                      <w:shd w:val="clear" w:color="auto" w:fill="FFFFFF"/>
                      <w:lang w:val="en-US"/>
                    </w:rPr>
                  </m:ctrlPr>
                </m:sSupPr>
                <m:e>
                  <m:r>
                    <w:rPr>
                      <w:rFonts w:ascii="Cambria Math" w:eastAsia="Times New Roman" w:hAnsi="Cambria Math" w:cs="Times New Roman"/>
                      <w:color w:val="000000"/>
                      <w:sz w:val="28"/>
                      <w:szCs w:val="28"/>
                      <w:shd w:val="clear" w:color="auto" w:fill="FFFFFF"/>
                      <w:lang w:val="en-US"/>
                    </w:rPr>
                    <m:t>y</m:t>
                  </m:r>
                </m:e>
                <m:sup>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lang w:val="en-US"/>
                        </w:rPr>
                        <m:t>n</m:t>
                      </m:r>
                    </m:e>
                  </m:d>
                </m:sup>
              </m:sSup>
              <m:r>
                <w:rPr>
                  <w:rFonts w:ascii="Cambria Math" w:eastAsia="Times New Roman" w:hAnsi="Cambria Math" w:cs="Times New Roman"/>
                  <w:color w:val="000000"/>
                  <w:sz w:val="28"/>
                  <w:szCs w:val="28"/>
                  <w:shd w:val="clear" w:color="auto" w:fill="FFFFFF"/>
                </w:rPr>
                <m:t xml:space="preserve">= </m:t>
              </m:r>
              <m:r>
                <w:rPr>
                  <w:rFonts w:ascii="Cambria Math" w:eastAsia="Times New Roman" w:hAnsi="Cambria Math" w:cs="Times New Roman"/>
                  <w:color w:val="000000"/>
                  <w:sz w:val="28"/>
                  <w:szCs w:val="28"/>
                  <w:shd w:val="clear" w:color="auto" w:fill="FFFFFF"/>
                  <w:lang w:val="en-US"/>
                </w:rPr>
                <m:t>f</m:t>
              </m:r>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lang w:val="en-US"/>
                    </w:rPr>
                    <m:t>x</m:t>
                  </m:r>
                  <m:r>
                    <w:rPr>
                      <w:rFonts w:ascii="Cambria Math" w:eastAsia="Times New Roman" w:hAnsi="Cambria Math" w:cs="Times New Roman"/>
                      <w:color w:val="000000"/>
                      <w:sz w:val="28"/>
                      <w:szCs w:val="28"/>
                      <w:shd w:val="clear" w:color="auto" w:fill="FFFFFF"/>
                    </w:rPr>
                    <m:t xml:space="preserve">, </m:t>
                  </m:r>
                  <m:r>
                    <w:rPr>
                      <w:rFonts w:ascii="Cambria Math" w:eastAsia="Times New Roman" w:hAnsi="Cambria Math" w:cs="Times New Roman"/>
                      <w:color w:val="000000"/>
                      <w:sz w:val="28"/>
                      <w:szCs w:val="28"/>
                      <w:shd w:val="clear" w:color="auto" w:fill="FFFFFF"/>
                      <w:lang w:val="en-US"/>
                    </w:rPr>
                    <m:t>y</m:t>
                  </m:r>
                  <m:r>
                    <w:rPr>
                      <w:rFonts w:ascii="Cambria Math" w:eastAsia="Times New Roman" w:hAnsi="Cambria Math" w:cs="Times New Roman"/>
                      <w:color w:val="000000"/>
                      <w:sz w:val="28"/>
                      <w:szCs w:val="28"/>
                      <w:shd w:val="clear" w:color="auto" w:fill="FFFFFF"/>
                    </w:rPr>
                    <m:t xml:space="preserve">, </m:t>
                  </m:r>
                  <m:sSup>
                    <m:sSupPr>
                      <m:ctrlPr>
                        <w:rPr>
                          <w:rFonts w:ascii="Cambria Math" w:eastAsia="Times New Roman" w:hAnsi="Cambria Math" w:cs="Times New Roman"/>
                          <w:i/>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lang w:val="en-US"/>
                        </w:rPr>
                        <m:t>y</m:t>
                      </m:r>
                    </m:e>
                    <m:sup>
                      <m:r>
                        <w:rPr>
                          <w:rFonts w:ascii="Cambria Math" w:eastAsia="Times New Roman" w:hAnsi="Cambria Math" w:cs="Times New Roman"/>
                          <w:color w:val="000000"/>
                          <w:sz w:val="28"/>
                          <w:szCs w:val="28"/>
                          <w:shd w:val="clear" w:color="auto" w:fill="FFFFFF"/>
                        </w:rPr>
                        <m:t>'</m:t>
                      </m:r>
                    </m:sup>
                  </m:sSup>
                  <m:r>
                    <w:rPr>
                      <w:rFonts w:ascii="Cambria Math" w:eastAsia="Times New Roman" w:hAnsi="Cambria Math" w:cs="Times New Roman"/>
                      <w:color w:val="000000"/>
                      <w:sz w:val="28"/>
                      <w:szCs w:val="28"/>
                      <w:shd w:val="clear" w:color="auto" w:fill="FFFFFF"/>
                    </w:rPr>
                    <m:t>, . . . ,</m:t>
                  </m:r>
                  <m:sSup>
                    <m:sSupPr>
                      <m:ctrlPr>
                        <w:rPr>
                          <w:rFonts w:ascii="Cambria Math" w:eastAsia="Times New Roman" w:hAnsi="Cambria Math" w:cs="Times New Roman"/>
                          <w:i/>
                          <w:color w:val="000000"/>
                          <w:sz w:val="28"/>
                          <w:szCs w:val="28"/>
                          <w:shd w:val="clear" w:color="auto" w:fill="FFFFFF"/>
                          <w:lang w:val="en-US"/>
                        </w:rPr>
                      </m:ctrlPr>
                    </m:sSupPr>
                    <m:e>
                      <m:r>
                        <w:rPr>
                          <w:rFonts w:ascii="Cambria Math" w:eastAsia="Times New Roman" w:hAnsi="Cambria Math" w:cs="Times New Roman"/>
                          <w:color w:val="000000"/>
                          <w:sz w:val="28"/>
                          <w:szCs w:val="28"/>
                          <w:shd w:val="clear" w:color="auto" w:fill="FFFFFF"/>
                          <w:lang w:val="en-US"/>
                        </w:rPr>
                        <m:t>y</m:t>
                      </m:r>
                      <m:ctrlPr>
                        <w:rPr>
                          <w:rFonts w:ascii="Cambria Math" w:eastAsia="Times New Roman" w:hAnsi="Cambria Math" w:cs="Times New Roman"/>
                          <w:i/>
                          <w:color w:val="000000"/>
                          <w:sz w:val="28"/>
                          <w:szCs w:val="28"/>
                          <w:shd w:val="clear" w:color="auto" w:fill="FFFFFF"/>
                        </w:rPr>
                      </m:ctrlPr>
                    </m:e>
                    <m:sup>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lang w:val="en-US"/>
                            </w:rPr>
                            <m:t>n</m:t>
                          </m:r>
                          <m:r>
                            <w:rPr>
                              <w:rFonts w:ascii="Cambria Math" w:eastAsia="Times New Roman" w:hAnsi="Cambria Math" w:cs="Times New Roman"/>
                              <w:color w:val="000000"/>
                              <w:sz w:val="28"/>
                              <w:szCs w:val="28"/>
                              <w:shd w:val="clear" w:color="auto" w:fill="FFFFFF"/>
                            </w:rPr>
                            <m:t>-1</m:t>
                          </m:r>
                        </m:e>
                      </m:d>
                    </m:sup>
                  </m:sSup>
                </m:e>
              </m:d>
              <m:r>
                <w:rPr>
                  <w:rFonts w:ascii="Cambria Math" w:eastAsia="Times New Roman" w:hAnsi="Cambria Math" w:cs="Times New Roman"/>
                  <w:color w:val="000000"/>
                  <w:sz w:val="28"/>
                  <w:szCs w:val="28"/>
                  <w:shd w:val="clear" w:color="auto" w:fill="FFFFFF"/>
                </w:rPr>
                <m:t xml:space="preserve">, </m:t>
              </m:r>
              <m:ctrlPr>
                <w:rPr>
                  <w:rFonts w:ascii="Cambria Math" w:eastAsia="Cambria Math" w:hAnsi="Cambria Math" w:cs="Cambria Math"/>
                  <w:i/>
                  <w:color w:val="000000"/>
                  <w:sz w:val="28"/>
                  <w:szCs w:val="28"/>
                  <w:shd w:val="clear" w:color="auto" w:fill="FFFFFF"/>
                </w:rPr>
              </m:ctrlPr>
            </m:e>
            <m:e>
              <m:r>
                <w:rPr>
                  <w:rFonts w:ascii="Cambria Math" w:eastAsia="Times New Roman" w:hAnsi="Cambria Math" w:cs="Times New Roman"/>
                  <w:color w:val="000000"/>
                  <w:sz w:val="28"/>
                  <w:szCs w:val="28"/>
                  <w:shd w:val="clear" w:color="auto" w:fill="FFFFFF"/>
                  <w:lang w:val="en-US"/>
                </w:rPr>
                <m:t>y</m:t>
              </m:r>
              <m:d>
                <m:dPr>
                  <m:ctrlPr>
                    <w:rPr>
                      <w:rFonts w:ascii="Cambria Math" w:eastAsia="Times New Roman" w:hAnsi="Cambria Math" w:cs="Times New Roman"/>
                      <w:i/>
                      <w:color w:val="000000"/>
                      <w:sz w:val="28"/>
                      <w:szCs w:val="28"/>
                      <w:shd w:val="clear" w:color="auto" w:fill="FFFFFF"/>
                    </w:rPr>
                  </m:ctrlPr>
                </m:dPr>
                <m:e>
                  <m:sSub>
                    <m:sSubPr>
                      <m:ctrlPr>
                        <w:rPr>
                          <w:rFonts w:ascii="Cambria Math" w:eastAsia="Times New Roman" w:hAnsi="Cambria Math" w:cs="Times New Roman"/>
                          <w:i/>
                          <w:color w:val="000000"/>
                          <w:sz w:val="28"/>
                          <w:szCs w:val="28"/>
                          <w:shd w:val="clear" w:color="auto" w:fill="FFFFFF"/>
                          <w:lang w:val="en-US"/>
                        </w:rPr>
                      </m:ctrlPr>
                    </m:sSubPr>
                    <m:e>
                      <m:r>
                        <w:rPr>
                          <w:rFonts w:ascii="Cambria Math" w:eastAsia="Times New Roman" w:hAnsi="Cambria Math" w:cs="Times New Roman"/>
                          <w:color w:val="000000"/>
                          <w:sz w:val="28"/>
                          <w:szCs w:val="28"/>
                          <w:shd w:val="clear" w:color="auto" w:fill="FFFFFF"/>
                          <w:lang w:val="en-US"/>
                        </w:rPr>
                        <m:t>x</m:t>
                      </m:r>
                      <m:ctrlPr>
                        <w:rPr>
                          <w:rFonts w:ascii="Cambria Math" w:eastAsia="Times New Roman" w:hAnsi="Cambria Math" w:cs="Times New Roman"/>
                          <w:i/>
                          <w:color w:val="000000"/>
                          <w:sz w:val="28"/>
                          <w:szCs w:val="28"/>
                          <w:shd w:val="clear" w:color="auto" w:fill="FFFFFF"/>
                        </w:rPr>
                      </m:ctrlPr>
                    </m:e>
                    <m:sub>
                      <m:r>
                        <w:rPr>
                          <w:rFonts w:ascii="Cambria Math" w:eastAsia="Times New Roman" w:hAnsi="Cambria Math" w:cs="Times New Roman"/>
                          <w:color w:val="000000"/>
                          <w:sz w:val="28"/>
                          <w:szCs w:val="28"/>
                          <w:shd w:val="clear" w:color="auto" w:fill="FFFFFF"/>
                        </w:rPr>
                        <m:t>0</m:t>
                      </m:r>
                    </m:sub>
                  </m:sSub>
                </m:e>
              </m:d>
              <m:r>
                <w:rPr>
                  <w:rFonts w:ascii="Cambria Math" w:eastAsia="Times New Roman" w:hAnsi="Cambria Math" w:cs="Times New Roman"/>
                  <w:color w:val="000000"/>
                  <w:sz w:val="28"/>
                  <w:szCs w:val="28"/>
                  <w:shd w:val="clear" w:color="auto" w:fill="FFFFFF"/>
                </w:rPr>
                <m:t xml:space="preserve">= </m:t>
              </m:r>
              <m:sSub>
                <m:sSubPr>
                  <m:ctrlPr>
                    <w:rPr>
                      <w:rFonts w:ascii="Cambria Math" w:eastAsia="Times New Roman" w:hAnsi="Cambria Math" w:cs="Times New Roman"/>
                      <w:i/>
                      <w:color w:val="000000"/>
                      <w:sz w:val="28"/>
                      <w:szCs w:val="28"/>
                      <w:shd w:val="clear" w:color="auto" w:fill="FFFFFF"/>
                      <w:lang w:val="en-US"/>
                    </w:rPr>
                  </m:ctrlPr>
                </m:sSubPr>
                <m:e>
                  <m:r>
                    <w:rPr>
                      <w:rFonts w:ascii="Cambria Math" w:eastAsia="Times New Roman" w:hAnsi="Cambria Math" w:cs="Times New Roman"/>
                      <w:color w:val="000000"/>
                      <w:sz w:val="28"/>
                      <w:szCs w:val="28"/>
                      <w:shd w:val="clear" w:color="auto" w:fill="FFFFFF"/>
                      <w:lang w:val="en-US"/>
                    </w:rPr>
                    <m:t>y</m:t>
                  </m:r>
                  <m:ctrlPr>
                    <w:rPr>
                      <w:rFonts w:ascii="Cambria Math" w:eastAsia="Times New Roman" w:hAnsi="Cambria Math" w:cs="Times New Roman"/>
                      <w:i/>
                      <w:color w:val="000000"/>
                      <w:sz w:val="28"/>
                      <w:szCs w:val="28"/>
                      <w:shd w:val="clear" w:color="auto" w:fill="FFFFFF"/>
                    </w:rPr>
                  </m:ctrlPr>
                </m:e>
                <m:sub>
                  <m:r>
                    <w:rPr>
                      <w:rFonts w:ascii="Cambria Math" w:eastAsia="Times New Roman" w:hAnsi="Cambria Math" w:cs="Times New Roman"/>
                      <w:color w:val="000000"/>
                      <w:sz w:val="28"/>
                      <w:szCs w:val="28"/>
                      <w:shd w:val="clear" w:color="auto" w:fill="FFFFFF"/>
                    </w:rPr>
                    <m:t>0</m:t>
                  </m:r>
                </m:sub>
              </m:sSub>
              <m:r>
                <w:rPr>
                  <w:rFonts w:ascii="Cambria Math" w:eastAsia="Times New Roman" w:hAnsi="Cambria Math" w:cs="Times New Roman"/>
                  <w:color w:val="000000"/>
                  <w:sz w:val="28"/>
                  <w:szCs w:val="28"/>
                  <w:shd w:val="clear" w:color="auto" w:fill="FFFFFF"/>
                </w:rPr>
                <m:t xml:space="preserve">,  </m:t>
              </m:r>
              <m:sSup>
                <m:sSupPr>
                  <m:ctrlPr>
                    <w:rPr>
                      <w:rFonts w:ascii="Cambria Math" w:eastAsia="Times New Roman" w:hAnsi="Cambria Math" w:cs="Times New Roman"/>
                      <w:i/>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lang w:val="en-US"/>
                    </w:rPr>
                    <m:t xml:space="preserve"> y</m:t>
                  </m:r>
                </m:e>
                <m:sup>
                  <m:r>
                    <w:rPr>
                      <w:rFonts w:ascii="Cambria Math" w:eastAsia="Times New Roman" w:hAnsi="Cambria Math" w:cs="Times New Roman"/>
                      <w:color w:val="000000"/>
                      <w:sz w:val="28"/>
                      <w:szCs w:val="28"/>
                      <w:shd w:val="clear" w:color="auto" w:fill="FFFFFF"/>
                    </w:rPr>
                    <m:t>'</m:t>
                  </m:r>
                </m:sup>
              </m:sSup>
              <m:d>
                <m:dPr>
                  <m:ctrlPr>
                    <w:rPr>
                      <w:rFonts w:ascii="Cambria Math" w:eastAsia="Times New Roman" w:hAnsi="Cambria Math" w:cs="Times New Roman"/>
                      <w:i/>
                      <w:color w:val="000000"/>
                      <w:sz w:val="28"/>
                      <w:szCs w:val="28"/>
                      <w:shd w:val="clear" w:color="auto" w:fill="FFFFFF"/>
                    </w:rPr>
                  </m:ctrlPr>
                </m:dPr>
                <m:e>
                  <m:sSub>
                    <m:sSubPr>
                      <m:ctrlPr>
                        <w:rPr>
                          <w:rFonts w:ascii="Cambria Math" w:eastAsia="Times New Roman" w:hAnsi="Cambria Math" w:cs="Times New Roman"/>
                          <w:i/>
                          <w:color w:val="000000"/>
                          <w:sz w:val="28"/>
                          <w:szCs w:val="28"/>
                          <w:shd w:val="clear" w:color="auto" w:fill="FFFFFF"/>
                          <w:lang w:val="en-US"/>
                        </w:rPr>
                      </m:ctrlPr>
                    </m:sSubPr>
                    <m:e>
                      <m:r>
                        <w:rPr>
                          <w:rFonts w:ascii="Cambria Math" w:eastAsia="Times New Roman" w:hAnsi="Cambria Math" w:cs="Times New Roman"/>
                          <w:color w:val="000000"/>
                          <w:sz w:val="28"/>
                          <w:szCs w:val="28"/>
                          <w:shd w:val="clear" w:color="auto" w:fill="FFFFFF"/>
                          <w:lang w:val="en-US"/>
                        </w:rPr>
                        <m:t>x</m:t>
                      </m:r>
                      <m:ctrlPr>
                        <w:rPr>
                          <w:rFonts w:ascii="Cambria Math" w:eastAsia="Times New Roman" w:hAnsi="Cambria Math" w:cs="Times New Roman"/>
                          <w:i/>
                          <w:color w:val="000000"/>
                          <w:sz w:val="28"/>
                          <w:szCs w:val="28"/>
                          <w:shd w:val="clear" w:color="auto" w:fill="FFFFFF"/>
                        </w:rPr>
                      </m:ctrlPr>
                    </m:e>
                    <m:sub>
                      <m:r>
                        <w:rPr>
                          <w:rFonts w:ascii="Cambria Math" w:eastAsia="Times New Roman" w:hAnsi="Cambria Math" w:cs="Times New Roman"/>
                          <w:color w:val="000000"/>
                          <w:sz w:val="28"/>
                          <w:szCs w:val="28"/>
                          <w:shd w:val="clear" w:color="auto" w:fill="FFFFFF"/>
                        </w:rPr>
                        <m:t>0</m:t>
                      </m:r>
                    </m:sub>
                  </m:sSub>
                </m:e>
              </m:d>
              <m:r>
                <w:rPr>
                  <w:rFonts w:ascii="Cambria Math" w:eastAsia="Times New Roman" w:hAnsi="Cambria Math" w:cs="Times New Roman"/>
                  <w:color w:val="000000"/>
                  <w:sz w:val="28"/>
                  <w:szCs w:val="28"/>
                  <w:shd w:val="clear" w:color="auto" w:fill="FFFFFF"/>
                </w:rPr>
                <m:t xml:space="preserve">= </m:t>
              </m:r>
              <m:sSubSup>
                <m:sSubSupPr>
                  <m:ctrlPr>
                    <w:rPr>
                      <w:rFonts w:ascii="Cambria Math" w:eastAsia="Times New Roman" w:hAnsi="Cambria Math" w:cs="Times New Roman"/>
                      <w:i/>
                      <w:color w:val="000000"/>
                      <w:sz w:val="28"/>
                      <w:szCs w:val="28"/>
                      <w:shd w:val="clear" w:color="auto" w:fill="FFFFFF"/>
                    </w:rPr>
                  </m:ctrlPr>
                </m:sSubSupPr>
                <m:e>
                  <m:r>
                    <w:rPr>
                      <w:rFonts w:ascii="Cambria Math" w:eastAsia="Times New Roman" w:hAnsi="Cambria Math" w:cs="Times New Roman"/>
                      <w:color w:val="000000"/>
                      <w:sz w:val="28"/>
                      <w:szCs w:val="28"/>
                      <w:shd w:val="clear" w:color="auto" w:fill="FFFFFF"/>
                      <w:lang w:val="en-US"/>
                    </w:rPr>
                    <m:t>y</m:t>
                  </m:r>
                </m:e>
                <m:sub>
                  <m:r>
                    <w:rPr>
                      <w:rFonts w:ascii="Cambria Math" w:eastAsia="Times New Roman" w:hAnsi="Cambria Math" w:cs="Times New Roman"/>
                      <w:color w:val="000000"/>
                      <w:sz w:val="28"/>
                      <w:szCs w:val="28"/>
                      <w:shd w:val="clear" w:color="auto" w:fill="FFFFFF"/>
                    </w:rPr>
                    <m:t>0</m:t>
                  </m:r>
                </m:sub>
                <m:sup>
                  <m:r>
                    <w:rPr>
                      <w:rFonts w:ascii="Cambria Math" w:eastAsia="Times New Roman" w:hAnsi="Cambria Math" w:cs="Times New Roman"/>
                      <w:color w:val="000000"/>
                      <w:sz w:val="28"/>
                      <w:szCs w:val="28"/>
                      <w:shd w:val="clear" w:color="auto" w:fill="FFFFFF"/>
                    </w:rPr>
                    <m:t>'</m:t>
                  </m:r>
                </m:sup>
              </m:sSubSup>
              <m:r>
                <w:rPr>
                  <w:rFonts w:ascii="Cambria Math" w:eastAsia="Times New Roman" w:hAnsi="Cambria Math" w:cs="Times New Roman"/>
                  <w:color w:val="000000"/>
                  <w:sz w:val="28"/>
                  <w:szCs w:val="28"/>
                  <w:shd w:val="clear" w:color="auto" w:fill="FFFFFF"/>
                </w:rPr>
                <m:t xml:space="preserve">,  . . . ,  </m:t>
              </m:r>
              <m:sSup>
                <m:sSupPr>
                  <m:ctrlPr>
                    <w:rPr>
                      <w:rFonts w:ascii="Cambria Math" w:eastAsia="Times New Roman" w:hAnsi="Cambria Math" w:cs="Times New Roman"/>
                      <w:i/>
                      <w:color w:val="000000"/>
                      <w:sz w:val="28"/>
                      <w:szCs w:val="28"/>
                      <w:shd w:val="clear" w:color="auto" w:fill="FFFFFF"/>
                      <w:lang w:val="en-US"/>
                    </w:rPr>
                  </m:ctrlPr>
                </m:sSupPr>
                <m:e>
                  <m:r>
                    <w:rPr>
                      <w:rFonts w:ascii="Cambria Math" w:eastAsia="Times New Roman" w:hAnsi="Cambria Math" w:cs="Times New Roman"/>
                      <w:color w:val="000000"/>
                      <w:sz w:val="28"/>
                      <w:szCs w:val="28"/>
                      <w:shd w:val="clear" w:color="auto" w:fill="FFFFFF"/>
                    </w:rPr>
                    <m:t>y</m:t>
                  </m:r>
                  <m:ctrlPr>
                    <w:rPr>
                      <w:rFonts w:ascii="Cambria Math" w:eastAsia="Times New Roman" w:hAnsi="Cambria Math" w:cs="Times New Roman"/>
                      <w:i/>
                      <w:color w:val="000000"/>
                      <w:sz w:val="28"/>
                      <w:szCs w:val="28"/>
                      <w:shd w:val="clear" w:color="auto" w:fill="FFFFFF"/>
                    </w:rPr>
                  </m:ctrlPr>
                </m:e>
                <m:sup>
                  <m:r>
                    <w:rPr>
                      <w:rFonts w:ascii="Cambria Math" w:eastAsia="Times New Roman" w:hAnsi="Cambria Math" w:cs="Times New Roman"/>
                      <w:color w:val="000000"/>
                      <w:sz w:val="28"/>
                      <w:szCs w:val="28"/>
                      <w:shd w:val="clear" w:color="auto" w:fill="FFFFFF"/>
                    </w:rPr>
                    <m:t>n-1</m:t>
                  </m:r>
                </m:sup>
              </m:sSup>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x0</m:t>
                  </m:r>
                </m:e>
              </m:d>
              <m:r>
                <w:rPr>
                  <w:rFonts w:ascii="Cambria Math" w:eastAsia="Times New Roman" w:hAnsi="Cambria Math" w:cs="Times New Roman"/>
                  <w:color w:val="000000"/>
                  <w:sz w:val="28"/>
                  <w:szCs w:val="28"/>
                  <w:shd w:val="clear" w:color="auto" w:fill="FFFFFF"/>
                </w:rPr>
                <m:t xml:space="preserve">= </m:t>
              </m:r>
              <m:sSubSup>
                <m:sSubSupPr>
                  <m:ctrlPr>
                    <w:rPr>
                      <w:rFonts w:ascii="Cambria Math" w:eastAsia="Times New Roman" w:hAnsi="Cambria Math" w:cs="Times New Roman"/>
                      <w:i/>
                      <w:color w:val="000000"/>
                      <w:sz w:val="28"/>
                      <w:szCs w:val="28"/>
                      <w:shd w:val="clear" w:color="auto" w:fill="FFFFFF"/>
                    </w:rPr>
                  </m:ctrlPr>
                </m:sSubSupPr>
                <m:e>
                  <m:r>
                    <w:rPr>
                      <w:rFonts w:ascii="Cambria Math" w:eastAsia="Times New Roman" w:hAnsi="Cambria Math" w:cs="Times New Roman"/>
                      <w:color w:val="000000"/>
                      <w:sz w:val="28"/>
                      <w:szCs w:val="28"/>
                      <w:shd w:val="clear" w:color="auto" w:fill="FFFFFF"/>
                    </w:rPr>
                    <m:t>y</m:t>
                  </m:r>
                </m:e>
                <m:sub>
                  <m:r>
                    <w:rPr>
                      <w:rFonts w:ascii="Cambria Math" w:eastAsia="Times New Roman" w:hAnsi="Cambria Math" w:cs="Times New Roman"/>
                      <w:color w:val="000000"/>
                      <w:sz w:val="28"/>
                      <w:szCs w:val="28"/>
                      <w:shd w:val="clear" w:color="auto" w:fill="FFFFFF"/>
                    </w:rPr>
                    <m:t>0</m:t>
                  </m:r>
                </m:sub>
                <m:sup>
                  <m:r>
                    <w:rPr>
                      <w:rFonts w:ascii="Cambria Math" w:eastAsia="Times New Roman" w:hAnsi="Cambria Math" w:cs="Times New Roman"/>
                      <w:color w:val="000000"/>
                      <w:sz w:val="28"/>
                      <w:szCs w:val="28"/>
                      <w:shd w:val="clear" w:color="auto" w:fill="FFFFFF"/>
                    </w:rPr>
                    <m:t>n-1</m:t>
                  </m:r>
                </m:sup>
              </m:sSubSup>
              <m:r>
                <w:rPr>
                  <w:rFonts w:ascii="Cambria Math" w:eastAsia="Times New Roman" w:hAnsi="Cambria Math" w:cs="Times New Roman"/>
                  <w:color w:val="000000"/>
                  <w:sz w:val="28"/>
                  <w:szCs w:val="28"/>
                  <w:shd w:val="clear" w:color="auto" w:fill="FFFFFF"/>
                  <w:lang w:val="en-US"/>
                </w:rPr>
                <m:t>#</m:t>
              </m:r>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5.1</m:t>
                  </m:r>
                </m:e>
              </m:d>
              <m:ctrlPr>
                <w:rPr>
                  <w:rFonts w:ascii="Cambria Math" w:eastAsia="Times New Roman" w:hAnsi="Cambria Math" w:cs="Times New Roman"/>
                  <w:i/>
                  <w:color w:val="000000"/>
                  <w:sz w:val="28"/>
                  <w:szCs w:val="28"/>
                  <w:shd w:val="clear" w:color="auto" w:fill="FFFFFF"/>
                  <w:lang w:val="en-US"/>
                </w:rPr>
              </m:ctrlPr>
            </m:e>
          </m:eqArr>
        </m:oMath>
      </m:oMathPara>
    </w:p>
    <w:p w14:paraId="25528425" w14:textId="77777777" w:rsidR="00F612B4" w:rsidRDefault="00F612B4" w:rsidP="00F612B4">
      <w:pPr>
        <w:spacing w:before="240" w:after="240" w:line="24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 xml:space="preserve">Здесь функцию </w:t>
      </w:r>
      <m:oMath>
        <m:r>
          <w:rPr>
            <w:rFonts w:ascii="Cambria Math" w:eastAsia="Times New Roman" w:hAnsi="Cambria Math" w:cs="Times New Roman"/>
            <w:color w:val="000000"/>
            <w:sz w:val="28"/>
            <w:szCs w:val="28"/>
            <w:shd w:val="clear" w:color="auto" w:fill="FFFFFF"/>
          </w:rPr>
          <m:t xml:space="preserve">f </m:t>
        </m:r>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 xml:space="preserve">x, y, </m:t>
            </m:r>
            <m:sSup>
              <m:sSupPr>
                <m:ctrlPr>
                  <w:rPr>
                    <w:rFonts w:ascii="Cambria Math" w:eastAsia="Times New Roman" w:hAnsi="Cambria Math" w:cs="Times New Roman"/>
                    <w:i/>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y</m:t>
                </m:r>
              </m:e>
              <m:sup>
                <m:r>
                  <w:rPr>
                    <w:rFonts w:ascii="Cambria Math" w:eastAsia="Times New Roman" w:hAnsi="Cambria Math" w:cs="Times New Roman"/>
                    <w:color w:val="000000"/>
                    <w:sz w:val="28"/>
                    <w:szCs w:val="28"/>
                    <w:shd w:val="clear" w:color="auto" w:fill="FFFFFF"/>
                  </w:rPr>
                  <m:t>'</m:t>
                </m:r>
              </m:sup>
            </m:sSup>
            <m:r>
              <w:rPr>
                <w:rFonts w:ascii="Cambria Math" w:eastAsia="Times New Roman" w:hAnsi="Cambria Math" w:cs="Times New Roman"/>
                <w:color w:val="000000"/>
                <w:sz w:val="28"/>
                <w:szCs w:val="28"/>
                <w:shd w:val="clear" w:color="auto" w:fill="FFFFFF"/>
              </w:rPr>
              <m:t xml:space="preserve">, . . . , </m:t>
            </m:r>
            <m:sSup>
              <m:sSupPr>
                <m:ctrlPr>
                  <w:rPr>
                    <w:rFonts w:ascii="Cambria Math" w:eastAsia="Times New Roman" w:hAnsi="Cambria Math" w:cs="Times New Roman"/>
                    <w:i/>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y</m:t>
                </m:r>
              </m:e>
              <m:sup>
                <m:r>
                  <w:rPr>
                    <w:rFonts w:ascii="Cambria Math" w:eastAsia="Times New Roman" w:hAnsi="Cambria Math" w:cs="Times New Roman"/>
                    <w:color w:val="000000"/>
                    <w:sz w:val="28"/>
                    <w:szCs w:val="28"/>
                    <w:shd w:val="clear" w:color="auto" w:fill="FFFFFF"/>
                  </w:rPr>
                  <m:t>n-1</m:t>
                </m:r>
              </m:sup>
            </m:sSup>
          </m:e>
        </m:d>
      </m:oMath>
      <w:r>
        <w:rPr>
          <w:rFonts w:ascii="Times New Roman" w:eastAsia="Times New Roman" w:hAnsi="Times New Roman" w:cs="Times New Roman"/>
          <w:color w:val="000000"/>
          <w:sz w:val="28"/>
          <w:szCs w:val="28"/>
          <w:shd w:val="clear" w:color="auto" w:fill="FFFFFF"/>
        </w:rPr>
        <w:t xml:space="preserve"> будем считать аналитической в окрестности точки </w:t>
      </w:r>
      <m:oMath>
        <m:d>
          <m:dPr>
            <m:ctrlPr>
              <w:rPr>
                <w:rFonts w:ascii="Cambria Math" w:eastAsia="Times New Roman" w:hAnsi="Cambria Math" w:cs="Times New Roman"/>
                <w:i/>
                <w:color w:val="000000"/>
                <w:sz w:val="28"/>
                <w:szCs w:val="28"/>
                <w:shd w:val="clear" w:color="auto" w:fill="FFFFFF"/>
              </w:rPr>
            </m:ctrlPr>
          </m:dPr>
          <m:e>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x</m:t>
                </m:r>
              </m:e>
              <m:sub>
                <m:r>
                  <w:rPr>
                    <w:rFonts w:ascii="Cambria Math" w:eastAsia="Times New Roman" w:hAnsi="Cambria Math" w:cs="Times New Roman"/>
                    <w:color w:val="000000"/>
                    <w:sz w:val="28"/>
                    <w:szCs w:val="28"/>
                    <w:shd w:val="clear" w:color="auto" w:fill="FFFFFF"/>
                  </w:rPr>
                  <m:t>0</m:t>
                </m:r>
              </m:sub>
            </m:sSub>
            <m:r>
              <w:rPr>
                <w:rFonts w:ascii="Cambria Math" w:eastAsia="Times New Roman" w:hAnsi="Cambria Math" w:cs="Times New Roman"/>
                <w:color w:val="000000"/>
                <w:sz w:val="28"/>
                <w:szCs w:val="28"/>
                <w:shd w:val="clear" w:color="auto" w:fill="FFFFFF"/>
              </w:rPr>
              <m:t xml:space="preserve">, </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y</m:t>
                </m:r>
              </m:e>
              <m:sub>
                <m:r>
                  <w:rPr>
                    <w:rFonts w:ascii="Cambria Math" w:eastAsia="Times New Roman" w:hAnsi="Cambria Math" w:cs="Times New Roman"/>
                    <w:color w:val="000000"/>
                    <w:sz w:val="28"/>
                    <w:szCs w:val="28"/>
                    <w:shd w:val="clear" w:color="auto" w:fill="FFFFFF"/>
                  </w:rPr>
                  <m:t>0</m:t>
                </m:r>
              </m:sub>
            </m:sSub>
            <m:r>
              <w:rPr>
                <w:rFonts w:ascii="Cambria Math" w:eastAsia="Times New Roman" w:hAnsi="Cambria Math" w:cs="Times New Roman"/>
                <w:color w:val="000000"/>
                <w:sz w:val="28"/>
                <w:szCs w:val="28"/>
                <w:shd w:val="clear" w:color="auto" w:fill="FFFFFF"/>
              </w:rPr>
              <m:t xml:space="preserve">, </m:t>
            </m:r>
            <m:sSubSup>
              <m:sSubSupPr>
                <m:ctrlPr>
                  <w:rPr>
                    <w:rFonts w:ascii="Cambria Math" w:eastAsia="Times New Roman" w:hAnsi="Cambria Math" w:cs="Times New Roman"/>
                    <w:i/>
                    <w:color w:val="000000"/>
                    <w:sz w:val="28"/>
                    <w:szCs w:val="28"/>
                    <w:shd w:val="clear" w:color="auto" w:fill="FFFFFF"/>
                  </w:rPr>
                </m:ctrlPr>
              </m:sSubSupPr>
              <m:e>
                <m:r>
                  <w:rPr>
                    <w:rFonts w:ascii="Cambria Math" w:eastAsia="Times New Roman" w:hAnsi="Cambria Math" w:cs="Times New Roman"/>
                    <w:color w:val="000000"/>
                    <w:sz w:val="28"/>
                    <w:szCs w:val="28"/>
                    <w:shd w:val="clear" w:color="auto" w:fill="FFFFFF"/>
                  </w:rPr>
                  <m:t>y</m:t>
                </m:r>
              </m:e>
              <m:sub>
                <m:r>
                  <w:rPr>
                    <w:rFonts w:ascii="Cambria Math" w:eastAsia="Times New Roman" w:hAnsi="Cambria Math" w:cs="Times New Roman"/>
                    <w:color w:val="000000"/>
                    <w:sz w:val="28"/>
                    <w:szCs w:val="28"/>
                    <w:shd w:val="clear" w:color="auto" w:fill="FFFFFF"/>
                  </w:rPr>
                  <m:t>0</m:t>
                </m:r>
              </m:sub>
              <m:sup>
                <m:r>
                  <w:rPr>
                    <w:rFonts w:ascii="Cambria Math" w:eastAsia="Times New Roman" w:hAnsi="Cambria Math" w:cs="Times New Roman"/>
                    <w:color w:val="000000"/>
                    <w:sz w:val="28"/>
                    <w:szCs w:val="28"/>
                    <w:shd w:val="clear" w:color="auto" w:fill="FFFFFF"/>
                  </w:rPr>
                  <m:t>'</m:t>
                </m:r>
              </m:sup>
            </m:sSubSup>
            <m:r>
              <w:rPr>
                <w:rFonts w:ascii="Cambria Math" w:eastAsia="Times New Roman" w:hAnsi="Cambria Math" w:cs="Times New Roman"/>
                <w:color w:val="000000"/>
                <w:sz w:val="28"/>
                <w:szCs w:val="28"/>
                <w:shd w:val="clear" w:color="auto" w:fill="FFFFFF"/>
              </w:rPr>
              <m:t xml:space="preserve">, . . . , </m:t>
            </m:r>
            <m:sSubSup>
              <m:sSubSupPr>
                <m:ctrlPr>
                  <w:rPr>
                    <w:rFonts w:ascii="Cambria Math" w:eastAsia="Times New Roman" w:hAnsi="Cambria Math" w:cs="Times New Roman"/>
                    <w:i/>
                    <w:color w:val="000000"/>
                    <w:sz w:val="28"/>
                    <w:szCs w:val="28"/>
                    <w:shd w:val="clear" w:color="auto" w:fill="FFFFFF"/>
                  </w:rPr>
                </m:ctrlPr>
              </m:sSubSupPr>
              <m:e>
                <m:r>
                  <w:rPr>
                    <w:rFonts w:ascii="Cambria Math" w:eastAsia="Times New Roman" w:hAnsi="Cambria Math" w:cs="Times New Roman"/>
                    <w:color w:val="000000"/>
                    <w:sz w:val="28"/>
                    <w:szCs w:val="28"/>
                    <w:shd w:val="clear" w:color="auto" w:fill="FFFFFF"/>
                  </w:rPr>
                  <m:t>y</m:t>
                </m:r>
              </m:e>
              <m:sub>
                <m:r>
                  <w:rPr>
                    <w:rFonts w:ascii="Cambria Math" w:eastAsia="Times New Roman" w:hAnsi="Cambria Math" w:cs="Times New Roman"/>
                    <w:color w:val="000000"/>
                    <w:sz w:val="28"/>
                    <w:szCs w:val="28"/>
                    <w:shd w:val="clear" w:color="auto" w:fill="FFFFFF"/>
                  </w:rPr>
                  <m:t>0</m:t>
                </m:r>
              </m:sub>
              <m:sup>
                <m:r>
                  <w:rPr>
                    <w:rFonts w:ascii="Cambria Math" w:eastAsia="Times New Roman" w:hAnsi="Cambria Math" w:cs="Times New Roman"/>
                    <w:color w:val="000000"/>
                    <w:sz w:val="28"/>
                    <w:szCs w:val="28"/>
                    <w:shd w:val="clear" w:color="auto" w:fill="FFFFFF"/>
                  </w:rPr>
                  <m:t>n-1</m:t>
                </m:r>
              </m:sup>
            </m:sSubSup>
          </m:e>
        </m:d>
      </m:oMath>
      <w:r>
        <w:rPr>
          <w:rFonts w:ascii="Times New Roman" w:eastAsia="Times New Roman" w:hAnsi="Times New Roman" w:cs="Times New Roman"/>
          <w:color w:val="000000"/>
          <w:sz w:val="28"/>
          <w:szCs w:val="28"/>
          <w:shd w:val="clear" w:color="auto" w:fill="FFFFFF"/>
        </w:rPr>
        <w:t xml:space="preserve">, то есть, раскладывающейся в сходящийся ряд по степеням </w:t>
      </w:r>
      <m:oMath>
        <m:r>
          <w:rPr>
            <w:rFonts w:ascii="Cambria Math" w:eastAsia="Times New Roman" w:hAnsi="Cambria Math" w:cs="Times New Roman"/>
            <w:color w:val="000000"/>
            <w:sz w:val="28"/>
            <w:szCs w:val="28"/>
            <w:shd w:val="clear" w:color="auto" w:fill="FFFFFF"/>
          </w:rPr>
          <m:t>x-</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x</m:t>
            </m:r>
          </m:e>
          <m:sub>
            <m:r>
              <w:rPr>
                <w:rFonts w:ascii="Cambria Math" w:eastAsia="Times New Roman" w:hAnsi="Cambria Math" w:cs="Times New Roman"/>
                <w:color w:val="000000"/>
                <w:sz w:val="28"/>
                <w:szCs w:val="28"/>
                <w:shd w:val="clear" w:color="auto" w:fill="FFFFFF"/>
              </w:rPr>
              <m:t>0</m:t>
            </m:r>
          </m:sub>
        </m:sSub>
        <m:r>
          <w:rPr>
            <w:rFonts w:ascii="Cambria Math" w:eastAsia="Times New Roman" w:hAnsi="Cambria Math" w:cs="Times New Roman"/>
            <w:color w:val="000000"/>
            <w:sz w:val="28"/>
            <w:szCs w:val="28"/>
            <w:shd w:val="clear" w:color="auto" w:fill="FFFFFF"/>
          </w:rPr>
          <m:t>, y-</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y</m:t>
            </m:r>
          </m:e>
          <m:sub>
            <m:r>
              <w:rPr>
                <w:rFonts w:ascii="Cambria Math" w:eastAsia="Times New Roman" w:hAnsi="Cambria Math" w:cs="Times New Roman"/>
                <w:color w:val="000000"/>
                <w:sz w:val="28"/>
                <w:szCs w:val="28"/>
                <w:shd w:val="clear" w:color="auto" w:fill="FFFFFF"/>
              </w:rPr>
              <m:t>0</m:t>
            </m:r>
          </m:sub>
        </m:sSub>
        <m:r>
          <w:rPr>
            <w:rFonts w:ascii="Cambria Math" w:eastAsia="Times New Roman" w:hAnsi="Cambria Math" w:cs="Times New Roman"/>
            <w:color w:val="000000"/>
            <w:sz w:val="28"/>
            <w:szCs w:val="28"/>
            <w:shd w:val="clear" w:color="auto" w:fill="FFFFFF"/>
          </w:rPr>
          <m:t xml:space="preserve">, . . . , </m:t>
        </m:r>
        <m:sSup>
          <m:sSupPr>
            <m:ctrlPr>
              <w:rPr>
                <w:rFonts w:ascii="Cambria Math" w:eastAsia="Times New Roman" w:hAnsi="Cambria Math" w:cs="Times New Roman"/>
                <w:i/>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y</m:t>
            </m:r>
          </m:e>
          <m:sup>
            <m:r>
              <w:rPr>
                <w:rFonts w:ascii="Cambria Math" w:eastAsia="Times New Roman" w:hAnsi="Cambria Math" w:cs="Times New Roman"/>
                <w:color w:val="000000"/>
                <w:sz w:val="28"/>
                <w:szCs w:val="28"/>
                <w:shd w:val="clear" w:color="auto" w:fill="FFFFFF"/>
              </w:rPr>
              <m:t>n-1</m:t>
            </m:r>
          </m:sup>
        </m:sSup>
        <m:r>
          <w:rPr>
            <w:rFonts w:ascii="Cambria Math" w:eastAsia="Times New Roman" w:hAnsi="Cambria Math" w:cs="Times New Roman"/>
            <w:color w:val="000000"/>
            <w:sz w:val="28"/>
            <w:szCs w:val="28"/>
            <w:shd w:val="clear" w:color="auto" w:fill="FFFFFF"/>
          </w:rPr>
          <m:t>-</m:t>
        </m:r>
        <m:sSubSup>
          <m:sSubSupPr>
            <m:ctrlPr>
              <w:rPr>
                <w:rFonts w:ascii="Cambria Math" w:eastAsia="Times New Roman" w:hAnsi="Cambria Math" w:cs="Times New Roman"/>
                <w:i/>
                <w:color w:val="000000"/>
                <w:sz w:val="28"/>
                <w:szCs w:val="28"/>
                <w:shd w:val="clear" w:color="auto" w:fill="FFFFFF"/>
              </w:rPr>
            </m:ctrlPr>
          </m:sSubSupPr>
          <m:e>
            <m:r>
              <w:rPr>
                <w:rFonts w:ascii="Cambria Math" w:eastAsia="Times New Roman" w:hAnsi="Cambria Math" w:cs="Times New Roman"/>
                <w:color w:val="000000"/>
                <w:sz w:val="28"/>
                <w:szCs w:val="28"/>
                <w:shd w:val="clear" w:color="auto" w:fill="FFFFFF"/>
              </w:rPr>
              <m:t>y</m:t>
            </m:r>
          </m:e>
          <m:sub>
            <m:r>
              <w:rPr>
                <w:rFonts w:ascii="Cambria Math" w:eastAsia="Times New Roman" w:hAnsi="Cambria Math" w:cs="Times New Roman"/>
                <w:color w:val="000000"/>
                <w:sz w:val="28"/>
                <w:szCs w:val="28"/>
                <w:shd w:val="clear" w:color="auto" w:fill="FFFFFF"/>
              </w:rPr>
              <m:t>0</m:t>
            </m:r>
          </m:sub>
          <m:sup>
            <m:r>
              <w:rPr>
                <w:rFonts w:ascii="Cambria Math" w:eastAsia="Times New Roman" w:hAnsi="Cambria Math" w:cs="Times New Roman"/>
                <w:color w:val="000000"/>
                <w:sz w:val="28"/>
                <w:szCs w:val="28"/>
                <w:shd w:val="clear" w:color="auto" w:fill="FFFFFF"/>
              </w:rPr>
              <m:t>n-1</m:t>
            </m:r>
          </m:sup>
        </m:sSubSup>
      </m:oMath>
      <w:r>
        <w:rPr>
          <w:rFonts w:ascii="Times New Roman" w:eastAsia="Times New Roman" w:hAnsi="Times New Roman" w:cs="Times New Roman"/>
          <w:color w:val="000000"/>
          <w:sz w:val="28"/>
          <w:szCs w:val="28"/>
          <w:shd w:val="clear" w:color="auto" w:fill="FFFFFF"/>
        </w:rPr>
        <w:t xml:space="preserve">. Тогда решение поставленной задачи </w:t>
      </w:r>
      <m:oMath>
        <m:r>
          <w:rPr>
            <w:rFonts w:ascii="Cambria Math" w:eastAsia="Times New Roman" w:hAnsi="Cambria Math" w:cs="Times New Roman"/>
            <w:color w:val="000000"/>
            <w:sz w:val="28"/>
            <w:szCs w:val="28"/>
            <w:shd w:val="clear" w:color="auto" w:fill="FFFFFF"/>
          </w:rPr>
          <m:t>y</m:t>
        </m:r>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m:t>
            </m:r>
          </m:e>
        </m:d>
      </m:oMath>
      <w:r>
        <w:rPr>
          <w:rFonts w:ascii="Times New Roman" w:eastAsia="Times New Roman" w:hAnsi="Times New Roman" w:cs="Times New Roman"/>
          <w:color w:val="000000"/>
          <w:sz w:val="28"/>
          <w:szCs w:val="28"/>
          <w:shd w:val="clear" w:color="auto" w:fill="FFFFFF"/>
        </w:rPr>
        <w:t xml:space="preserve"> также будет аналитической функцией и ее можно разложить в ряд в окрестности точки </w:t>
      </w:r>
      <m:oMath>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x</m:t>
            </m:r>
          </m:e>
          <m:sub>
            <m:r>
              <w:rPr>
                <w:rFonts w:ascii="Cambria Math" w:eastAsia="Times New Roman" w:hAnsi="Cambria Math" w:cs="Times New Roman"/>
                <w:color w:val="000000"/>
                <w:sz w:val="28"/>
                <w:szCs w:val="28"/>
                <w:shd w:val="clear" w:color="auto" w:fill="FFFFFF"/>
              </w:rPr>
              <m:t>0</m:t>
            </m:r>
          </m:sub>
        </m:sSub>
      </m:oMath>
      <w:r>
        <w:rPr>
          <w:rFonts w:ascii="Times New Roman" w:eastAsia="Times New Roman" w:hAnsi="Times New Roman" w:cs="Times New Roman"/>
          <w:color w:val="000000"/>
          <w:sz w:val="28"/>
          <w:szCs w:val="28"/>
          <w:shd w:val="clear" w:color="auto" w:fill="FFFFFF"/>
        </w:rPr>
        <w:t xml:space="preserve">. Поэтому решение можно искать в виде ряда </w:t>
      </w:r>
      <m:oMath>
        <m:r>
          <w:rPr>
            <w:rFonts w:ascii="Cambria Math" w:eastAsia="Times New Roman" w:hAnsi="Cambria Math" w:cs="Times New Roman"/>
            <w:color w:val="000000"/>
            <w:sz w:val="28"/>
            <w:szCs w:val="28"/>
            <w:shd w:val="clear" w:color="auto" w:fill="FFFFFF"/>
          </w:rPr>
          <m:t>y</m:t>
        </m:r>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x</m:t>
            </m:r>
          </m:e>
        </m:d>
        <m:r>
          <w:rPr>
            <w:rFonts w:ascii="Cambria Math" w:eastAsia="Times New Roman" w:hAnsi="Cambria Math" w:cs="Times New Roman"/>
            <w:color w:val="000000"/>
            <w:sz w:val="28"/>
            <w:szCs w:val="28"/>
            <w:shd w:val="clear" w:color="auto" w:fill="FFFFFF"/>
          </w:rPr>
          <m:t>=</m:t>
        </m:r>
        <m:nary>
          <m:naryPr>
            <m:chr m:val="∑"/>
            <m:limLoc m:val="undOvr"/>
            <m:ctrlPr>
              <w:rPr>
                <w:rFonts w:ascii="Cambria Math" w:eastAsia="Times New Roman" w:hAnsi="Cambria Math" w:cs="Times New Roman"/>
                <w:i/>
                <w:color w:val="000000"/>
                <w:sz w:val="28"/>
                <w:szCs w:val="28"/>
                <w:shd w:val="clear" w:color="auto" w:fill="FFFFFF"/>
              </w:rPr>
            </m:ctrlPr>
          </m:naryPr>
          <m:sub>
            <m:r>
              <w:rPr>
                <w:rFonts w:ascii="Cambria Math" w:eastAsia="Times New Roman" w:hAnsi="Cambria Math" w:cs="Times New Roman"/>
                <w:color w:val="000000"/>
                <w:sz w:val="28"/>
                <w:szCs w:val="28"/>
                <w:shd w:val="clear" w:color="auto" w:fill="FFFFFF"/>
              </w:rPr>
              <m:t>k=0</m:t>
            </m:r>
          </m:sub>
          <m:sup>
            <m:r>
              <w:rPr>
                <w:rFonts w:ascii="Cambria Math" w:eastAsia="Times New Roman" w:hAnsi="Cambria Math" w:cs="Times New Roman"/>
                <w:color w:val="000000"/>
                <w:sz w:val="28"/>
                <w:szCs w:val="28"/>
                <w:shd w:val="clear" w:color="auto" w:fill="FFFFFF"/>
              </w:rPr>
              <m:t>∞</m:t>
            </m:r>
          </m:sup>
          <m:e>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a</m:t>
                </m:r>
              </m:e>
              <m:sub>
                <m:r>
                  <w:rPr>
                    <w:rFonts w:ascii="Cambria Math" w:eastAsia="Times New Roman" w:hAnsi="Cambria Math" w:cs="Times New Roman"/>
                    <w:color w:val="000000"/>
                    <w:sz w:val="28"/>
                    <w:szCs w:val="28"/>
                    <w:shd w:val="clear" w:color="auto" w:fill="FFFFFF"/>
                  </w:rPr>
                  <m:t>k</m:t>
                </m:r>
              </m:sub>
            </m:sSub>
            <m:sSup>
              <m:sSupPr>
                <m:ctrlPr>
                  <w:rPr>
                    <w:rFonts w:ascii="Cambria Math" w:eastAsia="Times New Roman" w:hAnsi="Cambria Math" w:cs="Times New Roman"/>
                    <w:i/>
                    <w:color w:val="000000"/>
                    <w:sz w:val="28"/>
                    <w:szCs w:val="28"/>
                    <w:shd w:val="clear" w:color="auto" w:fill="FFFFFF"/>
                  </w:rPr>
                </m:ctrlPr>
              </m:sSupPr>
              <m:e>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 xml:space="preserve">x – </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x</m:t>
                        </m:r>
                      </m:e>
                      <m:sub>
                        <m:r>
                          <w:rPr>
                            <w:rFonts w:ascii="Cambria Math" w:eastAsia="Times New Roman" w:hAnsi="Cambria Math" w:cs="Times New Roman"/>
                            <w:color w:val="000000"/>
                            <w:sz w:val="28"/>
                            <w:szCs w:val="28"/>
                            <w:shd w:val="clear" w:color="auto" w:fill="FFFFFF"/>
                          </w:rPr>
                          <m:t>0</m:t>
                        </m:r>
                      </m:sub>
                    </m:sSub>
                  </m:e>
                </m:d>
              </m:e>
              <m:sup>
                <m:r>
                  <w:rPr>
                    <w:rFonts w:ascii="Cambria Math" w:eastAsia="Times New Roman" w:hAnsi="Cambria Math" w:cs="Times New Roman"/>
                    <w:color w:val="000000"/>
                    <w:sz w:val="28"/>
                    <w:szCs w:val="28"/>
                    <w:shd w:val="clear" w:color="auto" w:fill="FFFFFF"/>
                  </w:rPr>
                  <m:t>k</m:t>
                </m:r>
              </m:sup>
            </m:sSup>
          </m:e>
        </m:nary>
      </m:oMath>
      <w:r>
        <w:rPr>
          <w:rFonts w:ascii="Times New Roman" w:eastAsia="Times New Roman" w:hAnsi="Times New Roman" w:cs="Times New Roman"/>
          <w:color w:val="000000"/>
          <w:sz w:val="28"/>
          <w:szCs w:val="28"/>
          <w:shd w:val="clear" w:color="auto" w:fill="FFFFFF"/>
        </w:rPr>
        <w:t>.</w:t>
      </w:r>
    </w:p>
    <w:p w14:paraId="69A43F34" w14:textId="2AE44F11" w:rsidR="00F612B4" w:rsidRDefault="00F612B4" w:rsidP="001A4B8C">
      <w:pPr>
        <w:spacing w:before="240" w:after="240" w:line="240" w:lineRule="auto"/>
        <w:ind w:firstLine="708"/>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b/>
          <w:bCs/>
          <w:color w:val="000000"/>
          <w:sz w:val="28"/>
          <w:szCs w:val="28"/>
          <w:shd w:val="clear" w:color="auto" w:fill="FFFFFF"/>
        </w:rPr>
        <w:t>Пример</w:t>
      </w:r>
      <w:r w:rsidR="001A4B8C">
        <w:rPr>
          <w:rFonts w:ascii="Times New Roman" w:eastAsia="Times New Roman" w:hAnsi="Times New Roman" w:cs="Times New Roman"/>
          <w:b/>
          <w:bCs/>
          <w:color w:val="000000"/>
          <w:sz w:val="28"/>
          <w:szCs w:val="28"/>
          <w:shd w:val="clear" w:color="auto" w:fill="FFFFFF"/>
        </w:rPr>
        <w:t xml:space="preserve"> 2</w:t>
      </w:r>
      <w:r>
        <w:rPr>
          <w:rFonts w:ascii="Times New Roman" w:eastAsia="Times New Roman" w:hAnsi="Times New Roman" w:cs="Times New Roman"/>
          <w:b/>
          <w:bCs/>
          <w:color w:val="000000"/>
          <w:sz w:val="28"/>
          <w:szCs w:val="28"/>
          <w:shd w:val="clear" w:color="auto" w:fill="FFFFFF"/>
        </w:rPr>
        <w:t>.</w:t>
      </w:r>
      <w:r>
        <w:rPr>
          <w:rFonts w:ascii="Times New Roman" w:eastAsia="Times New Roman" w:hAnsi="Times New Roman" w:cs="Times New Roman"/>
          <w:color w:val="000000"/>
          <w:sz w:val="28"/>
          <w:szCs w:val="28"/>
          <w:shd w:val="clear" w:color="auto" w:fill="FFFFFF"/>
        </w:rPr>
        <w:t xml:space="preserve"> Найти с точностью до </w:t>
      </w:r>
      <m:oMath>
        <m:sSup>
          <m:sSupPr>
            <m:ctrlPr>
              <w:rPr>
                <w:rFonts w:ascii="Cambria Math" w:eastAsia="Times New Roman" w:hAnsi="Cambria Math" w:cs="Times New Roman"/>
                <w:i/>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x</m:t>
            </m:r>
          </m:e>
          <m:sup>
            <m:r>
              <w:rPr>
                <w:rFonts w:ascii="Cambria Math" w:eastAsia="Times New Roman" w:hAnsi="Cambria Math" w:cs="Times New Roman"/>
                <w:color w:val="000000"/>
                <w:sz w:val="28"/>
                <w:szCs w:val="28"/>
                <w:shd w:val="clear" w:color="auto" w:fill="FFFFFF"/>
              </w:rPr>
              <m:t>5</m:t>
            </m:r>
          </m:sup>
        </m:sSup>
      </m:oMath>
      <w:r>
        <w:rPr>
          <w:rFonts w:ascii="Times New Roman" w:eastAsia="Times New Roman" w:hAnsi="Times New Roman" w:cs="Times New Roman"/>
          <w:color w:val="000000"/>
          <w:sz w:val="28"/>
          <w:szCs w:val="28"/>
          <w:shd w:val="clear" w:color="auto" w:fill="FFFFFF"/>
        </w:rPr>
        <w:t xml:space="preserve"> решение задачи Коши</w:t>
      </w:r>
    </w:p>
    <w:p w14:paraId="5D199DD5" w14:textId="77777777" w:rsidR="00F612B4" w:rsidRDefault="00000000" w:rsidP="00F612B4">
      <w:pPr>
        <w:spacing w:before="240" w:after="240" w:line="240" w:lineRule="auto"/>
        <w:rPr>
          <w:rFonts w:ascii="Times New Roman" w:eastAsia="Times New Roman" w:hAnsi="Times New Roman" w:cs="Times New Roman"/>
          <w:color w:val="000000"/>
          <w:sz w:val="28"/>
          <w:szCs w:val="28"/>
          <w:shd w:val="clear" w:color="auto" w:fill="FFFFFF"/>
        </w:rPr>
      </w:pPr>
      <m:oMathPara>
        <m:oMath>
          <m:eqArr>
            <m:eqArrPr>
              <m:maxDist m:val="1"/>
              <m:ctrlPr>
                <w:rPr>
                  <w:rFonts w:ascii="Cambria Math" w:eastAsia="Times New Roman" w:hAnsi="Cambria Math" w:cs="Times New Roman"/>
                  <w:i/>
                  <w:color w:val="000000"/>
                  <w:sz w:val="28"/>
                  <w:szCs w:val="28"/>
                  <w:shd w:val="clear" w:color="auto" w:fill="FFFFFF"/>
                </w:rPr>
              </m:ctrlPr>
            </m:eqArrPr>
            <m:e>
              <m:sSup>
                <m:sSupPr>
                  <m:ctrlPr>
                    <w:rPr>
                      <w:rFonts w:ascii="Cambria Math" w:eastAsia="Times New Roman" w:hAnsi="Cambria Math" w:cs="Times New Roman"/>
                      <w:i/>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y</m:t>
                  </m:r>
                </m:e>
                <m:sup>
                  <m:r>
                    <w:rPr>
                      <w:rFonts w:ascii="Cambria Math" w:eastAsia="Times New Roman" w:hAnsi="Cambria Math" w:cs="Times New Roman"/>
                      <w:color w:val="000000"/>
                      <w:sz w:val="28"/>
                      <w:szCs w:val="28"/>
                      <w:shd w:val="clear" w:color="auto" w:fill="FFFFFF"/>
                    </w:rPr>
                    <m:t>'</m:t>
                  </m:r>
                </m:sup>
              </m:sSup>
              <m:r>
                <w:rPr>
                  <w:rFonts w:ascii="Cambria Math" w:eastAsia="Times New Roman" w:hAnsi="Cambria Math" w:cs="Times New Roman"/>
                  <w:color w:val="000000"/>
                  <w:sz w:val="28"/>
                  <w:szCs w:val="28"/>
                  <w:shd w:val="clear" w:color="auto" w:fill="FFFFFF"/>
                </w:rPr>
                <m:t xml:space="preserve">= </m:t>
              </m:r>
              <m:sSup>
                <m:sSupPr>
                  <m:ctrlPr>
                    <w:rPr>
                      <w:rFonts w:ascii="Cambria Math" w:eastAsia="Times New Roman" w:hAnsi="Cambria Math" w:cs="Times New Roman"/>
                      <w:i/>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x</m:t>
                  </m:r>
                </m:e>
                <m:sup>
                  <m:r>
                    <w:rPr>
                      <w:rFonts w:ascii="Cambria Math" w:eastAsia="Times New Roman" w:hAnsi="Cambria Math" w:cs="Times New Roman"/>
                      <w:color w:val="000000"/>
                      <w:sz w:val="28"/>
                      <w:szCs w:val="28"/>
                      <w:shd w:val="clear" w:color="auto" w:fill="FFFFFF"/>
                    </w:rPr>
                    <m:t>2</m:t>
                  </m:r>
                </m:sup>
              </m:sSup>
              <m:r>
                <w:rPr>
                  <w:rFonts w:ascii="Cambria Math" w:eastAsia="Times New Roman" w:hAnsi="Cambria Math" w:cs="Times New Roman"/>
                  <w:color w:val="000000"/>
                  <w:sz w:val="28"/>
                  <w:szCs w:val="28"/>
                  <w:shd w:val="clear" w:color="auto" w:fill="FFFFFF"/>
                </w:rPr>
                <m:t>-</m:t>
              </m:r>
              <m:f>
                <m:fPr>
                  <m:ctrlPr>
                    <w:rPr>
                      <w:rFonts w:ascii="Cambria Math" w:eastAsia="Times New Roman" w:hAnsi="Cambria Math" w:cs="Times New Roman"/>
                      <w:i/>
                      <w:color w:val="000000"/>
                      <w:sz w:val="28"/>
                      <w:szCs w:val="28"/>
                      <w:shd w:val="clear" w:color="auto" w:fill="FFFFFF"/>
                    </w:rPr>
                  </m:ctrlPr>
                </m:fPr>
                <m:num>
                  <m:r>
                    <w:rPr>
                      <w:rFonts w:ascii="Cambria Math" w:eastAsia="Times New Roman" w:hAnsi="Cambria Math" w:cs="Times New Roman"/>
                      <w:color w:val="000000"/>
                      <w:sz w:val="28"/>
                      <w:szCs w:val="28"/>
                      <w:shd w:val="clear" w:color="auto" w:fill="FFFFFF"/>
                    </w:rPr>
                    <m:t>1</m:t>
                  </m:r>
                </m:num>
                <m:den>
                  <m:r>
                    <w:rPr>
                      <w:rFonts w:ascii="Cambria Math" w:eastAsia="Times New Roman" w:hAnsi="Cambria Math" w:cs="Times New Roman"/>
                      <w:color w:val="000000"/>
                      <w:sz w:val="28"/>
                      <w:szCs w:val="28"/>
                      <w:shd w:val="clear" w:color="auto" w:fill="FFFFFF"/>
                    </w:rPr>
                    <m:t>y</m:t>
                  </m:r>
                </m:den>
              </m:f>
              <m:r>
                <w:rPr>
                  <w:rFonts w:ascii="Cambria Math" w:eastAsia="Times New Roman" w:hAnsi="Cambria Math" w:cs="Times New Roman"/>
                  <w:color w:val="000000"/>
                  <w:sz w:val="28"/>
                  <w:szCs w:val="28"/>
                  <w:shd w:val="clear" w:color="auto" w:fill="FFFFFF"/>
                </w:rPr>
                <m:t xml:space="preserve"> , y</m:t>
              </m:r>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0</m:t>
                  </m:r>
                </m:e>
              </m:d>
              <m:r>
                <w:rPr>
                  <w:rFonts w:ascii="Cambria Math" w:eastAsia="Times New Roman" w:hAnsi="Cambria Math" w:cs="Times New Roman"/>
                  <w:color w:val="000000"/>
                  <w:sz w:val="28"/>
                  <w:szCs w:val="28"/>
                  <w:shd w:val="clear" w:color="auto" w:fill="FFFFFF"/>
                </w:rPr>
                <m:t>= -1#</m:t>
              </m:r>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5.2</m:t>
                  </m:r>
                </m:e>
              </m:d>
            </m:e>
          </m:eqArr>
        </m:oMath>
      </m:oMathPara>
    </w:p>
    <w:p w14:paraId="3AC8DC74" w14:textId="77777777" w:rsidR="00F612B4" w:rsidRDefault="00F612B4" w:rsidP="00F612B4">
      <w:pPr>
        <w:spacing w:before="240" w:after="240" w:line="24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Решение. Будем искать решение в виде ряда</w:t>
      </w:r>
    </w:p>
    <w:p w14:paraId="46BE3372" w14:textId="77777777" w:rsidR="00F612B4" w:rsidRDefault="00F612B4" w:rsidP="00F612B4">
      <w:pPr>
        <w:spacing w:before="240" w:after="240" w:line="240" w:lineRule="auto"/>
        <w:rPr>
          <w:rFonts w:ascii="Times New Roman" w:eastAsia="Times New Roman" w:hAnsi="Times New Roman" w:cs="Times New Roman"/>
          <w:color w:val="000000"/>
          <w:sz w:val="28"/>
          <w:szCs w:val="28"/>
          <w:shd w:val="clear" w:color="auto" w:fill="FFFFFF"/>
          <w:lang w:val="en-US"/>
        </w:rPr>
      </w:pPr>
      <m:oMathPara>
        <m:oMath>
          <m:r>
            <w:rPr>
              <w:rFonts w:ascii="Cambria Math" w:eastAsia="Times New Roman" w:hAnsi="Cambria Math" w:cs="Times New Roman"/>
              <w:color w:val="000000"/>
              <w:sz w:val="28"/>
              <w:szCs w:val="28"/>
              <w:shd w:val="clear" w:color="auto" w:fill="FFFFFF"/>
              <w:lang w:val="en-US"/>
            </w:rPr>
            <m:t xml:space="preserve">y = </m:t>
          </m:r>
          <m:sSub>
            <m:sSubPr>
              <m:ctrlPr>
                <w:rPr>
                  <w:rFonts w:ascii="Cambria Math" w:eastAsia="Times New Roman" w:hAnsi="Cambria Math" w:cs="Times New Roman"/>
                  <w:i/>
                  <w:color w:val="000000"/>
                  <w:sz w:val="28"/>
                  <w:szCs w:val="28"/>
                  <w:shd w:val="clear" w:color="auto" w:fill="FFFFFF"/>
                  <w:lang w:val="en-US"/>
                </w:rPr>
              </m:ctrlPr>
            </m:sSubPr>
            <m:e>
              <m:r>
                <w:rPr>
                  <w:rFonts w:ascii="Cambria Math" w:eastAsia="Times New Roman" w:hAnsi="Cambria Math" w:cs="Times New Roman"/>
                  <w:color w:val="000000"/>
                  <w:sz w:val="28"/>
                  <w:szCs w:val="28"/>
                  <w:shd w:val="clear" w:color="auto" w:fill="FFFFFF"/>
                  <w:lang w:val="en-US"/>
                </w:rPr>
                <m:t>a</m:t>
              </m:r>
            </m:e>
            <m:sub>
              <m:r>
                <w:rPr>
                  <w:rFonts w:ascii="Cambria Math" w:eastAsia="Times New Roman" w:hAnsi="Cambria Math" w:cs="Times New Roman"/>
                  <w:color w:val="000000"/>
                  <w:sz w:val="28"/>
                  <w:szCs w:val="28"/>
                  <w:shd w:val="clear" w:color="auto" w:fill="FFFFFF"/>
                  <w:lang w:val="en-US"/>
                </w:rPr>
                <m:t>0</m:t>
              </m:r>
            </m:sub>
          </m:sSub>
          <m:r>
            <w:rPr>
              <w:rFonts w:ascii="Cambria Math" w:eastAsia="Times New Roman" w:hAnsi="Cambria Math" w:cs="Times New Roman"/>
              <w:color w:val="000000"/>
              <w:sz w:val="28"/>
              <w:szCs w:val="28"/>
              <w:shd w:val="clear" w:color="auto" w:fill="FFFFFF"/>
              <w:lang w:val="en-US"/>
            </w:rPr>
            <m:t xml:space="preserve">+ </m:t>
          </m:r>
          <m:sSub>
            <m:sSubPr>
              <m:ctrlPr>
                <w:rPr>
                  <w:rFonts w:ascii="Cambria Math" w:eastAsia="Times New Roman" w:hAnsi="Cambria Math" w:cs="Times New Roman"/>
                  <w:i/>
                  <w:color w:val="000000"/>
                  <w:sz w:val="28"/>
                  <w:szCs w:val="28"/>
                  <w:shd w:val="clear" w:color="auto" w:fill="FFFFFF"/>
                  <w:lang w:val="en-US"/>
                </w:rPr>
              </m:ctrlPr>
            </m:sSubPr>
            <m:e>
              <m:r>
                <w:rPr>
                  <w:rFonts w:ascii="Cambria Math" w:eastAsia="Times New Roman" w:hAnsi="Cambria Math" w:cs="Times New Roman"/>
                  <w:color w:val="000000"/>
                  <w:sz w:val="28"/>
                  <w:szCs w:val="28"/>
                  <w:shd w:val="clear" w:color="auto" w:fill="FFFFFF"/>
                  <w:lang w:val="en-US"/>
                </w:rPr>
                <m:t>a</m:t>
              </m:r>
            </m:e>
            <m:sub>
              <m:r>
                <w:rPr>
                  <w:rFonts w:ascii="Cambria Math" w:eastAsia="Times New Roman" w:hAnsi="Cambria Math" w:cs="Times New Roman"/>
                  <w:color w:val="000000"/>
                  <w:sz w:val="28"/>
                  <w:szCs w:val="28"/>
                  <w:shd w:val="clear" w:color="auto" w:fill="FFFFFF"/>
                  <w:lang w:val="en-US"/>
                </w:rPr>
                <m:t>1</m:t>
              </m:r>
            </m:sub>
          </m:sSub>
          <m:r>
            <w:rPr>
              <w:rFonts w:ascii="Cambria Math" w:eastAsia="Times New Roman" w:hAnsi="Cambria Math" w:cs="Times New Roman"/>
              <w:color w:val="000000"/>
              <w:sz w:val="28"/>
              <w:szCs w:val="28"/>
              <w:shd w:val="clear" w:color="auto" w:fill="FFFFFF"/>
              <w:lang w:val="en-US"/>
            </w:rPr>
            <m:t xml:space="preserve">x + </m:t>
          </m:r>
          <m:sSub>
            <m:sSubPr>
              <m:ctrlPr>
                <w:rPr>
                  <w:rFonts w:ascii="Cambria Math" w:eastAsia="Times New Roman" w:hAnsi="Cambria Math" w:cs="Times New Roman"/>
                  <w:i/>
                  <w:color w:val="000000"/>
                  <w:sz w:val="28"/>
                  <w:szCs w:val="28"/>
                  <w:shd w:val="clear" w:color="auto" w:fill="FFFFFF"/>
                  <w:lang w:val="en-US"/>
                </w:rPr>
              </m:ctrlPr>
            </m:sSubPr>
            <m:e>
              <m:r>
                <w:rPr>
                  <w:rFonts w:ascii="Cambria Math" w:eastAsia="Times New Roman" w:hAnsi="Cambria Math" w:cs="Times New Roman"/>
                  <w:color w:val="000000"/>
                  <w:sz w:val="28"/>
                  <w:szCs w:val="28"/>
                  <w:shd w:val="clear" w:color="auto" w:fill="FFFFFF"/>
                  <w:lang w:val="en-US"/>
                </w:rPr>
                <m:t>a</m:t>
              </m:r>
            </m:e>
            <m:sub>
              <m:r>
                <w:rPr>
                  <w:rFonts w:ascii="Cambria Math" w:eastAsia="Times New Roman" w:hAnsi="Cambria Math" w:cs="Times New Roman"/>
                  <w:color w:val="000000"/>
                  <w:sz w:val="28"/>
                  <w:szCs w:val="28"/>
                  <w:shd w:val="clear" w:color="auto" w:fill="FFFFFF"/>
                  <w:lang w:val="en-US"/>
                </w:rPr>
                <m:t>2</m:t>
              </m:r>
            </m:sub>
          </m:sSub>
          <m:sSup>
            <m:sSupPr>
              <m:ctrlPr>
                <w:rPr>
                  <w:rFonts w:ascii="Cambria Math" w:eastAsia="Times New Roman" w:hAnsi="Cambria Math" w:cs="Times New Roman"/>
                  <w:i/>
                  <w:color w:val="000000"/>
                  <w:sz w:val="28"/>
                  <w:szCs w:val="28"/>
                  <w:shd w:val="clear" w:color="auto" w:fill="FFFFFF"/>
                  <w:lang w:val="en-US"/>
                </w:rPr>
              </m:ctrlPr>
            </m:sSupPr>
            <m:e>
              <m:r>
                <w:rPr>
                  <w:rFonts w:ascii="Cambria Math" w:eastAsia="Times New Roman" w:hAnsi="Cambria Math" w:cs="Times New Roman"/>
                  <w:color w:val="000000"/>
                  <w:sz w:val="28"/>
                  <w:szCs w:val="28"/>
                  <w:shd w:val="clear" w:color="auto" w:fill="FFFFFF"/>
                  <w:lang w:val="en-US"/>
                </w:rPr>
                <m:t>x</m:t>
              </m:r>
            </m:e>
            <m:sup>
              <m:r>
                <w:rPr>
                  <w:rFonts w:ascii="Cambria Math" w:eastAsia="Times New Roman" w:hAnsi="Cambria Math" w:cs="Times New Roman"/>
                  <w:color w:val="000000"/>
                  <w:sz w:val="28"/>
                  <w:szCs w:val="28"/>
                  <w:shd w:val="clear" w:color="auto" w:fill="FFFFFF"/>
                  <w:lang w:val="en-US"/>
                </w:rPr>
                <m:t>2</m:t>
              </m:r>
            </m:sup>
          </m:sSup>
          <m:r>
            <w:rPr>
              <w:rFonts w:ascii="Cambria Math" w:eastAsia="Times New Roman" w:hAnsi="Cambria Math" w:cs="Times New Roman"/>
              <w:color w:val="000000"/>
              <w:sz w:val="28"/>
              <w:szCs w:val="28"/>
              <w:shd w:val="clear" w:color="auto" w:fill="FFFFFF"/>
              <w:lang w:val="en-US"/>
            </w:rPr>
            <m:t xml:space="preserve">+ </m:t>
          </m:r>
          <m:sSub>
            <m:sSubPr>
              <m:ctrlPr>
                <w:rPr>
                  <w:rFonts w:ascii="Cambria Math" w:eastAsia="Times New Roman" w:hAnsi="Cambria Math" w:cs="Times New Roman"/>
                  <w:i/>
                  <w:color w:val="000000"/>
                  <w:sz w:val="28"/>
                  <w:szCs w:val="28"/>
                  <w:shd w:val="clear" w:color="auto" w:fill="FFFFFF"/>
                  <w:lang w:val="en-US"/>
                </w:rPr>
              </m:ctrlPr>
            </m:sSubPr>
            <m:e>
              <m:r>
                <w:rPr>
                  <w:rFonts w:ascii="Cambria Math" w:eastAsia="Times New Roman" w:hAnsi="Cambria Math" w:cs="Times New Roman"/>
                  <w:color w:val="000000"/>
                  <w:sz w:val="28"/>
                  <w:szCs w:val="28"/>
                  <w:shd w:val="clear" w:color="auto" w:fill="FFFFFF"/>
                  <w:lang w:val="en-US"/>
                </w:rPr>
                <m:t>a</m:t>
              </m:r>
            </m:e>
            <m:sub>
              <m:r>
                <w:rPr>
                  <w:rFonts w:ascii="Cambria Math" w:eastAsia="Times New Roman" w:hAnsi="Cambria Math" w:cs="Times New Roman"/>
                  <w:color w:val="000000"/>
                  <w:sz w:val="28"/>
                  <w:szCs w:val="28"/>
                  <w:shd w:val="clear" w:color="auto" w:fill="FFFFFF"/>
                  <w:lang w:val="en-US"/>
                </w:rPr>
                <m:t>3</m:t>
              </m:r>
            </m:sub>
          </m:sSub>
          <m:sSup>
            <m:sSupPr>
              <m:ctrlPr>
                <w:rPr>
                  <w:rFonts w:ascii="Cambria Math" w:eastAsia="Times New Roman" w:hAnsi="Cambria Math" w:cs="Times New Roman"/>
                  <w:i/>
                  <w:color w:val="000000"/>
                  <w:sz w:val="28"/>
                  <w:szCs w:val="28"/>
                  <w:shd w:val="clear" w:color="auto" w:fill="FFFFFF"/>
                  <w:lang w:val="en-US"/>
                </w:rPr>
              </m:ctrlPr>
            </m:sSupPr>
            <m:e>
              <m:r>
                <w:rPr>
                  <w:rFonts w:ascii="Cambria Math" w:eastAsia="Times New Roman" w:hAnsi="Cambria Math" w:cs="Times New Roman"/>
                  <w:color w:val="000000"/>
                  <w:sz w:val="28"/>
                  <w:szCs w:val="28"/>
                  <w:shd w:val="clear" w:color="auto" w:fill="FFFFFF"/>
                  <w:lang w:val="en-US"/>
                </w:rPr>
                <m:t>x</m:t>
              </m:r>
            </m:e>
            <m:sup>
              <m:r>
                <w:rPr>
                  <w:rFonts w:ascii="Cambria Math" w:eastAsia="Times New Roman" w:hAnsi="Cambria Math" w:cs="Times New Roman"/>
                  <w:color w:val="000000"/>
                  <w:sz w:val="28"/>
                  <w:szCs w:val="28"/>
                  <w:shd w:val="clear" w:color="auto" w:fill="FFFFFF"/>
                  <w:lang w:val="en-US"/>
                </w:rPr>
                <m:t>3</m:t>
              </m:r>
            </m:sup>
          </m:sSup>
          <m:r>
            <w:rPr>
              <w:rFonts w:ascii="Cambria Math" w:eastAsia="Times New Roman" w:hAnsi="Cambria Math" w:cs="Times New Roman"/>
              <w:color w:val="000000"/>
              <w:sz w:val="28"/>
              <w:szCs w:val="28"/>
              <w:shd w:val="clear" w:color="auto" w:fill="FFFFFF"/>
              <w:lang w:val="en-US"/>
            </w:rPr>
            <m:t xml:space="preserve">+ </m:t>
          </m:r>
          <m:sSub>
            <m:sSubPr>
              <m:ctrlPr>
                <w:rPr>
                  <w:rFonts w:ascii="Cambria Math" w:eastAsia="Times New Roman" w:hAnsi="Cambria Math" w:cs="Times New Roman"/>
                  <w:i/>
                  <w:color w:val="000000"/>
                  <w:sz w:val="28"/>
                  <w:szCs w:val="28"/>
                  <w:shd w:val="clear" w:color="auto" w:fill="FFFFFF"/>
                  <w:lang w:val="en-US"/>
                </w:rPr>
              </m:ctrlPr>
            </m:sSubPr>
            <m:e>
              <m:r>
                <w:rPr>
                  <w:rFonts w:ascii="Cambria Math" w:eastAsia="Times New Roman" w:hAnsi="Cambria Math" w:cs="Times New Roman"/>
                  <w:color w:val="000000"/>
                  <w:sz w:val="28"/>
                  <w:szCs w:val="28"/>
                  <w:shd w:val="clear" w:color="auto" w:fill="FFFFFF"/>
                  <w:lang w:val="en-US"/>
                </w:rPr>
                <m:t>a</m:t>
              </m:r>
            </m:e>
            <m:sub>
              <m:r>
                <w:rPr>
                  <w:rFonts w:ascii="Cambria Math" w:eastAsia="Times New Roman" w:hAnsi="Cambria Math" w:cs="Times New Roman"/>
                  <w:color w:val="000000"/>
                  <w:sz w:val="28"/>
                  <w:szCs w:val="28"/>
                  <w:shd w:val="clear" w:color="auto" w:fill="FFFFFF"/>
                  <w:lang w:val="en-US"/>
                </w:rPr>
                <m:t>4</m:t>
              </m:r>
            </m:sub>
          </m:sSub>
          <m:sSup>
            <m:sSupPr>
              <m:ctrlPr>
                <w:rPr>
                  <w:rFonts w:ascii="Cambria Math" w:eastAsia="Times New Roman" w:hAnsi="Cambria Math" w:cs="Times New Roman"/>
                  <w:i/>
                  <w:color w:val="000000"/>
                  <w:sz w:val="28"/>
                  <w:szCs w:val="28"/>
                  <w:shd w:val="clear" w:color="auto" w:fill="FFFFFF"/>
                  <w:lang w:val="en-US"/>
                </w:rPr>
              </m:ctrlPr>
            </m:sSupPr>
            <m:e>
              <m:r>
                <w:rPr>
                  <w:rFonts w:ascii="Cambria Math" w:eastAsia="Times New Roman" w:hAnsi="Cambria Math" w:cs="Times New Roman"/>
                  <w:color w:val="000000"/>
                  <w:sz w:val="28"/>
                  <w:szCs w:val="28"/>
                  <w:shd w:val="clear" w:color="auto" w:fill="FFFFFF"/>
                  <w:lang w:val="en-US"/>
                </w:rPr>
                <m:t>x</m:t>
              </m:r>
            </m:e>
            <m:sup>
              <m:r>
                <w:rPr>
                  <w:rFonts w:ascii="Cambria Math" w:eastAsia="Times New Roman" w:hAnsi="Cambria Math" w:cs="Times New Roman"/>
                  <w:color w:val="000000"/>
                  <w:sz w:val="28"/>
                  <w:szCs w:val="28"/>
                  <w:shd w:val="clear" w:color="auto" w:fill="FFFFFF"/>
                  <w:lang w:val="en-US"/>
                </w:rPr>
                <m:t>4</m:t>
              </m:r>
            </m:sup>
          </m:sSup>
          <m:r>
            <w:rPr>
              <w:rFonts w:ascii="Cambria Math" w:eastAsia="Times New Roman" w:hAnsi="Cambria Math" w:cs="Times New Roman"/>
              <w:color w:val="000000"/>
              <w:sz w:val="28"/>
              <w:szCs w:val="28"/>
              <w:shd w:val="clear" w:color="auto" w:fill="FFFFFF"/>
              <w:lang w:val="en-US"/>
            </w:rPr>
            <m:t xml:space="preserve">+ </m:t>
          </m:r>
          <m:sSub>
            <m:sSubPr>
              <m:ctrlPr>
                <w:rPr>
                  <w:rFonts w:ascii="Cambria Math" w:eastAsia="Times New Roman" w:hAnsi="Cambria Math" w:cs="Times New Roman"/>
                  <w:i/>
                  <w:color w:val="000000"/>
                  <w:sz w:val="28"/>
                  <w:szCs w:val="28"/>
                  <w:shd w:val="clear" w:color="auto" w:fill="FFFFFF"/>
                  <w:lang w:val="en-US"/>
                </w:rPr>
              </m:ctrlPr>
            </m:sSubPr>
            <m:e>
              <m:r>
                <w:rPr>
                  <w:rFonts w:ascii="Cambria Math" w:eastAsia="Times New Roman" w:hAnsi="Cambria Math" w:cs="Times New Roman"/>
                  <w:color w:val="000000"/>
                  <w:sz w:val="28"/>
                  <w:szCs w:val="28"/>
                  <w:shd w:val="clear" w:color="auto" w:fill="FFFFFF"/>
                  <w:lang w:val="en-US"/>
                </w:rPr>
                <m:t>a</m:t>
              </m:r>
            </m:e>
            <m:sub>
              <m:r>
                <w:rPr>
                  <w:rFonts w:ascii="Cambria Math" w:eastAsia="Times New Roman" w:hAnsi="Cambria Math" w:cs="Times New Roman"/>
                  <w:color w:val="000000"/>
                  <w:sz w:val="28"/>
                  <w:szCs w:val="28"/>
                  <w:shd w:val="clear" w:color="auto" w:fill="FFFFFF"/>
                  <w:lang w:val="en-US"/>
                </w:rPr>
                <m:t>5</m:t>
              </m:r>
            </m:sub>
          </m:sSub>
          <m:sSup>
            <m:sSupPr>
              <m:ctrlPr>
                <w:rPr>
                  <w:rFonts w:ascii="Cambria Math" w:eastAsia="Times New Roman" w:hAnsi="Cambria Math" w:cs="Times New Roman"/>
                  <w:i/>
                  <w:color w:val="000000"/>
                  <w:sz w:val="28"/>
                  <w:szCs w:val="28"/>
                  <w:shd w:val="clear" w:color="auto" w:fill="FFFFFF"/>
                  <w:lang w:val="en-US"/>
                </w:rPr>
              </m:ctrlPr>
            </m:sSupPr>
            <m:e>
              <m:r>
                <w:rPr>
                  <w:rFonts w:ascii="Cambria Math" w:eastAsia="Times New Roman" w:hAnsi="Cambria Math" w:cs="Times New Roman"/>
                  <w:color w:val="000000"/>
                  <w:sz w:val="28"/>
                  <w:szCs w:val="28"/>
                  <w:shd w:val="clear" w:color="auto" w:fill="FFFFFF"/>
                  <w:lang w:val="en-US"/>
                </w:rPr>
                <m:t>x</m:t>
              </m:r>
            </m:e>
            <m:sup>
              <m:r>
                <w:rPr>
                  <w:rFonts w:ascii="Cambria Math" w:eastAsia="Times New Roman" w:hAnsi="Cambria Math" w:cs="Times New Roman"/>
                  <w:color w:val="000000"/>
                  <w:sz w:val="28"/>
                  <w:szCs w:val="28"/>
                  <w:shd w:val="clear" w:color="auto" w:fill="FFFFFF"/>
                  <w:lang w:val="en-US"/>
                </w:rPr>
                <m:t>5</m:t>
              </m:r>
            </m:sup>
          </m:sSup>
          <m:r>
            <w:rPr>
              <w:rFonts w:ascii="Cambria Math" w:eastAsia="Times New Roman" w:hAnsi="Cambria Math" w:cs="Times New Roman"/>
              <w:color w:val="000000"/>
              <w:sz w:val="28"/>
              <w:szCs w:val="28"/>
              <w:shd w:val="clear" w:color="auto" w:fill="FFFFFF"/>
              <w:lang w:val="en-US"/>
            </w:rPr>
            <m:t>+…</m:t>
          </m:r>
        </m:oMath>
      </m:oMathPara>
    </w:p>
    <w:p w14:paraId="09C86612" w14:textId="77777777" w:rsidR="00F612B4" w:rsidRDefault="00F612B4" w:rsidP="00F612B4">
      <w:pPr>
        <w:spacing w:before="240" w:after="240" w:line="24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 xml:space="preserve">Из начального условия следует, что </w:t>
      </w:r>
      <m:oMath>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a</m:t>
            </m:r>
          </m:e>
          <m:sub>
            <m:r>
              <w:rPr>
                <w:rFonts w:ascii="Cambria Math" w:eastAsia="Times New Roman" w:hAnsi="Cambria Math" w:cs="Times New Roman"/>
                <w:color w:val="000000"/>
                <w:sz w:val="28"/>
                <w:szCs w:val="28"/>
                <w:shd w:val="clear" w:color="auto" w:fill="FFFFFF"/>
              </w:rPr>
              <m:t>0</m:t>
            </m:r>
          </m:sub>
        </m:sSub>
        <m:r>
          <w:rPr>
            <w:rFonts w:ascii="Cambria Math" w:eastAsia="Times New Roman" w:hAnsi="Cambria Math" w:cs="Times New Roman"/>
            <w:color w:val="000000"/>
            <w:sz w:val="28"/>
            <w:szCs w:val="28"/>
            <w:shd w:val="clear" w:color="auto" w:fill="FFFFFF"/>
          </w:rPr>
          <m:t>= y</m:t>
        </m:r>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0</m:t>
            </m:r>
          </m:e>
        </m:d>
        <m:r>
          <w:rPr>
            <w:rFonts w:ascii="Cambria Math" w:eastAsia="Times New Roman" w:hAnsi="Cambria Math" w:cs="Times New Roman"/>
            <w:color w:val="000000"/>
            <w:sz w:val="28"/>
            <w:szCs w:val="28"/>
            <w:shd w:val="clear" w:color="auto" w:fill="FFFFFF"/>
          </w:rPr>
          <m:t>=-1</m:t>
        </m:r>
      </m:oMath>
      <w:r>
        <w:rPr>
          <w:rFonts w:ascii="Times New Roman" w:eastAsia="Times New Roman" w:hAnsi="Times New Roman" w:cs="Times New Roman"/>
          <w:color w:val="000000"/>
          <w:sz w:val="28"/>
          <w:szCs w:val="28"/>
          <w:shd w:val="clear" w:color="auto" w:fill="FFFFFF"/>
        </w:rPr>
        <w:t xml:space="preserve">. Подставив в исходное уравнение </w:t>
      </w:r>
      <m:oMath>
        <m:r>
          <w:rPr>
            <w:rFonts w:ascii="Cambria Math" w:eastAsia="Times New Roman" w:hAnsi="Cambria Math" w:cs="Times New Roman"/>
            <w:color w:val="000000"/>
            <w:sz w:val="28"/>
            <w:szCs w:val="28"/>
            <w:shd w:val="clear" w:color="auto" w:fill="FFFFFF"/>
          </w:rPr>
          <m:t>x = 0</m:t>
        </m:r>
      </m:oMath>
      <w:r>
        <w:rPr>
          <w:rFonts w:ascii="Times New Roman" w:eastAsia="Times New Roman" w:hAnsi="Times New Roman" w:cs="Times New Roman"/>
          <w:color w:val="000000"/>
          <w:sz w:val="28"/>
          <w:szCs w:val="28"/>
          <w:shd w:val="clear" w:color="auto" w:fill="FFFFFF"/>
        </w:rPr>
        <w:t xml:space="preserve">, получим </w:t>
      </w:r>
      <m:oMath>
        <m:sSup>
          <m:sSupPr>
            <m:ctrlPr>
              <w:rPr>
                <w:rFonts w:ascii="Cambria Math" w:eastAsia="Times New Roman" w:hAnsi="Cambria Math" w:cs="Times New Roman"/>
                <w:i/>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y</m:t>
            </m:r>
          </m:e>
          <m:sup>
            <m:r>
              <w:rPr>
                <w:rFonts w:ascii="Cambria Math" w:eastAsia="Times New Roman" w:hAnsi="Cambria Math" w:cs="Times New Roman"/>
                <w:color w:val="000000"/>
                <w:sz w:val="28"/>
                <w:szCs w:val="28"/>
                <w:shd w:val="clear" w:color="auto" w:fill="FFFFFF"/>
              </w:rPr>
              <m:t>'</m:t>
            </m:r>
          </m:sup>
        </m:sSup>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0</m:t>
            </m:r>
          </m:e>
        </m:d>
        <m:r>
          <w:rPr>
            <w:rFonts w:ascii="Cambria Math" w:eastAsia="Times New Roman" w:hAnsi="Cambria Math" w:cs="Times New Roman"/>
            <w:color w:val="000000"/>
            <w:sz w:val="28"/>
            <w:szCs w:val="28"/>
            <w:shd w:val="clear" w:color="auto" w:fill="FFFFFF"/>
          </w:rPr>
          <m:t>= -</m:t>
        </m:r>
        <m:f>
          <m:fPr>
            <m:ctrlPr>
              <w:rPr>
                <w:rFonts w:ascii="Cambria Math" w:eastAsia="Times New Roman" w:hAnsi="Cambria Math" w:cs="Times New Roman"/>
                <w:i/>
                <w:color w:val="000000"/>
                <w:sz w:val="28"/>
                <w:szCs w:val="28"/>
                <w:shd w:val="clear" w:color="auto" w:fill="FFFFFF"/>
              </w:rPr>
            </m:ctrlPr>
          </m:fPr>
          <m:num>
            <m:r>
              <w:rPr>
                <w:rFonts w:ascii="Cambria Math" w:eastAsia="Times New Roman" w:hAnsi="Cambria Math" w:cs="Times New Roman"/>
                <w:color w:val="000000"/>
                <w:sz w:val="28"/>
                <w:szCs w:val="28"/>
                <w:shd w:val="clear" w:color="auto" w:fill="FFFFFF"/>
              </w:rPr>
              <m:t>1</m:t>
            </m:r>
          </m:num>
          <m:den>
            <m:r>
              <w:rPr>
                <w:rFonts w:ascii="Cambria Math" w:eastAsia="Times New Roman" w:hAnsi="Cambria Math" w:cs="Times New Roman"/>
                <w:color w:val="000000"/>
                <w:sz w:val="28"/>
                <w:szCs w:val="28"/>
                <w:shd w:val="clear" w:color="auto" w:fill="FFFFFF"/>
              </w:rPr>
              <m:t>y</m:t>
            </m:r>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0</m:t>
                </m:r>
              </m:e>
            </m:d>
          </m:den>
        </m:f>
      </m:oMath>
      <w:r>
        <w:rPr>
          <w:rFonts w:ascii="Times New Roman" w:eastAsia="Times New Roman" w:hAnsi="Times New Roman" w:cs="Times New Roman"/>
          <w:color w:val="000000"/>
          <w:sz w:val="28"/>
          <w:szCs w:val="28"/>
          <w:shd w:val="clear" w:color="auto" w:fill="FFFFFF"/>
        </w:rPr>
        <w:t xml:space="preserve">. Но </w:t>
      </w:r>
      <m:oMath>
        <m:sSup>
          <m:sSupPr>
            <m:ctrlPr>
              <w:rPr>
                <w:rFonts w:ascii="Cambria Math" w:eastAsia="Times New Roman" w:hAnsi="Cambria Math" w:cs="Times New Roman"/>
                <w:i/>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y</m:t>
            </m:r>
          </m:e>
          <m:sup>
            <m:r>
              <w:rPr>
                <w:rFonts w:ascii="Cambria Math" w:eastAsia="Times New Roman" w:hAnsi="Cambria Math" w:cs="Times New Roman"/>
                <w:color w:val="000000"/>
                <w:sz w:val="28"/>
                <w:szCs w:val="28"/>
                <w:shd w:val="clear" w:color="auto" w:fill="FFFFFF"/>
              </w:rPr>
              <m:t>'</m:t>
            </m:r>
          </m:sup>
        </m:sSup>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0</m:t>
            </m:r>
          </m:e>
        </m:d>
        <m:r>
          <w:rPr>
            <w:rFonts w:ascii="Cambria Math" w:eastAsia="Times New Roman" w:hAnsi="Cambria Math" w:cs="Times New Roman"/>
            <w:color w:val="000000"/>
            <w:sz w:val="28"/>
            <w:szCs w:val="28"/>
            <w:shd w:val="clear" w:color="auto" w:fill="FFFFFF"/>
          </w:rPr>
          <m:t xml:space="preserve">= </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a</m:t>
            </m:r>
          </m:e>
          <m:sub>
            <m:r>
              <w:rPr>
                <w:rFonts w:ascii="Cambria Math" w:eastAsia="Times New Roman" w:hAnsi="Cambria Math" w:cs="Times New Roman"/>
                <w:color w:val="000000"/>
                <w:sz w:val="28"/>
                <w:szCs w:val="28"/>
                <w:shd w:val="clear" w:color="auto" w:fill="FFFFFF"/>
              </w:rPr>
              <m:t>1</m:t>
            </m:r>
          </m:sub>
        </m:sSub>
      </m:oMath>
      <w:r>
        <w:rPr>
          <w:rFonts w:ascii="Times New Roman" w:eastAsia="Times New Roman" w:hAnsi="Times New Roman" w:cs="Times New Roman"/>
          <w:color w:val="000000"/>
          <w:sz w:val="28"/>
          <w:szCs w:val="28"/>
          <w:shd w:val="clear" w:color="auto" w:fill="FFFFFF"/>
        </w:rPr>
        <w:t xml:space="preserve">, следовательно, </w:t>
      </w:r>
      <m:oMath>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a</m:t>
            </m:r>
          </m:e>
          <m:sub>
            <m:r>
              <w:rPr>
                <w:rFonts w:ascii="Cambria Math" w:eastAsia="Times New Roman" w:hAnsi="Cambria Math" w:cs="Times New Roman"/>
                <w:color w:val="000000"/>
                <w:sz w:val="28"/>
                <w:szCs w:val="28"/>
                <w:shd w:val="clear" w:color="auto" w:fill="FFFFFF"/>
              </w:rPr>
              <m:t>1</m:t>
            </m:r>
          </m:sub>
        </m:sSub>
        <m:r>
          <w:rPr>
            <w:rFonts w:ascii="Cambria Math" w:eastAsia="Times New Roman" w:hAnsi="Cambria Math" w:cs="Times New Roman"/>
            <w:color w:val="000000"/>
            <w:sz w:val="28"/>
            <w:szCs w:val="28"/>
            <w:shd w:val="clear" w:color="auto" w:fill="FFFFFF"/>
          </w:rPr>
          <m:t>= 1.</m:t>
        </m:r>
      </m:oMath>
    </w:p>
    <w:p w14:paraId="68008938" w14:textId="77777777" w:rsidR="00F612B4" w:rsidRDefault="00F612B4" w:rsidP="00F612B4">
      <w:pPr>
        <w:spacing w:before="240" w:after="240" w:line="24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Подставив этот ряд в уравнение (5.2), получим</w:t>
      </w:r>
    </w:p>
    <w:p w14:paraId="779D0A86" w14:textId="77777777" w:rsidR="00F612B4" w:rsidRDefault="00F612B4" w:rsidP="00F612B4">
      <w:pPr>
        <w:spacing w:before="240" w:after="240" w:line="240" w:lineRule="auto"/>
        <w:rPr>
          <w:rFonts w:ascii="Times New Roman" w:eastAsia="Times New Roman" w:hAnsi="Times New Roman" w:cs="Times New Roman"/>
          <w:color w:val="000000"/>
          <w:sz w:val="28"/>
          <w:szCs w:val="28"/>
          <w:shd w:val="clear" w:color="auto" w:fill="FFFFFF"/>
          <w:lang w:val="en-US"/>
        </w:rPr>
      </w:pPr>
      <m:oMathPara>
        <m:oMath>
          <m:r>
            <w:rPr>
              <w:rFonts w:ascii="Cambria Math" w:eastAsia="Times New Roman" w:hAnsi="Cambria Math" w:cs="Times New Roman"/>
              <w:color w:val="000000"/>
              <w:sz w:val="28"/>
              <w:szCs w:val="28"/>
              <w:shd w:val="clear" w:color="auto" w:fill="FFFFFF"/>
              <w:lang w:val="en-US"/>
            </w:rPr>
            <m:t>1 + 2</m:t>
          </m:r>
          <m:sSub>
            <m:sSubPr>
              <m:ctrlPr>
                <w:rPr>
                  <w:rFonts w:ascii="Cambria Math" w:eastAsia="Times New Roman" w:hAnsi="Cambria Math" w:cs="Times New Roman"/>
                  <w:i/>
                  <w:color w:val="000000"/>
                  <w:sz w:val="28"/>
                  <w:szCs w:val="28"/>
                  <w:shd w:val="clear" w:color="auto" w:fill="FFFFFF"/>
                  <w:lang w:val="en-US"/>
                </w:rPr>
              </m:ctrlPr>
            </m:sSubPr>
            <m:e>
              <m:r>
                <w:rPr>
                  <w:rFonts w:ascii="Cambria Math" w:eastAsia="Times New Roman" w:hAnsi="Cambria Math" w:cs="Times New Roman"/>
                  <w:color w:val="000000"/>
                  <w:sz w:val="28"/>
                  <w:szCs w:val="28"/>
                  <w:shd w:val="clear" w:color="auto" w:fill="FFFFFF"/>
                  <w:lang w:val="en-US"/>
                </w:rPr>
                <m:t>a</m:t>
              </m:r>
            </m:e>
            <m:sub>
              <m:r>
                <w:rPr>
                  <w:rFonts w:ascii="Cambria Math" w:eastAsia="Times New Roman" w:hAnsi="Cambria Math" w:cs="Times New Roman"/>
                  <w:color w:val="000000"/>
                  <w:sz w:val="28"/>
                  <w:szCs w:val="28"/>
                  <w:shd w:val="clear" w:color="auto" w:fill="FFFFFF"/>
                  <w:lang w:val="en-US"/>
                </w:rPr>
                <m:t>2</m:t>
              </m:r>
            </m:sub>
          </m:sSub>
          <m:r>
            <w:rPr>
              <w:rFonts w:ascii="Cambria Math" w:eastAsia="Times New Roman" w:hAnsi="Cambria Math" w:cs="Times New Roman"/>
              <w:color w:val="000000"/>
              <w:sz w:val="28"/>
              <w:szCs w:val="28"/>
              <w:shd w:val="clear" w:color="auto" w:fill="FFFFFF"/>
              <w:lang w:val="en-US"/>
            </w:rPr>
            <m:t>x + 3</m:t>
          </m:r>
          <m:sSub>
            <m:sSubPr>
              <m:ctrlPr>
                <w:rPr>
                  <w:rFonts w:ascii="Cambria Math" w:eastAsia="Times New Roman" w:hAnsi="Cambria Math" w:cs="Times New Roman"/>
                  <w:i/>
                  <w:color w:val="000000"/>
                  <w:sz w:val="28"/>
                  <w:szCs w:val="28"/>
                  <w:shd w:val="clear" w:color="auto" w:fill="FFFFFF"/>
                  <w:lang w:val="en-US"/>
                </w:rPr>
              </m:ctrlPr>
            </m:sSubPr>
            <m:e>
              <m:r>
                <w:rPr>
                  <w:rFonts w:ascii="Cambria Math" w:eastAsia="Times New Roman" w:hAnsi="Cambria Math" w:cs="Times New Roman"/>
                  <w:color w:val="000000"/>
                  <w:sz w:val="28"/>
                  <w:szCs w:val="28"/>
                  <w:shd w:val="clear" w:color="auto" w:fill="FFFFFF"/>
                  <w:lang w:val="en-US"/>
                </w:rPr>
                <m:t>a</m:t>
              </m:r>
            </m:e>
            <m:sub>
              <m:r>
                <w:rPr>
                  <w:rFonts w:ascii="Cambria Math" w:eastAsia="Times New Roman" w:hAnsi="Cambria Math" w:cs="Times New Roman"/>
                  <w:color w:val="000000"/>
                  <w:sz w:val="28"/>
                  <w:szCs w:val="28"/>
                  <w:shd w:val="clear" w:color="auto" w:fill="FFFFFF"/>
                  <w:lang w:val="en-US"/>
                </w:rPr>
                <m:t>3</m:t>
              </m:r>
            </m:sub>
          </m:sSub>
          <m:sSup>
            <m:sSupPr>
              <m:ctrlPr>
                <w:rPr>
                  <w:rFonts w:ascii="Cambria Math" w:eastAsia="Times New Roman" w:hAnsi="Cambria Math" w:cs="Times New Roman"/>
                  <w:i/>
                  <w:color w:val="000000"/>
                  <w:sz w:val="28"/>
                  <w:szCs w:val="28"/>
                  <w:shd w:val="clear" w:color="auto" w:fill="FFFFFF"/>
                  <w:lang w:val="en-US"/>
                </w:rPr>
              </m:ctrlPr>
            </m:sSupPr>
            <m:e>
              <m:r>
                <w:rPr>
                  <w:rFonts w:ascii="Cambria Math" w:eastAsia="Times New Roman" w:hAnsi="Cambria Math" w:cs="Times New Roman"/>
                  <w:color w:val="000000"/>
                  <w:sz w:val="28"/>
                  <w:szCs w:val="28"/>
                  <w:shd w:val="clear" w:color="auto" w:fill="FFFFFF"/>
                  <w:lang w:val="en-US"/>
                </w:rPr>
                <m:t>x</m:t>
              </m:r>
            </m:e>
            <m:sup>
              <m:r>
                <w:rPr>
                  <w:rFonts w:ascii="Cambria Math" w:eastAsia="Times New Roman" w:hAnsi="Cambria Math" w:cs="Times New Roman"/>
                  <w:color w:val="000000"/>
                  <w:sz w:val="28"/>
                  <w:szCs w:val="28"/>
                  <w:shd w:val="clear" w:color="auto" w:fill="FFFFFF"/>
                  <w:lang w:val="en-US"/>
                </w:rPr>
                <m:t>2</m:t>
              </m:r>
            </m:sup>
          </m:sSup>
          <m:r>
            <w:rPr>
              <w:rFonts w:ascii="Cambria Math" w:eastAsia="Times New Roman" w:hAnsi="Cambria Math" w:cs="Times New Roman"/>
              <w:color w:val="000000"/>
              <w:sz w:val="28"/>
              <w:szCs w:val="28"/>
              <w:shd w:val="clear" w:color="auto" w:fill="FFFFFF"/>
              <w:lang w:val="en-US"/>
            </w:rPr>
            <m:t xml:space="preserve"> + 4</m:t>
          </m:r>
          <m:sSub>
            <m:sSubPr>
              <m:ctrlPr>
                <w:rPr>
                  <w:rFonts w:ascii="Cambria Math" w:eastAsia="Times New Roman" w:hAnsi="Cambria Math" w:cs="Times New Roman"/>
                  <w:i/>
                  <w:color w:val="000000"/>
                  <w:sz w:val="28"/>
                  <w:szCs w:val="28"/>
                  <w:shd w:val="clear" w:color="auto" w:fill="FFFFFF"/>
                  <w:lang w:val="en-US"/>
                </w:rPr>
              </m:ctrlPr>
            </m:sSubPr>
            <m:e>
              <m:r>
                <w:rPr>
                  <w:rFonts w:ascii="Cambria Math" w:eastAsia="Times New Roman" w:hAnsi="Cambria Math" w:cs="Times New Roman"/>
                  <w:color w:val="000000"/>
                  <w:sz w:val="28"/>
                  <w:szCs w:val="28"/>
                  <w:shd w:val="clear" w:color="auto" w:fill="FFFFFF"/>
                  <w:lang w:val="en-US"/>
                </w:rPr>
                <m:t>a</m:t>
              </m:r>
            </m:e>
            <m:sub>
              <m:r>
                <w:rPr>
                  <w:rFonts w:ascii="Cambria Math" w:eastAsia="Times New Roman" w:hAnsi="Cambria Math" w:cs="Times New Roman"/>
                  <w:color w:val="000000"/>
                  <w:sz w:val="28"/>
                  <w:szCs w:val="28"/>
                  <w:shd w:val="clear" w:color="auto" w:fill="FFFFFF"/>
                  <w:lang w:val="en-US"/>
                </w:rPr>
                <m:t>4</m:t>
              </m:r>
            </m:sub>
          </m:sSub>
          <m:sSup>
            <m:sSupPr>
              <m:ctrlPr>
                <w:rPr>
                  <w:rFonts w:ascii="Cambria Math" w:eastAsia="Times New Roman" w:hAnsi="Cambria Math" w:cs="Times New Roman"/>
                  <w:i/>
                  <w:color w:val="000000"/>
                  <w:sz w:val="28"/>
                  <w:szCs w:val="28"/>
                  <w:shd w:val="clear" w:color="auto" w:fill="FFFFFF"/>
                  <w:lang w:val="en-US"/>
                </w:rPr>
              </m:ctrlPr>
            </m:sSupPr>
            <m:e>
              <m:r>
                <w:rPr>
                  <w:rFonts w:ascii="Cambria Math" w:eastAsia="Times New Roman" w:hAnsi="Cambria Math" w:cs="Times New Roman"/>
                  <w:color w:val="000000"/>
                  <w:sz w:val="28"/>
                  <w:szCs w:val="28"/>
                  <w:shd w:val="clear" w:color="auto" w:fill="FFFFFF"/>
                  <w:lang w:val="en-US"/>
                </w:rPr>
                <m:t>x</m:t>
              </m:r>
            </m:e>
            <m:sup>
              <m:r>
                <w:rPr>
                  <w:rFonts w:ascii="Cambria Math" w:eastAsia="Times New Roman" w:hAnsi="Cambria Math" w:cs="Times New Roman"/>
                  <w:color w:val="000000"/>
                  <w:sz w:val="28"/>
                  <w:szCs w:val="28"/>
                  <w:shd w:val="clear" w:color="auto" w:fill="FFFFFF"/>
                  <w:lang w:val="en-US"/>
                </w:rPr>
                <m:t>3</m:t>
              </m:r>
            </m:sup>
          </m:sSup>
          <m:r>
            <w:rPr>
              <w:rFonts w:ascii="Cambria Math" w:eastAsia="Times New Roman" w:hAnsi="Cambria Math" w:cs="Times New Roman"/>
              <w:color w:val="000000"/>
              <w:sz w:val="28"/>
              <w:szCs w:val="28"/>
              <w:shd w:val="clear" w:color="auto" w:fill="FFFFFF"/>
              <w:lang w:val="en-US"/>
            </w:rPr>
            <m:t xml:space="preserve"> + 5</m:t>
          </m:r>
          <m:sSub>
            <m:sSubPr>
              <m:ctrlPr>
                <w:rPr>
                  <w:rFonts w:ascii="Cambria Math" w:eastAsia="Times New Roman" w:hAnsi="Cambria Math" w:cs="Times New Roman"/>
                  <w:i/>
                  <w:color w:val="000000"/>
                  <w:sz w:val="28"/>
                  <w:szCs w:val="28"/>
                  <w:shd w:val="clear" w:color="auto" w:fill="FFFFFF"/>
                  <w:lang w:val="en-US"/>
                </w:rPr>
              </m:ctrlPr>
            </m:sSubPr>
            <m:e>
              <m:r>
                <w:rPr>
                  <w:rFonts w:ascii="Cambria Math" w:eastAsia="Times New Roman" w:hAnsi="Cambria Math" w:cs="Times New Roman"/>
                  <w:color w:val="000000"/>
                  <w:sz w:val="28"/>
                  <w:szCs w:val="28"/>
                  <w:shd w:val="clear" w:color="auto" w:fill="FFFFFF"/>
                  <w:lang w:val="en-US"/>
                </w:rPr>
                <m:t>a</m:t>
              </m:r>
            </m:e>
            <m:sub>
              <m:r>
                <w:rPr>
                  <w:rFonts w:ascii="Cambria Math" w:eastAsia="Times New Roman" w:hAnsi="Cambria Math" w:cs="Times New Roman"/>
                  <w:color w:val="000000"/>
                  <w:sz w:val="28"/>
                  <w:szCs w:val="28"/>
                  <w:shd w:val="clear" w:color="auto" w:fill="FFFFFF"/>
                  <w:lang w:val="en-US"/>
                </w:rPr>
                <m:t>5</m:t>
              </m:r>
            </m:sub>
          </m:sSub>
          <m:sSup>
            <m:sSupPr>
              <m:ctrlPr>
                <w:rPr>
                  <w:rFonts w:ascii="Cambria Math" w:eastAsia="Times New Roman" w:hAnsi="Cambria Math" w:cs="Times New Roman"/>
                  <w:i/>
                  <w:color w:val="000000"/>
                  <w:sz w:val="28"/>
                  <w:szCs w:val="28"/>
                  <w:shd w:val="clear" w:color="auto" w:fill="FFFFFF"/>
                  <w:lang w:val="en-US"/>
                </w:rPr>
              </m:ctrlPr>
            </m:sSupPr>
            <m:e>
              <m:r>
                <w:rPr>
                  <w:rFonts w:ascii="Cambria Math" w:eastAsia="Times New Roman" w:hAnsi="Cambria Math" w:cs="Times New Roman"/>
                  <w:color w:val="000000"/>
                  <w:sz w:val="28"/>
                  <w:szCs w:val="28"/>
                  <w:shd w:val="clear" w:color="auto" w:fill="FFFFFF"/>
                  <w:lang w:val="en-US"/>
                </w:rPr>
                <m:t>x</m:t>
              </m:r>
            </m:e>
            <m:sup>
              <m:r>
                <w:rPr>
                  <w:rFonts w:ascii="Cambria Math" w:eastAsia="Times New Roman" w:hAnsi="Cambria Math" w:cs="Times New Roman"/>
                  <w:color w:val="000000"/>
                  <w:sz w:val="28"/>
                  <w:szCs w:val="28"/>
                  <w:shd w:val="clear" w:color="auto" w:fill="FFFFFF"/>
                  <w:lang w:val="en-US"/>
                </w:rPr>
                <m:t>4</m:t>
              </m:r>
            </m:sup>
          </m:sSup>
          <m:r>
            <w:rPr>
              <w:rFonts w:ascii="Cambria Math" w:eastAsia="Times New Roman" w:hAnsi="Cambria Math" w:cs="Times New Roman"/>
              <w:color w:val="000000"/>
              <w:sz w:val="28"/>
              <w:szCs w:val="28"/>
              <w:shd w:val="clear" w:color="auto" w:fill="FFFFFF"/>
              <w:lang w:val="en-US"/>
            </w:rPr>
            <m:t xml:space="preserve"> + . . . ≡</m:t>
          </m:r>
        </m:oMath>
      </m:oMathPara>
    </w:p>
    <w:p w14:paraId="5EA9A712" w14:textId="77777777" w:rsidR="00F612B4" w:rsidRDefault="00000000" w:rsidP="00F612B4">
      <w:pPr>
        <w:spacing w:before="240" w:after="240" w:line="240" w:lineRule="auto"/>
        <w:rPr>
          <w:rFonts w:ascii="Times New Roman" w:eastAsia="Times New Roman" w:hAnsi="Times New Roman" w:cs="Times New Roman"/>
          <w:color w:val="000000"/>
          <w:sz w:val="28"/>
          <w:szCs w:val="28"/>
          <w:shd w:val="clear" w:color="auto" w:fill="FFFFFF"/>
          <w:lang w:val="en-US"/>
        </w:rPr>
      </w:pPr>
      <m:oMathPara>
        <m:oMath>
          <m:eqArr>
            <m:eqArrPr>
              <m:maxDist m:val="1"/>
              <m:ctrlPr>
                <w:rPr>
                  <w:rFonts w:ascii="Cambria Math" w:eastAsia="Times New Roman" w:hAnsi="Cambria Math" w:cs="Times New Roman"/>
                  <w:i/>
                  <w:color w:val="000000"/>
                  <w:sz w:val="28"/>
                  <w:szCs w:val="28"/>
                  <w:shd w:val="clear" w:color="auto" w:fill="FFFFFF"/>
                  <w:lang w:val="en-US"/>
                </w:rPr>
              </m:ctrlPr>
            </m:eqArrPr>
            <m:e>
              <m:r>
                <w:rPr>
                  <w:rFonts w:ascii="Cambria Math" w:eastAsia="Times New Roman" w:hAnsi="Cambria Math" w:cs="Times New Roman"/>
                  <w:color w:val="000000"/>
                  <w:sz w:val="28"/>
                  <w:szCs w:val="28"/>
                  <w:shd w:val="clear" w:color="auto" w:fill="FFFFFF"/>
                  <w:lang w:val="en-US"/>
                </w:rPr>
                <m:t xml:space="preserve">≡ </m:t>
              </m:r>
              <m:sSup>
                <m:sSupPr>
                  <m:ctrlPr>
                    <w:rPr>
                      <w:rFonts w:ascii="Cambria Math" w:eastAsia="Times New Roman" w:hAnsi="Cambria Math" w:cs="Times New Roman"/>
                      <w:i/>
                      <w:color w:val="000000"/>
                      <w:sz w:val="28"/>
                      <w:szCs w:val="28"/>
                      <w:shd w:val="clear" w:color="auto" w:fill="FFFFFF"/>
                      <w:lang w:val="en-US"/>
                    </w:rPr>
                  </m:ctrlPr>
                </m:sSupPr>
                <m:e>
                  <m:r>
                    <w:rPr>
                      <w:rFonts w:ascii="Cambria Math" w:eastAsia="Times New Roman" w:hAnsi="Cambria Math" w:cs="Times New Roman"/>
                      <w:color w:val="000000"/>
                      <w:sz w:val="28"/>
                      <w:szCs w:val="28"/>
                      <w:shd w:val="clear" w:color="auto" w:fill="FFFFFF"/>
                      <w:lang w:val="en-US"/>
                    </w:rPr>
                    <m:t>x</m:t>
                  </m:r>
                </m:e>
                <m:sup>
                  <m:r>
                    <w:rPr>
                      <w:rFonts w:ascii="Cambria Math" w:eastAsia="Times New Roman" w:hAnsi="Cambria Math" w:cs="Times New Roman"/>
                      <w:color w:val="000000"/>
                      <w:sz w:val="28"/>
                      <w:szCs w:val="28"/>
                      <w:shd w:val="clear" w:color="auto" w:fill="FFFFFF"/>
                      <w:lang w:val="en-US"/>
                    </w:rPr>
                    <m:t>2</m:t>
                  </m:r>
                </m:sup>
              </m:sSup>
              <m:r>
                <w:rPr>
                  <w:rFonts w:ascii="Cambria Math" w:eastAsia="Times New Roman" w:hAnsi="Cambria Math" w:cs="Times New Roman"/>
                  <w:color w:val="000000"/>
                  <w:sz w:val="28"/>
                  <w:szCs w:val="28"/>
                  <w:shd w:val="clear" w:color="auto" w:fill="FFFFFF"/>
                  <w:lang w:val="en-US"/>
                </w:rPr>
                <m:t>+</m:t>
              </m:r>
              <m:f>
                <m:fPr>
                  <m:ctrlPr>
                    <w:rPr>
                      <w:rFonts w:ascii="Cambria Math" w:eastAsia="Times New Roman" w:hAnsi="Cambria Math" w:cs="Times New Roman"/>
                      <w:i/>
                      <w:color w:val="000000"/>
                      <w:sz w:val="28"/>
                      <w:szCs w:val="28"/>
                      <w:shd w:val="clear" w:color="auto" w:fill="FFFFFF"/>
                      <w:lang w:val="en-US"/>
                    </w:rPr>
                  </m:ctrlPr>
                </m:fPr>
                <m:num>
                  <m:r>
                    <w:rPr>
                      <w:rFonts w:ascii="Cambria Math" w:eastAsia="Times New Roman" w:hAnsi="Cambria Math" w:cs="Times New Roman"/>
                      <w:color w:val="000000"/>
                      <w:sz w:val="28"/>
                      <w:szCs w:val="28"/>
                      <w:shd w:val="clear" w:color="auto" w:fill="FFFFFF"/>
                      <w:lang w:val="en-US"/>
                    </w:rPr>
                    <m:t>1</m:t>
                  </m:r>
                </m:num>
                <m:den>
                  <m:r>
                    <w:rPr>
                      <w:rFonts w:ascii="Cambria Math" w:eastAsia="Times New Roman" w:hAnsi="Cambria Math" w:cs="Times New Roman"/>
                      <w:color w:val="000000"/>
                      <w:sz w:val="28"/>
                      <w:szCs w:val="28"/>
                      <w:shd w:val="clear" w:color="auto" w:fill="FFFFFF"/>
                      <w:lang w:val="en-US"/>
                    </w:rPr>
                    <m:t>1 -x-</m:t>
                  </m:r>
                  <m:sSub>
                    <m:sSubPr>
                      <m:ctrlPr>
                        <w:rPr>
                          <w:rFonts w:ascii="Cambria Math" w:eastAsia="Times New Roman" w:hAnsi="Cambria Math" w:cs="Times New Roman"/>
                          <w:i/>
                          <w:color w:val="000000"/>
                          <w:sz w:val="28"/>
                          <w:szCs w:val="28"/>
                          <w:shd w:val="clear" w:color="auto" w:fill="FFFFFF"/>
                          <w:lang w:val="en-US"/>
                        </w:rPr>
                      </m:ctrlPr>
                    </m:sSubPr>
                    <m:e>
                      <m:r>
                        <w:rPr>
                          <w:rFonts w:ascii="Cambria Math" w:eastAsia="Times New Roman" w:hAnsi="Cambria Math" w:cs="Times New Roman"/>
                          <w:color w:val="000000"/>
                          <w:sz w:val="28"/>
                          <w:szCs w:val="28"/>
                          <w:shd w:val="clear" w:color="auto" w:fill="FFFFFF"/>
                          <w:lang w:val="en-US"/>
                        </w:rPr>
                        <m:t>a</m:t>
                      </m:r>
                    </m:e>
                    <m:sub>
                      <m:r>
                        <w:rPr>
                          <w:rFonts w:ascii="Cambria Math" w:eastAsia="Times New Roman" w:hAnsi="Cambria Math" w:cs="Times New Roman"/>
                          <w:color w:val="000000"/>
                          <w:sz w:val="28"/>
                          <w:szCs w:val="28"/>
                          <w:shd w:val="clear" w:color="auto" w:fill="FFFFFF"/>
                          <w:lang w:val="en-US"/>
                        </w:rPr>
                        <m:t>2</m:t>
                      </m:r>
                    </m:sub>
                  </m:sSub>
                  <m:sSup>
                    <m:sSupPr>
                      <m:ctrlPr>
                        <w:rPr>
                          <w:rFonts w:ascii="Cambria Math" w:eastAsia="Times New Roman" w:hAnsi="Cambria Math" w:cs="Times New Roman"/>
                          <w:i/>
                          <w:color w:val="000000"/>
                          <w:sz w:val="28"/>
                          <w:szCs w:val="28"/>
                          <w:shd w:val="clear" w:color="auto" w:fill="FFFFFF"/>
                          <w:lang w:val="en-US"/>
                        </w:rPr>
                      </m:ctrlPr>
                    </m:sSupPr>
                    <m:e>
                      <m:r>
                        <w:rPr>
                          <w:rFonts w:ascii="Cambria Math" w:eastAsia="Times New Roman" w:hAnsi="Cambria Math" w:cs="Times New Roman"/>
                          <w:color w:val="000000"/>
                          <w:sz w:val="28"/>
                          <w:szCs w:val="28"/>
                          <w:shd w:val="clear" w:color="auto" w:fill="FFFFFF"/>
                          <w:lang w:val="en-US"/>
                        </w:rPr>
                        <m:t>x</m:t>
                      </m:r>
                    </m:e>
                    <m:sup>
                      <m:r>
                        <w:rPr>
                          <w:rFonts w:ascii="Cambria Math" w:eastAsia="Times New Roman" w:hAnsi="Cambria Math" w:cs="Times New Roman"/>
                          <w:color w:val="000000"/>
                          <w:sz w:val="28"/>
                          <w:szCs w:val="28"/>
                          <w:shd w:val="clear" w:color="auto" w:fill="FFFFFF"/>
                          <w:lang w:val="en-US"/>
                        </w:rPr>
                        <m:t>2</m:t>
                      </m:r>
                    </m:sup>
                  </m:sSup>
                  <m:r>
                    <w:rPr>
                      <w:rFonts w:ascii="Cambria Math" w:eastAsia="Times New Roman" w:hAnsi="Cambria Math" w:cs="Times New Roman"/>
                      <w:color w:val="000000"/>
                      <w:sz w:val="28"/>
                      <w:szCs w:val="28"/>
                      <w:shd w:val="clear" w:color="auto" w:fill="FFFFFF"/>
                      <w:lang w:val="en-US"/>
                    </w:rPr>
                    <m:t xml:space="preserve"> - </m:t>
                  </m:r>
                  <m:sSub>
                    <m:sSubPr>
                      <m:ctrlPr>
                        <w:rPr>
                          <w:rFonts w:ascii="Cambria Math" w:eastAsia="Times New Roman" w:hAnsi="Cambria Math" w:cs="Times New Roman"/>
                          <w:i/>
                          <w:color w:val="000000"/>
                          <w:sz w:val="28"/>
                          <w:szCs w:val="28"/>
                          <w:shd w:val="clear" w:color="auto" w:fill="FFFFFF"/>
                          <w:lang w:val="en-US"/>
                        </w:rPr>
                      </m:ctrlPr>
                    </m:sSubPr>
                    <m:e>
                      <m:r>
                        <w:rPr>
                          <w:rFonts w:ascii="Cambria Math" w:eastAsia="Times New Roman" w:hAnsi="Cambria Math" w:cs="Times New Roman"/>
                          <w:color w:val="000000"/>
                          <w:sz w:val="28"/>
                          <w:szCs w:val="28"/>
                          <w:shd w:val="clear" w:color="auto" w:fill="FFFFFF"/>
                          <w:lang w:val="en-US"/>
                        </w:rPr>
                        <m:t>a</m:t>
                      </m:r>
                    </m:e>
                    <m:sub>
                      <m:r>
                        <w:rPr>
                          <w:rFonts w:ascii="Cambria Math" w:eastAsia="Times New Roman" w:hAnsi="Cambria Math" w:cs="Times New Roman"/>
                          <w:color w:val="000000"/>
                          <w:sz w:val="28"/>
                          <w:szCs w:val="28"/>
                          <w:shd w:val="clear" w:color="auto" w:fill="FFFFFF"/>
                          <w:lang w:val="en-US"/>
                        </w:rPr>
                        <m:t>3</m:t>
                      </m:r>
                    </m:sub>
                  </m:sSub>
                  <m:sSup>
                    <m:sSupPr>
                      <m:ctrlPr>
                        <w:rPr>
                          <w:rFonts w:ascii="Cambria Math" w:eastAsia="Times New Roman" w:hAnsi="Cambria Math" w:cs="Times New Roman"/>
                          <w:i/>
                          <w:color w:val="000000"/>
                          <w:sz w:val="28"/>
                          <w:szCs w:val="28"/>
                          <w:shd w:val="clear" w:color="auto" w:fill="FFFFFF"/>
                          <w:lang w:val="en-US"/>
                        </w:rPr>
                      </m:ctrlPr>
                    </m:sSupPr>
                    <m:e>
                      <m:r>
                        <w:rPr>
                          <w:rFonts w:ascii="Cambria Math" w:eastAsia="Times New Roman" w:hAnsi="Cambria Math" w:cs="Times New Roman"/>
                          <w:color w:val="000000"/>
                          <w:sz w:val="28"/>
                          <w:szCs w:val="28"/>
                          <w:shd w:val="clear" w:color="auto" w:fill="FFFFFF"/>
                          <w:lang w:val="en-US"/>
                        </w:rPr>
                        <m:t>x</m:t>
                      </m:r>
                    </m:e>
                    <m:sup>
                      <m:r>
                        <w:rPr>
                          <w:rFonts w:ascii="Cambria Math" w:eastAsia="Times New Roman" w:hAnsi="Cambria Math" w:cs="Times New Roman"/>
                          <w:color w:val="000000"/>
                          <w:sz w:val="28"/>
                          <w:szCs w:val="28"/>
                          <w:shd w:val="clear" w:color="auto" w:fill="FFFFFF"/>
                          <w:lang w:val="en-US"/>
                        </w:rPr>
                        <m:t>3</m:t>
                      </m:r>
                    </m:sup>
                  </m:sSup>
                  <m:r>
                    <w:rPr>
                      <w:rFonts w:ascii="Cambria Math" w:eastAsia="Times New Roman" w:hAnsi="Cambria Math" w:cs="Times New Roman"/>
                      <w:color w:val="000000"/>
                      <w:sz w:val="28"/>
                      <w:szCs w:val="28"/>
                      <w:shd w:val="clear" w:color="auto" w:fill="FFFFFF"/>
                      <w:lang w:val="en-US"/>
                    </w:rPr>
                    <m:t xml:space="preserve"> - </m:t>
                  </m:r>
                  <m:sSub>
                    <m:sSubPr>
                      <m:ctrlPr>
                        <w:rPr>
                          <w:rFonts w:ascii="Cambria Math" w:eastAsia="Times New Roman" w:hAnsi="Cambria Math" w:cs="Times New Roman"/>
                          <w:i/>
                          <w:color w:val="000000"/>
                          <w:sz w:val="28"/>
                          <w:szCs w:val="28"/>
                          <w:shd w:val="clear" w:color="auto" w:fill="FFFFFF"/>
                          <w:lang w:val="en-US"/>
                        </w:rPr>
                      </m:ctrlPr>
                    </m:sSubPr>
                    <m:e>
                      <m:r>
                        <w:rPr>
                          <w:rFonts w:ascii="Cambria Math" w:eastAsia="Times New Roman" w:hAnsi="Cambria Math" w:cs="Times New Roman"/>
                          <w:color w:val="000000"/>
                          <w:sz w:val="28"/>
                          <w:szCs w:val="28"/>
                          <w:shd w:val="clear" w:color="auto" w:fill="FFFFFF"/>
                          <w:lang w:val="en-US"/>
                        </w:rPr>
                        <m:t>a</m:t>
                      </m:r>
                    </m:e>
                    <m:sub>
                      <m:r>
                        <w:rPr>
                          <w:rFonts w:ascii="Cambria Math" w:eastAsia="Times New Roman" w:hAnsi="Cambria Math" w:cs="Times New Roman"/>
                          <w:color w:val="000000"/>
                          <w:sz w:val="28"/>
                          <w:szCs w:val="28"/>
                          <w:shd w:val="clear" w:color="auto" w:fill="FFFFFF"/>
                          <w:lang w:val="en-US"/>
                        </w:rPr>
                        <m:t>4</m:t>
                      </m:r>
                    </m:sub>
                  </m:sSub>
                  <m:sSup>
                    <m:sSupPr>
                      <m:ctrlPr>
                        <w:rPr>
                          <w:rFonts w:ascii="Cambria Math" w:eastAsia="Times New Roman" w:hAnsi="Cambria Math" w:cs="Times New Roman"/>
                          <w:i/>
                          <w:color w:val="000000"/>
                          <w:sz w:val="28"/>
                          <w:szCs w:val="28"/>
                          <w:shd w:val="clear" w:color="auto" w:fill="FFFFFF"/>
                          <w:lang w:val="en-US"/>
                        </w:rPr>
                      </m:ctrlPr>
                    </m:sSupPr>
                    <m:e>
                      <m:r>
                        <w:rPr>
                          <w:rFonts w:ascii="Cambria Math" w:eastAsia="Times New Roman" w:hAnsi="Cambria Math" w:cs="Times New Roman"/>
                          <w:color w:val="000000"/>
                          <w:sz w:val="28"/>
                          <w:szCs w:val="28"/>
                          <w:shd w:val="clear" w:color="auto" w:fill="FFFFFF"/>
                          <w:lang w:val="en-US"/>
                        </w:rPr>
                        <m:t>x</m:t>
                      </m:r>
                    </m:e>
                    <m:sup>
                      <m:r>
                        <w:rPr>
                          <w:rFonts w:ascii="Cambria Math" w:eastAsia="Times New Roman" w:hAnsi="Cambria Math" w:cs="Times New Roman"/>
                          <w:color w:val="000000"/>
                          <w:sz w:val="28"/>
                          <w:szCs w:val="28"/>
                          <w:shd w:val="clear" w:color="auto" w:fill="FFFFFF"/>
                          <w:lang w:val="en-US"/>
                        </w:rPr>
                        <m:t>4</m:t>
                      </m:r>
                    </m:sup>
                  </m:sSup>
                  <m:r>
                    <w:rPr>
                      <w:rFonts w:ascii="Cambria Math" w:eastAsia="Times New Roman" w:hAnsi="Cambria Math" w:cs="Times New Roman"/>
                      <w:color w:val="000000"/>
                      <w:sz w:val="28"/>
                      <w:szCs w:val="28"/>
                      <w:shd w:val="clear" w:color="auto" w:fill="FFFFFF"/>
                      <w:lang w:val="en-US"/>
                    </w:rPr>
                    <m:t xml:space="preserve"> - </m:t>
                  </m:r>
                  <m:sSub>
                    <m:sSubPr>
                      <m:ctrlPr>
                        <w:rPr>
                          <w:rFonts w:ascii="Cambria Math" w:eastAsia="Times New Roman" w:hAnsi="Cambria Math" w:cs="Times New Roman"/>
                          <w:i/>
                          <w:color w:val="000000"/>
                          <w:sz w:val="28"/>
                          <w:szCs w:val="28"/>
                          <w:shd w:val="clear" w:color="auto" w:fill="FFFFFF"/>
                          <w:lang w:val="en-US"/>
                        </w:rPr>
                      </m:ctrlPr>
                    </m:sSubPr>
                    <m:e>
                      <m:r>
                        <w:rPr>
                          <w:rFonts w:ascii="Cambria Math" w:eastAsia="Times New Roman" w:hAnsi="Cambria Math" w:cs="Times New Roman"/>
                          <w:color w:val="000000"/>
                          <w:sz w:val="28"/>
                          <w:szCs w:val="28"/>
                          <w:shd w:val="clear" w:color="auto" w:fill="FFFFFF"/>
                          <w:lang w:val="en-US"/>
                        </w:rPr>
                        <m:t>a</m:t>
                      </m:r>
                    </m:e>
                    <m:sub>
                      <m:r>
                        <w:rPr>
                          <w:rFonts w:ascii="Cambria Math" w:eastAsia="Times New Roman" w:hAnsi="Cambria Math" w:cs="Times New Roman"/>
                          <w:color w:val="000000"/>
                          <w:sz w:val="28"/>
                          <w:szCs w:val="28"/>
                          <w:shd w:val="clear" w:color="auto" w:fill="FFFFFF"/>
                          <w:lang w:val="en-US"/>
                        </w:rPr>
                        <m:t>5</m:t>
                      </m:r>
                    </m:sub>
                  </m:sSub>
                  <m:sSup>
                    <m:sSupPr>
                      <m:ctrlPr>
                        <w:rPr>
                          <w:rFonts w:ascii="Cambria Math" w:eastAsia="Times New Roman" w:hAnsi="Cambria Math" w:cs="Times New Roman"/>
                          <w:i/>
                          <w:color w:val="000000"/>
                          <w:sz w:val="28"/>
                          <w:szCs w:val="28"/>
                          <w:shd w:val="clear" w:color="auto" w:fill="FFFFFF"/>
                          <w:lang w:val="en-US"/>
                        </w:rPr>
                      </m:ctrlPr>
                    </m:sSupPr>
                    <m:e>
                      <m:r>
                        <w:rPr>
                          <w:rFonts w:ascii="Cambria Math" w:eastAsia="Times New Roman" w:hAnsi="Cambria Math" w:cs="Times New Roman"/>
                          <w:color w:val="000000"/>
                          <w:sz w:val="28"/>
                          <w:szCs w:val="28"/>
                          <w:shd w:val="clear" w:color="auto" w:fill="FFFFFF"/>
                          <w:lang w:val="en-US"/>
                        </w:rPr>
                        <m:t>x</m:t>
                      </m:r>
                    </m:e>
                    <m:sup>
                      <m:r>
                        <w:rPr>
                          <w:rFonts w:ascii="Cambria Math" w:eastAsia="Times New Roman" w:hAnsi="Cambria Math" w:cs="Times New Roman"/>
                          <w:color w:val="000000"/>
                          <w:sz w:val="28"/>
                          <w:szCs w:val="28"/>
                          <w:shd w:val="clear" w:color="auto" w:fill="FFFFFF"/>
                          <w:lang w:val="en-US"/>
                        </w:rPr>
                        <m:t>5</m:t>
                      </m:r>
                    </m:sup>
                  </m:sSup>
                  <m:r>
                    <w:rPr>
                      <w:rFonts w:ascii="Cambria Math" w:eastAsia="Times New Roman" w:hAnsi="Cambria Math" w:cs="Times New Roman"/>
                      <w:color w:val="000000"/>
                      <w:sz w:val="28"/>
                      <w:szCs w:val="28"/>
                      <w:shd w:val="clear" w:color="auto" w:fill="FFFFFF"/>
                      <w:lang w:val="en-US"/>
                    </w:rPr>
                    <m:t xml:space="preserve"> -…</m:t>
                  </m:r>
                </m:den>
              </m:f>
              <m:r>
                <w:rPr>
                  <w:rFonts w:ascii="Cambria Math" w:eastAsia="Times New Roman" w:hAnsi="Cambria Math" w:cs="Times New Roman"/>
                  <w:color w:val="000000"/>
                  <w:sz w:val="28"/>
                  <w:szCs w:val="28"/>
                  <w:shd w:val="clear" w:color="auto" w:fill="FFFFFF"/>
                  <w:lang w:val="en-US"/>
                </w:rPr>
                <m:t>#</m:t>
              </m:r>
              <m:d>
                <m:dPr>
                  <m:ctrlPr>
                    <w:rPr>
                      <w:rFonts w:ascii="Cambria Math" w:eastAsia="Times New Roman" w:hAnsi="Cambria Math" w:cs="Times New Roman"/>
                      <w:i/>
                      <w:color w:val="000000"/>
                      <w:sz w:val="28"/>
                      <w:szCs w:val="28"/>
                      <w:shd w:val="clear" w:color="auto" w:fill="FFFFFF"/>
                      <w:lang w:val="en-US"/>
                    </w:rPr>
                  </m:ctrlPr>
                </m:dPr>
                <m:e>
                  <m:r>
                    <w:rPr>
                      <w:rFonts w:ascii="Cambria Math" w:eastAsia="Times New Roman" w:hAnsi="Cambria Math" w:cs="Times New Roman"/>
                      <w:color w:val="000000"/>
                      <w:sz w:val="28"/>
                      <w:szCs w:val="28"/>
                      <w:shd w:val="clear" w:color="auto" w:fill="FFFFFF"/>
                      <w:lang w:val="en-US"/>
                    </w:rPr>
                    <m:t>5.3</m:t>
                  </m:r>
                </m:e>
              </m:d>
            </m:e>
          </m:eqArr>
        </m:oMath>
      </m:oMathPara>
    </w:p>
    <w:p w14:paraId="2D7B4910" w14:textId="77777777" w:rsidR="00F612B4" w:rsidRDefault="00F612B4" w:rsidP="00F612B4">
      <w:pPr>
        <w:spacing w:before="240" w:after="240" w:line="24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 xml:space="preserve">Нам необходимо обратить дробь в правой части полученного тождества, т.е. представить ее в виде ряда </w:t>
      </w:r>
      <m:oMath>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b</m:t>
            </m:r>
          </m:e>
          <m:sub>
            <m:r>
              <w:rPr>
                <w:rFonts w:ascii="Cambria Math" w:eastAsia="Times New Roman" w:hAnsi="Cambria Math" w:cs="Times New Roman"/>
                <w:color w:val="000000"/>
                <w:sz w:val="28"/>
                <w:szCs w:val="28"/>
                <w:shd w:val="clear" w:color="auto" w:fill="FFFFFF"/>
              </w:rPr>
              <m:t>0</m:t>
            </m:r>
          </m:sub>
        </m:sSub>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b</m:t>
            </m:r>
          </m:e>
          <m:sub>
            <m:r>
              <w:rPr>
                <w:rFonts w:ascii="Cambria Math" w:eastAsia="Times New Roman" w:hAnsi="Cambria Math" w:cs="Times New Roman"/>
                <w:color w:val="000000"/>
                <w:sz w:val="28"/>
                <w:szCs w:val="28"/>
                <w:shd w:val="clear" w:color="auto" w:fill="FFFFFF"/>
              </w:rPr>
              <m:t>1</m:t>
            </m:r>
          </m:sub>
        </m:sSub>
        <m:r>
          <w:rPr>
            <w:rFonts w:ascii="Cambria Math" w:eastAsia="Times New Roman" w:hAnsi="Cambria Math" w:cs="Times New Roman"/>
            <w:color w:val="000000"/>
            <w:sz w:val="28"/>
            <w:szCs w:val="28"/>
            <w:shd w:val="clear" w:color="auto" w:fill="FFFFFF"/>
          </w:rPr>
          <m:t>x+</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b</m:t>
            </m:r>
          </m:e>
          <m:sub>
            <m:r>
              <w:rPr>
                <w:rFonts w:ascii="Cambria Math" w:eastAsia="Times New Roman" w:hAnsi="Cambria Math" w:cs="Times New Roman"/>
                <w:color w:val="000000"/>
                <w:sz w:val="28"/>
                <w:szCs w:val="28"/>
                <w:shd w:val="clear" w:color="auto" w:fill="FFFFFF"/>
              </w:rPr>
              <m:t>2</m:t>
            </m:r>
          </m:sub>
        </m:sSub>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x</m:t>
            </m:r>
          </m:e>
          <m:sub>
            <m:r>
              <w:rPr>
                <w:rFonts w:ascii="Cambria Math" w:eastAsia="Times New Roman" w:hAnsi="Cambria Math" w:cs="Times New Roman"/>
                <w:color w:val="000000"/>
                <w:sz w:val="28"/>
                <w:szCs w:val="28"/>
                <w:shd w:val="clear" w:color="auto" w:fill="FFFFFF"/>
              </w:rPr>
              <m:t>2</m:t>
            </m:r>
          </m:sub>
        </m:sSub>
        <m:r>
          <w:rPr>
            <w:rFonts w:ascii="Cambria Math" w:eastAsia="Times New Roman" w:hAnsi="Cambria Math" w:cs="Times New Roman"/>
            <w:color w:val="000000"/>
            <w:sz w:val="28"/>
            <w:szCs w:val="28"/>
            <w:shd w:val="clear" w:color="auto" w:fill="FFFFFF"/>
          </w:rPr>
          <m:t xml:space="preserve"> +</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b</m:t>
            </m:r>
          </m:e>
          <m:sub>
            <m:r>
              <w:rPr>
                <w:rFonts w:ascii="Cambria Math" w:eastAsia="Times New Roman" w:hAnsi="Cambria Math" w:cs="Times New Roman"/>
                <w:color w:val="000000"/>
                <w:sz w:val="28"/>
                <w:szCs w:val="28"/>
                <w:shd w:val="clear" w:color="auto" w:fill="FFFFFF"/>
              </w:rPr>
              <m:t>3</m:t>
            </m:r>
          </m:sub>
        </m:sSub>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x</m:t>
            </m:r>
          </m:e>
          <m:sub>
            <m:r>
              <w:rPr>
                <w:rFonts w:ascii="Cambria Math" w:eastAsia="Times New Roman" w:hAnsi="Cambria Math" w:cs="Times New Roman"/>
                <w:color w:val="000000"/>
                <w:sz w:val="28"/>
                <w:szCs w:val="28"/>
                <w:shd w:val="clear" w:color="auto" w:fill="FFFFFF"/>
              </w:rPr>
              <m:t>3</m:t>
            </m:r>
          </m:sub>
        </m:sSub>
        <m:r>
          <w:rPr>
            <w:rFonts w:ascii="Cambria Math" w:eastAsia="Times New Roman" w:hAnsi="Cambria Math" w:cs="Times New Roman"/>
            <w:color w:val="000000"/>
            <w:sz w:val="28"/>
            <w:szCs w:val="28"/>
            <w:shd w:val="clear" w:color="auto" w:fill="FFFFFF"/>
          </w:rPr>
          <m:t xml:space="preserve"> +</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b</m:t>
            </m:r>
          </m:e>
          <m:sub>
            <m:r>
              <w:rPr>
                <w:rFonts w:ascii="Cambria Math" w:eastAsia="Times New Roman" w:hAnsi="Cambria Math" w:cs="Times New Roman"/>
                <w:color w:val="000000"/>
                <w:sz w:val="28"/>
                <w:szCs w:val="28"/>
                <w:shd w:val="clear" w:color="auto" w:fill="FFFFFF"/>
              </w:rPr>
              <m:t>4</m:t>
            </m:r>
          </m:sub>
        </m:sSub>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x</m:t>
            </m:r>
          </m:e>
          <m:sub>
            <m:r>
              <w:rPr>
                <w:rFonts w:ascii="Cambria Math" w:eastAsia="Times New Roman" w:hAnsi="Cambria Math" w:cs="Times New Roman"/>
                <w:color w:val="000000"/>
                <w:sz w:val="28"/>
                <w:szCs w:val="28"/>
                <w:shd w:val="clear" w:color="auto" w:fill="FFFFFF"/>
              </w:rPr>
              <m:t>4</m:t>
            </m:r>
          </m:sub>
        </m:sSub>
        <m:r>
          <w:rPr>
            <w:rFonts w:ascii="Cambria Math" w:eastAsia="Times New Roman" w:hAnsi="Cambria Math" w:cs="Times New Roman"/>
            <w:color w:val="000000"/>
            <w:sz w:val="28"/>
            <w:szCs w:val="28"/>
            <w:shd w:val="clear" w:color="auto" w:fill="FFFFFF"/>
          </w:rPr>
          <m:t>+…</m:t>
        </m:r>
      </m:oMath>
      <w:r>
        <w:rPr>
          <w:rFonts w:ascii="Times New Roman" w:eastAsia="Times New Roman" w:hAnsi="Times New Roman" w:cs="Times New Roman"/>
          <w:color w:val="000000"/>
          <w:sz w:val="28"/>
          <w:szCs w:val="28"/>
          <w:shd w:val="clear" w:color="auto" w:fill="FFFFFF"/>
        </w:rPr>
        <w:t xml:space="preserve">, причем, поскольку в левой части равенства (5.3) максимальная степень </w:t>
      </w:r>
      <m:oMath>
        <m:r>
          <w:rPr>
            <w:rFonts w:ascii="Cambria Math" w:eastAsia="Times New Roman" w:hAnsi="Cambria Math" w:cs="Times New Roman"/>
            <w:color w:val="000000"/>
            <w:sz w:val="28"/>
            <w:szCs w:val="28"/>
            <w:shd w:val="clear" w:color="auto" w:fill="FFFFFF"/>
          </w:rPr>
          <m:t>x</m:t>
        </m:r>
      </m:oMath>
      <w:r>
        <w:rPr>
          <w:rFonts w:ascii="Times New Roman" w:eastAsia="Times New Roman" w:hAnsi="Times New Roman" w:cs="Times New Roman"/>
          <w:color w:val="000000"/>
          <w:sz w:val="28"/>
          <w:szCs w:val="28"/>
          <w:shd w:val="clear" w:color="auto" w:fill="FFFFFF"/>
        </w:rPr>
        <w:t xml:space="preserve"> — это </w:t>
      </w:r>
      <m:oMath>
        <m:sSup>
          <m:sSupPr>
            <m:ctrlPr>
              <w:rPr>
                <w:rFonts w:ascii="Cambria Math" w:eastAsia="Times New Roman" w:hAnsi="Cambria Math" w:cs="Times New Roman"/>
                <w:i/>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x</m:t>
            </m:r>
          </m:e>
          <m:sup>
            <m:r>
              <w:rPr>
                <w:rFonts w:ascii="Cambria Math" w:eastAsia="Times New Roman" w:hAnsi="Cambria Math" w:cs="Times New Roman"/>
                <w:color w:val="000000"/>
                <w:sz w:val="28"/>
                <w:szCs w:val="28"/>
                <w:shd w:val="clear" w:color="auto" w:fill="FFFFFF"/>
              </w:rPr>
              <m:t>4</m:t>
            </m:r>
          </m:sup>
        </m:sSup>
      </m:oMath>
      <w:r>
        <w:rPr>
          <w:rFonts w:ascii="Times New Roman" w:eastAsia="Times New Roman" w:hAnsi="Times New Roman" w:cs="Times New Roman"/>
          <w:color w:val="000000"/>
          <w:sz w:val="28"/>
          <w:szCs w:val="28"/>
          <w:shd w:val="clear" w:color="auto" w:fill="FFFFFF"/>
        </w:rPr>
        <w:t xml:space="preserve"> , достаточно ограничиться вычислением коэффициентов до четвертой степени. Таким образом, мы получаем равенство</w:t>
      </w:r>
    </w:p>
    <w:p w14:paraId="6DAEB763" w14:textId="1761D17B" w:rsidR="00F612B4" w:rsidRDefault="00000000" w:rsidP="00F612B4">
      <w:pPr>
        <w:spacing w:before="240" w:after="240" w:line="240" w:lineRule="auto"/>
        <w:rPr>
          <w:rFonts w:ascii="Times New Roman" w:eastAsia="Times New Roman" w:hAnsi="Times New Roman" w:cs="Times New Roman"/>
          <w:color w:val="000000"/>
          <w:sz w:val="28"/>
          <w:szCs w:val="28"/>
          <w:shd w:val="clear" w:color="auto" w:fill="FFFFFF"/>
        </w:rPr>
      </w:pPr>
      <m:oMathPara>
        <m:oMath>
          <m:eqArr>
            <m:eqArrPr>
              <m:maxDist m:val="1"/>
              <m:ctrlPr>
                <w:rPr>
                  <w:rFonts w:ascii="Cambria Math" w:eastAsia="Times New Roman" w:hAnsi="Cambria Math" w:cs="Times New Roman"/>
                  <w:i/>
                  <w:color w:val="000000"/>
                  <w:sz w:val="28"/>
                  <w:szCs w:val="28"/>
                  <w:shd w:val="clear" w:color="auto" w:fill="FFFFFF"/>
                </w:rPr>
              </m:ctrlPr>
            </m:eqArrPr>
            <m:e>
              <m:r>
                <w:rPr>
                  <w:rFonts w:ascii="Cambria Math" w:eastAsia="Times New Roman" w:hAnsi="Cambria Math" w:cs="Times New Roman"/>
                  <w:color w:val="000000"/>
                  <w:sz w:val="28"/>
                  <w:szCs w:val="28"/>
                  <w:shd w:val="clear" w:color="auto" w:fill="FFFFFF"/>
                </w:rPr>
                <m:t>1+2</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a</m:t>
                  </m:r>
                </m:e>
                <m:sub>
                  <m:r>
                    <w:rPr>
                      <w:rFonts w:ascii="Cambria Math" w:eastAsia="Times New Roman" w:hAnsi="Cambria Math" w:cs="Times New Roman"/>
                      <w:color w:val="000000"/>
                      <w:sz w:val="28"/>
                      <w:szCs w:val="28"/>
                      <w:shd w:val="clear" w:color="auto" w:fill="FFFFFF"/>
                    </w:rPr>
                    <m:t>2</m:t>
                  </m:r>
                </m:sub>
              </m:sSub>
              <m:r>
                <w:rPr>
                  <w:rFonts w:ascii="Cambria Math" w:eastAsia="Times New Roman" w:hAnsi="Cambria Math" w:cs="Times New Roman"/>
                  <w:color w:val="000000"/>
                  <w:sz w:val="28"/>
                  <w:szCs w:val="28"/>
                  <w:shd w:val="clear" w:color="auto" w:fill="FFFFFF"/>
                </w:rPr>
                <m:t>x+3</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a</m:t>
                  </m:r>
                </m:e>
                <m:sub>
                  <m:r>
                    <w:rPr>
                      <w:rFonts w:ascii="Cambria Math" w:eastAsia="Times New Roman" w:hAnsi="Cambria Math" w:cs="Times New Roman"/>
                      <w:color w:val="000000"/>
                      <w:sz w:val="28"/>
                      <w:szCs w:val="28"/>
                      <w:shd w:val="clear" w:color="auto" w:fill="FFFFFF"/>
                    </w:rPr>
                    <m:t>3</m:t>
                  </m:r>
                </m:sub>
              </m:sSub>
              <m:sSup>
                <m:sSupPr>
                  <m:ctrlPr>
                    <w:rPr>
                      <w:rFonts w:ascii="Cambria Math" w:eastAsia="Times New Roman" w:hAnsi="Cambria Math" w:cs="Times New Roman"/>
                      <w:i/>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x</m:t>
                  </m:r>
                </m:e>
                <m:sup>
                  <m:r>
                    <w:rPr>
                      <w:rFonts w:ascii="Cambria Math" w:eastAsia="Times New Roman" w:hAnsi="Cambria Math" w:cs="Times New Roman"/>
                      <w:color w:val="000000"/>
                      <w:sz w:val="28"/>
                      <w:szCs w:val="28"/>
                      <w:shd w:val="clear" w:color="auto" w:fill="FFFFFF"/>
                    </w:rPr>
                    <m:t>2</m:t>
                  </m:r>
                </m:sup>
              </m:sSup>
              <m:r>
                <w:rPr>
                  <w:rFonts w:ascii="Cambria Math" w:eastAsia="Times New Roman" w:hAnsi="Cambria Math" w:cs="Times New Roman"/>
                  <w:color w:val="000000"/>
                  <w:sz w:val="28"/>
                  <w:szCs w:val="28"/>
                  <w:shd w:val="clear" w:color="auto" w:fill="FFFFFF"/>
                </w:rPr>
                <m:t>+4</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a</m:t>
                  </m:r>
                </m:e>
                <m:sub>
                  <m:r>
                    <w:rPr>
                      <w:rFonts w:ascii="Cambria Math" w:eastAsia="Times New Roman" w:hAnsi="Cambria Math" w:cs="Times New Roman"/>
                      <w:color w:val="000000"/>
                      <w:sz w:val="28"/>
                      <w:szCs w:val="28"/>
                      <w:shd w:val="clear" w:color="auto" w:fill="FFFFFF"/>
                    </w:rPr>
                    <m:t>4</m:t>
                  </m:r>
                </m:sub>
              </m:sSub>
              <m:sSup>
                <m:sSupPr>
                  <m:ctrlPr>
                    <w:rPr>
                      <w:rFonts w:ascii="Cambria Math" w:eastAsia="Times New Roman" w:hAnsi="Cambria Math" w:cs="Times New Roman"/>
                      <w:i/>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x</m:t>
                  </m:r>
                </m:e>
                <m:sup>
                  <m:r>
                    <w:rPr>
                      <w:rFonts w:ascii="Cambria Math" w:eastAsia="Times New Roman" w:hAnsi="Cambria Math" w:cs="Times New Roman"/>
                      <w:color w:val="000000"/>
                      <w:sz w:val="28"/>
                      <w:szCs w:val="28"/>
                      <w:shd w:val="clear" w:color="auto" w:fill="FFFFFF"/>
                    </w:rPr>
                    <m:t>3</m:t>
                  </m:r>
                </m:sup>
              </m:sSup>
              <m:r>
                <w:rPr>
                  <w:rFonts w:ascii="Cambria Math" w:eastAsia="Times New Roman" w:hAnsi="Cambria Math" w:cs="Times New Roman"/>
                  <w:color w:val="000000"/>
                  <w:sz w:val="28"/>
                  <w:szCs w:val="28"/>
                  <w:shd w:val="clear" w:color="auto" w:fill="FFFFFF"/>
                </w:rPr>
                <m:t>+5</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a</m:t>
                  </m:r>
                </m:e>
                <m:sub>
                  <m:r>
                    <w:rPr>
                      <w:rFonts w:ascii="Cambria Math" w:eastAsia="Times New Roman" w:hAnsi="Cambria Math" w:cs="Times New Roman"/>
                      <w:color w:val="000000"/>
                      <w:sz w:val="28"/>
                      <w:szCs w:val="28"/>
                      <w:shd w:val="clear" w:color="auto" w:fill="FFFFFF"/>
                    </w:rPr>
                    <m:t>5</m:t>
                  </m:r>
                </m:sub>
              </m:sSub>
              <m:sSup>
                <m:sSupPr>
                  <m:ctrlPr>
                    <w:rPr>
                      <w:rFonts w:ascii="Cambria Math" w:eastAsia="Times New Roman" w:hAnsi="Cambria Math" w:cs="Times New Roman"/>
                      <w:i/>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x</m:t>
                  </m:r>
                </m:e>
                <m:sup>
                  <m:r>
                    <w:rPr>
                      <w:rFonts w:ascii="Cambria Math" w:eastAsia="Times New Roman" w:hAnsi="Cambria Math" w:cs="Times New Roman"/>
                      <w:color w:val="000000"/>
                      <w:sz w:val="28"/>
                      <w:szCs w:val="28"/>
                      <w:shd w:val="clear" w:color="auto" w:fill="FFFFFF"/>
                    </w:rPr>
                    <m:t>4</m:t>
                  </m:r>
                </m:sup>
              </m:sSup>
              <m:r>
                <w:rPr>
                  <w:rFonts w:ascii="Cambria Math" w:eastAsia="Times New Roman" w:hAnsi="Cambria Math" w:cs="Times New Roman"/>
                  <w:color w:val="000000"/>
                  <w:sz w:val="28"/>
                  <w:szCs w:val="28"/>
                  <w:shd w:val="clear" w:color="auto" w:fill="FFFFFF"/>
                </w:rPr>
                <m:t xml:space="preserve">+. . . ≡ </m:t>
              </m:r>
              <m:ctrlPr>
                <w:rPr>
                  <w:rFonts w:ascii="Cambria Math" w:eastAsia="Cambria Math" w:hAnsi="Cambria Math" w:cs="Cambria Math"/>
                  <w:i/>
                  <w:color w:val="000000"/>
                  <w:sz w:val="28"/>
                  <w:szCs w:val="28"/>
                  <w:shd w:val="clear" w:color="auto" w:fill="FFFFFF"/>
                </w:rPr>
              </m:ctrlPr>
            </m:e>
            <m:e>
              <m:r>
                <w:rPr>
                  <w:rFonts w:ascii="Cambria Math" w:eastAsia="Times New Roman" w:hAnsi="Cambria Math" w:cs="Times New Roman"/>
                  <w:color w:val="000000"/>
                  <w:sz w:val="28"/>
                  <w:szCs w:val="28"/>
                  <w:shd w:val="clear" w:color="auto" w:fill="FFFFFF"/>
                </w:rPr>
                <m:t xml:space="preserve">≡ </m:t>
              </m:r>
              <m:sSup>
                <m:sSupPr>
                  <m:ctrlPr>
                    <w:rPr>
                      <w:rFonts w:ascii="Cambria Math" w:eastAsia="Times New Roman" w:hAnsi="Cambria Math" w:cs="Times New Roman"/>
                      <w:i/>
                      <w:color w:val="000000"/>
                      <w:sz w:val="28"/>
                      <w:szCs w:val="28"/>
                      <w:shd w:val="clear" w:color="auto" w:fill="FFFFFF"/>
                      <w:lang w:val="en-US"/>
                    </w:rPr>
                  </m:ctrlPr>
                </m:sSupPr>
                <m:e>
                  <m:r>
                    <w:rPr>
                      <w:rFonts w:ascii="Cambria Math" w:eastAsia="Times New Roman" w:hAnsi="Cambria Math" w:cs="Times New Roman"/>
                      <w:color w:val="000000"/>
                      <w:sz w:val="28"/>
                      <w:szCs w:val="28"/>
                      <w:shd w:val="clear" w:color="auto" w:fill="FFFFFF"/>
                      <w:lang w:val="en-US"/>
                    </w:rPr>
                    <m:t>x</m:t>
                  </m:r>
                  <m:ctrlPr>
                    <w:rPr>
                      <w:rFonts w:ascii="Cambria Math" w:eastAsia="Times New Roman" w:hAnsi="Cambria Math" w:cs="Times New Roman"/>
                      <w:i/>
                      <w:color w:val="000000"/>
                      <w:sz w:val="28"/>
                      <w:szCs w:val="28"/>
                      <w:shd w:val="clear" w:color="auto" w:fill="FFFFFF"/>
                    </w:rPr>
                  </m:ctrlPr>
                </m:e>
                <m:sup>
                  <m:r>
                    <w:rPr>
                      <w:rFonts w:ascii="Cambria Math" w:eastAsia="Times New Roman" w:hAnsi="Cambria Math" w:cs="Times New Roman"/>
                      <w:color w:val="000000"/>
                      <w:sz w:val="28"/>
                      <w:szCs w:val="28"/>
                      <w:shd w:val="clear" w:color="auto" w:fill="FFFFFF"/>
                      <w:lang w:val="en-US"/>
                    </w:rPr>
                    <m:t>2</m:t>
                  </m:r>
                </m:sup>
              </m:sSup>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color w:val="000000"/>
                      <w:sz w:val="28"/>
                      <w:szCs w:val="28"/>
                      <w:shd w:val="clear" w:color="auto" w:fill="FFFFFF"/>
                      <w:lang w:val="en-US"/>
                    </w:rPr>
                  </m:ctrlPr>
                </m:sSubPr>
                <m:e>
                  <m:r>
                    <w:rPr>
                      <w:rFonts w:ascii="Cambria Math" w:eastAsia="Times New Roman" w:hAnsi="Cambria Math" w:cs="Times New Roman"/>
                      <w:color w:val="000000"/>
                      <w:sz w:val="28"/>
                      <w:szCs w:val="28"/>
                      <w:shd w:val="clear" w:color="auto" w:fill="FFFFFF"/>
                      <w:lang w:val="en-US"/>
                    </w:rPr>
                    <m:t>b</m:t>
                  </m:r>
                  <m:ctrlPr>
                    <w:rPr>
                      <w:rFonts w:ascii="Cambria Math" w:eastAsia="Times New Roman" w:hAnsi="Cambria Math" w:cs="Times New Roman"/>
                      <w:i/>
                      <w:color w:val="000000"/>
                      <w:sz w:val="28"/>
                      <w:szCs w:val="28"/>
                      <w:shd w:val="clear" w:color="auto" w:fill="FFFFFF"/>
                    </w:rPr>
                  </m:ctrlPr>
                </m:e>
                <m:sub>
                  <m:r>
                    <w:rPr>
                      <w:rFonts w:ascii="Cambria Math" w:eastAsia="Times New Roman" w:hAnsi="Cambria Math" w:cs="Times New Roman"/>
                      <w:color w:val="000000"/>
                      <w:sz w:val="28"/>
                      <w:szCs w:val="28"/>
                      <w:shd w:val="clear" w:color="auto" w:fill="FFFFFF"/>
                    </w:rPr>
                    <m:t>0</m:t>
                  </m:r>
                </m:sub>
              </m:sSub>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color w:val="000000"/>
                      <w:sz w:val="28"/>
                      <w:szCs w:val="28"/>
                      <w:shd w:val="clear" w:color="auto" w:fill="FFFFFF"/>
                      <w:lang w:val="en-US"/>
                    </w:rPr>
                  </m:ctrlPr>
                </m:sSubPr>
                <m:e>
                  <m:r>
                    <w:rPr>
                      <w:rFonts w:ascii="Cambria Math" w:eastAsia="Times New Roman" w:hAnsi="Cambria Math" w:cs="Times New Roman"/>
                      <w:color w:val="000000"/>
                      <w:sz w:val="28"/>
                      <w:szCs w:val="28"/>
                      <w:shd w:val="clear" w:color="auto" w:fill="FFFFFF"/>
                      <w:lang w:val="en-US"/>
                    </w:rPr>
                    <m:t>b</m:t>
                  </m:r>
                  <m:ctrlPr>
                    <w:rPr>
                      <w:rFonts w:ascii="Cambria Math" w:eastAsia="Times New Roman" w:hAnsi="Cambria Math" w:cs="Times New Roman"/>
                      <w:i/>
                      <w:color w:val="000000"/>
                      <w:sz w:val="28"/>
                      <w:szCs w:val="28"/>
                      <w:shd w:val="clear" w:color="auto" w:fill="FFFFFF"/>
                    </w:rPr>
                  </m:ctrlPr>
                </m:e>
                <m:sub>
                  <m:r>
                    <w:rPr>
                      <w:rFonts w:ascii="Cambria Math" w:eastAsia="Times New Roman" w:hAnsi="Cambria Math" w:cs="Times New Roman"/>
                      <w:color w:val="000000"/>
                      <w:sz w:val="28"/>
                      <w:szCs w:val="28"/>
                      <w:shd w:val="clear" w:color="auto" w:fill="FFFFFF"/>
                    </w:rPr>
                    <m:t>1</m:t>
                  </m:r>
                </m:sub>
              </m:sSub>
              <m:r>
                <w:rPr>
                  <w:rFonts w:ascii="Cambria Math" w:eastAsia="Times New Roman" w:hAnsi="Cambria Math" w:cs="Times New Roman"/>
                  <w:color w:val="000000"/>
                  <w:sz w:val="28"/>
                  <w:szCs w:val="28"/>
                  <w:shd w:val="clear" w:color="auto" w:fill="FFFFFF"/>
                  <w:lang w:val="en-US"/>
                </w:rPr>
                <m:t>x</m:t>
              </m:r>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color w:val="000000"/>
                      <w:sz w:val="28"/>
                      <w:szCs w:val="28"/>
                      <w:shd w:val="clear" w:color="auto" w:fill="FFFFFF"/>
                      <w:lang w:val="en-US"/>
                    </w:rPr>
                  </m:ctrlPr>
                </m:sSubPr>
                <m:e>
                  <m:r>
                    <w:rPr>
                      <w:rFonts w:ascii="Cambria Math" w:eastAsia="Times New Roman" w:hAnsi="Cambria Math" w:cs="Times New Roman"/>
                      <w:color w:val="000000"/>
                      <w:sz w:val="28"/>
                      <w:szCs w:val="28"/>
                      <w:shd w:val="clear" w:color="auto" w:fill="FFFFFF"/>
                      <w:lang w:val="en-US"/>
                    </w:rPr>
                    <m:t>b</m:t>
                  </m:r>
                  <m:ctrlPr>
                    <w:rPr>
                      <w:rFonts w:ascii="Cambria Math" w:eastAsia="Times New Roman" w:hAnsi="Cambria Math" w:cs="Times New Roman"/>
                      <w:i/>
                      <w:color w:val="000000"/>
                      <w:sz w:val="28"/>
                      <w:szCs w:val="28"/>
                      <w:shd w:val="clear" w:color="auto" w:fill="FFFFFF"/>
                    </w:rPr>
                  </m:ctrlPr>
                </m:e>
                <m:sub>
                  <m:r>
                    <w:rPr>
                      <w:rFonts w:ascii="Cambria Math" w:eastAsia="Times New Roman" w:hAnsi="Cambria Math" w:cs="Times New Roman"/>
                      <w:color w:val="000000"/>
                      <w:sz w:val="28"/>
                      <w:szCs w:val="28"/>
                      <w:shd w:val="clear" w:color="auto" w:fill="FFFFFF"/>
                    </w:rPr>
                    <m:t>2</m:t>
                  </m:r>
                </m:sub>
              </m:sSub>
              <m:sSup>
                <m:sSupPr>
                  <m:ctrlPr>
                    <w:rPr>
                      <w:rFonts w:ascii="Cambria Math" w:eastAsia="Times New Roman" w:hAnsi="Cambria Math" w:cs="Times New Roman"/>
                      <w:i/>
                      <w:color w:val="000000"/>
                      <w:sz w:val="28"/>
                      <w:szCs w:val="28"/>
                      <w:shd w:val="clear" w:color="auto" w:fill="FFFFFF"/>
                      <w:lang w:val="en-US"/>
                    </w:rPr>
                  </m:ctrlPr>
                </m:sSupPr>
                <m:e>
                  <m:r>
                    <w:rPr>
                      <w:rFonts w:ascii="Cambria Math" w:eastAsia="Times New Roman" w:hAnsi="Cambria Math" w:cs="Times New Roman"/>
                      <w:color w:val="000000"/>
                      <w:sz w:val="28"/>
                      <w:szCs w:val="28"/>
                      <w:shd w:val="clear" w:color="auto" w:fill="FFFFFF"/>
                      <w:lang w:val="en-US"/>
                    </w:rPr>
                    <m:t>x</m:t>
                  </m:r>
                </m:e>
                <m:sup>
                  <m:r>
                    <w:rPr>
                      <w:rFonts w:ascii="Cambria Math" w:eastAsia="Times New Roman" w:hAnsi="Cambria Math" w:cs="Times New Roman"/>
                      <w:color w:val="000000"/>
                      <w:sz w:val="28"/>
                      <w:szCs w:val="28"/>
                      <w:shd w:val="clear" w:color="auto" w:fill="FFFFFF"/>
                    </w:rPr>
                    <m:t>2</m:t>
                  </m:r>
                </m:sup>
              </m:sSup>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color w:val="000000"/>
                      <w:sz w:val="28"/>
                      <w:szCs w:val="28"/>
                      <w:shd w:val="clear" w:color="auto" w:fill="FFFFFF"/>
                      <w:lang w:val="en-US"/>
                    </w:rPr>
                  </m:ctrlPr>
                </m:sSubPr>
                <m:e>
                  <m:r>
                    <w:rPr>
                      <w:rFonts w:ascii="Cambria Math" w:eastAsia="Times New Roman" w:hAnsi="Cambria Math" w:cs="Times New Roman"/>
                      <w:color w:val="000000"/>
                      <w:sz w:val="28"/>
                      <w:szCs w:val="28"/>
                      <w:shd w:val="clear" w:color="auto" w:fill="FFFFFF"/>
                      <w:lang w:val="en-US"/>
                    </w:rPr>
                    <m:t>b</m:t>
                  </m:r>
                  <m:ctrlPr>
                    <w:rPr>
                      <w:rFonts w:ascii="Cambria Math" w:eastAsia="Times New Roman" w:hAnsi="Cambria Math" w:cs="Times New Roman"/>
                      <w:i/>
                      <w:color w:val="000000"/>
                      <w:sz w:val="28"/>
                      <w:szCs w:val="28"/>
                      <w:shd w:val="clear" w:color="auto" w:fill="FFFFFF"/>
                    </w:rPr>
                  </m:ctrlPr>
                </m:e>
                <m:sub>
                  <m:r>
                    <w:rPr>
                      <w:rFonts w:ascii="Cambria Math" w:eastAsia="Times New Roman" w:hAnsi="Cambria Math" w:cs="Times New Roman"/>
                      <w:color w:val="000000"/>
                      <w:sz w:val="28"/>
                      <w:szCs w:val="28"/>
                      <w:shd w:val="clear" w:color="auto" w:fill="FFFFFF"/>
                    </w:rPr>
                    <m:t>3</m:t>
                  </m:r>
                </m:sub>
              </m:sSub>
              <m:sSup>
                <m:sSupPr>
                  <m:ctrlPr>
                    <w:rPr>
                      <w:rFonts w:ascii="Cambria Math" w:eastAsia="Times New Roman" w:hAnsi="Cambria Math" w:cs="Times New Roman"/>
                      <w:i/>
                      <w:color w:val="000000"/>
                      <w:sz w:val="28"/>
                      <w:szCs w:val="28"/>
                      <w:shd w:val="clear" w:color="auto" w:fill="FFFFFF"/>
                      <w:lang w:val="en-US"/>
                    </w:rPr>
                  </m:ctrlPr>
                </m:sSupPr>
                <m:e>
                  <m:r>
                    <w:rPr>
                      <w:rFonts w:ascii="Cambria Math" w:eastAsia="Times New Roman" w:hAnsi="Cambria Math" w:cs="Times New Roman"/>
                      <w:color w:val="000000"/>
                      <w:sz w:val="28"/>
                      <w:szCs w:val="28"/>
                      <w:shd w:val="clear" w:color="auto" w:fill="FFFFFF"/>
                      <w:lang w:val="en-US"/>
                    </w:rPr>
                    <m:t>x</m:t>
                  </m:r>
                </m:e>
                <m:sup>
                  <m:r>
                    <w:rPr>
                      <w:rFonts w:ascii="Cambria Math" w:eastAsia="Times New Roman" w:hAnsi="Cambria Math" w:cs="Times New Roman"/>
                      <w:color w:val="000000"/>
                      <w:sz w:val="28"/>
                      <w:szCs w:val="28"/>
                      <w:shd w:val="clear" w:color="auto" w:fill="FFFFFF"/>
                    </w:rPr>
                    <m:t>3</m:t>
                  </m:r>
                </m:sup>
              </m:sSup>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color w:val="000000"/>
                      <w:sz w:val="28"/>
                      <w:szCs w:val="28"/>
                      <w:shd w:val="clear" w:color="auto" w:fill="FFFFFF"/>
                      <w:lang w:val="en-US"/>
                    </w:rPr>
                  </m:ctrlPr>
                </m:sSubPr>
                <m:e>
                  <m:r>
                    <w:rPr>
                      <w:rFonts w:ascii="Cambria Math" w:eastAsia="Times New Roman" w:hAnsi="Cambria Math" w:cs="Times New Roman"/>
                      <w:color w:val="000000"/>
                      <w:sz w:val="28"/>
                      <w:szCs w:val="28"/>
                      <w:shd w:val="clear" w:color="auto" w:fill="FFFFFF"/>
                      <w:lang w:val="en-US"/>
                    </w:rPr>
                    <m:t>b</m:t>
                  </m:r>
                  <m:ctrlPr>
                    <w:rPr>
                      <w:rFonts w:ascii="Cambria Math" w:eastAsia="Times New Roman" w:hAnsi="Cambria Math" w:cs="Times New Roman"/>
                      <w:i/>
                      <w:color w:val="000000"/>
                      <w:sz w:val="28"/>
                      <w:szCs w:val="28"/>
                      <w:shd w:val="clear" w:color="auto" w:fill="FFFFFF"/>
                    </w:rPr>
                  </m:ctrlPr>
                </m:e>
                <m:sub>
                  <m:r>
                    <w:rPr>
                      <w:rFonts w:ascii="Cambria Math" w:eastAsia="Times New Roman" w:hAnsi="Cambria Math" w:cs="Times New Roman"/>
                      <w:color w:val="000000"/>
                      <w:sz w:val="28"/>
                      <w:szCs w:val="28"/>
                      <w:shd w:val="clear" w:color="auto" w:fill="FFFFFF"/>
                    </w:rPr>
                    <m:t>4</m:t>
                  </m:r>
                </m:sub>
              </m:sSub>
              <m:sSup>
                <m:sSupPr>
                  <m:ctrlPr>
                    <w:rPr>
                      <w:rFonts w:ascii="Cambria Math" w:eastAsia="Times New Roman" w:hAnsi="Cambria Math" w:cs="Times New Roman"/>
                      <w:i/>
                      <w:color w:val="000000"/>
                      <w:sz w:val="28"/>
                      <w:szCs w:val="28"/>
                      <w:shd w:val="clear" w:color="auto" w:fill="FFFFFF"/>
                      <w:lang w:val="en-US"/>
                    </w:rPr>
                  </m:ctrlPr>
                </m:sSupPr>
                <m:e>
                  <m:r>
                    <w:rPr>
                      <w:rFonts w:ascii="Cambria Math" w:eastAsia="Times New Roman" w:hAnsi="Cambria Math" w:cs="Times New Roman"/>
                      <w:color w:val="000000"/>
                      <w:sz w:val="28"/>
                      <w:szCs w:val="28"/>
                      <w:shd w:val="clear" w:color="auto" w:fill="FFFFFF"/>
                      <w:lang w:val="en-US"/>
                    </w:rPr>
                    <m:t>x</m:t>
                  </m:r>
                </m:e>
                <m:sup>
                  <m:r>
                    <w:rPr>
                      <w:rFonts w:ascii="Cambria Math" w:eastAsia="Times New Roman" w:hAnsi="Cambria Math" w:cs="Times New Roman"/>
                      <w:color w:val="000000"/>
                      <w:sz w:val="28"/>
                      <w:szCs w:val="28"/>
                      <w:shd w:val="clear" w:color="auto" w:fill="FFFFFF"/>
                    </w:rPr>
                    <m:t>4</m:t>
                  </m:r>
                </m:sup>
              </m:sSup>
              <m:r>
                <w:rPr>
                  <w:rFonts w:ascii="Cambria Math" w:eastAsia="Times New Roman" w:hAnsi="Cambria Math" w:cs="Times New Roman"/>
                  <w:color w:val="000000"/>
                  <w:sz w:val="28"/>
                  <w:szCs w:val="28"/>
                  <w:shd w:val="clear" w:color="auto" w:fill="FFFFFF"/>
                </w:rPr>
                <m:t>+…, #</m:t>
              </m:r>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5.4</m:t>
                  </m:r>
                </m:e>
              </m:d>
            </m:e>
          </m:eqArr>
        </m:oMath>
      </m:oMathPara>
    </w:p>
    <w:p w14:paraId="62BE433B" w14:textId="77777777" w:rsidR="00F612B4" w:rsidRDefault="00F612B4" w:rsidP="00F612B4">
      <w:pPr>
        <w:spacing w:before="240" w:after="240" w:line="24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 xml:space="preserve">в котором коэффициенты </w:t>
      </w:r>
      <m:oMath>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b</m:t>
            </m:r>
          </m:e>
          <m:sub>
            <m:r>
              <w:rPr>
                <w:rFonts w:ascii="Cambria Math" w:eastAsia="Times New Roman" w:hAnsi="Cambria Math" w:cs="Times New Roman"/>
                <w:color w:val="000000"/>
                <w:sz w:val="28"/>
                <w:szCs w:val="28"/>
                <w:shd w:val="clear" w:color="auto" w:fill="FFFFFF"/>
              </w:rPr>
              <m:t>i</m:t>
            </m:r>
          </m:sub>
        </m:sSub>
      </m:oMath>
      <w:r>
        <w:rPr>
          <w:rFonts w:ascii="Times New Roman" w:eastAsia="Times New Roman" w:hAnsi="Times New Roman" w:cs="Times New Roman"/>
          <w:color w:val="000000"/>
          <w:sz w:val="28"/>
          <w:szCs w:val="28"/>
          <w:shd w:val="clear" w:color="auto" w:fill="FFFFFF"/>
        </w:rPr>
        <w:t xml:space="preserve"> нужно искать из условия</w:t>
      </w:r>
    </w:p>
    <w:p w14:paraId="3826086C" w14:textId="77777777" w:rsidR="00F612B4" w:rsidRDefault="00000000" w:rsidP="00F612B4">
      <w:pPr>
        <w:spacing w:before="240" w:after="240" w:line="240" w:lineRule="auto"/>
        <w:rPr>
          <w:rFonts w:ascii="Times New Roman" w:eastAsia="Times New Roman" w:hAnsi="Times New Roman" w:cs="Times New Roman"/>
          <w:color w:val="000000"/>
          <w:sz w:val="28"/>
          <w:szCs w:val="28"/>
          <w:shd w:val="clear" w:color="auto" w:fill="FFFFFF"/>
          <w:lang w:val="en-US"/>
        </w:rPr>
      </w:pPr>
      <m:oMathPara>
        <m:oMath>
          <m:eqArr>
            <m:eqArrPr>
              <m:maxDist m:val="1"/>
              <m:ctrlPr>
                <w:rPr>
                  <w:rFonts w:ascii="Cambria Math" w:eastAsia="Times New Roman" w:hAnsi="Cambria Math" w:cs="Times New Roman"/>
                  <w:i/>
                  <w:color w:val="000000"/>
                  <w:sz w:val="28"/>
                  <w:szCs w:val="28"/>
                  <w:shd w:val="clear" w:color="auto" w:fill="FFFFFF"/>
                  <w:lang w:val="en-US"/>
                </w:rPr>
              </m:ctrlPr>
            </m:eqArrPr>
            <m:e>
              <m:d>
                <m:dPr>
                  <m:ctrlPr>
                    <w:rPr>
                      <w:rFonts w:ascii="Cambria Math" w:eastAsia="Times New Roman" w:hAnsi="Cambria Math" w:cs="Times New Roman"/>
                      <w:i/>
                      <w:color w:val="000000"/>
                      <w:sz w:val="28"/>
                      <w:szCs w:val="28"/>
                      <w:shd w:val="clear" w:color="auto" w:fill="FFFFFF"/>
                      <w:lang w:val="en-US"/>
                    </w:rPr>
                  </m:ctrlPr>
                </m:dPr>
                <m:e>
                  <m:r>
                    <w:rPr>
                      <w:rFonts w:ascii="Cambria Math" w:eastAsia="Times New Roman" w:hAnsi="Cambria Math" w:cs="Times New Roman"/>
                      <w:color w:val="000000"/>
                      <w:sz w:val="28"/>
                      <w:szCs w:val="28"/>
                      <w:shd w:val="clear" w:color="auto" w:fill="FFFFFF"/>
                      <w:lang w:val="en-US"/>
                    </w:rPr>
                    <m:t xml:space="preserve">1 - x - </m:t>
                  </m:r>
                  <m:sSub>
                    <m:sSubPr>
                      <m:ctrlPr>
                        <w:rPr>
                          <w:rFonts w:ascii="Cambria Math" w:eastAsia="Times New Roman" w:hAnsi="Cambria Math" w:cs="Times New Roman"/>
                          <w:i/>
                          <w:color w:val="000000"/>
                          <w:sz w:val="28"/>
                          <w:szCs w:val="28"/>
                          <w:shd w:val="clear" w:color="auto" w:fill="FFFFFF"/>
                          <w:lang w:val="en-US"/>
                        </w:rPr>
                      </m:ctrlPr>
                    </m:sSubPr>
                    <m:e>
                      <m:r>
                        <w:rPr>
                          <w:rFonts w:ascii="Cambria Math" w:eastAsia="Times New Roman" w:hAnsi="Cambria Math" w:cs="Times New Roman"/>
                          <w:color w:val="000000"/>
                          <w:sz w:val="28"/>
                          <w:szCs w:val="28"/>
                          <w:shd w:val="clear" w:color="auto" w:fill="FFFFFF"/>
                          <w:lang w:val="en-US"/>
                        </w:rPr>
                        <m:t>a</m:t>
                      </m:r>
                    </m:e>
                    <m:sub>
                      <m:r>
                        <w:rPr>
                          <w:rFonts w:ascii="Cambria Math" w:eastAsia="Times New Roman" w:hAnsi="Cambria Math" w:cs="Times New Roman"/>
                          <w:color w:val="000000"/>
                          <w:sz w:val="28"/>
                          <w:szCs w:val="28"/>
                          <w:shd w:val="clear" w:color="auto" w:fill="FFFFFF"/>
                          <w:lang w:val="en-US"/>
                        </w:rPr>
                        <m:t>2</m:t>
                      </m:r>
                    </m:sub>
                  </m:sSub>
                  <m:sSup>
                    <m:sSupPr>
                      <m:ctrlPr>
                        <w:rPr>
                          <w:rFonts w:ascii="Cambria Math" w:eastAsia="Times New Roman" w:hAnsi="Cambria Math" w:cs="Times New Roman"/>
                          <w:i/>
                          <w:color w:val="000000"/>
                          <w:sz w:val="28"/>
                          <w:szCs w:val="28"/>
                          <w:shd w:val="clear" w:color="auto" w:fill="FFFFFF"/>
                          <w:lang w:val="en-US"/>
                        </w:rPr>
                      </m:ctrlPr>
                    </m:sSupPr>
                    <m:e>
                      <m:r>
                        <w:rPr>
                          <w:rFonts w:ascii="Cambria Math" w:eastAsia="Times New Roman" w:hAnsi="Cambria Math" w:cs="Times New Roman"/>
                          <w:color w:val="000000"/>
                          <w:sz w:val="28"/>
                          <w:szCs w:val="28"/>
                          <w:shd w:val="clear" w:color="auto" w:fill="FFFFFF"/>
                          <w:lang w:val="en-US"/>
                        </w:rPr>
                        <m:t>x</m:t>
                      </m:r>
                    </m:e>
                    <m:sup>
                      <m:r>
                        <w:rPr>
                          <w:rFonts w:ascii="Cambria Math" w:eastAsia="Times New Roman" w:hAnsi="Cambria Math" w:cs="Times New Roman"/>
                          <w:color w:val="000000"/>
                          <w:sz w:val="28"/>
                          <w:szCs w:val="28"/>
                          <w:shd w:val="clear" w:color="auto" w:fill="FFFFFF"/>
                          <w:lang w:val="en-US"/>
                        </w:rPr>
                        <m:t>2</m:t>
                      </m:r>
                    </m:sup>
                  </m:sSup>
                  <m:r>
                    <w:rPr>
                      <w:rFonts w:ascii="Cambria Math" w:eastAsia="Times New Roman" w:hAnsi="Cambria Math" w:cs="Times New Roman"/>
                      <w:color w:val="000000"/>
                      <w:sz w:val="28"/>
                      <w:szCs w:val="28"/>
                      <w:shd w:val="clear" w:color="auto" w:fill="FFFFFF"/>
                      <w:lang w:val="en-US"/>
                    </w:rPr>
                    <m:t xml:space="preserve"> - </m:t>
                  </m:r>
                  <m:sSub>
                    <m:sSubPr>
                      <m:ctrlPr>
                        <w:rPr>
                          <w:rFonts w:ascii="Cambria Math" w:eastAsia="Times New Roman" w:hAnsi="Cambria Math" w:cs="Times New Roman"/>
                          <w:i/>
                          <w:color w:val="000000"/>
                          <w:sz w:val="28"/>
                          <w:szCs w:val="28"/>
                          <w:shd w:val="clear" w:color="auto" w:fill="FFFFFF"/>
                          <w:lang w:val="en-US"/>
                        </w:rPr>
                      </m:ctrlPr>
                    </m:sSubPr>
                    <m:e>
                      <m:r>
                        <w:rPr>
                          <w:rFonts w:ascii="Cambria Math" w:eastAsia="Times New Roman" w:hAnsi="Cambria Math" w:cs="Times New Roman"/>
                          <w:color w:val="000000"/>
                          <w:sz w:val="28"/>
                          <w:szCs w:val="28"/>
                          <w:shd w:val="clear" w:color="auto" w:fill="FFFFFF"/>
                          <w:lang w:val="en-US"/>
                        </w:rPr>
                        <m:t>a</m:t>
                      </m:r>
                    </m:e>
                    <m:sub>
                      <m:r>
                        <w:rPr>
                          <w:rFonts w:ascii="Cambria Math" w:eastAsia="Times New Roman" w:hAnsi="Cambria Math" w:cs="Times New Roman"/>
                          <w:color w:val="000000"/>
                          <w:sz w:val="28"/>
                          <w:szCs w:val="28"/>
                          <w:shd w:val="clear" w:color="auto" w:fill="FFFFFF"/>
                          <w:lang w:val="en-US"/>
                        </w:rPr>
                        <m:t>3</m:t>
                      </m:r>
                    </m:sub>
                  </m:sSub>
                  <m:r>
                    <w:rPr>
                      <w:rFonts w:ascii="Cambria Math" w:eastAsia="Times New Roman" w:hAnsi="Cambria Math" w:cs="Times New Roman"/>
                      <w:color w:val="000000"/>
                      <w:sz w:val="28"/>
                      <w:szCs w:val="28"/>
                      <w:shd w:val="clear" w:color="auto" w:fill="FFFFFF"/>
                      <w:lang w:val="en-US"/>
                    </w:rPr>
                    <m:t xml:space="preserve">x^3 - </m:t>
                  </m:r>
                  <m:sSub>
                    <m:sSubPr>
                      <m:ctrlPr>
                        <w:rPr>
                          <w:rFonts w:ascii="Cambria Math" w:eastAsia="Times New Roman" w:hAnsi="Cambria Math" w:cs="Times New Roman"/>
                          <w:i/>
                          <w:color w:val="000000"/>
                          <w:sz w:val="28"/>
                          <w:szCs w:val="28"/>
                          <w:shd w:val="clear" w:color="auto" w:fill="FFFFFF"/>
                          <w:lang w:val="en-US"/>
                        </w:rPr>
                      </m:ctrlPr>
                    </m:sSubPr>
                    <m:e>
                      <m:r>
                        <w:rPr>
                          <w:rFonts w:ascii="Cambria Math" w:eastAsia="Times New Roman" w:hAnsi="Cambria Math" w:cs="Times New Roman"/>
                          <w:color w:val="000000"/>
                          <w:sz w:val="28"/>
                          <w:szCs w:val="28"/>
                          <w:shd w:val="clear" w:color="auto" w:fill="FFFFFF"/>
                          <w:lang w:val="en-US"/>
                        </w:rPr>
                        <m:t>a</m:t>
                      </m:r>
                    </m:e>
                    <m:sub>
                      <m:r>
                        <w:rPr>
                          <w:rFonts w:ascii="Cambria Math" w:eastAsia="Times New Roman" w:hAnsi="Cambria Math" w:cs="Times New Roman"/>
                          <w:color w:val="000000"/>
                          <w:sz w:val="28"/>
                          <w:szCs w:val="28"/>
                          <w:shd w:val="clear" w:color="auto" w:fill="FFFFFF"/>
                          <w:lang w:val="en-US"/>
                        </w:rPr>
                        <m:t>4</m:t>
                      </m:r>
                    </m:sub>
                  </m:sSub>
                  <m:r>
                    <w:rPr>
                      <w:rFonts w:ascii="Cambria Math" w:eastAsia="Times New Roman" w:hAnsi="Cambria Math" w:cs="Times New Roman"/>
                      <w:color w:val="000000"/>
                      <w:sz w:val="28"/>
                      <w:szCs w:val="28"/>
                      <w:shd w:val="clear" w:color="auto" w:fill="FFFFFF"/>
                      <w:lang w:val="en-US"/>
                    </w:rPr>
                    <m:t xml:space="preserve">x^4 - </m:t>
                  </m:r>
                  <m:sSub>
                    <m:sSubPr>
                      <m:ctrlPr>
                        <w:rPr>
                          <w:rFonts w:ascii="Cambria Math" w:eastAsia="Times New Roman" w:hAnsi="Cambria Math" w:cs="Times New Roman"/>
                          <w:i/>
                          <w:color w:val="000000"/>
                          <w:sz w:val="28"/>
                          <w:szCs w:val="28"/>
                          <w:shd w:val="clear" w:color="auto" w:fill="FFFFFF"/>
                          <w:lang w:val="en-US"/>
                        </w:rPr>
                      </m:ctrlPr>
                    </m:sSubPr>
                    <m:e>
                      <m:r>
                        <w:rPr>
                          <w:rFonts w:ascii="Cambria Math" w:eastAsia="Times New Roman" w:hAnsi="Cambria Math" w:cs="Times New Roman"/>
                          <w:color w:val="000000"/>
                          <w:sz w:val="28"/>
                          <w:szCs w:val="28"/>
                          <w:shd w:val="clear" w:color="auto" w:fill="FFFFFF"/>
                          <w:lang w:val="en-US"/>
                        </w:rPr>
                        <m:t>a</m:t>
                      </m:r>
                    </m:e>
                    <m:sub>
                      <m:r>
                        <w:rPr>
                          <w:rFonts w:ascii="Cambria Math" w:eastAsia="Times New Roman" w:hAnsi="Cambria Math" w:cs="Times New Roman"/>
                          <w:color w:val="000000"/>
                          <w:sz w:val="28"/>
                          <w:szCs w:val="28"/>
                          <w:shd w:val="clear" w:color="auto" w:fill="FFFFFF"/>
                          <w:lang w:val="en-US"/>
                        </w:rPr>
                        <m:t>5</m:t>
                      </m:r>
                    </m:sub>
                  </m:sSub>
                  <m:sSup>
                    <m:sSupPr>
                      <m:ctrlPr>
                        <w:rPr>
                          <w:rFonts w:ascii="Cambria Math" w:eastAsia="Times New Roman" w:hAnsi="Cambria Math" w:cs="Times New Roman"/>
                          <w:i/>
                          <w:color w:val="000000"/>
                          <w:sz w:val="28"/>
                          <w:szCs w:val="28"/>
                          <w:shd w:val="clear" w:color="auto" w:fill="FFFFFF"/>
                          <w:lang w:val="en-US"/>
                        </w:rPr>
                      </m:ctrlPr>
                    </m:sSupPr>
                    <m:e>
                      <m:r>
                        <w:rPr>
                          <w:rFonts w:ascii="Cambria Math" w:eastAsia="Times New Roman" w:hAnsi="Cambria Math" w:cs="Times New Roman"/>
                          <w:color w:val="000000"/>
                          <w:sz w:val="28"/>
                          <w:szCs w:val="28"/>
                          <w:shd w:val="clear" w:color="auto" w:fill="FFFFFF"/>
                          <w:lang w:val="en-US"/>
                        </w:rPr>
                        <m:t>x</m:t>
                      </m:r>
                    </m:e>
                    <m:sup>
                      <m:r>
                        <w:rPr>
                          <w:rFonts w:ascii="Cambria Math" w:eastAsia="Times New Roman" w:hAnsi="Cambria Math" w:cs="Times New Roman"/>
                          <w:color w:val="000000"/>
                          <w:sz w:val="28"/>
                          <w:szCs w:val="28"/>
                          <w:shd w:val="clear" w:color="auto" w:fill="FFFFFF"/>
                          <w:lang w:val="en-US"/>
                        </w:rPr>
                        <m:t>5</m:t>
                      </m:r>
                    </m:sup>
                  </m:sSup>
                  <m:r>
                    <w:rPr>
                      <w:rFonts w:ascii="Cambria Math" w:eastAsia="Times New Roman" w:hAnsi="Cambria Math" w:cs="Times New Roman"/>
                      <w:color w:val="000000"/>
                      <w:sz w:val="28"/>
                      <w:szCs w:val="28"/>
                      <w:shd w:val="clear" w:color="auto" w:fill="FFFFFF"/>
                      <w:lang w:val="en-US"/>
                    </w:rPr>
                    <m:t xml:space="preserve"> - . . . </m:t>
                  </m:r>
                </m:e>
              </m:d>
              <m:r>
                <w:rPr>
                  <w:rFonts w:ascii="Cambria Math" w:eastAsia="Times New Roman" w:hAnsi="Cambria Math" w:cs="Times New Roman"/>
                  <w:color w:val="000000"/>
                  <w:sz w:val="28"/>
                  <w:szCs w:val="28"/>
                  <w:shd w:val="clear" w:color="auto" w:fill="FFFFFF"/>
                  <w:lang w:val="en-US"/>
                </w:rPr>
                <m:t>×</m:t>
              </m:r>
              <m:ctrlPr>
                <w:rPr>
                  <w:rFonts w:ascii="Cambria Math" w:eastAsia="Cambria Math" w:hAnsi="Cambria Math" w:cs="Cambria Math"/>
                  <w:i/>
                  <w:color w:val="000000"/>
                  <w:sz w:val="28"/>
                  <w:szCs w:val="28"/>
                  <w:shd w:val="clear" w:color="auto" w:fill="FFFFFF"/>
                </w:rPr>
              </m:ctrlPr>
            </m:e>
            <m:e>
              <m:r>
                <w:rPr>
                  <w:rFonts w:ascii="Cambria Math" w:eastAsia="Cambria Math" w:hAnsi="Cambria Math" w:cs="Cambria Math"/>
                  <w:color w:val="000000"/>
                  <w:sz w:val="28"/>
                  <w:szCs w:val="28"/>
                  <w:shd w:val="clear" w:color="auto" w:fill="FFFFFF"/>
                </w:rPr>
                <m:t>×</m:t>
              </m:r>
              <m:d>
                <m:dPr>
                  <m:ctrlPr>
                    <w:rPr>
                      <w:rFonts w:ascii="Cambria Math" w:eastAsia="Times New Roman" w:hAnsi="Cambria Math" w:cs="Times New Roman"/>
                      <w:i/>
                      <w:color w:val="000000"/>
                      <w:sz w:val="28"/>
                      <w:szCs w:val="28"/>
                      <w:shd w:val="clear" w:color="auto" w:fill="FFFFFF"/>
                      <w:lang w:val="en-US"/>
                    </w:rPr>
                  </m:ctrlPr>
                </m:dPr>
                <m:e>
                  <m:sSub>
                    <m:sSubPr>
                      <m:ctrlPr>
                        <w:rPr>
                          <w:rFonts w:ascii="Cambria Math" w:eastAsia="Times New Roman" w:hAnsi="Cambria Math" w:cs="Times New Roman"/>
                          <w:i/>
                          <w:color w:val="000000"/>
                          <w:sz w:val="28"/>
                          <w:szCs w:val="28"/>
                          <w:shd w:val="clear" w:color="auto" w:fill="FFFFFF"/>
                          <w:lang w:val="en-US"/>
                        </w:rPr>
                      </m:ctrlPr>
                    </m:sSubPr>
                    <m:e>
                      <m:r>
                        <w:rPr>
                          <w:rFonts w:ascii="Cambria Math" w:eastAsia="Times New Roman" w:hAnsi="Cambria Math" w:cs="Times New Roman"/>
                          <w:color w:val="000000"/>
                          <w:sz w:val="28"/>
                          <w:szCs w:val="28"/>
                          <w:shd w:val="clear" w:color="auto" w:fill="FFFFFF"/>
                          <w:lang w:val="en-US"/>
                        </w:rPr>
                        <m:t>b</m:t>
                      </m:r>
                    </m:e>
                    <m:sub>
                      <m:r>
                        <w:rPr>
                          <w:rFonts w:ascii="Cambria Math" w:eastAsia="Times New Roman" w:hAnsi="Cambria Math" w:cs="Times New Roman"/>
                          <w:color w:val="000000"/>
                          <w:sz w:val="28"/>
                          <w:szCs w:val="28"/>
                          <w:shd w:val="clear" w:color="auto" w:fill="FFFFFF"/>
                          <w:lang w:val="en-US"/>
                        </w:rPr>
                        <m:t>0</m:t>
                      </m:r>
                    </m:sub>
                  </m:sSub>
                  <m:r>
                    <w:rPr>
                      <w:rFonts w:ascii="Cambria Math" w:eastAsia="Times New Roman" w:hAnsi="Cambria Math" w:cs="Times New Roman"/>
                      <w:color w:val="000000"/>
                      <w:sz w:val="28"/>
                      <w:szCs w:val="28"/>
                      <w:shd w:val="clear" w:color="auto" w:fill="FFFFFF"/>
                      <w:lang w:val="en-US"/>
                    </w:rPr>
                    <m:t xml:space="preserve"> + </m:t>
                  </m:r>
                  <m:sSub>
                    <m:sSubPr>
                      <m:ctrlPr>
                        <w:rPr>
                          <w:rFonts w:ascii="Cambria Math" w:eastAsia="Times New Roman" w:hAnsi="Cambria Math" w:cs="Times New Roman"/>
                          <w:i/>
                          <w:color w:val="000000"/>
                          <w:sz w:val="28"/>
                          <w:szCs w:val="28"/>
                          <w:shd w:val="clear" w:color="auto" w:fill="FFFFFF"/>
                          <w:lang w:val="en-US"/>
                        </w:rPr>
                      </m:ctrlPr>
                    </m:sSubPr>
                    <m:e>
                      <m:r>
                        <w:rPr>
                          <w:rFonts w:ascii="Cambria Math" w:eastAsia="Times New Roman" w:hAnsi="Cambria Math" w:cs="Times New Roman"/>
                          <w:color w:val="000000"/>
                          <w:sz w:val="28"/>
                          <w:szCs w:val="28"/>
                          <w:shd w:val="clear" w:color="auto" w:fill="FFFFFF"/>
                          <w:lang w:val="en-US"/>
                        </w:rPr>
                        <m:t>b</m:t>
                      </m:r>
                    </m:e>
                    <m:sub>
                      <m:r>
                        <w:rPr>
                          <w:rFonts w:ascii="Cambria Math" w:eastAsia="Times New Roman" w:hAnsi="Cambria Math" w:cs="Times New Roman"/>
                          <w:color w:val="000000"/>
                          <w:sz w:val="28"/>
                          <w:szCs w:val="28"/>
                          <w:shd w:val="clear" w:color="auto" w:fill="FFFFFF"/>
                          <w:lang w:val="en-US"/>
                        </w:rPr>
                        <m:t>1</m:t>
                      </m:r>
                    </m:sub>
                  </m:sSub>
                  <m:r>
                    <w:rPr>
                      <w:rFonts w:ascii="Cambria Math" w:eastAsia="Times New Roman" w:hAnsi="Cambria Math" w:cs="Times New Roman"/>
                      <w:color w:val="000000"/>
                      <w:sz w:val="28"/>
                      <w:szCs w:val="28"/>
                      <w:shd w:val="clear" w:color="auto" w:fill="FFFFFF"/>
                      <w:lang w:val="en-US"/>
                    </w:rPr>
                    <m:t xml:space="preserve">x + </m:t>
                  </m:r>
                  <m:sSub>
                    <m:sSubPr>
                      <m:ctrlPr>
                        <w:rPr>
                          <w:rFonts w:ascii="Cambria Math" w:eastAsia="Times New Roman" w:hAnsi="Cambria Math" w:cs="Times New Roman"/>
                          <w:i/>
                          <w:color w:val="000000"/>
                          <w:sz w:val="28"/>
                          <w:szCs w:val="28"/>
                          <w:shd w:val="clear" w:color="auto" w:fill="FFFFFF"/>
                          <w:lang w:val="en-US"/>
                        </w:rPr>
                      </m:ctrlPr>
                    </m:sSubPr>
                    <m:e>
                      <m:r>
                        <w:rPr>
                          <w:rFonts w:ascii="Cambria Math" w:eastAsia="Times New Roman" w:hAnsi="Cambria Math" w:cs="Times New Roman"/>
                          <w:color w:val="000000"/>
                          <w:sz w:val="28"/>
                          <w:szCs w:val="28"/>
                          <w:shd w:val="clear" w:color="auto" w:fill="FFFFFF"/>
                          <w:lang w:val="en-US"/>
                        </w:rPr>
                        <m:t>b</m:t>
                      </m:r>
                    </m:e>
                    <m:sub>
                      <m:r>
                        <w:rPr>
                          <w:rFonts w:ascii="Cambria Math" w:eastAsia="Times New Roman" w:hAnsi="Cambria Math" w:cs="Times New Roman"/>
                          <w:color w:val="000000"/>
                          <w:sz w:val="28"/>
                          <w:szCs w:val="28"/>
                          <w:shd w:val="clear" w:color="auto" w:fill="FFFFFF"/>
                          <w:lang w:val="en-US"/>
                        </w:rPr>
                        <m:t>2</m:t>
                      </m:r>
                    </m:sub>
                  </m:sSub>
                  <m:sSup>
                    <m:sSupPr>
                      <m:ctrlPr>
                        <w:rPr>
                          <w:rFonts w:ascii="Cambria Math" w:eastAsia="Times New Roman" w:hAnsi="Cambria Math" w:cs="Times New Roman"/>
                          <w:i/>
                          <w:color w:val="000000"/>
                          <w:sz w:val="28"/>
                          <w:szCs w:val="28"/>
                          <w:shd w:val="clear" w:color="auto" w:fill="FFFFFF"/>
                          <w:lang w:val="en-US"/>
                        </w:rPr>
                      </m:ctrlPr>
                    </m:sSupPr>
                    <m:e>
                      <m:r>
                        <w:rPr>
                          <w:rFonts w:ascii="Cambria Math" w:eastAsia="Times New Roman" w:hAnsi="Cambria Math" w:cs="Times New Roman"/>
                          <w:color w:val="000000"/>
                          <w:sz w:val="28"/>
                          <w:szCs w:val="28"/>
                          <w:shd w:val="clear" w:color="auto" w:fill="FFFFFF"/>
                          <w:lang w:val="en-US"/>
                        </w:rPr>
                        <m:t>x</m:t>
                      </m:r>
                    </m:e>
                    <m:sup>
                      <m:r>
                        <w:rPr>
                          <w:rFonts w:ascii="Cambria Math" w:eastAsia="Times New Roman" w:hAnsi="Cambria Math" w:cs="Times New Roman"/>
                          <w:color w:val="000000"/>
                          <w:sz w:val="28"/>
                          <w:szCs w:val="28"/>
                          <w:shd w:val="clear" w:color="auto" w:fill="FFFFFF"/>
                          <w:lang w:val="en-US"/>
                        </w:rPr>
                        <m:t>2</m:t>
                      </m:r>
                    </m:sup>
                  </m:sSup>
                  <m:r>
                    <w:rPr>
                      <w:rFonts w:ascii="Cambria Math" w:eastAsia="Times New Roman" w:hAnsi="Cambria Math" w:cs="Times New Roman"/>
                      <w:color w:val="000000"/>
                      <w:sz w:val="28"/>
                      <w:szCs w:val="28"/>
                      <w:shd w:val="clear" w:color="auto" w:fill="FFFFFF"/>
                      <w:lang w:val="en-US"/>
                    </w:rPr>
                    <m:t xml:space="preserve"> + </m:t>
                  </m:r>
                  <m:sSub>
                    <m:sSubPr>
                      <m:ctrlPr>
                        <w:rPr>
                          <w:rFonts w:ascii="Cambria Math" w:eastAsia="Times New Roman" w:hAnsi="Cambria Math" w:cs="Times New Roman"/>
                          <w:i/>
                          <w:color w:val="000000"/>
                          <w:sz w:val="28"/>
                          <w:szCs w:val="28"/>
                          <w:shd w:val="clear" w:color="auto" w:fill="FFFFFF"/>
                          <w:lang w:val="en-US"/>
                        </w:rPr>
                      </m:ctrlPr>
                    </m:sSubPr>
                    <m:e>
                      <m:r>
                        <w:rPr>
                          <w:rFonts w:ascii="Cambria Math" w:eastAsia="Times New Roman" w:hAnsi="Cambria Math" w:cs="Times New Roman"/>
                          <w:color w:val="000000"/>
                          <w:sz w:val="28"/>
                          <w:szCs w:val="28"/>
                          <w:shd w:val="clear" w:color="auto" w:fill="FFFFFF"/>
                          <w:lang w:val="en-US"/>
                        </w:rPr>
                        <m:t>b</m:t>
                      </m:r>
                    </m:e>
                    <m:sub>
                      <m:r>
                        <w:rPr>
                          <w:rFonts w:ascii="Cambria Math" w:eastAsia="Times New Roman" w:hAnsi="Cambria Math" w:cs="Times New Roman"/>
                          <w:color w:val="000000"/>
                          <w:sz w:val="28"/>
                          <w:szCs w:val="28"/>
                          <w:shd w:val="clear" w:color="auto" w:fill="FFFFFF"/>
                          <w:lang w:val="en-US"/>
                        </w:rPr>
                        <m:t>3</m:t>
                      </m:r>
                    </m:sub>
                  </m:sSub>
                  <m:sSup>
                    <m:sSupPr>
                      <m:ctrlPr>
                        <w:rPr>
                          <w:rFonts w:ascii="Cambria Math" w:eastAsia="Times New Roman" w:hAnsi="Cambria Math" w:cs="Times New Roman"/>
                          <w:i/>
                          <w:color w:val="000000"/>
                          <w:sz w:val="28"/>
                          <w:szCs w:val="28"/>
                          <w:shd w:val="clear" w:color="auto" w:fill="FFFFFF"/>
                          <w:lang w:val="en-US"/>
                        </w:rPr>
                      </m:ctrlPr>
                    </m:sSupPr>
                    <m:e>
                      <m:r>
                        <w:rPr>
                          <w:rFonts w:ascii="Cambria Math" w:eastAsia="Times New Roman" w:hAnsi="Cambria Math" w:cs="Times New Roman"/>
                          <w:color w:val="000000"/>
                          <w:sz w:val="28"/>
                          <w:szCs w:val="28"/>
                          <w:shd w:val="clear" w:color="auto" w:fill="FFFFFF"/>
                          <w:lang w:val="en-US"/>
                        </w:rPr>
                        <m:t>x</m:t>
                      </m:r>
                    </m:e>
                    <m:sup>
                      <m:r>
                        <w:rPr>
                          <w:rFonts w:ascii="Cambria Math" w:eastAsia="Times New Roman" w:hAnsi="Cambria Math" w:cs="Times New Roman"/>
                          <w:color w:val="000000"/>
                          <w:sz w:val="28"/>
                          <w:szCs w:val="28"/>
                          <w:shd w:val="clear" w:color="auto" w:fill="FFFFFF"/>
                          <w:lang w:val="en-US"/>
                        </w:rPr>
                        <m:t>3</m:t>
                      </m:r>
                    </m:sup>
                  </m:sSup>
                  <m:r>
                    <w:rPr>
                      <w:rFonts w:ascii="Cambria Math" w:eastAsia="Times New Roman" w:hAnsi="Cambria Math" w:cs="Times New Roman"/>
                      <w:color w:val="000000"/>
                      <w:sz w:val="28"/>
                      <w:szCs w:val="28"/>
                      <w:shd w:val="clear" w:color="auto" w:fill="FFFFFF"/>
                      <w:lang w:val="en-US"/>
                    </w:rPr>
                    <m:t xml:space="preserve"> + </m:t>
                  </m:r>
                  <m:sSub>
                    <m:sSubPr>
                      <m:ctrlPr>
                        <w:rPr>
                          <w:rFonts w:ascii="Cambria Math" w:eastAsia="Times New Roman" w:hAnsi="Cambria Math" w:cs="Times New Roman"/>
                          <w:i/>
                          <w:color w:val="000000"/>
                          <w:sz w:val="28"/>
                          <w:szCs w:val="28"/>
                          <w:shd w:val="clear" w:color="auto" w:fill="FFFFFF"/>
                          <w:lang w:val="en-US"/>
                        </w:rPr>
                      </m:ctrlPr>
                    </m:sSubPr>
                    <m:e>
                      <m:r>
                        <w:rPr>
                          <w:rFonts w:ascii="Cambria Math" w:eastAsia="Times New Roman" w:hAnsi="Cambria Math" w:cs="Times New Roman"/>
                          <w:color w:val="000000"/>
                          <w:sz w:val="28"/>
                          <w:szCs w:val="28"/>
                          <w:shd w:val="clear" w:color="auto" w:fill="FFFFFF"/>
                          <w:lang w:val="en-US"/>
                        </w:rPr>
                        <m:t>b</m:t>
                      </m:r>
                    </m:e>
                    <m:sub>
                      <m:r>
                        <w:rPr>
                          <w:rFonts w:ascii="Cambria Math" w:eastAsia="Times New Roman" w:hAnsi="Cambria Math" w:cs="Times New Roman"/>
                          <w:color w:val="000000"/>
                          <w:sz w:val="28"/>
                          <w:szCs w:val="28"/>
                          <w:shd w:val="clear" w:color="auto" w:fill="FFFFFF"/>
                          <w:lang w:val="en-US"/>
                        </w:rPr>
                        <m:t>4</m:t>
                      </m:r>
                    </m:sub>
                  </m:sSub>
                  <m:sSup>
                    <m:sSupPr>
                      <m:ctrlPr>
                        <w:rPr>
                          <w:rFonts w:ascii="Cambria Math" w:eastAsia="Times New Roman" w:hAnsi="Cambria Math" w:cs="Times New Roman"/>
                          <w:i/>
                          <w:color w:val="000000"/>
                          <w:sz w:val="28"/>
                          <w:szCs w:val="28"/>
                          <w:shd w:val="clear" w:color="auto" w:fill="FFFFFF"/>
                          <w:lang w:val="en-US"/>
                        </w:rPr>
                      </m:ctrlPr>
                    </m:sSupPr>
                    <m:e>
                      <m:r>
                        <w:rPr>
                          <w:rFonts w:ascii="Cambria Math" w:eastAsia="Times New Roman" w:hAnsi="Cambria Math" w:cs="Times New Roman"/>
                          <w:color w:val="000000"/>
                          <w:sz w:val="28"/>
                          <w:szCs w:val="28"/>
                          <w:shd w:val="clear" w:color="auto" w:fill="FFFFFF"/>
                          <w:lang w:val="en-US"/>
                        </w:rPr>
                        <m:t>x</m:t>
                      </m:r>
                    </m:e>
                    <m:sup>
                      <m:r>
                        <w:rPr>
                          <w:rFonts w:ascii="Cambria Math" w:eastAsia="Times New Roman" w:hAnsi="Cambria Math" w:cs="Times New Roman"/>
                          <w:color w:val="000000"/>
                          <w:sz w:val="28"/>
                          <w:szCs w:val="28"/>
                          <w:shd w:val="clear" w:color="auto" w:fill="FFFFFF"/>
                          <w:lang w:val="en-US"/>
                        </w:rPr>
                        <m:t>4</m:t>
                      </m:r>
                    </m:sup>
                  </m:sSup>
                  <m:r>
                    <w:rPr>
                      <w:rFonts w:ascii="Cambria Math" w:eastAsia="Times New Roman" w:hAnsi="Cambria Math" w:cs="Times New Roman"/>
                      <w:color w:val="000000"/>
                      <w:sz w:val="28"/>
                      <w:szCs w:val="28"/>
                      <w:shd w:val="clear" w:color="auto" w:fill="FFFFFF"/>
                      <w:lang w:val="en-US"/>
                    </w:rPr>
                    <m:t xml:space="preserve"> + . . . </m:t>
                  </m:r>
                </m:e>
              </m:d>
              <m:r>
                <w:rPr>
                  <w:rFonts w:ascii="Cambria Math" w:eastAsia="Times New Roman" w:hAnsi="Cambria Math" w:cs="Times New Roman"/>
                  <w:color w:val="000000"/>
                  <w:sz w:val="28"/>
                  <w:szCs w:val="28"/>
                  <w:shd w:val="clear" w:color="auto" w:fill="FFFFFF"/>
                </w:rPr>
                <m:t>≡ 1.</m:t>
              </m:r>
              <m:r>
                <w:rPr>
                  <w:rFonts w:ascii="Cambria Math" w:eastAsia="Times New Roman" w:hAnsi="Cambria Math" w:cs="Times New Roman"/>
                  <w:color w:val="000000"/>
                  <w:sz w:val="28"/>
                  <w:szCs w:val="28"/>
                  <w:shd w:val="clear" w:color="auto" w:fill="FFFFFF"/>
                  <w:lang w:val="en-US"/>
                </w:rPr>
                <m:t>#</m:t>
              </m:r>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lang w:val="en-US"/>
                    </w:rPr>
                    <m:t>5</m:t>
                  </m:r>
                  <m:r>
                    <w:rPr>
                      <w:rFonts w:ascii="Cambria Math" w:eastAsia="Times New Roman" w:hAnsi="Cambria Math" w:cs="Times New Roman"/>
                      <w:color w:val="000000"/>
                      <w:sz w:val="28"/>
                      <w:szCs w:val="28"/>
                      <w:shd w:val="clear" w:color="auto" w:fill="FFFFFF"/>
                    </w:rPr>
                    <m:t>.5</m:t>
                  </m:r>
                </m:e>
              </m:d>
            </m:e>
          </m:eqArr>
        </m:oMath>
      </m:oMathPara>
    </w:p>
    <w:p w14:paraId="261DF6D8" w14:textId="77777777" w:rsidR="00F612B4" w:rsidRDefault="00F612B4" w:rsidP="00F612B4">
      <w:pPr>
        <w:spacing w:before="240" w:after="240" w:line="24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 xml:space="preserve">Ясно, что свободный член </w:t>
      </w:r>
      <m:oMath>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b</m:t>
            </m:r>
          </m:e>
          <m:sub>
            <m:r>
              <w:rPr>
                <w:rFonts w:ascii="Cambria Math" w:eastAsia="Times New Roman" w:hAnsi="Cambria Math" w:cs="Times New Roman"/>
                <w:color w:val="000000"/>
                <w:sz w:val="28"/>
                <w:szCs w:val="28"/>
                <w:shd w:val="clear" w:color="auto" w:fill="FFFFFF"/>
              </w:rPr>
              <m:t>0</m:t>
            </m:r>
          </m:sub>
        </m:sSub>
        <m:r>
          <w:rPr>
            <w:rFonts w:ascii="Cambria Math" w:eastAsia="Times New Roman" w:hAnsi="Cambria Math" w:cs="Times New Roman"/>
            <w:color w:val="000000"/>
            <w:sz w:val="28"/>
            <w:szCs w:val="28"/>
            <w:shd w:val="clear" w:color="auto" w:fill="FFFFFF"/>
          </w:rPr>
          <m:t xml:space="preserve"> = 1</m:t>
        </m:r>
      </m:oMath>
      <w:r>
        <w:rPr>
          <w:rFonts w:ascii="Times New Roman" w:eastAsia="Times New Roman" w:hAnsi="Times New Roman" w:cs="Times New Roman"/>
          <w:color w:val="000000"/>
          <w:sz w:val="28"/>
          <w:szCs w:val="28"/>
          <w:shd w:val="clear" w:color="auto" w:fill="FFFFFF"/>
        </w:rPr>
        <w:t xml:space="preserve">. Приравняв в тождестве (5.5) коэффициенты при </w:t>
      </w:r>
      <m:oMath>
        <m:r>
          <w:rPr>
            <w:rFonts w:ascii="Cambria Math" w:eastAsia="Times New Roman" w:hAnsi="Cambria Math" w:cs="Times New Roman"/>
            <w:color w:val="000000"/>
            <w:sz w:val="28"/>
            <w:szCs w:val="28"/>
            <w:shd w:val="clear" w:color="auto" w:fill="FFFFFF"/>
          </w:rPr>
          <m:t>x</m:t>
        </m:r>
      </m:oMath>
      <w:r>
        <w:rPr>
          <w:rFonts w:ascii="Times New Roman" w:eastAsia="Times New Roman" w:hAnsi="Times New Roman" w:cs="Times New Roman"/>
          <w:color w:val="000000"/>
          <w:sz w:val="28"/>
          <w:szCs w:val="28"/>
          <w:shd w:val="clear" w:color="auto" w:fill="FFFFFF"/>
        </w:rPr>
        <w:t xml:space="preserve">, получим </w:t>
      </w:r>
      <m:oMath>
        <m:r>
          <w:rPr>
            <w:rFonts w:ascii="Cambria Math" w:eastAsia="Times New Roman" w:hAnsi="Cambria Math" w:cs="Times New Roman"/>
            <w:color w:val="000000"/>
            <w:sz w:val="28"/>
            <w:szCs w:val="28"/>
            <w:shd w:val="clear" w:color="auto" w:fill="FFFFFF"/>
          </w:rPr>
          <m:t>-</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b</m:t>
            </m:r>
          </m:e>
          <m:sub>
            <m:r>
              <w:rPr>
                <w:rFonts w:ascii="Cambria Math" w:eastAsia="Times New Roman" w:hAnsi="Cambria Math" w:cs="Times New Roman"/>
                <w:color w:val="000000"/>
                <w:sz w:val="28"/>
                <w:szCs w:val="28"/>
                <w:shd w:val="clear" w:color="auto" w:fill="FFFFFF"/>
              </w:rPr>
              <m:t>0</m:t>
            </m:r>
          </m:sub>
        </m:sSub>
        <m:r>
          <w:rPr>
            <w:rFonts w:ascii="Cambria Math" w:eastAsia="Times New Roman" w:hAnsi="Cambria Math" w:cs="Times New Roman"/>
            <w:color w:val="000000"/>
            <w:sz w:val="28"/>
            <w:szCs w:val="28"/>
            <w:shd w:val="clear" w:color="auto" w:fill="FFFFFF"/>
          </w:rPr>
          <m:t xml:space="preserve">+ </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b</m:t>
            </m:r>
          </m:e>
          <m:sub>
            <m:r>
              <w:rPr>
                <w:rFonts w:ascii="Cambria Math" w:eastAsia="Times New Roman" w:hAnsi="Cambria Math" w:cs="Times New Roman"/>
                <w:color w:val="000000"/>
                <w:sz w:val="28"/>
                <w:szCs w:val="28"/>
                <w:shd w:val="clear" w:color="auto" w:fill="FFFFFF"/>
              </w:rPr>
              <m:t>1</m:t>
            </m:r>
          </m:sub>
        </m:sSub>
        <m:r>
          <w:rPr>
            <w:rFonts w:ascii="Cambria Math" w:eastAsia="Times New Roman" w:hAnsi="Cambria Math" w:cs="Times New Roman"/>
            <w:color w:val="000000"/>
            <w:sz w:val="28"/>
            <w:szCs w:val="28"/>
            <w:shd w:val="clear" w:color="auto" w:fill="FFFFFF"/>
          </w:rPr>
          <m:t>= 0</m:t>
        </m:r>
      </m:oMath>
      <w:r>
        <w:rPr>
          <w:rFonts w:ascii="Times New Roman" w:eastAsia="Times New Roman" w:hAnsi="Times New Roman" w:cs="Times New Roman"/>
          <w:color w:val="000000"/>
          <w:sz w:val="28"/>
          <w:szCs w:val="28"/>
          <w:shd w:val="clear" w:color="auto" w:fill="FFFFFF"/>
        </w:rPr>
        <w:t xml:space="preserve">, откуда </w:t>
      </w:r>
      <m:oMath>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b</m:t>
            </m:r>
          </m:e>
          <m:sub>
            <m:r>
              <w:rPr>
                <w:rFonts w:ascii="Cambria Math" w:eastAsia="Times New Roman" w:hAnsi="Cambria Math" w:cs="Times New Roman"/>
                <w:color w:val="000000"/>
                <w:sz w:val="28"/>
                <w:szCs w:val="28"/>
                <w:shd w:val="clear" w:color="auto" w:fill="FFFFFF"/>
              </w:rPr>
              <m:t>1</m:t>
            </m:r>
          </m:sub>
        </m:sSub>
        <m:r>
          <w:rPr>
            <w:rFonts w:ascii="Cambria Math" w:eastAsia="Times New Roman" w:hAnsi="Cambria Math" w:cs="Times New Roman"/>
            <w:color w:val="000000"/>
            <w:sz w:val="28"/>
            <w:szCs w:val="28"/>
            <w:shd w:val="clear" w:color="auto" w:fill="FFFFFF"/>
          </w:rPr>
          <m:t xml:space="preserve"> = 1</m:t>
        </m:r>
      </m:oMath>
      <w:r>
        <w:rPr>
          <w:rFonts w:ascii="Times New Roman" w:eastAsia="Times New Roman" w:hAnsi="Times New Roman" w:cs="Times New Roman"/>
          <w:color w:val="000000"/>
          <w:sz w:val="28"/>
          <w:szCs w:val="28"/>
          <w:shd w:val="clear" w:color="auto" w:fill="FFFFFF"/>
        </w:rPr>
        <w:t xml:space="preserve">. Подставив это в соотношение (5.4), найдем </w:t>
      </w:r>
      <m:oMath>
        <m:r>
          <w:rPr>
            <w:rFonts w:ascii="Cambria Math" w:eastAsia="Times New Roman" w:hAnsi="Cambria Math" w:cs="Times New Roman"/>
            <w:color w:val="000000"/>
            <w:sz w:val="28"/>
            <w:szCs w:val="28"/>
            <w:shd w:val="clear" w:color="auto" w:fill="FFFFFF"/>
          </w:rPr>
          <m:t>2</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a</m:t>
            </m:r>
          </m:e>
          <m:sub>
            <m:r>
              <w:rPr>
                <w:rFonts w:ascii="Cambria Math" w:eastAsia="Times New Roman" w:hAnsi="Cambria Math" w:cs="Times New Roman"/>
                <w:color w:val="000000"/>
                <w:sz w:val="28"/>
                <w:szCs w:val="28"/>
                <w:shd w:val="clear" w:color="auto" w:fill="FFFFFF"/>
              </w:rPr>
              <m:t>2</m:t>
            </m:r>
          </m:sub>
        </m:sSub>
        <m:r>
          <w:rPr>
            <w:rFonts w:ascii="Cambria Math" w:eastAsia="Times New Roman" w:hAnsi="Cambria Math" w:cs="Times New Roman"/>
            <w:color w:val="000000"/>
            <w:sz w:val="28"/>
            <w:szCs w:val="28"/>
            <w:shd w:val="clear" w:color="auto" w:fill="FFFFFF"/>
          </w:rPr>
          <m:t xml:space="preserve"> = 1</m:t>
        </m:r>
      </m:oMath>
      <w:r>
        <w:rPr>
          <w:rFonts w:ascii="Times New Roman" w:eastAsia="Times New Roman" w:hAnsi="Times New Roman" w:cs="Times New Roman"/>
          <w:color w:val="000000"/>
          <w:sz w:val="28"/>
          <w:szCs w:val="28"/>
          <w:shd w:val="clear" w:color="auto" w:fill="FFFFFF"/>
        </w:rPr>
        <w:t xml:space="preserve">, следовательно, </w:t>
      </w:r>
      <m:oMath>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a</m:t>
            </m:r>
          </m:e>
          <m:sub>
            <m:r>
              <w:rPr>
                <w:rFonts w:ascii="Cambria Math" w:eastAsia="Times New Roman" w:hAnsi="Cambria Math" w:cs="Times New Roman"/>
                <w:color w:val="000000"/>
                <w:sz w:val="28"/>
                <w:szCs w:val="28"/>
                <w:shd w:val="clear" w:color="auto" w:fill="FFFFFF"/>
              </w:rPr>
              <m:t>2</m:t>
            </m:r>
          </m:sub>
        </m:sSub>
        <m:r>
          <w:rPr>
            <w:rFonts w:ascii="Cambria Math" w:eastAsia="Times New Roman" w:hAnsi="Cambria Math" w:cs="Times New Roman"/>
            <w:color w:val="000000"/>
            <w:sz w:val="28"/>
            <w:szCs w:val="28"/>
            <w:shd w:val="clear" w:color="auto" w:fill="FFFFFF"/>
          </w:rPr>
          <m:t>=</m:t>
        </m:r>
        <m:f>
          <m:fPr>
            <m:ctrlPr>
              <w:rPr>
                <w:rFonts w:ascii="Cambria Math" w:eastAsia="Times New Roman" w:hAnsi="Cambria Math" w:cs="Times New Roman"/>
                <w:i/>
                <w:color w:val="000000"/>
                <w:sz w:val="28"/>
                <w:szCs w:val="28"/>
                <w:shd w:val="clear" w:color="auto" w:fill="FFFFFF"/>
              </w:rPr>
            </m:ctrlPr>
          </m:fPr>
          <m:num>
            <m:r>
              <w:rPr>
                <w:rFonts w:ascii="Cambria Math" w:eastAsia="Times New Roman" w:hAnsi="Cambria Math" w:cs="Times New Roman"/>
                <w:color w:val="000000"/>
                <w:sz w:val="28"/>
                <w:szCs w:val="28"/>
                <w:shd w:val="clear" w:color="auto" w:fill="FFFFFF"/>
              </w:rPr>
              <m:t>1</m:t>
            </m:r>
          </m:num>
          <m:den>
            <m:r>
              <w:rPr>
                <w:rFonts w:ascii="Cambria Math" w:eastAsia="Times New Roman" w:hAnsi="Cambria Math" w:cs="Times New Roman"/>
                <w:color w:val="000000"/>
                <w:sz w:val="28"/>
                <w:szCs w:val="28"/>
                <w:shd w:val="clear" w:color="auto" w:fill="FFFFFF"/>
              </w:rPr>
              <m:t>2</m:t>
            </m:r>
          </m:den>
        </m:f>
      </m:oMath>
      <w:r>
        <w:rPr>
          <w:rFonts w:ascii="Times New Roman" w:eastAsia="Times New Roman" w:hAnsi="Times New Roman" w:cs="Times New Roman"/>
          <w:color w:val="000000"/>
          <w:sz w:val="28"/>
          <w:szCs w:val="28"/>
          <w:shd w:val="clear" w:color="auto" w:fill="FFFFFF"/>
        </w:rPr>
        <w:t>.</w:t>
      </w:r>
      <w:r>
        <w:rPr>
          <w:rFonts w:ascii="Times New Roman" w:eastAsia="Times New Roman" w:hAnsi="Times New Roman" w:cs="Times New Roman"/>
          <w:color w:val="000000"/>
          <w:sz w:val="28"/>
          <w:szCs w:val="28"/>
          <w:shd w:val="clear" w:color="auto" w:fill="FFFFFF"/>
        </w:rPr>
        <w:br/>
      </w:r>
      <w:r>
        <w:rPr>
          <w:rFonts w:ascii="Times New Roman" w:eastAsia="Times New Roman" w:hAnsi="Times New Roman" w:cs="Times New Roman"/>
          <w:color w:val="000000"/>
          <w:sz w:val="28"/>
          <w:szCs w:val="28"/>
          <w:shd w:val="clear" w:color="auto" w:fill="FFFFFF"/>
        </w:rPr>
        <w:tab/>
        <w:t xml:space="preserve">Теперь приравняем в (5.5) коэффициенты при </w:t>
      </w:r>
      <m:oMath>
        <m:sSup>
          <m:sSupPr>
            <m:ctrlPr>
              <w:rPr>
                <w:rFonts w:ascii="Cambria Math" w:eastAsia="Times New Roman" w:hAnsi="Cambria Math" w:cs="Times New Roman"/>
                <w:i/>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x</m:t>
            </m:r>
          </m:e>
          <m:sup>
            <m:r>
              <w:rPr>
                <w:rFonts w:ascii="Cambria Math" w:eastAsia="Times New Roman" w:hAnsi="Cambria Math" w:cs="Times New Roman"/>
                <w:color w:val="000000"/>
                <w:sz w:val="28"/>
                <w:szCs w:val="28"/>
                <w:shd w:val="clear" w:color="auto" w:fill="FFFFFF"/>
              </w:rPr>
              <m:t>2</m:t>
            </m:r>
          </m:sup>
        </m:sSup>
        <m:r>
          <w:rPr>
            <w:rFonts w:ascii="Cambria Math" w:eastAsia="Times New Roman" w:hAnsi="Cambria Math" w:cs="Times New Roman"/>
            <w:color w:val="000000"/>
            <w:sz w:val="28"/>
            <w:szCs w:val="28"/>
            <w:shd w:val="clear" w:color="auto" w:fill="FFFFFF"/>
          </w:rPr>
          <m:t xml:space="preserve"> : -</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a</m:t>
            </m:r>
          </m:e>
          <m:sub>
            <m:r>
              <w:rPr>
                <w:rFonts w:ascii="Cambria Math" w:eastAsia="Times New Roman" w:hAnsi="Cambria Math" w:cs="Times New Roman"/>
                <w:color w:val="000000"/>
                <w:sz w:val="28"/>
                <w:szCs w:val="28"/>
                <w:shd w:val="clear" w:color="auto" w:fill="FFFFFF"/>
              </w:rPr>
              <m:t>2</m:t>
            </m:r>
          </m:sub>
        </m:sSub>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b</m:t>
            </m:r>
          </m:e>
          <m:sub>
            <m:r>
              <w:rPr>
                <w:rFonts w:ascii="Cambria Math" w:eastAsia="Times New Roman" w:hAnsi="Cambria Math" w:cs="Times New Roman"/>
                <w:color w:val="000000"/>
                <w:sz w:val="28"/>
                <w:szCs w:val="28"/>
                <w:shd w:val="clear" w:color="auto" w:fill="FFFFFF"/>
              </w:rPr>
              <m:t>0</m:t>
            </m:r>
          </m:sub>
        </m:sSub>
        <m:r>
          <w:rPr>
            <w:rFonts w:ascii="Cambria Math" w:eastAsia="Times New Roman" w:hAnsi="Cambria Math" w:cs="Times New Roman"/>
            <w:color w:val="000000"/>
            <w:sz w:val="28"/>
            <w:szCs w:val="28"/>
            <w:shd w:val="clear" w:color="auto" w:fill="FFFFFF"/>
          </w:rPr>
          <m:t xml:space="preserve"> – </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b</m:t>
            </m:r>
          </m:e>
          <m:sub>
            <m:r>
              <w:rPr>
                <w:rFonts w:ascii="Cambria Math" w:eastAsia="Times New Roman" w:hAnsi="Cambria Math" w:cs="Times New Roman"/>
                <w:color w:val="000000"/>
                <w:sz w:val="28"/>
                <w:szCs w:val="28"/>
                <w:shd w:val="clear" w:color="auto" w:fill="FFFFFF"/>
              </w:rPr>
              <m:t>1</m:t>
            </m:r>
          </m:sub>
        </m:sSub>
        <m:r>
          <w:rPr>
            <w:rFonts w:ascii="Cambria Math" w:eastAsia="Times New Roman" w:hAnsi="Cambria Math" w:cs="Times New Roman"/>
            <w:color w:val="000000"/>
            <w:sz w:val="28"/>
            <w:szCs w:val="28"/>
            <w:shd w:val="clear" w:color="auto" w:fill="FFFFFF"/>
          </w:rPr>
          <m:t xml:space="preserve"> + </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b</m:t>
            </m:r>
          </m:e>
          <m:sub>
            <m:r>
              <w:rPr>
                <w:rFonts w:ascii="Cambria Math" w:eastAsia="Times New Roman" w:hAnsi="Cambria Math" w:cs="Times New Roman"/>
                <w:color w:val="000000"/>
                <w:sz w:val="28"/>
                <w:szCs w:val="28"/>
                <w:shd w:val="clear" w:color="auto" w:fill="FFFFFF"/>
              </w:rPr>
              <m:t>2</m:t>
            </m:r>
          </m:sub>
        </m:sSub>
        <m:r>
          <w:rPr>
            <w:rFonts w:ascii="Cambria Math" w:eastAsia="Times New Roman" w:hAnsi="Cambria Math" w:cs="Times New Roman"/>
            <w:color w:val="000000"/>
            <w:sz w:val="28"/>
            <w:szCs w:val="28"/>
            <w:shd w:val="clear" w:color="auto" w:fill="FFFFFF"/>
          </w:rPr>
          <m:t xml:space="preserve"> = 0</m:t>
        </m:r>
      </m:oMath>
      <w:r>
        <w:rPr>
          <w:rFonts w:ascii="Times New Roman" w:eastAsia="Times New Roman" w:hAnsi="Times New Roman" w:cs="Times New Roman"/>
          <w:color w:val="000000"/>
          <w:sz w:val="28"/>
          <w:szCs w:val="28"/>
          <w:shd w:val="clear" w:color="auto" w:fill="FFFFFF"/>
        </w:rPr>
        <w:t xml:space="preserve">, откуда </w:t>
      </w:r>
      <m:oMath>
        <m:r>
          <w:rPr>
            <w:rFonts w:ascii="Cambria Math" w:eastAsia="Times New Roman" w:hAnsi="Cambria Math" w:cs="Times New Roman"/>
            <w:color w:val="000000"/>
            <w:sz w:val="28"/>
            <w:szCs w:val="28"/>
            <w:shd w:val="clear" w:color="auto" w:fill="FFFFFF"/>
          </w:rPr>
          <m:t>-</m:t>
        </m:r>
        <m:f>
          <m:fPr>
            <m:ctrlPr>
              <w:rPr>
                <w:rFonts w:ascii="Cambria Math" w:eastAsia="Times New Roman" w:hAnsi="Cambria Math" w:cs="Times New Roman"/>
                <w:i/>
                <w:color w:val="000000"/>
                <w:sz w:val="28"/>
                <w:szCs w:val="28"/>
                <w:shd w:val="clear" w:color="auto" w:fill="FFFFFF"/>
              </w:rPr>
            </m:ctrlPr>
          </m:fPr>
          <m:num>
            <m:r>
              <w:rPr>
                <w:rFonts w:ascii="Cambria Math" w:eastAsia="Times New Roman" w:hAnsi="Cambria Math" w:cs="Times New Roman"/>
                <w:color w:val="000000"/>
                <w:sz w:val="28"/>
                <w:szCs w:val="28"/>
                <w:shd w:val="clear" w:color="auto" w:fill="FFFFFF"/>
              </w:rPr>
              <m:t>1</m:t>
            </m:r>
          </m:num>
          <m:den>
            <m:r>
              <w:rPr>
                <w:rFonts w:ascii="Cambria Math" w:eastAsia="Times New Roman" w:hAnsi="Cambria Math" w:cs="Times New Roman"/>
                <w:color w:val="000000"/>
                <w:sz w:val="28"/>
                <w:szCs w:val="28"/>
                <w:shd w:val="clear" w:color="auto" w:fill="FFFFFF"/>
              </w:rPr>
              <m:t>2</m:t>
            </m:r>
          </m:den>
        </m:f>
        <m:r>
          <w:rPr>
            <w:rFonts w:ascii="Cambria Math" w:eastAsia="Times New Roman" w:hAnsi="Cambria Math" w:cs="Times New Roman"/>
            <w:color w:val="000000"/>
            <w:sz w:val="28"/>
            <w:szCs w:val="28"/>
            <w:shd w:val="clear" w:color="auto" w:fill="FFFFFF"/>
          </w:rPr>
          <m:t>-1+</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b</m:t>
            </m:r>
          </m:e>
          <m:sub>
            <m:r>
              <w:rPr>
                <w:rFonts w:ascii="Cambria Math" w:eastAsia="Times New Roman" w:hAnsi="Cambria Math" w:cs="Times New Roman"/>
                <w:color w:val="000000"/>
                <w:sz w:val="28"/>
                <w:szCs w:val="28"/>
                <w:shd w:val="clear" w:color="auto" w:fill="FFFFFF"/>
              </w:rPr>
              <m:t>2</m:t>
            </m:r>
          </m:sub>
        </m:sSub>
        <m:r>
          <w:rPr>
            <w:rFonts w:ascii="Cambria Math" w:eastAsia="Times New Roman" w:hAnsi="Cambria Math" w:cs="Times New Roman"/>
            <w:color w:val="000000"/>
            <w:sz w:val="28"/>
            <w:szCs w:val="28"/>
            <w:shd w:val="clear" w:color="auto" w:fill="FFFFFF"/>
          </w:rPr>
          <m:t xml:space="preserve"> = 0</m:t>
        </m:r>
      </m:oMath>
      <w:r>
        <w:rPr>
          <w:rFonts w:ascii="Times New Roman" w:eastAsia="Times New Roman" w:hAnsi="Times New Roman" w:cs="Times New Roman"/>
          <w:color w:val="000000"/>
          <w:sz w:val="28"/>
          <w:szCs w:val="28"/>
          <w:shd w:val="clear" w:color="auto" w:fill="FFFFFF"/>
        </w:rPr>
        <w:t xml:space="preserve"> и </w:t>
      </w:r>
      <m:oMath>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b</m:t>
            </m:r>
          </m:e>
          <m:sub>
            <m:r>
              <w:rPr>
                <w:rFonts w:ascii="Cambria Math" w:eastAsia="Times New Roman" w:hAnsi="Cambria Math" w:cs="Times New Roman"/>
                <w:color w:val="000000"/>
                <w:sz w:val="28"/>
                <w:szCs w:val="28"/>
                <w:shd w:val="clear" w:color="auto" w:fill="FFFFFF"/>
              </w:rPr>
              <m:t>2</m:t>
            </m:r>
          </m:sub>
        </m:sSub>
        <m:r>
          <w:rPr>
            <w:rFonts w:ascii="Cambria Math" w:eastAsia="Times New Roman" w:hAnsi="Cambria Math" w:cs="Times New Roman"/>
            <w:color w:val="000000"/>
            <w:sz w:val="28"/>
            <w:szCs w:val="28"/>
            <w:shd w:val="clear" w:color="auto" w:fill="FFFFFF"/>
          </w:rPr>
          <m:t xml:space="preserve"> =</m:t>
        </m:r>
        <m:f>
          <m:fPr>
            <m:ctrlPr>
              <w:rPr>
                <w:rFonts w:ascii="Cambria Math" w:eastAsia="Times New Roman" w:hAnsi="Cambria Math" w:cs="Times New Roman"/>
                <w:i/>
                <w:color w:val="000000"/>
                <w:sz w:val="28"/>
                <w:szCs w:val="28"/>
                <w:shd w:val="clear" w:color="auto" w:fill="FFFFFF"/>
              </w:rPr>
            </m:ctrlPr>
          </m:fPr>
          <m:num>
            <m:r>
              <w:rPr>
                <w:rFonts w:ascii="Cambria Math" w:eastAsia="Times New Roman" w:hAnsi="Cambria Math" w:cs="Times New Roman"/>
                <w:color w:val="000000"/>
                <w:sz w:val="28"/>
                <w:szCs w:val="28"/>
                <w:shd w:val="clear" w:color="auto" w:fill="FFFFFF"/>
              </w:rPr>
              <m:t>3</m:t>
            </m:r>
          </m:num>
          <m:den>
            <m:r>
              <w:rPr>
                <w:rFonts w:ascii="Cambria Math" w:eastAsia="Times New Roman" w:hAnsi="Cambria Math" w:cs="Times New Roman"/>
                <w:color w:val="000000"/>
                <w:sz w:val="28"/>
                <w:szCs w:val="28"/>
                <w:shd w:val="clear" w:color="auto" w:fill="FFFFFF"/>
              </w:rPr>
              <m:t>2</m:t>
            </m:r>
          </m:den>
        </m:f>
      </m:oMath>
      <w:r>
        <w:rPr>
          <w:rFonts w:ascii="Times New Roman" w:eastAsia="Times New Roman" w:hAnsi="Times New Roman" w:cs="Times New Roman"/>
          <w:color w:val="000000"/>
          <w:sz w:val="28"/>
          <w:szCs w:val="28"/>
          <w:shd w:val="clear" w:color="auto" w:fill="FFFFFF"/>
        </w:rPr>
        <w:t xml:space="preserve">. Подставим найденное значение в (5.4) и приравняем коэффициенты при </w:t>
      </w:r>
      <m:oMath>
        <m:sSup>
          <m:sSupPr>
            <m:ctrlPr>
              <w:rPr>
                <w:rFonts w:ascii="Cambria Math" w:eastAsia="Times New Roman" w:hAnsi="Cambria Math" w:cs="Times New Roman"/>
                <w:i/>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x</m:t>
            </m:r>
          </m:e>
          <m:sup>
            <m:r>
              <w:rPr>
                <w:rFonts w:ascii="Cambria Math" w:eastAsia="Times New Roman" w:hAnsi="Cambria Math" w:cs="Times New Roman"/>
                <w:color w:val="000000"/>
                <w:sz w:val="28"/>
                <w:szCs w:val="28"/>
                <w:shd w:val="clear" w:color="auto" w:fill="FFFFFF"/>
              </w:rPr>
              <m:t>2</m:t>
            </m:r>
          </m:sup>
        </m:sSup>
      </m:oMath>
      <w:r>
        <w:rPr>
          <w:rFonts w:ascii="Times New Roman" w:eastAsia="Times New Roman" w:hAnsi="Times New Roman" w:cs="Times New Roman"/>
          <w:color w:val="000000"/>
          <w:sz w:val="28"/>
          <w:szCs w:val="28"/>
          <w:shd w:val="clear" w:color="auto" w:fill="FFFFFF"/>
        </w:rPr>
        <w:t xml:space="preserve">. Найдем </w:t>
      </w:r>
      <m:oMath>
        <m:r>
          <w:rPr>
            <w:rFonts w:ascii="Cambria Math" w:eastAsia="Times New Roman" w:hAnsi="Cambria Math" w:cs="Times New Roman"/>
            <w:color w:val="000000"/>
            <w:sz w:val="28"/>
            <w:szCs w:val="28"/>
            <w:shd w:val="clear" w:color="auto" w:fill="FFFFFF"/>
          </w:rPr>
          <m:t>3</m:t>
        </m:r>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a</m:t>
            </m:r>
          </m:e>
          <m:sub>
            <m:r>
              <w:rPr>
                <w:rFonts w:ascii="Cambria Math" w:eastAsia="Times New Roman" w:hAnsi="Cambria Math" w:cs="Times New Roman"/>
                <w:color w:val="000000"/>
                <w:sz w:val="28"/>
                <w:szCs w:val="28"/>
                <w:shd w:val="clear" w:color="auto" w:fill="FFFFFF"/>
              </w:rPr>
              <m:t>3</m:t>
            </m:r>
          </m:sub>
        </m:sSub>
        <m:r>
          <w:rPr>
            <w:rFonts w:ascii="Cambria Math" w:eastAsia="Times New Roman" w:hAnsi="Cambria Math" w:cs="Times New Roman"/>
            <w:color w:val="000000"/>
            <w:sz w:val="28"/>
            <w:szCs w:val="28"/>
            <w:shd w:val="clear" w:color="auto" w:fill="FFFFFF"/>
          </w:rPr>
          <m:t>= 1 +</m:t>
        </m:r>
        <m:f>
          <m:fPr>
            <m:ctrlPr>
              <w:rPr>
                <w:rFonts w:ascii="Cambria Math" w:eastAsia="Times New Roman" w:hAnsi="Cambria Math" w:cs="Times New Roman"/>
                <w:i/>
                <w:color w:val="000000"/>
                <w:sz w:val="28"/>
                <w:szCs w:val="28"/>
                <w:shd w:val="clear" w:color="auto" w:fill="FFFFFF"/>
              </w:rPr>
            </m:ctrlPr>
          </m:fPr>
          <m:num>
            <m:r>
              <w:rPr>
                <w:rFonts w:ascii="Cambria Math" w:eastAsia="Times New Roman" w:hAnsi="Cambria Math" w:cs="Times New Roman"/>
                <w:color w:val="000000"/>
                <w:sz w:val="28"/>
                <w:szCs w:val="28"/>
                <w:shd w:val="clear" w:color="auto" w:fill="FFFFFF"/>
              </w:rPr>
              <m:t>3</m:t>
            </m:r>
          </m:num>
          <m:den>
            <m:r>
              <w:rPr>
                <w:rFonts w:ascii="Cambria Math" w:eastAsia="Times New Roman" w:hAnsi="Cambria Math" w:cs="Times New Roman"/>
                <w:color w:val="000000"/>
                <w:sz w:val="28"/>
                <w:szCs w:val="28"/>
                <w:shd w:val="clear" w:color="auto" w:fill="FFFFFF"/>
              </w:rPr>
              <m:t>2</m:t>
            </m:r>
          </m:den>
        </m:f>
      </m:oMath>
      <w:r>
        <w:rPr>
          <w:rFonts w:ascii="Times New Roman" w:eastAsia="Times New Roman" w:hAnsi="Times New Roman" w:cs="Times New Roman"/>
          <w:color w:val="000000"/>
          <w:sz w:val="28"/>
          <w:szCs w:val="28"/>
          <w:shd w:val="clear" w:color="auto" w:fill="FFFFFF"/>
        </w:rPr>
        <w:t xml:space="preserve">, откуда </w:t>
      </w:r>
      <m:oMath>
        <m:sSub>
          <m:sSubPr>
            <m:ctrlPr>
              <w:rPr>
                <w:rFonts w:ascii="Cambria Math" w:eastAsia="Times New Roman" w:hAnsi="Cambria Math" w:cs="Times New Roman"/>
                <w:i/>
                <w:color w:val="000000"/>
                <w:sz w:val="28"/>
                <w:szCs w:val="28"/>
                <w:shd w:val="clear" w:color="auto" w:fill="FFFFFF"/>
                <w:lang w:val="en-US"/>
              </w:rPr>
            </m:ctrlPr>
          </m:sSubPr>
          <m:e>
            <m:r>
              <w:rPr>
                <w:rFonts w:ascii="Cambria Math" w:eastAsia="Times New Roman" w:hAnsi="Cambria Math" w:cs="Times New Roman"/>
                <w:color w:val="000000"/>
                <w:sz w:val="28"/>
                <w:szCs w:val="28"/>
                <w:shd w:val="clear" w:color="auto" w:fill="FFFFFF"/>
              </w:rPr>
              <m:t>a</m:t>
            </m:r>
            <m:ctrlPr>
              <w:rPr>
                <w:rFonts w:ascii="Cambria Math" w:eastAsia="Times New Roman" w:hAnsi="Cambria Math" w:cs="Times New Roman"/>
                <w:i/>
                <w:color w:val="000000"/>
                <w:sz w:val="28"/>
                <w:szCs w:val="28"/>
                <w:shd w:val="clear" w:color="auto" w:fill="FFFFFF"/>
              </w:rPr>
            </m:ctrlPr>
          </m:e>
          <m:sub>
            <m:r>
              <w:rPr>
                <w:rFonts w:ascii="Cambria Math" w:eastAsia="Times New Roman" w:hAnsi="Cambria Math" w:cs="Times New Roman"/>
                <w:color w:val="000000"/>
                <w:sz w:val="28"/>
                <w:szCs w:val="28"/>
                <w:shd w:val="clear" w:color="auto" w:fill="FFFFFF"/>
              </w:rPr>
              <m:t>3</m:t>
            </m:r>
          </m:sub>
        </m:sSub>
        <m:r>
          <w:rPr>
            <w:rFonts w:ascii="Cambria Math" w:eastAsia="Times New Roman" w:hAnsi="Cambria Math" w:cs="Times New Roman"/>
            <w:color w:val="000000"/>
            <w:sz w:val="28"/>
            <w:szCs w:val="28"/>
            <w:shd w:val="clear" w:color="auto" w:fill="FFFFFF"/>
          </w:rPr>
          <m:t>=</m:t>
        </m:r>
        <m:f>
          <m:fPr>
            <m:ctrlPr>
              <w:rPr>
                <w:rFonts w:ascii="Cambria Math" w:eastAsia="Times New Roman" w:hAnsi="Cambria Math" w:cs="Times New Roman"/>
                <w:i/>
                <w:color w:val="000000"/>
                <w:sz w:val="28"/>
                <w:szCs w:val="28"/>
                <w:shd w:val="clear" w:color="auto" w:fill="FFFFFF"/>
              </w:rPr>
            </m:ctrlPr>
          </m:fPr>
          <m:num>
            <m:r>
              <w:rPr>
                <w:rFonts w:ascii="Cambria Math" w:eastAsia="Times New Roman" w:hAnsi="Cambria Math" w:cs="Times New Roman"/>
                <w:color w:val="000000"/>
                <w:sz w:val="28"/>
                <w:szCs w:val="28"/>
                <w:shd w:val="clear" w:color="auto" w:fill="FFFFFF"/>
              </w:rPr>
              <m:t>5</m:t>
            </m:r>
          </m:num>
          <m:den>
            <m:r>
              <w:rPr>
                <w:rFonts w:ascii="Cambria Math" w:eastAsia="Times New Roman" w:hAnsi="Cambria Math" w:cs="Times New Roman"/>
                <w:color w:val="000000"/>
                <w:sz w:val="28"/>
                <w:szCs w:val="28"/>
                <w:shd w:val="clear" w:color="auto" w:fill="FFFFFF"/>
              </w:rPr>
              <m:t>6</m:t>
            </m:r>
          </m:den>
        </m:f>
      </m:oMath>
      <w:r>
        <w:rPr>
          <w:rFonts w:ascii="Times New Roman" w:eastAsia="Times New Roman" w:hAnsi="Times New Roman" w:cs="Times New Roman"/>
          <w:color w:val="000000"/>
          <w:sz w:val="28"/>
          <w:szCs w:val="28"/>
          <w:shd w:val="clear" w:color="auto" w:fill="FFFFFF"/>
        </w:rPr>
        <w:t>.</w:t>
      </w:r>
    </w:p>
    <w:p w14:paraId="66938D9D" w14:textId="77777777" w:rsidR="00F612B4" w:rsidRDefault="00F612B4" w:rsidP="00F612B4">
      <w:pPr>
        <w:spacing w:before="240" w:after="240" w:line="24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 xml:space="preserve">Действуя аналогично, приравняем в тождестве (5.5) коэффициенты при </w:t>
      </w:r>
      <m:oMath>
        <m:sSup>
          <m:sSupPr>
            <m:ctrlPr>
              <w:rPr>
                <w:rFonts w:ascii="Cambria Math" w:eastAsia="Times New Roman" w:hAnsi="Cambria Math" w:cs="Times New Roman"/>
                <w:i/>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x</m:t>
            </m:r>
          </m:e>
          <m:sup>
            <m:r>
              <w:rPr>
                <w:rFonts w:ascii="Cambria Math" w:eastAsia="Times New Roman" w:hAnsi="Cambria Math" w:cs="Times New Roman"/>
                <w:color w:val="000000"/>
                <w:sz w:val="28"/>
                <w:szCs w:val="28"/>
                <w:shd w:val="clear" w:color="auto" w:fill="FFFFFF"/>
              </w:rPr>
              <m:t>3</m:t>
            </m:r>
          </m:sup>
        </m:sSup>
      </m:oMath>
      <w:r>
        <w:rPr>
          <w:rFonts w:ascii="Times New Roman" w:eastAsia="Times New Roman" w:hAnsi="Times New Roman" w:cs="Times New Roman"/>
          <w:color w:val="000000"/>
          <w:sz w:val="28"/>
          <w:szCs w:val="28"/>
          <w:shd w:val="clear" w:color="auto" w:fill="FFFFFF"/>
        </w:rPr>
        <w:t xml:space="preserve"> и найдем, что </w:t>
      </w:r>
      <m:oMath>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b</m:t>
            </m:r>
          </m:e>
          <m:sub>
            <m:r>
              <w:rPr>
                <w:rFonts w:ascii="Cambria Math" w:eastAsia="Times New Roman" w:hAnsi="Cambria Math" w:cs="Times New Roman"/>
                <w:color w:val="000000"/>
                <w:sz w:val="28"/>
                <w:szCs w:val="28"/>
                <w:shd w:val="clear" w:color="auto" w:fill="FFFFFF"/>
              </w:rPr>
              <m:t>3</m:t>
            </m:r>
          </m:sub>
        </m:sSub>
        <m:r>
          <w:rPr>
            <w:rFonts w:ascii="Cambria Math" w:eastAsia="Times New Roman" w:hAnsi="Cambria Math" w:cs="Times New Roman"/>
            <w:color w:val="000000"/>
            <w:sz w:val="28"/>
            <w:szCs w:val="28"/>
            <w:shd w:val="clear" w:color="auto" w:fill="FFFFFF"/>
          </w:rPr>
          <m:t xml:space="preserve"> =</m:t>
        </m:r>
        <m:f>
          <m:fPr>
            <m:ctrlPr>
              <w:rPr>
                <w:rFonts w:ascii="Cambria Math" w:eastAsia="Times New Roman" w:hAnsi="Cambria Math" w:cs="Times New Roman"/>
                <w:i/>
                <w:color w:val="000000"/>
                <w:sz w:val="28"/>
                <w:szCs w:val="28"/>
                <w:shd w:val="clear" w:color="auto" w:fill="FFFFFF"/>
              </w:rPr>
            </m:ctrlPr>
          </m:fPr>
          <m:num>
            <m:r>
              <w:rPr>
                <w:rFonts w:ascii="Cambria Math" w:eastAsia="Times New Roman" w:hAnsi="Cambria Math" w:cs="Times New Roman"/>
                <w:color w:val="000000"/>
                <w:sz w:val="28"/>
                <w:szCs w:val="28"/>
                <w:shd w:val="clear" w:color="auto" w:fill="FFFFFF"/>
              </w:rPr>
              <m:t>17</m:t>
            </m:r>
          </m:num>
          <m:den>
            <m:r>
              <w:rPr>
                <w:rFonts w:ascii="Cambria Math" w:eastAsia="Times New Roman" w:hAnsi="Cambria Math" w:cs="Times New Roman"/>
                <w:color w:val="000000"/>
                <w:sz w:val="28"/>
                <w:szCs w:val="28"/>
                <w:shd w:val="clear" w:color="auto" w:fill="FFFFFF"/>
              </w:rPr>
              <m:t>6</m:t>
            </m:r>
          </m:den>
        </m:f>
      </m:oMath>
      <w:r>
        <w:rPr>
          <w:rFonts w:ascii="Times New Roman" w:eastAsia="Times New Roman" w:hAnsi="Times New Roman" w:cs="Times New Roman"/>
          <w:color w:val="000000"/>
          <w:sz w:val="28"/>
          <w:szCs w:val="28"/>
          <w:shd w:val="clear" w:color="auto" w:fill="FFFFFF"/>
        </w:rPr>
        <w:t xml:space="preserve">. Подставим это значение в (5.4) и приравняем коэффициенты при </w:t>
      </w:r>
      <m:oMath>
        <m:sSup>
          <m:sSupPr>
            <m:ctrlPr>
              <w:rPr>
                <w:rFonts w:ascii="Cambria Math" w:eastAsia="Times New Roman" w:hAnsi="Cambria Math" w:cs="Times New Roman"/>
                <w:i/>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x</m:t>
            </m:r>
          </m:e>
          <m:sup>
            <m:r>
              <w:rPr>
                <w:rFonts w:ascii="Cambria Math" w:eastAsia="Times New Roman" w:hAnsi="Cambria Math" w:cs="Times New Roman"/>
                <w:color w:val="000000"/>
                <w:sz w:val="28"/>
                <w:szCs w:val="28"/>
                <w:shd w:val="clear" w:color="auto" w:fill="FFFFFF"/>
              </w:rPr>
              <m:t>3</m:t>
            </m:r>
          </m:sup>
        </m:sSup>
      </m:oMath>
      <w:r>
        <w:rPr>
          <w:rFonts w:ascii="Times New Roman" w:eastAsia="Times New Roman" w:hAnsi="Times New Roman" w:cs="Times New Roman"/>
          <w:color w:val="000000"/>
          <w:sz w:val="28"/>
          <w:szCs w:val="28"/>
          <w:shd w:val="clear" w:color="auto" w:fill="FFFFFF"/>
        </w:rPr>
        <w:t xml:space="preserve">. Получим, что </w:t>
      </w:r>
      <m:oMath>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a</m:t>
            </m:r>
          </m:e>
          <m:sub>
            <m:r>
              <w:rPr>
                <w:rFonts w:ascii="Cambria Math" w:eastAsia="Times New Roman" w:hAnsi="Cambria Math" w:cs="Times New Roman"/>
                <w:color w:val="000000"/>
                <w:sz w:val="28"/>
                <w:szCs w:val="28"/>
                <w:shd w:val="clear" w:color="auto" w:fill="FFFFFF"/>
              </w:rPr>
              <m:t>4</m:t>
            </m:r>
          </m:sub>
        </m:sSub>
        <m:r>
          <w:rPr>
            <w:rFonts w:ascii="Cambria Math" w:eastAsia="Times New Roman" w:hAnsi="Cambria Math" w:cs="Times New Roman"/>
            <w:color w:val="000000"/>
            <w:sz w:val="28"/>
            <w:szCs w:val="28"/>
            <w:shd w:val="clear" w:color="auto" w:fill="FFFFFF"/>
          </w:rPr>
          <m:t xml:space="preserve"> =</m:t>
        </m:r>
        <m:f>
          <m:fPr>
            <m:ctrlPr>
              <w:rPr>
                <w:rFonts w:ascii="Cambria Math" w:eastAsia="Times New Roman" w:hAnsi="Cambria Math" w:cs="Times New Roman"/>
                <w:i/>
                <w:color w:val="000000"/>
                <w:sz w:val="28"/>
                <w:szCs w:val="28"/>
                <w:shd w:val="clear" w:color="auto" w:fill="FFFFFF"/>
              </w:rPr>
            </m:ctrlPr>
          </m:fPr>
          <m:num>
            <m:r>
              <w:rPr>
                <w:rFonts w:ascii="Cambria Math" w:eastAsia="Times New Roman" w:hAnsi="Cambria Math" w:cs="Times New Roman"/>
                <w:color w:val="000000"/>
                <w:sz w:val="28"/>
                <w:szCs w:val="28"/>
                <w:shd w:val="clear" w:color="auto" w:fill="FFFFFF"/>
              </w:rPr>
              <m:t>17</m:t>
            </m:r>
          </m:num>
          <m:den>
            <m:r>
              <w:rPr>
                <w:rFonts w:ascii="Cambria Math" w:eastAsia="Times New Roman" w:hAnsi="Cambria Math" w:cs="Times New Roman"/>
                <w:color w:val="000000"/>
                <w:sz w:val="28"/>
                <w:szCs w:val="28"/>
                <w:shd w:val="clear" w:color="auto" w:fill="FFFFFF"/>
              </w:rPr>
              <m:t>24</m:t>
            </m:r>
          </m:den>
        </m:f>
      </m:oMath>
      <w:r>
        <w:rPr>
          <w:rFonts w:ascii="Times New Roman" w:eastAsia="Times New Roman" w:hAnsi="Times New Roman" w:cs="Times New Roman"/>
          <w:color w:val="000000"/>
          <w:sz w:val="28"/>
          <w:szCs w:val="28"/>
          <w:shd w:val="clear" w:color="auto" w:fill="FFFFFF"/>
        </w:rPr>
        <w:t xml:space="preserve">. Наконец, </w:t>
      </w:r>
      <m:oMath>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b</m:t>
            </m:r>
          </m:e>
          <m:sub>
            <m:r>
              <w:rPr>
                <w:rFonts w:ascii="Cambria Math" w:eastAsia="Times New Roman" w:hAnsi="Cambria Math" w:cs="Times New Roman"/>
                <w:color w:val="000000"/>
                <w:sz w:val="28"/>
                <w:szCs w:val="28"/>
                <w:shd w:val="clear" w:color="auto" w:fill="FFFFFF"/>
              </w:rPr>
              <m:t>4</m:t>
            </m:r>
          </m:sub>
        </m:sSub>
        <m:r>
          <w:rPr>
            <w:rFonts w:ascii="Cambria Math" w:eastAsia="Times New Roman" w:hAnsi="Cambria Math" w:cs="Times New Roman"/>
            <w:color w:val="000000"/>
            <w:sz w:val="28"/>
            <w:szCs w:val="28"/>
            <w:shd w:val="clear" w:color="auto" w:fill="FFFFFF"/>
          </w:rPr>
          <m:t xml:space="preserve"> =</m:t>
        </m:r>
        <m:f>
          <m:fPr>
            <m:ctrlPr>
              <w:rPr>
                <w:rFonts w:ascii="Cambria Math" w:eastAsia="Times New Roman" w:hAnsi="Cambria Math" w:cs="Times New Roman"/>
                <w:i/>
                <w:color w:val="000000"/>
                <w:sz w:val="28"/>
                <w:szCs w:val="28"/>
                <w:shd w:val="clear" w:color="auto" w:fill="FFFFFF"/>
              </w:rPr>
            </m:ctrlPr>
          </m:fPr>
          <m:num>
            <m:r>
              <w:rPr>
                <w:rFonts w:ascii="Cambria Math" w:eastAsia="Times New Roman" w:hAnsi="Cambria Math" w:cs="Times New Roman"/>
                <w:color w:val="000000"/>
                <w:sz w:val="28"/>
                <w:szCs w:val="28"/>
                <w:shd w:val="clear" w:color="auto" w:fill="FFFFFF"/>
              </w:rPr>
              <m:t>41</m:t>
            </m:r>
          </m:num>
          <m:den>
            <m:r>
              <w:rPr>
                <w:rFonts w:ascii="Cambria Math" w:eastAsia="Times New Roman" w:hAnsi="Cambria Math" w:cs="Times New Roman"/>
                <w:color w:val="000000"/>
                <w:sz w:val="28"/>
                <w:szCs w:val="28"/>
                <w:shd w:val="clear" w:color="auto" w:fill="FFFFFF"/>
              </w:rPr>
              <m:t>8</m:t>
            </m:r>
          </m:den>
        </m:f>
      </m:oMath>
      <w:r>
        <w:rPr>
          <w:rFonts w:ascii="Times New Roman" w:eastAsia="Times New Roman" w:hAnsi="Times New Roman" w:cs="Times New Roman"/>
          <w:color w:val="000000"/>
          <w:sz w:val="28"/>
          <w:szCs w:val="28"/>
          <w:shd w:val="clear" w:color="auto" w:fill="FFFFFF"/>
        </w:rPr>
        <w:t xml:space="preserve"> и </w:t>
      </w:r>
      <m:oMath>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a</m:t>
            </m:r>
          </m:e>
          <m:sub>
            <m:r>
              <w:rPr>
                <w:rFonts w:ascii="Cambria Math" w:eastAsia="Times New Roman" w:hAnsi="Cambria Math" w:cs="Times New Roman"/>
                <w:color w:val="000000"/>
                <w:sz w:val="28"/>
                <w:szCs w:val="28"/>
                <w:shd w:val="clear" w:color="auto" w:fill="FFFFFF"/>
              </w:rPr>
              <m:t>5</m:t>
            </m:r>
          </m:sub>
        </m:sSub>
        <m:r>
          <w:rPr>
            <w:rFonts w:ascii="Cambria Math" w:eastAsia="Times New Roman" w:hAnsi="Cambria Math" w:cs="Times New Roman"/>
            <w:color w:val="000000"/>
            <w:sz w:val="28"/>
            <w:szCs w:val="28"/>
            <w:shd w:val="clear" w:color="auto" w:fill="FFFFFF"/>
          </w:rPr>
          <m:t>=</m:t>
        </m:r>
        <m:f>
          <m:fPr>
            <m:ctrlPr>
              <w:rPr>
                <w:rFonts w:ascii="Cambria Math" w:eastAsia="Times New Roman" w:hAnsi="Cambria Math" w:cs="Times New Roman"/>
                <w:i/>
                <w:color w:val="000000"/>
                <w:sz w:val="28"/>
                <w:szCs w:val="28"/>
                <w:shd w:val="clear" w:color="auto" w:fill="FFFFFF"/>
              </w:rPr>
            </m:ctrlPr>
          </m:fPr>
          <m:num>
            <m:r>
              <w:rPr>
                <w:rFonts w:ascii="Cambria Math" w:eastAsia="Times New Roman" w:hAnsi="Cambria Math" w:cs="Times New Roman"/>
                <w:color w:val="000000"/>
                <w:sz w:val="28"/>
                <w:szCs w:val="28"/>
                <w:shd w:val="clear" w:color="auto" w:fill="FFFFFF"/>
              </w:rPr>
              <m:t>41</m:t>
            </m:r>
          </m:num>
          <m:den>
            <m:r>
              <w:rPr>
                <w:rFonts w:ascii="Cambria Math" w:eastAsia="Times New Roman" w:hAnsi="Cambria Math" w:cs="Times New Roman"/>
                <w:color w:val="000000"/>
                <w:sz w:val="28"/>
                <w:szCs w:val="28"/>
                <w:shd w:val="clear" w:color="auto" w:fill="FFFFFF"/>
              </w:rPr>
              <m:t>40</m:t>
            </m:r>
          </m:den>
        </m:f>
      </m:oMath>
      <w:r>
        <w:rPr>
          <w:rFonts w:ascii="Times New Roman" w:eastAsia="Times New Roman" w:hAnsi="Times New Roman" w:cs="Times New Roman"/>
          <w:color w:val="000000"/>
          <w:sz w:val="28"/>
          <w:szCs w:val="28"/>
          <w:shd w:val="clear" w:color="auto" w:fill="FFFFFF"/>
        </w:rPr>
        <w:t xml:space="preserve">. Таким образом, с точностью до </w:t>
      </w:r>
      <m:oMath>
        <m:r>
          <w:rPr>
            <w:rFonts w:ascii="Cambria Math" w:eastAsia="Times New Roman" w:hAnsi="Cambria Math" w:cs="Times New Roman"/>
            <w:color w:val="000000"/>
            <w:sz w:val="28"/>
            <w:szCs w:val="28"/>
            <w:shd w:val="clear" w:color="auto" w:fill="FFFFFF"/>
          </w:rPr>
          <m:t>o(</m:t>
        </m:r>
        <m:sSup>
          <m:sSupPr>
            <m:ctrlPr>
              <w:rPr>
                <w:rFonts w:ascii="Cambria Math" w:eastAsia="Times New Roman" w:hAnsi="Cambria Math" w:cs="Times New Roman"/>
                <w:i/>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x</m:t>
            </m:r>
          </m:e>
          <m:sup>
            <m:r>
              <w:rPr>
                <w:rFonts w:ascii="Cambria Math" w:eastAsia="Times New Roman" w:hAnsi="Cambria Math" w:cs="Times New Roman"/>
                <w:color w:val="000000"/>
                <w:sz w:val="28"/>
                <w:szCs w:val="28"/>
                <w:shd w:val="clear" w:color="auto" w:fill="FFFFFF"/>
              </w:rPr>
              <m:t>5</m:t>
            </m:r>
          </m:sup>
        </m:sSup>
        <m:r>
          <w:rPr>
            <w:rFonts w:ascii="Cambria Math" w:eastAsia="Times New Roman" w:hAnsi="Cambria Math" w:cs="Times New Roman"/>
            <w:color w:val="000000"/>
            <w:sz w:val="28"/>
            <w:szCs w:val="28"/>
            <w:shd w:val="clear" w:color="auto" w:fill="FFFFFF"/>
          </w:rPr>
          <m:t>)</m:t>
        </m:r>
      </m:oMath>
      <w:r>
        <w:rPr>
          <w:rFonts w:ascii="Times New Roman" w:eastAsia="Times New Roman" w:hAnsi="Times New Roman" w:cs="Times New Roman"/>
          <w:color w:val="000000"/>
          <w:sz w:val="28"/>
          <w:szCs w:val="28"/>
          <w:shd w:val="clear" w:color="auto" w:fill="FFFFFF"/>
        </w:rPr>
        <w:t xml:space="preserve"> решение задачи (5.2) имеет вид</w:t>
      </w:r>
    </w:p>
    <w:p w14:paraId="45ACB55F" w14:textId="77777777" w:rsidR="00F612B4" w:rsidRDefault="00F612B4" w:rsidP="00F612B4">
      <w:pPr>
        <w:spacing w:before="240" w:after="240" w:line="240" w:lineRule="auto"/>
        <w:rPr>
          <w:rFonts w:ascii="Times New Roman" w:eastAsia="Times New Roman" w:hAnsi="Times New Roman" w:cs="Times New Roman"/>
          <w:color w:val="000000"/>
          <w:sz w:val="28"/>
          <w:szCs w:val="28"/>
          <w:shd w:val="clear" w:color="auto" w:fill="FFFFFF"/>
        </w:rPr>
      </w:pPr>
      <m:oMathPara>
        <m:oMath>
          <m:r>
            <w:rPr>
              <w:rFonts w:ascii="Cambria Math" w:eastAsia="Times New Roman" w:hAnsi="Cambria Math" w:cs="Times New Roman"/>
              <w:color w:val="000000"/>
              <w:sz w:val="28"/>
              <w:szCs w:val="28"/>
              <w:shd w:val="clear" w:color="auto" w:fill="FFFFFF"/>
            </w:rPr>
            <m:t>y =-1+x+</m:t>
          </m:r>
          <m:f>
            <m:fPr>
              <m:ctrlPr>
                <w:rPr>
                  <w:rFonts w:ascii="Cambria Math" w:eastAsia="Times New Roman" w:hAnsi="Cambria Math" w:cs="Times New Roman"/>
                  <w:i/>
                  <w:color w:val="000000"/>
                  <w:sz w:val="28"/>
                  <w:szCs w:val="28"/>
                  <w:shd w:val="clear" w:color="auto" w:fill="FFFFFF"/>
                </w:rPr>
              </m:ctrlPr>
            </m:fPr>
            <m:num>
              <m:r>
                <w:rPr>
                  <w:rFonts w:ascii="Cambria Math" w:eastAsia="Times New Roman" w:hAnsi="Cambria Math" w:cs="Times New Roman"/>
                  <w:color w:val="000000"/>
                  <w:sz w:val="28"/>
                  <w:szCs w:val="28"/>
                  <w:shd w:val="clear" w:color="auto" w:fill="FFFFFF"/>
                </w:rPr>
                <m:t>1</m:t>
              </m:r>
            </m:num>
            <m:den>
              <m:r>
                <w:rPr>
                  <w:rFonts w:ascii="Cambria Math" w:eastAsia="Times New Roman" w:hAnsi="Cambria Math" w:cs="Times New Roman"/>
                  <w:color w:val="000000"/>
                  <w:sz w:val="28"/>
                  <w:szCs w:val="28"/>
                  <w:shd w:val="clear" w:color="auto" w:fill="FFFFFF"/>
                </w:rPr>
                <m:t>2</m:t>
              </m:r>
            </m:den>
          </m:f>
          <m:sSup>
            <m:sSupPr>
              <m:ctrlPr>
                <w:rPr>
                  <w:rFonts w:ascii="Cambria Math" w:eastAsia="Times New Roman" w:hAnsi="Cambria Math" w:cs="Times New Roman"/>
                  <w:i/>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x</m:t>
              </m:r>
            </m:e>
            <m:sup>
              <m:r>
                <w:rPr>
                  <w:rFonts w:ascii="Cambria Math" w:eastAsia="Times New Roman" w:hAnsi="Cambria Math" w:cs="Times New Roman"/>
                  <w:color w:val="000000"/>
                  <w:sz w:val="28"/>
                  <w:szCs w:val="28"/>
                  <w:shd w:val="clear" w:color="auto" w:fill="FFFFFF"/>
                </w:rPr>
                <m:t>2</m:t>
              </m:r>
            </m:sup>
          </m:sSup>
          <m:r>
            <w:rPr>
              <w:rFonts w:ascii="Cambria Math" w:eastAsia="Times New Roman" w:hAnsi="Cambria Math" w:cs="Times New Roman"/>
              <w:color w:val="000000"/>
              <w:sz w:val="28"/>
              <w:szCs w:val="28"/>
              <w:shd w:val="clear" w:color="auto" w:fill="FFFFFF"/>
            </w:rPr>
            <m:t>+</m:t>
          </m:r>
          <m:f>
            <m:fPr>
              <m:ctrlPr>
                <w:rPr>
                  <w:rFonts w:ascii="Cambria Math" w:eastAsia="Times New Roman" w:hAnsi="Cambria Math" w:cs="Times New Roman"/>
                  <w:i/>
                  <w:color w:val="000000"/>
                  <w:sz w:val="28"/>
                  <w:szCs w:val="28"/>
                  <w:shd w:val="clear" w:color="auto" w:fill="FFFFFF"/>
                </w:rPr>
              </m:ctrlPr>
            </m:fPr>
            <m:num>
              <m:r>
                <w:rPr>
                  <w:rFonts w:ascii="Cambria Math" w:eastAsia="Times New Roman" w:hAnsi="Cambria Math" w:cs="Times New Roman"/>
                  <w:color w:val="000000"/>
                  <w:sz w:val="28"/>
                  <w:szCs w:val="28"/>
                  <w:shd w:val="clear" w:color="auto" w:fill="FFFFFF"/>
                </w:rPr>
                <m:t>5</m:t>
              </m:r>
            </m:num>
            <m:den>
              <m:r>
                <w:rPr>
                  <w:rFonts w:ascii="Cambria Math" w:eastAsia="Times New Roman" w:hAnsi="Cambria Math" w:cs="Times New Roman"/>
                  <w:color w:val="000000"/>
                  <w:sz w:val="28"/>
                  <w:szCs w:val="28"/>
                  <w:shd w:val="clear" w:color="auto" w:fill="FFFFFF"/>
                </w:rPr>
                <m:t>6</m:t>
              </m:r>
            </m:den>
          </m:f>
          <m:sSup>
            <m:sSupPr>
              <m:ctrlPr>
                <w:rPr>
                  <w:rFonts w:ascii="Cambria Math" w:eastAsia="Times New Roman" w:hAnsi="Cambria Math" w:cs="Times New Roman"/>
                  <w:i/>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x</m:t>
              </m:r>
            </m:e>
            <m:sup>
              <m:r>
                <w:rPr>
                  <w:rFonts w:ascii="Cambria Math" w:eastAsia="Times New Roman" w:hAnsi="Cambria Math" w:cs="Times New Roman"/>
                  <w:color w:val="000000"/>
                  <w:sz w:val="28"/>
                  <w:szCs w:val="28"/>
                  <w:shd w:val="clear" w:color="auto" w:fill="FFFFFF"/>
                </w:rPr>
                <m:t>3</m:t>
              </m:r>
            </m:sup>
          </m:sSup>
          <m:r>
            <w:rPr>
              <w:rFonts w:ascii="Cambria Math" w:eastAsia="Times New Roman" w:hAnsi="Cambria Math" w:cs="Times New Roman"/>
              <w:color w:val="000000"/>
              <w:sz w:val="28"/>
              <w:szCs w:val="28"/>
              <w:shd w:val="clear" w:color="auto" w:fill="FFFFFF"/>
            </w:rPr>
            <m:t>+</m:t>
          </m:r>
          <m:f>
            <m:fPr>
              <m:ctrlPr>
                <w:rPr>
                  <w:rFonts w:ascii="Cambria Math" w:eastAsia="Times New Roman" w:hAnsi="Cambria Math" w:cs="Times New Roman"/>
                  <w:i/>
                  <w:color w:val="000000"/>
                  <w:sz w:val="28"/>
                  <w:szCs w:val="28"/>
                  <w:shd w:val="clear" w:color="auto" w:fill="FFFFFF"/>
                </w:rPr>
              </m:ctrlPr>
            </m:fPr>
            <m:num>
              <m:r>
                <w:rPr>
                  <w:rFonts w:ascii="Cambria Math" w:eastAsia="Times New Roman" w:hAnsi="Cambria Math" w:cs="Times New Roman"/>
                  <w:color w:val="000000"/>
                  <w:sz w:val="28"/>
                  <w:szCs w:val="28"/>
                  <w:shd w:val="clear" w:color="auto" w:fill="FFFFFF"/>
                </w:rPr>
                <m:t>17</m:t>
              </m:r>
            </m:num>
            <m:den>
              <m:r>
                <w:rPr>
                  <w:rFonts w:ascii="Cambria Math" w:eastAsia="Times New Roman" w:hAnsi="Cambria Math" w:cs="Times New Roman"/>
                  <w:color w:val="000000"/>
                  <w:sz w:val="28"/>
                  <w:szCs w:val="28"/>
                  <w:shd w:val="clear" w:color="auto" w:fill="FFFFFF"/>
                </w:rPr>
                <m:t>24</m:t>
              </m:r>
            </m:den>
          </m:f>
          <m:sSup>
            <m:sSupPr>
              <m:ctrlPr>
                <w:rPr>
                  <w:rFonts w:ascii="Cambria Math" w:eastAsia="Times New Roman" w:hAnsi="Cambria Math" w:cs="Times New Roman"/>
                  <w:i/>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x</m:t>
              </m:r>
            </m:e>
            <m:sup>
              <m:r>
                <w:rPr>
                  <w:rFonts w:ascii="Cambria Math" w:eastAsia="Times New Roman" w:hAnsi="Cambria Math" w:cs="Times New Roman"/>
                  <w:color w:val="000000"/>
                  <w:sz w:val="28"/>
                  <w:szCs w:val="28"/>
                  <w:shd w:val="clear" w:color="auto" w:fill="FFFFFF"/>
                </w:rPr>
                <m:t>4</m:t>
              </m:r>
            </m:sup>
          </m:sSup>
          <m:r>
            <w:rPr>
              <w:rFonts w:ascii="Cambria Math" w:eastAsia="Times New Roman" w:hAnsi="Cambria Math" w:cs="Times New Roman"/>
              <w:color w:val="000000"/>
              <w:sz w:val="28"/>
              <w:szCs w:val="28"/>
              <w:shd w:val="clear" w:color="auto" w:fill="FFFFFF"/>
            </w:rPr>
            <m:t>+</m:t>
          </m:r>
          <m:f>
            <m:fPr>
              <m:ctrlPr>
                <w:rPr>
                  <w:rFonts w:ascii="Cambria Math" w:eastAsia="Times New Roman" w:hAnsi="Cambria Math" w:cs="Times New Roman"/>
                  <w:i/>
                  <w:color w:val="000000"/>
                  <w:sz w:val="28"/>
                  <w:szCs w:val="28"/>
                  <w:shd w:val="clear" w:color="auto" w:fill="FFFFFF"/>
                </w:rPr>
              </m:ctrlPr>
            </m:fPr>
            <m:num>
              <m:r>
                <w:rPr>
                  <w:rFonts w:ascii="Cambria Math" w:eastAsia="Times New Roman" w:hAnsi="Cambria Math" w:cs="Times New Roman"/>
                  <w:color w:val="000000"/>
                  <w:sz w:val="28"/>
                  <w:szCs w:val="28"/>
                  <w:shd w:val="clear" w:color="auto" w:fill="FFFFFF"/>
                </w:rPr>
                <m:t>41</m:t>
              </m:r>
            </m:num>
            <m:den>
              <m:r>
                <w:rPr>
                  <w:rFonts w:ascii="Cambria Math" w:eastAsia="Times New Roman" w:hAnsi="Cambria Math" w:cs="Times New Roman"/>
                  <w:color w:val="000000"/>
                  <w:sz w:val="28"/>
                  <w:szCs w:val="28"/>
                  <w:shd w:val="clear" w:color="auto" w:fill="FFFFFF"/>
                </w:rPr>
                <m:t>41</m:t>
              </m:r>
            </m:den>
          </m:f>
          <m:r>
            <w:rPr>
              <w:rFonts w:ascii="Cambria Math" w:eastAsia="Times New Roman" w:hAnsi="Cambria Math" w:cs="Times New Roman"/>
              <w:color w:val="000000"/>
              <w:sz w:val="28"/>
              <w:szCs w:val="28"/>
              <w:shd w:val="clear" w:color="auto" w:fill="FFFFFF"/>
            </w:rPr>
            <m:t xml:space="preserve"> </m:t>
          </m:r>
          <m:sSup>
            <m:sSupPr>
              <m:ctrlPr>
                <w:rPr>
                  <w:rFonts w:ascii="Cambria Math" w:eastAsia="Times New Roman" w:hAnsi="Cambria Math" w:cs="Times New Roman"/>
                  <w:i/>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x</m:t>
              </m:r>
            </m:e>
            <m:sup>
              <m:r>
                <w:rPr>
                  <w:rFonts w:ascii="Cambria Math" w:eastAsia="Times New Roman" w:hAnsi="Cambria Math" w:cs="Times New Roman"/>
                  <w:color w:val="000000"/>
                  <w:sz w:val="28"/>
                  <w:szCs w:val="28"/>
                  <w:shd w:val="clear" w:color="auto" w:fill="FFFFFF"/>
                </w:rPr>
                <m:t>5</m:t>
              </m:r>
            </m:sup>
          </m:sSup>
          <m:r>
            <w:rPr>
              <w:rFonts w:ascii="Cambria Math" w:eastAsia="Times New Roman" w:hAnsi="Cambria Math" w:cs="Times New Roman"/>
              <w:color w:val="000000"/>
              <w:sz w:val="28"/>
              <w:szCs w:val="28"/>
              <w:shd w:val="clear" w:color="auto" w:fill="FFFFFF"/>
            </w:rPr>
            <m:t>.</m:t>
          </m:r>
        </m:oMath>
      </m:oMathPara>
    </w:p>
    <w:p w14:paraId="0DB6E896" w14:textId="77777777" w:rsidR="00F612B4" w:rsidRDefault="00F612B4" w:rsidP="00F612B4">
      <w:pPr>
        <w:spacing w:before="240" w:after="240" w:line="24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 xml:space="preserve">Эту задачу можно было решать и по-другому. Мы нашли </w:t>
      </w:r>
      <m:oMath>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a</m:t>
            </m:r>
          </m:e>
          <m:sub>
            <m:r>
              <w:rPr>
                <w:rFonts w:ascii="Cambria Math" w:eastAsia="Times New Roman" w:hAnsi="Cambria Math" w:cs="Times New Roman"/>
                <w:color w:val="000000"/>
                <w:sz w:val="28"/>
                <w:szCs w:val="28"/>
                <w:shd w:val="clear" w:color="auto" w:fill="FFFFFF"/>
              </w:rPr>
              <m:t>0</m:t>
            </m:r>
          </m:sub>
        </m:sSub>
        <m:r>
          <w:rPr>
            <w:rFonts w:ascii="Cambria Math" w:eastAsia="Times New Roman" w:hAnsi="Cambria Math" w:cs="Times New Roman"/>
            <w:color w:val="000000"/>
            <w:sz w:val="28"/>
            <w:szCs w:val="28"/>
            <w:shd w:val="clear" w:color="auto" w:fill="FFFFFF"/>
          </w:rPr>
          <m:t>= y</m:t>
        </m:r>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0</m:t>
            </m:r>
          </m:e>
        </m:d>
        <m:r>
          <w:rPr>
            <w:rFonts w:ascii="Cambria Math" w:eastAsia="Times New Roman" w:hAnsi="Cambria Math" w:cs="Times New Roman"/>
            <w:color w:val="000000"/>
            <w:sz w:val="28"/>
            <w:szCs w:val="28"/>
            <w:shd w:val="clear" w:color="auto" w:fill="FFFFFF"/>
          </w:rPr>
          <m:t>= -1</m:t>
        </m:r>
      </m:oMath>
      <w:r>
        <w:rPr>
          <w:rFonts w:ascii="Times New Roman" w:eastAsia="Times New Roman" w:hAnsi="Times New Roman" w:cs="Times New Roman"/>
          <w:color w:val="000000"/>
          <w:sz w:val="28"/>
          <w:szCs w:val="28"/>
          <w:shd w:val="clear" w:color="auto" w:fill="FFFFFF"/>
        </w:rPr>
        <w:t xml:space="preserve">, </w:t>
      </w:r>
      <m:oMath>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a</m:t>
            </m:r>
          </m:e>
          <m:sub>
            <m:r>
              <w:rPr>
                <w:rFonts w:ascii="Cambria Math" w:eastAsia="Times New Roman" w:hAnsi="Cambria Math" w:cs="Times New Roman"/>
                <w:color w:val="000000"/>
                <w:sz w:val="28"/>
                <w:szCs w:val="28"/>
                <w:shd w:val="clear" w:color="auto" w:fill="FFFFFF"/>
              </w:rPr>
              <m:t>1</m:t>
            </m:r>
          </m:sub>
        </m:sSub>
        <m:r>
          <w:rPr>
            <w:rFonts w:ascii="Cambria Math" w:eastAsia="Times New Roman" w:hAnsi="Cambria Math" w:cs="Times New Roman"/>
            <w:color w:val="000000"/>
            <w:sz w:val="28"/>
            <w:szCs w:val="28"/>
            <w:shd w:val="clear" w:color="auto" w:fill="FFFFFF"/>
          </w:rPr>
          <m:t xml:space="preserve"> = y'(0) = 1</m:t>
        </m:r>
      </m:oMath>
      <w:r>
        <w:rPr>
          <w:rFonts w:ascii="Times New Roman" w:eastAsia="Times New Roman" w:hAnsi="Times New Roman" w:cs="Times New Roman"/>
          <w:color w:val="000000"/>
          <w:sz w:val="28"/>
          <w:szCs w:val="28"/>
          <w:shd w:val="clear" w:color="auto" w:fill="FFFFFF"/>
        </w:rPr>
        <w:t xml:space="preserve">. Теперь продифференцируем наше уравнение по </w:t>
      </w:r>
      <m:oMath>
        <m:r>
          <w:rPr>
            <w:rFonts w:ascii="Cambria Math" w:eastAsia="Times New Roman" w:hAnsi="Cambria Math" w:cs="Times New Roman"/>
            <w:color w:val="000000"/>
            <w:sz w:val="28"/>
            <w:szCs w:val="28"/>
            <w:shd w:val="clear" w:color="auto" w:fill="FFFFFF"/>
          </w:rPr>
          <m:t>x</m:t>
        </m:r>
      </m:oMath>
      <w:r>
        <w:rPr>
          <w:rFonts w:ascii="Times New Roman" w:eastAsia="Times New Roman" w:hAnsi="Times New Roman" w:cs="Times New Roman"/>
          <w:color w:val="000000"/>
          <w:sz w:val="28"/>
          <w:szCs w:val="28"/>
          <w:shd w:val="clear" w:color="auto" w:fill="FFFFFF"/>
        </w:rPr>
        <w:t>:</w:t>
      </w:r>
    </w:p>
    <w:p w14:paraId="3D058B9F" w14:textId="77777777" w:rsidR="00F612B4" w:rsidRDefault="00000000" w:rsidP="00F612B4">
      <w:pPr>
        <w:spacing w:before="240" w:after="240" w:line="240" w:lineRule="auto"/>
        <w:jc w:val="center"/>
        <w:rPr>
          <w:rFonts w:ascii="Times New Roman" w:eastAsia="Times New Roman" w:hAnsi="Times New Roman" w:cs="Times New Roman"/>
          <w:color w:val="000000"/>
          <w:sz w:val="28"/>
          <w:szCs w:val="28"/>
          <w:shd w:val="clear" w:color="auto" w:fill="FFFFFF"/>
        </w:rPr>
      </w:pPr>
      <m:oMath>
        <m:sSup>
          <m:sSupPr>
            <m:ctrlPr>
              <w:rPr>
                <w:rFonts w:ascii="Cambria Math" w:eastAsia="Times New Roman" w:hAnsi="Cambria Math" w:cs="Times New Roman"/>
                <w:i/>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y</m:t>
            </m:r>
          </m:e>
          <m:sup>
            <m:r>
              <w:rPr>
                <w:rFonts w:ascii="Cambria Math" w:eastAsia="Times New Roman" w:hAnsi="Cambria Math" w:cs="Times New Roman"/>
                <w:color w:val="000000"/>
                <w:sz w:val="28"/>
                <w:szCs w:val="28"/>
                <w:shd w:val="clear" w:color="auto" w:fill="FFFFFF"/>
              </w:rPr>
              <m:t>''</m:t>
            </m:r>
          </m:sup>
        </m:sSup>
        <m:r>
          <w:rPr>
            <w:rFonts w:ascii="Cambria Math" w:eastAsia="Times New Roman" w:hAnsi="Cambria Math" w:cs="Times New Roman"/>
            <w:color w:val="000000"/>
            <w:sz w:val="28"/>
            <w:szCs w:val="28"/>
            <w:shd w:val="clear" w:color="auto" w:fill="FFFFFF"/>
          </w:rPr>
          <m:t>= 2x +</m:t>
        </m:r>
        <m:f>
          <m:fPr>
            <m:ctrlPr>
              <w:rPr>
                <w:rFonts w:ascii="Cambria Math" w:eastAsia="Times New Roman" w:hAnsi="Cambria Math" w:cs="Times New Roman"/>
                <w:i/>
                <w:color w:val="000000"/>
                <w:sz w:val="28"/>
                <w:szCs w:val="28"/>
                <w:shd w:val="clear" w:color="auto" w:fill="FFFFFF"/>
              </w:rPr>
            </m:ctrlPr>
          </m:fPr>
          <m:num>
            <m:r>
              <w:rPr>
                <w:rFonts w:ascii="Cambria Math" w:eastAsia="Times New Roman" w:hAnsi="Cambria Math" w:cs="Times New Roman"/>
                <w:color w:val="000000"/>
                <w:sz w:val="28"/>
                <w:szCs w:val="28"/>
                <w:shd w:val="clear" w:color="auto" w:fill="FFFFFF"/>
              </w:rPr>
              <m:t>y</m:t>
            </m:r>
          </m:num>
          <m:den>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y</m:t>
                </m:r>
              </m:e>
              <m:sub>
                <m:r>
                  <w:rPr>
                    <w:rFonts w:ascii="Cambria Math" w:eastAsia="Times New Roman" w:hAnsi="Cambria Math" w:cs="Times New Roman"/>
                    <w:color w:val="000000"/>
                    <w:sz w:val="28"/>
                    <w:szCs w:val="28"/>
                    <w:shd w:val="clear" w:color="auto" w:fill="FFFFFF"/>
                  </w:rPr>
                  <m:t>2</m:t>
                </m:r>
              </m:sub>
            </m:sSub>
          </m:den>
        </m:f>
      </m:oMath>
      <w:r w:rsidR="00F612B4">
        <w:rPr>
          <w:rFonts w:ascii="Times New Roman" w:eastAsia="Times New Roman" w:hAnsi="Times New Roman" w:cs="Times New Roman"/>
          <w:color w:val="000000"/>
          <w:sz w:val="28"/>
          <w:szCs w:val="28"/>
          <w:shd w:val="clear" w:color="auto" w:fill="FFFFFF"/>
        </w:rPr>
        <w:t>.</w:t>
      </w:r>
    </w:p>
    <w:p w14:paraId="18CA3765" w14:textId="77777777" w:rsidR="00F612B4" w:rsidRDefault="00F612B4" w:rsidP="00F612B4">
      <w:pPr>
        <w:spacing w:before="240" w:after="240" w:line="24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 xml:space="preserve">Подставим </w:t>
      </w:r>
      <m:oMath>
        <m:r>
          <w:rPr>
            <w:rFonts w:ascii="Cambria Math" w:eastAsia="Times New Roman" w:hAnsi="Cambria Math" w:cs="Times New Roman"/>
            <w:color w:val="000000"/>
            <w:sz w:val="28"/>
            <w:szCs w:val="28"/>
            <w:shd w:val="clear" w:color="auto" w:fill="FFFFFF"/>
          </w:rPr>
          <m:t>x = 0</m:t>
        </m:r>
      </m:oMath>
      <w:r>
        <w:rPr>
          <w:rFonts w:ascii="Times New Roman" w:eastAsia="Times New Roman" w:hAnsi="Times New Roman" w:cs="Times New Roman"/>
          <w:color w:val="000000"/>
          <w:sz w:val="28"/>
          <w:szCs w:val="28"/>
          <w:shd w:val="clear" w:color="auto" w:fill="FFFFFF"/>
        </w:rPr>
        <w:t xml:space="preserve"> и получим </w:t>
      </w:r>
      <m:oMath>
        <m:sSup>
          <m:sSupPr>
            <m:ctrlPr>
              <w:rPr>
                <w:rFonts w:ascii="Cambria Math" w:eastAsia="Times New Roman" w:hAnsi="Cambria Math" w:cs="Times New Roman"/>
                <w:i/>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y</m:t>
            </m:r>
          </m:e>
          <m:sup>
            <m:r>
              <w:rPr>
                <w:rFonts w:ascii="Cambria Math" w:eastAsia="Times New Roman" w:hAnsi="Cambria Math" w:cs="Times New Roman"/>
                <w:color w:val="000000"/>
                <w:sz w:val="28"/>
                <w:szCs w:val="28"/>
                <w:shd w:val="clear" w:color="auto" w:fill="FFFFFF"/>
              </w:rPr>
              <m:t>''</m:t>
            </m:r>
          </m:sup>
        </m:sSup>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0</m:t>
            </m:r>
          </m:e>
        </m:d>
        <m:r>
          <w:rPr>
            <w:rFonts w:ascii="Cambria Math" w:eastAsia="Times New Roman" w:hAnsi="Cambria Math" w:cs="Times New Roman"/>
            <w:color w:val="000000"/>
            <w:sz w:val="28"/>
            <w:szCs w:val="28"/>
            <w:shd w:val="clear" w:color="auto" w:fill="FFFFFF"/>
          </w:rPr>
          <m:t>=</m:t>
        </m:r>
        <m:f>
          <m:fPr>
            <m:ctrlPr>
              <w:rPr>
                <w:rFonts w:ascii="Cambria Math" w:eastAsia="Times New Roman" w:hAnsi="Cambria Math" w:cs="Times New Roman"/>
                <w:i/>
                <w:color w:val="000000"/>
                <w:sz w:val="28"/>
                <w:szCs w:val="28"/>
                <w:shd w:val="clear" w:color="auto" w:fill="FFFFFF"/>
              </w:rPr>
            </m:ctrlPr>
          </m:fPr>
          <m:num>
            <m:sSup>
              <m:sSupPr>
                <m:ctrlPr>
                  <w:rPr>
                    <w:rFonts w:ascii="Cambria Math" w:eastAsia="Times New Roman" w:hAnsi="Cambria Math" w:cs="Times New Roman"/>
                    <w:i/>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y</m:t>
                </m:r>
              </m:e>
              <m:sup>
                <m:r>
                  <w:rPr>
                    <w:rFonts w:ascii="Cambria Math" w:eastAsia="Times New Roman" w:hAnsi="Cambria Math" w:cs="Times New Roman"/>
                    <w:color w:val="000000"/>
                    <w:sz w:val="28"/>
                    <w:szCs w:val="28"/>
                    <w:shd w:val="clear" w:color="auto" w:fill="FFFFFF"/>
                  </w:rPr>
                  <m:t>'</m:t>
                </m:r>
              </m:sup>
            </m:sSup>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0</m:t>
                </m:r>
              </m:e>
            </m:d>
          </m:num>
          <m:den>
            <m:r>
              <w:rPr>
                <w:rFonts w:ascii="Cambria Math" w:eastAsia="Times New Roman" w:hAnsi="Cambria Math" w:cs="Times New Roman"/>
                <w:color w:val="000000"/>
                <w:sz w:val="28"/>
                <w:szCs w:val="28"/>
                <w:shd w:val="clear" w:color="auto" w:fill="FFFFFF"/>
              </w:rPr>
              <m:t>y2</m:t>
            </m:r>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0</m:t>
                </m:r>
              </m:e>
            </m:d>
          </m:den>
        </m:f>
        <m:r>
          <w:rPr>
            <w:rFonts w:ascii="Cambria Math" w:eastAsia="Times New Roman" w:hAnsi="Cambria Math" w:cs="Times New Roman"/>
            <w:color w:val="000000"/>
            <w:sz w:val="28"/>
            <w:szCs w:val="28"/>
            <w:shd w:val="clear" w:color="auto" w:fill="FFFFFF"/>
          </w:rPr>
          <m:t>= 1</m:t>
        </m:r>
      </m:oMath>
      <w:r>
        <w:rPr>
          <w:rFonts w:ascii="Times New Roman" w:eastAsia="Times New Roman" w:hAnsi="Times New Roman" w:cs="Times New Roman"/>
          <w:color w:val="000000"/>
          <w:sz w:val="28"/>
          <w:szCs w:val="28"/>
          <w:shd w:val="clear" w:color="auto" w:fill="FFFFFF"/>
        </w:rPr>
        <w:t xml:space="preserve">. Следовательно, </w:t>
      </w:r>
      <m:oMath>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a</m:t>
            </m:r>
          </m:e>
          <m:sub>
            <m:r>
              <w:rPr>
                <w:rFonts w:ascii="Cambria Math" w:eastAsia="Times New Roman" w:hAnsi="Cambria Math" w:cs="Times New Roman"/>
                <w:color w:val="000000"/>
                <w:sz w:val="28"/>
                <w:szCs w:val="28"/>
                <w:shd w:val="clear" w:color="auto" w:fill="FFFFFF"/>
              </w:rPr>
              <m:t>2</m:t>
            </m:r>
          </m:sub>
        </m:sSub>
        <m:r>
          <w:rPr>
            <w:rFonts w:ascii="Cambria Math" w:eastAsia="Times New Roman" w:hAnsi="Cambria Math" w:cs="Times New Roman"/>
            <w:color w:val="000000"/>
            <w:sz w:val="28"/>
            <w:szCs w:val="28"/>
            <w:shd w:val="clear" w:color="auto" w:fill="FFFFFF"/>
          </w:rPr>
          <m:t>=</m:t>
        </m:r>
        <m:f>
          <m:fPr>
            <m:ctrlPr>
              <w:rPr>
                <w:rFonts w:ascii="Cambria Math" w:eastAsia="Times New Roman" w:hAnsi="Cambria Math" w:cs="Times New Roman"/>
                <w:i/>
                <w:color w:val="000000"/>
                <w:sz w:val="28"/>
                <w:szCs w:val="28"/>
                <w:shd w:val="clear" w:color="auto" w:fill="FFFFFF"/>
              </w:rPr>
            </m:ctrlPr>
          </m:fPr>
          <m:num>
            <m:sSup>
              <m:sSupPr>
                <m:ctrlPr>
                  <w:rPr>
                    <w:rFonts w:ascii="Cambria Math" w:eastAsia="Times New Roman" w:hAnsi="Cambria Math" w:cs="Times New Roman"/>
                    <w:i/>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y</m:t>
                </m:r>
              </m:e>
              <m:sup>
                <m:r>
                  <w:rPr>
                    <w:rFonts w:ascii="Cambria Math" w:eastAsia="Times New Roman" w:hAnsi="Cambria Math" w:cs="Times New Roman"/>
                    <w:color w:val="000000"/>
                    <w:sz w:val="28"/>
                    <w:szCs w:val="28"/>
                    <w:shd w:val="clear" w:color="auto" w:fill="FFFFFF"/>
                  </w:rPr>
                  <m:t>''</m:t>
                </m:r>
              </m:sup>
            </m:sSup>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0</m:t>
                </m:r>
              </m:e>
            </m:d>
          </m:num>
          <m:den>
            <m:r>
              <w:rPr>
                <w:rFonts w:ascii="Cambria Math" w:eastAsia="Times New Roman" w:hAnsi="Cambria Math" w:cs="Times New Roman"/>
                <w:color w:val="000000"/>
                <w:sz w:val="28"/>
                <w:szCs w:val="28"/>
                <w:shd w:val="clear" w:color="auto" w:fill="FFFFFF"/>
              </w:rPr>
              <m:t>2!</m:t>
            </m:r>
          </m:den>
        </m:f>
        <m:r>
          <w:rPr>
            <w:rFonts w:ascii="Cambria Math" w:eastAsia="Times New Roman" w:hAnsi="Cambria Math" w:cs="Times New Roman"/>
            <w:color w:val="000000"/>
            <w:sz w:val="28"/>
            <w:szCs w:val="28"/>
            <w:shd w:val="clear" w:color="auto" w:fill="FFFFFF"/>
          </w:rPr>
          <m:t>=</m:t>
        </m:r>
        <m:f>
          <m:fPr>
            <m:ctrlPr>
              <w:rPr>
                <w:rFonts w:ascii="Cambria Math" w:eastAsia="Times New Roman" w:hAnsi="Cambria Math" w:cs="Times New Roman"/>
                <w:i/>
                <w:color w:val="000000"/>
                <w:sz w:val="28"/>
                <w:szCs w:val="28"/>
                <w:shd w:val="clear" w:color="auto" w:fill="FFFFFF"/>
              </w:rPr>
            </m:ctrlPr>
          </m:fPr>
          <m:num>
            <m:r>
              <w:rPr>
                <w:rFonts w:ascii="Cambria Math" w:eastAsia="Times New Roman" w:hAnsi="Cambria Math" w:cs="Times New Roman"/>
                <w:color w:val="000000"/>
                <w:sz w:val="28"/>
                <w:szCs w:val="28"/>
                <w:shd w:val="clear" w:color="auto" w:fill="FFFFFF"/>
              </w:rPr>
              <m:t>1</m:t>
            </m:r>
          </m:num>
          <m:den>
            <m:r>
              <w:rPr>
                <w:rFonts w:ascii="Cambria Math" w:eastAsia="Times New Roman" w:hAnsi="Cambria Math" w:cs="Times New Roman"/>
                <w:color w:val="000000"/>
                <w:sz w:val="28"/>
                <w:szCs w:val="28"/>
                <w:shd w:val="clear" w:color="auto" w:fill="FFFFFF"/>
              </w:rPr>
              <m:t>2</m:t>
            </m:r>
          </m:den>
        </m:f>
      </m:oMath>
      <w:r>
        <w:rPr>
          <w:rFonts w:ascii="Times New Roman" w:eastAsia="Times New Roman" w:hAnsi="Times New Roman" w:cs="Times New Roman"/>
          <w:color w:val="000000"/>
          <w:sz w:val="28"/>
          <w:szCs w:val="28"/>
          <w:shd w:val="clear" w:color="auto" w:fill="FFFFFF"/>
        </w:rPr>
        <w:t>. Далее,</w:t>
      </w:r>
    </w:p>
    <w:p w14:paraId="20BBCEFF" w14:textId="77777777" w:rsidR="00F612B4" w:rsidRDefault="00000000" w:rsidP="00F612B4">
      <w:pPr>
        <w:spacing w:before="240" w:after="240" w:line="240" w:lineRule="auto"/>
        <w:rPr>
          <w:rFonts w:ascii="Times New Roman" w:eastAsia="Times New Roman" w:hAnsi="Times New Roman" w:cs="Times New Roman"/>
          <w:color w:val="000000"/>
          <w:sz w:val="28"/>
          <w:szCs w:val="28"/>
          <w:shd w:val="clear" w:color="auto" w:fill="FFFFFF"/>
        </w:rPr>
      </w:pPr>
      <m:oMathPara>
        <m:oMath>
          <m:sSup>
            <m:sSupPr>
              <m:ctrlPr>
                <w:rPr>
                  <w:rFonts w:ascii="Cambria Math" w:eastAsia="Times New Roman" w:hAnsi="Cambria Math" w:cs="Times New Roman"/>
                  <w:i/>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y</m:t>
              </m:r>
            </m:e>
            <m:sup>
              <m:r>
                <w:rPr>
                  <w:rFonts w:ascii="Cambria Math" w:eastAsia="Times New Roman" w:hAnsi="Cambria Math" w:cs="Times New Roman"/>
                  <w:color w:val="000000"/>
                  <w:sz w:val="28"/>
                  <w:szCs w:val="28"/>
                  <w:shd w:val="clear" w:color="auto" w:fill="FFFFFF"/>
                </w:rPr>
                <m:t>'''</m:t>
              </m:r>
            </m:sup>
          </m:sSup>
          <m:r>
            <w:rPr>
              <w:rFonts w:ascii="Cambria Math" w:eastAsia="Times New Roman" w:hAnsi="Cambria Math" w:cs="Times New Roman"/>
              <w:color w:val="000000"/>
              <w:sz w:val="28"/>
              <w:szCs w:val="28"/>
              <w:shd w:val="clear" w:color="auto" w:fill="FFFFFF"/>
            </w:rPr>
            <m:t>= 2 +</m:t>
          </m:r>
          <m:f>
            <m:fPr>
              <m:ctrlPr>
                <w:rPr>
                  <w:rFonts w:ascii="Cambria Math" w:eastAsia="Times New Roman" w:hAnsi="Cambria Math" w:cs="Times New Roman"/>
                  <w:i/>
                  <w:color w:val="000000"/>
                  <w:sz w:val="28"/>
                  <w:szCs w:val="28"/>
                  <w:shd w:val="clear" w:color="auto" w:fill="FFFFFF"/>
                </w:rPr>
              </m:ctrlPr>
            </m:fPr>
            <m:num>
              <m:sSup>
                <m:sSupPr>
                  <m:ctrlPr>
                    <w:rPr>
                      <w:rFonts w:ascii="Cambria Math" w:eastAsia="Times New Roman" w:hAnsi="Cambria Math" w:cs="Times New Roman"/>
                      <w:i/>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y</m:t>
                  </m:r>
                </m:e>
                <m:sup>
                  <m:r>
                    <w:rPr>
                      <w:rFonts w:ascii="Cambria Math" w:eastAsia="Times New Roman" w:hAnsi="Cambria Math" w:cs="Times New Roman"/>
                      <w:color w:val="000000"/>
                      <w:sz w:val="28"/>
                      <w:szCs w:val="28"/>
                      <w:shd w:val="clear" w:color="auto" w:fill="FFFFFF"/>
                    </w:rPr>
                    <m:t>''</m:t>
                  </m:r>
                </m:sup>
              </m:sSup>
            </m:num>
            <m:den>
              <m:sSup>
                <m:sSupPr>
                  <m:ctrlPr>
                    <w:rPr>
                      <w:rFonts w:ascii="Cambria Math" w:eastAsia="Times New Roman" w:hAnsi="Cambria Math" w:cs="Times New Roman"/>
                      <w:i/>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y</m:t>
                  </m:r>
                </m:e>
                <m:sup>
                  <m:r>
                    <w:rPr>
                      <w:rFonts w:ascii="Cambria Math" w:eastAsia="Times New Roman" w:hAnsi="Cambria Math" w:cs="Times New Roman"/>
                      <w:color w:val="000000"/>
                      <w:sz w:val="28"/>
                      <w:szCs w:val="28"/>
                      <w:shd w:val="clear" w:color="auto" w:fill="FFFFFF"/>
                    </w:rPr>
                    <m:t>2</m:t>
                  </m:r>
                </m:sup>
              </m:sSup>
            </m:den>
          </m:f>
          <m:r>
            <w:rPr>
              <w:rFonts w:ascii="Cambria Math" w:eastAsia="Times New Roman" w:hAnsi="Cambria Math" w:cs="Times New Roman"/>
              <w:color w:val="000000"/>
              <w:sz w:val="28"/>
              <w:szCs w:val="28"/>
              <w:shd w:val="clear" w:color="auto" w:fill="FFFFFF"/>
            </w:rPr>
            <m:t>-</m:t>
          </m:r>
          <m:f>
            <m:fPr>
              <m:ctrlPr>
                <w:rPr>
                  <w:rFonts w:ascii="Cambria Math" w:eastAsia="Times New Roman" w:hAnsi="Cambria Math" w:cs="Times New Roman"/>
                  <w:i/>
                  <w:color w:val="000000"/>
                  <w:sz w:val="28"/>
                  <w:szCs w:val="28"/>
                  <w:shd w:val="clear" w:color="auto" w:fill="FFFFFF"/>
                </w:rPr>
              </m:ctrlPr>
            </m:fPr>
            <m:num>
              <m:r>
                <w:rPr>
                  <w:rFonts w:ascii="Cambria Math" w:eastAsia="Times New Roman" w:hAnsi="Cambria Math" w:cs="Times New Roman"/>
                  <w:color w:val="000000"/>
                  <w:sz w:val="28"/>
                  <w:szCs w:val="28"/>
                  <w:shd w:val="clear" w:color="auto" w:fill="FFFFFF"/>
                </w:rPr>
                <m:t>2</m:t>
              </m:r>
              <m:sSup>
                <m:sSupPr>
                  <m:ctrlPr>
                    <w:rPr>
                      <w:rFonts w:ascii="Cambria Math" w:eastAsia="Times New Roman" w:hAnsi="Cambria Math" w:cs="Times New Roman"/>
                      <w:i/>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y</m:t>
                  </m:r>
                </m:e>
                <m:sup>
                  <m:r>
                    <w:rPr>
                      <w:rFonts w:ascii="Cambria Math" w:eastAsia="Times New Roman" w:hAnsi="Cambria Math" w:cs="Times New Roman"/>
                      <w:color w:val="000000"/>
                      <w:sz w:val="28"/>
                      <w:szCs w:val="28"/>
                      <w:shd w:val="clear" w:color="auto" w:fill="FFFFFF"/>
                    </w:rPr>
                    <m:t>'2</m:t>
                  </m:r>
                </m:sup>
              </m:sSup>
            </m:num>
            <m:den>
              <m:sSup>
                <m:sSupPr>
                  <m:ctrlPr>
                    <w:rPr>
                      <w:rFonts w:ascii="Cambria Math" w:eastAsia="Times New Roman" w:hAnsi="Cambria Math" w:cs="Times New Roman"/>
                      <w:i/>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y</m:t>
                  </m:r>
                </m:e>
                <m:sup>
                  <m:r>
                    <w:rPr>
                      <w:rFonts w:ascii="Cambria Math" w:eastAsia="Times New Roman" w:hAnsi="Cambria Math" w:cs="Times New Roman"/>
                      <w:color w:val="000000"/>
                      <w:sz w:val="28"/>
                      <w:szCs w:val="28"/>
                      <w:shd w:val="clear" w:color="auto" w:fill="FFFFFF"/>
                    </w:rPr>
                    <m:t>3</m:t>
                  </m:r>
                </m:sup>
              </m:sSup>
            </m:den>
          </m:f>
        </m:oMath>
      </m:oMathPara>
    </w:p>
    <w:p w14:paraId="6333BFB2" w14:textId="0E463B95" w:rsidR="00E63726" w:rsidRDefault="00F612B4" w:rsidP="00F612B4">
      <w:pPr>
        <w:spacing w:before="240" w:after="240" w:line="240" w:lineRule="auto"/>
        <w:rPr>
          <w:rFonts w:ascii="Times New Roman" w:eastAsia="Times New Roman" w:hAnsi="Times New Roman" w:cs="Times New Roman"/>
          <w:b/>
          <w:bCs/>
          <w:color w:val="000000"/>
          <w:sz w:val="28"/>
          <w:szCs w:val="28"/>
          <w:shd w:val="clear" w:color="auto" w:fill="FFFFFF"/>
          <w:lang w:val="en-US"/>
        </w:rPr>
      </w:pPr>
      <w:r>
        <w:rPr>
          <w:rFonts w:ascii="Times New Roman" w:eastAsia="Times New Roman" w:hAnsi="Times New Roman" w:cs="Times New Roman"/>
          <w:color w:val="000000"/>
          <w:sz w:val="28"/>
          <w:szCs w:val="28"/>
          <w:shd w:val="clear" w:color="auto" w:fill="FFFFFF"/>
        </w:rPr>
        <w:t xml:space="preserve">откуда </w:t>
      </w:r>
      <m:oMath>
        <m:r>
          <w:rPr>
            <w:rFonts w:ascii="Cambria Math" w:eastAsia="Times New Roman" w:hAnsi="Cambria Math" w:cs="Times New Roman"/>
            <w:color w:val="000000"/>
            <w:sz w:val="28"/>
            <w:szCs w:val="28"/>
            <w:shd w:val="clear" w:color="auto" w:fill="FFFFFF"/>
          </w:rPr>
          <m:t>y'''(0) = 5</m:t>
        </m:r>
      </m:oMath>
      <w:r>
        <w:rPr>
          <w:rFonts w:ascii="Times New Roman" w:eastAsia="Times New Roman" w:hAnsi="Times New Roman" w:cs="Times New Roman"/>
          <w:color w:val="000000"/>
          <w:sz w:val="28"/>
          <w:szCs w:val="28"/>
          <w:shd w:val="clear" w:color="auto" w:fill="FFFFFF"/>
        </w:rPr>
        <w:t xml:space="preserve">, а </w:t>
      </w:r>
      <m:oMath>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a</m:t>
            </m:r>
          </m:e>
          <m:sub>
            <m:r>
              <w:rPr>
                <w:rFonts w:ascii="Cambria Math" w:eastAsia="Times New Roman" w:hAnsi="Cambria Math" w:cs="Times New Roman"/>
                <w:color w:val="000000"/>
                <w:sz w:val="28"/>
                <w:szCs w:val="28"/>
                <w:shd w:val="clear" w:color="auto" w:fill="FFFFFF"/>
              </w:rPr>
              <m:t>3</m:t>
            </m:r>
          </m:sub>
        </m:sSub>
        <m:r>
          <w:rPr>
            <w:rFonts w:ascii="Cambria Math" w:eastAsia="Times New Roman" w:hAnsi="Cambria Math" w:cs="Times New Roman"/>
            <w:color w:val="000000"/>
            <w:sz w:val="28"/>
            <w:szCs w:val="28"/>
            <w:shd w:val="clear" w:color="auto" w:fill="FFFFFF"/>
          </w:rPr>
          <m:t xml:space="preserve"> =</m:t>
        </m:r>
        <m:f>
          <m:fPr>
            <m:ctrlPr>
              <w:rPr>
                <w:rFonts w:ascii="Cambria Math" w:eastAsia="Times New Roman" w:hAnsi="Cambria Math" w:cs="Times New Roman"/>
                <w:i/>
                <w:color w:val="000000"/>
                <w:sz w:val="28"/>
                <w:szCs w:val="28"/>
                <w:shd w:val="clear" w:color="auto" w:fill="FFFFFF"/>
              </w:rPr>
            </m:ctrlPr>
          </m:fPr>
          <m:num>
            <m:sSup>
              <m:sSupPr>
                <m:ctrlPr>
                  <w:rPr>
                    <w:rFonts w:ascii="Cambria Math" w:eastAsia="Times New Roman" w:hAnsi="Cambria Math" w:cs="Times New Roman"/>
                    <w:i/>
                    <w:color w:val="000000"/>
                    <w:sz w:val="28"/>
                    <w:szCs w:val="28"/>
                    <w:shd w:val="clear" w:color="auto" w:fill="FFFFFF"/>
                  </w:rPr>
                </m:ctrlPr>
              </m:sSupPr>
              <m:e>
                <m:r>
                  <w:rPr>
                    <w:rFonts w:ascii="Cambria Math" w:eastAsia="Times New Roman" w:hAnsi="Cambria Math" w:cs="Times New Roman"/>
                    <w:color w:val="000000"/>
                    <w:sz w:val="28"/>
                    <w:szCs w:val="28"/>
                    <w:shd w:val="clear" w:color="auto" w:fill="FFFFFF"/>
                  </w:rPr>
                  <m:t>y</m:t>
                </m:r>
              </m:e>
              <m:sup>
                <m:r>
                  <w:rPr>
                    <w:rFonts w:ascii="Cambria Math" w:eastAsia="Times New Roman" w:hAnsi="Cambria Math" w:cs="Times New Roman"/>
                    <w:color w:val="000000"/>
                    <w:sz w:val="28"/>
                    <w:szCs w:val="28"/>
                    <w:shd w:val="clear" w:color="auto" w:fill="FFFFFF"/>
                  </w:rPr>
                  <m:t>'''</m:t>
                </m:r>
              </m:sup>
            </m:sSup>
            <m:d>
              <m:dPr>
                <m:ctrlPr>
                  <w:rPr>
                    <w:rFonts w:ascii="Cambria Math" w:eastAsia="Times New Roman" w:hAnsi="Cambria Math" w:cs="Times New Roman"/>
                    <w:i/>
                    <w:color w:val="000000"/>
                    <w:sz w:val="28"/>
                    <w:szCs w:val="28"/>
                    <w:shd w:val="clear" w:color="auto" w:fill="FFFFFF"/>
                  </w:rPr>
                </m:ctrlPr>
              </m:dPr>
              <m:e>
                <m:r>
                  <w:rPr>
                    <w:rFonts w:ascii="Cambria Math" w:eastAsia="Times New Roman" w:hAnsi="Cambria Math" w:cs="Times New Roman"/>
                    <w:color w:val="000000"/>
                    <w:sz w:val="28"/>
                    <w:szCs w:val="28"/>
                    <w:shd w:val="clear" w:color="auto" w:fill="FFFFFF"/>
                  </w:rPr>
                  <m:t>0</m:t>
                </m:r>
              </m:e>
            </m:d>
          </m:num>
          <m:den>
            <m:r>
              <w:rPr>
                <w:rFonts w:ascii="Cambria Math" w:eastAsia="Times New Roman" w:hAnsi="Cambria Math" w:cs="Times New Roman"/>
                <w:color w:val="000000"/>
                <w:sz w:val="28"/>
                <w:szCs w:val="28"/>
                <w:shd w:val="clear" w:color="auto" w:fill="FFFFFF"/>
              </w:rPr>
              <m:t>3!</m:t>
            </m:r>
          </m:den>
        </m:f>
        <m:r>
          <w:rPr>
            <w:rFonts w:ascii="Cambria Math" w:eastAsia="Times New Roman" w:hAnsi="Cambria Math" w:cs="Times New Roman"/>
            <w:color w:val="000000"/>
            <w:sz w:val="28"/>
            <w:szCs w:val="28"/>
            <w:shd w:val="clear" w:color="auto" w:fill="FFFFFF"/>
          </w:rPr>
          <m:t xml:space="preserve"> =</m:t>
        </m:r>
        <m:f>
          <m:fPr>
            <m:ctrlPr>
              <w:rPr>
                <w:rFonts w:ascii="Cambria Math" w:eastAsia="Times New Roman" w:hAnsi="Cambria Math" w:cs="Times New Roman"/>
                <w:i/>
                <w:color w:val="000000"/>
                <w:sz w:val="28"/>
                <w:szCs w:val="28"/>
                <w:shd w:val="clear" w:color="auto" w:fill="FFFFFF"/>
              </w:rPr>
            </m:ctrlPr>
          </m:fPr>
          <m:num>
            <m:r>
              <w:rPr>
                <w:rFonts w:ascii="Cambria Math" w:eastAsia="Times New Roman" w:hAnsi="Cambria Math" w:cs="Times New Roman"/>
                <w:color w:val="000000"/>
                <w:sz w:val="28"/>
                <w:szCs w:val="28"/>
                <w:shd w:val="clear" w:color="auto" w:fill="FFFFFF"/>
              </w:rPr>
              <m:t>5</m:t>
            </m:r>
          </m:num>
          <m:den>
            <m:r>
              <w:rPr>
                <w:rFonts w:ascii="Cambria Math" w:eastAsia="Times New Roman" w:hAnsi="Cambria Math" w:cs="Times New Roman"/>
                <w:color w:val="000000"/>
                <w:sz w:val="28"/>
                <w:szCs w:val="28"/>
                <w:shd w:val="clear" w:color="auto" w:fill="FFFFFF"/>
              </w:rPr>
              <m:t>6</m:t>
            </m:r>
          </m:den>
        </m:f>
        <m:r>
          <w:rPr>
            <w:rFonts w:ascii="Cambria Math" w:eastAsia="Times New Roman" w:hAnsi="Cambria Math" w:cs="Times New Roman"/>
            <w:color w:val="000000"/>
            <w:sz w:val="28"/>
            <w:szCs w:val="28"/>
            <w:shd w:val="clear" w:color="auto" w:fill="FFFFFF"/>
          </w:rPr>
          <m:t>.</m:t>
        </m:r>
      </m:oMath>
      <w:r>
        <w:rPr>
          <w:rFonts w:ascii="Times New Roman" w:eastAsia="Times New Roman" w:hAnsi="Times New Roman" w:cs="Times New Roman"/>
          <w:color w:val="000000"/>
          <w:sz w:val="28"/>
          <w:szCs w:val="28"/>
          <w:shd w:val="clear" w:color="auto" w:fill="FFFFFF"/>
        </w:rPr>
        <w:t xml:space="preserve"> Продолжая аналогично, можно найти коэффициенты </w:t>
      </w:r>
      <m:oMath>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a</m:t>
            </m:r>
          </m:e>
          <m:sub>
            <m:r>
              <w:rPr>
                <w:rFonts w:ascii="Cambria Math" w:eastAsia="Times New Roman" w:hAnsi="Cambria Math" w:cs="Times New Roman"/>
                <w:color w:val="000000"/>
                <w:sz w:val="28"/>
                <w:szCs w:val="28"/>
                <w:shd w:val="clear" w:color="auto" w:fill="FFFFFF"/>
              </w:rPr>
              <m:t>4</m:t>
            </m:r>
          </m:sub>
        </m:sSub>
      </m:oMath>
      <w:r>
        <w:rPr>
          <w:rFonts w:ascii="Times New Roman" w:eastAsia="Times New Roman" w:hAnsi="Times New Roman" w:cs="Times New Roman"/>
          <w:color w:val="000000"/>
          <w:sz w:val="28"/>
          <w:szCs w:val="28"/>
          <w:shd w:val="clear" w:color="auto" w:fill="FFFFFF"/>
        </w:rPr>
        <w:t xml:space="preserve"> и </w:t>
      </w:r>
      <m:oMath>
        <m:sSub>
          <m:sSubPr>
            <m:ctrlPr>
              <w:rPr>
                <w:rFonts w:ascii="Cambria Math" w:eastAsia="Times New Roman" w:hAnsi="Cambria Math" w:cs="Times New Roman"/>
                <w:i/>
                <w:color w:val="000000"/>
                <w:sz w:val="28"/>
                <w:szCs w:val="28"/>
                <w:shd w:val="clear" w:color="auto" w:fill="FFFFFF"/>
              </w:rPr>
            </m:ctrlPr>
          </m:sSubPr>
          <m:e>
            <m:r>
              <w:rPr>
                <w:rFonts w:ascii="Cambria Math" w:eastAsia="Times New Roman" w:hAnsi="Cambria Math" w:cs="Times New Roman"/>
                <w:color w:val="000000"/>
                <w:sz w:val="28"/>
                <w:szCs w:val="28"/>
                <w:shd w:val="clear" w:color="auto" w:fill="FFFFFF"/>
              </w:rPr>
              <m:t>a</m:t>
            </m:r>
          </m:e>
          <m:sub>
            <m:r>
              <w:rPr>
                <w:rFonts w:ascii="Cambria Math" w:eastAsia="Times New Roman" w:hAnsi="Cambria Math" w:cs="Times New Roman"/>
                <w:color w:val="000000"/>
                <w:sz w:val="28"/>
                <w:szCs w:val="28"/>
                <w:shd w:val="clear" w:color="auto" w:fill="FFFFFF"/>
              </w:rPr>
              <m:t>5</m:t>
            </m:r>
          </m:sub>
        </m:sSub>
      </m:oMath>
      <w:r>
        <w:rPr>
          <w:rFonts w:ascii="Times New Roman" w:eastAsia="Times New Roman" w:hAnsi="Times New Roman" w:cs="Times New Roman"/>
          <w:color w:val="000000"/>
          <w:sz w:val="28"/>
          <w:szCs w:val="28"/>
          <w:shd w:val="clear" w:color="auto" w:fill="FFFFFF"/>
        </w:rPr>
        <w:t xml:space="preserve">. </w:t>
      </w:r>
      <w:r w:rsidRPr="0083473F">
        <w:rPr>
          <w:rFonts w:ascii="Times New Roman" w:eastAsia="Times New Roman" w:hAnsi="Times New Roman" w:cs="Times New Roman"/>
          <w:b/>
          <w:bCs/>
          <w:color w:val="000000"/>
          <w:sz w:val="28"/>
          <w:szCs w:val="28"/>
          <w:shd w:val="clear" w:color="auto" w:fill="FFFFFF"/>
          <w:lang w:val="en-US"/>
        </w:rPr>
        <w:t>[</w:t>
      </w:r>
      <w:r w:rsidRPr="0083473F">
        <w:rPr>
          <w:rFonts w:ascii="Times New Roman" w:eastAsia="Times New Roman" w:hAnsi="Times New Roman" w:cs="Times New Roman"/>
          <w:b/>
          <w:bCs/>
          <w:color w:val="000000"/>
          <w:sz w:val="28"/>
          <w:szCs w:val="28"/>
          <w:shd w:val="clear" w:color="auto" w:fill="FFFFFF"/>
        </w:rPr>
        <w:t>7</w:t>
      </w:r>
      <w:r w:rsidRPr="0083473F">
        <w:rPr>
          <w:rFonts w:ascii="Times New Roman" w:eastAsia="Times New Roman" w:hAnsi="Times New Roman" w:cs="Times New Roman"/>
          <w:b/>
          <w:bCs/>
          <w:color w:val="000000"/>
          <w:sz w:val="28"/>
          <w:szCs w:val="28"/>
          <w:shd w:val="clear" w:color="auto" w:fill="FFFFFF"/>
          <w:lang w:val="en-US"/>
        </w:rPr>
        <w:t>]</w:t>
      </w:r>
    </w:p>
    <w:p w14:paraId="3768812C" w14:textId="2C20B08C" w:rsidR="002C545C" w:rsidRPr="0095210A" w:rsidRDefault="002C545C" w:rsidP="00725297">
      <w:pPr>
        <w:pStyle w:val="1"/>
        <w:numPr>
          <w:ilvl w:val="1"/>
          <w:numId w:val="9"/>
        </w:numPr>
        <w:rPr>
          <w:rFonts w:ascii="Times New Roman" w:eastAsia="Times New Roman" w:hAnsi="Times New Roman" w:cs="Times New Roman"/>
          <w:b/>
          <w:bCs/>
          <w:color w:val="auto"/>
          <w:sz w:val="28"/>
          <w:szCs w:val="28"/>
          <w:shd w:val="clear" w:color="auto" w:fill="FFFFFF"/>
        </w:rPr>
      </w:pPr>
      <w:bookmarkStart w:id="65" w:name="_Toc154634505"/>
      <w:bookmarkStart w:id="66" w:name="_Toc154634645"/>
      <w:bookmarkStart w:id="67" w:name="_Toc154634867"/>
      <w:r w:rsidRPr="0095210A">
        <w:rPr>
          <w:rFonts w:ascii="Times New Roman" w:eastAsia="Times New Roman" w:hAnsi="Times New Roman" w:cs="Times New Roman"/>
          <w:b/>
          <w:bCs/>
          <w:color w:val="auto"/>
          <w:sz w:val="28"/>
          <w:szCs w:val="28"/>
          <w:shd w:val="clear" w:color="auto" w:fill="FFFFFF"/>
        </w:rPr>
        <w:t>Уравнение Бесселя</w:t>
      </w:r>
      <w:bookmarkEnd w:id="65"/>
      <w:bookmarkEnd w:id="66"/>
      <w:bookmarkEnd w:id="67"/>
    </w:p>
    <w:p w14:paraId="66F1C910" w14:textId="77777777" w:rsidR="0038258D" w:rsidRDefault="002C545C" w:rsidP="0038258D">
      <w:pPr>
        <w:spacing w:before="240" w:after="240" w:line="24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b/>
          <w:bCs/>
          <w:color w:val="000000"/>
          <w:sz w:val="28"/>
          <w:szCs w:val="28"/>
          <w:shd w:val="clear" w:color="auto" w:fill="FFFFFF"/>
        </w:rPr>
        <w:tab/>
      </w:r>
      <w:r w:rsidR="0038258D">
        <w:rPr>
          <w:rFonts w:ascii="Times New Roman" w:eastAsia="Times New Roman" w:hAnsi="Times New Roman" w:cs="Times New Roman"/>
          <w:color w:val="000000"/>
          <w:sz w:val="28"/>
          <w:szCs w:val="28"/>
          <w:shd w:val="clear" w:color="auto" w:fill="FFFFFF"/>
        </w:rPr>
        <w:t>Уравнением Бесселя называется дифференциальное уравнение вида</w:t>
      </w:r>
    </w:p>
    <w:p w14:paraId="64BB6398" w14:textId="77777777" w:rsidR="0038258D" w:rsidRPr="002C545C" w:rsidRDefault="00000000" w:rsidP="0038258D">
      <w:pPr>
        <w:spacing w:before="240" w:after="240" w:line="240" w:lineRule="auto"/>
        <w:rPr>
          <w:rFonts w:ascii="Times New Roman" w:eastAsia="Times New Roman" w:hAnsi="Times New Roman" w:cs="Times New Roman"/>
          <w:iCs/>
          <w:color w:val="000000"/>
          <w:sz w:val="28"/>
          <w:szCs w:val="28"/>
          <w:shd w:val="clear" w:color="auto" w:fill="FFFFFF"/>
          <w:lang/>
        </w:rPr>
      </w:pPr>
      <m:oMathPara>
        <m:oMath>
          <m:eqArr>
            <m:eqArrPr>
              <m:maxDist m:val="1"/>
              <m:ctrlPr>
                <w:rPr>
                  <w:rFonts w:ascii="Cambria Math" w:eastAsia="Times New Roman" w:hAnsi="Cambria Math" w:cs="Times New Roman"/>
                  <w:i/>
                  <w:iCs/>
                  <w:color w:val="000000"/>
                  <w:sz w:val="28"/>
                  <w:szCs w:val="28"/>
                  <w:shd w:val="clear" w:color="auto" w:fill="FFFFFF"/>
                  <w:lang/>
                </w:rPr>
              </m:ctrlPr>
            </m:eqArrPr>
            <m:e>
              <m:sSup>
                <m:sSupPr>
                  <m:ctrlPr>
                    <w:rPr>
                      <w:rFonts w:ascii="Cambria Math" w:eastAsia="Times New Roman" w:hAnsi="Cambria Math" w:cs="Times New Roman"/>
                      <w:i/>
                      <w:iCs/>
                      <w:color w:val="000000"/>
                      <w:sz w:val="28"/>
                      <w:szCs w:val="28"/>
                      <w:shd w:val="clear" w:color="auto" w:fill="FFFFFF"/>
                      <w:lang/>
                    </w:rPr>
                  </m:ctrlPr>
                </m:sSupPr>
                <m:e>
                  <m:r>
                    <w:rPr>
                      <w:rFonts w:ascii="Cambria Math" w:eastAsia="Times New Roman" w:hAnsi="Cambria Math" w:cs="Times New Roman"/>
                      <w:color w:val="000000"/>
                      <w:sz w:val="28"/>
                      <w:szCs w:val="28"/>
                      <w:shd w:val="clear" w:color="auto" w:fill="FFFFFF"/>
                      <w:lang/>
                    </w:rPr>
                    <m:t>x</m:t>
                  </m:r>
                </m:e>
                <m:sup>
                  <m:r>
                    <w:rPr>
                      <w:rFonts w:ascii="Cambria Math" w:eastAsia="Times New Roman" w:hAnsi="Cambria Math" w:cs="Times New Roman"/>
                      <w:color w:val="000000"/>
                      <w:sz w:val="28"/>
                      <w:szCs w:val="28"/>
                      <w:shd w:val="clear" w:color="auto" w:fill="FFFFFF"/>
                      <w:lang/>
                    </w:rPr>
                    <m:t>2</m:t>
                  </m:r>
                </m:sup>
              </m:sSup>
              <m:sSup>
                <m:sSupPr>
                  <m:ctrlPr>
                    <w:rPr>
                      <w:rFonts w:ascii="Cambria Math" w:eastAsia="Times New Roman" w:hAnsi="Cambria Math" w:cs="Times New Roman"/>
                      <w:i/>
                      <w:iCs/>
                      <w:color w:val="000000"/>
                      <w:sz w:val="28"/>
                      <w:szCs w:val="28"/>
                      <w:shd w:val="clear" w:color="auto" w:fill="FFFFFF"/>
                      <w:lang/>
                    </w:rPr>
                  </m:ctrlPr>
                </m:sSupPr>
                <m:e>
                  <m:r>
                    <w:rPr>
                      <w:rFonts w:ascii="Cambria Math" w:eastAsia="Times New Roman" w:hAnsi="Cambria Math" w:cs="Times New Roman"/>
                      <w:color w:val="000000"/>
                      <w:sz w:val="28"/>
                      <w:szCs w:val="28"/>
                      <w:shd w:val="clear" w:color="auto" w:fill="FFFFFF"/>
                      <w:lang/>
                    </w:rPr>
                    <m:t>y</m:t>
                  </m:r>
                </m:e>
                <m:sup>
                  <m:r>
                    <w:rPr>
                      <w:rFonts w:ascii="Cambria Math" w:eastAsia="Times New Roman" w:hAnsi="Cambria Math" w:cs="Times New Roman"/>
                      <w:color w:val="000000"/>
                      <w:sz w:val="28"/>
                      <w:szCs w:val="28"/>
                      <w:shd w:val="clear" w:color="auto" w:fill="FFFFFF"/>
                      <w:lang/>
                    </w:rPr>
                    <m:t>''</m:t>
                  </m:r>
                </m:sup>
              </m:sSup>
              <m:r>
                <w:rPr>
                  <w:rFonts w:ascii="Cambria Math" w:eastAsia="Times New Roman" w:hAnsi="Cambria Math" w:cs="Times New Roman"/>
                  <w:color w:val="000000"/>
                  <w:sz w:val="28"/>
                  <w:szCs w:val="28"/>
                  <w:shd w:val="clear" w:color="auto" w:fill="FFFFFF"/>
                  <w:lang/>
                </w:rPr>
                <m:t>+x</m:t>
              </m:r>
              <m:sSup>
                <m:sSupPr>
                  <m:ctrlPr>
                    <w:rPr>
                      <w:rFonts w:ascii="Cambria Math" w:eastAsia="Times New Roman" w:hAnsi="Cambria Math" w:cs="Times New Roman"/>
                      <w:i/>
                      <w:iCs/>
                      <w:color w:val="000000"/>
                      <w:sz w:val="28"/>
                      <w:szCs w:val="28"/>
                      <w:shd w:val="clear" w:color="auto" w:fill="FFFFFF"/>
                      <w:lang/>
                    </w:rPr>
                  </m:ctrlPr>
                </m:sSupPr>
                <m:e>
                  <m:r>
                    <w:rPr>
                      <w:rFonts w:ascii="Cambria Math" w:eastAsia="Times New Roman" w:hAnsi="Cambria Math" w:cs="Times New Roman"/>
                      <w:color w:val="000000"/>
                      <w:sz w:val="28"/>
                      <w:szCs w:val="28"/>
                      <w:shd w:val="clear" w:color="auto" w:fill="FFFFFF"/>
                      <w:lang/>
                    </w:rPr>
                    <m:t>y</m:t>
                  </m:r>
                </m:e>
                <m:sup>
                  <m:r>
                    <w:rPr>
                      <w:rFonts w:ascii="Cambria Math" w:eastAsia="Times New Roman" w:hAnsi="Cambria Math" w:cs="Times New Roman"/>
                      <w:color w:val="000000"/>
                      <w:sz w:val="28"/>
                      <w:szCs w:val="28"/>
                      <w:shd w:val="clear" w:color="auto" w:fill="FFFFFF"/>
                      <w:lang/>
                    </w:rPr>
                    <m:t>'</m:t>
                  </m:r>
                </m:sup>
              </m:sSup>
              <m:r>
                <w:rPr>
                  <w:rFonts w:ascii="Cambria Math" w:eastAsia="Times New Roman" w:hAnsi="Cambria Math" w:cs="Times New Roman"/>
                  <w:color w:val="000000"/>
                  <w:sz w:val="28"/>
                  <w:szCs w:val="28"/>
                  <w:shd w:val="clear" w:color="auto" w:fill="FFFFFF"/>
                  <w:lang/>
                </w:rPr>
                <m:t>+</m:t>
              </m:r>
              <m:d>
                <m:dPr>
                  <m:ctrlPr>
                    <w:rPr>
                      <w:rFonts w:ascii="Cambria Math" w:eastAsia="Times New Roman" w:hAnsi="Cambria Math" w:cs="Times New Roman"/>
                      <w:i/>
                      <w:iCs/>
                      <w:color w:val="000000"/>
                      <w:sz w:val="28"/>
                      <w:szCs w:val="28"/>
                      <w:shd w:val="clear" w:color="auto" w:fill="FFFFFF"/>
                      <w:lang/>
                    </w:rPr>
                  </m:ctrlPr>
                </m:dPr>
                <m:e>
                  <m:sSup>
                    <m:sSupPr>
                      <m:ctrlPr>
                        <w:rPr>
                          <w:rFonts w:ascii="Cambria Math" w:eastAsia="Times New Roman" w:hAnsi="Cambria Math" w:cs="Times New Roman"/>
                          <w:i/>
                          <w:iCs/>
                          <w:color w:val="000000"/>
                          <w:sz w:val="28"/>
                          <w:szCs w:val="28"/>
                          <w:shd w:val="clear" w:color="auto" w:fill="FFFFFF"/>
                          <w:lang/>
                        </w:rPr>
                      </m:ctrlPr>
                    </m:sSupPr>
                    <m:e>
                      <m:r>
                        <w:rPr>
                          <w:rFonts w:ascii="Cambria Math" w:eastAsia="Times New Roman" w:hAnsi="Cambria Math" w:cs="Times New Roman"/>
                          <w:color w:val="000000"/>
                          <w:sz w:val="28"/>
                          <w:szCs w:val="28"/>
                          <w:shd w:val="clear" w:color="auto" w:fill="FFFFFF"/>
                          <w:lang/>
                        </w:rPr>
                        <m:t>x</m:t>
                      </m:r>
                    </m:e>
                    <m:sup>
                      <m:r>
                        <w:rPr>
                          <w:rFonts w:ascii="Cambria Math" w:eastAsia="Times New Roman" w:hAnsi="Cambria Math" w:cs="Times New Roman"/>
                          <w:color w:val="000000"/>
                          <w:sz w:val="28"/>
                          <w:szCs w:val="28"/>
                          <w:shd w:val="clear" w:color="auto" w:fill="FFFFFF"/>
                          <w:lang/>
                        </w:rPr>
                        <m:t>2</m:t>
                      </m:r>
                    </m:sup>
                  </m:sSup>
                  <m:r>
                    <w:rPr>
                      <w:rFonts w:ascii="Cambria Math" w:eastAsia="Times New Roman" w:hAnsi="Cambria Math" w:cs="Times New Roman"/>
                      <w:color w:val="000000"/>
                      <w:sz w:val="28"/>
                      <w:szCs w:val="28"/>
                      <w:shd w:val="clear" w:color="auto" w:fill="FFFFFF"/>
                      <w:lang/>
                    </w:rPr>
                    <m:t>-</m:t>
                  </m:r>
                  <m:sSup>
                    <m:sSupPr>
                      <m:ctrlPr>
                        <w:rPr>
                          <w:rFonts w:ascii="Cambria Math" w:eastAsia="Times New Roman" w:hAnsi="Cambria Math" w:cs="Times New Roman"/>
                          <w:i/>
                          <w:iCs/>
                          <w:color w:val="000000"/>
                          <w:sz w:val="28"/>
                          <w:szCs w:val="28"/>
                          <w:shd w:val="clear" w:color="auto" w:fill="FFFFFF"/>
                          <w:lang/>
                        </w:rPr>
                      </m:ctrlPr>
                    </m:sSupPr>
                    <m:e>
                      <m:r>
                        <w:rPr>
                          <w:rFonts w:ascii="Cambria Math" w:eastAsia="Times New Roman" w:hAnsi="Cambria Math" w:cs="Times New Roman"/>
                          <w:color w:val="000000"/>
                          <w:sz w:val="28"/>
                          <w:szCs w:val="28"/>
                          <w:shd w:val="clear" w:color="auto" w:fill="FFFFFF"/>
                          <w:lang/>
                        </w:rPr>
                        <m:t>p</m:t>
                      </m:r>
                    </m:e>
                    <m:sup>
                      <m:r>
                        <w:rPr>
                          <w:rFonts w:ascii="Cambria Math" w:eastAsia="Times New Roman" w:hAnsi="Cambria Math" w:cs="Times New Roman"/>
                          <w:color w:val="000000"/>
                          <w:sz w:val="28"/>
                          <w:szCs w:val="28"/>
                          <w:shd w:val="clear" w:color="auto" w:fill="FFFFFF"/>
                          <w:lang/>
                        </w:rPr>
                        <m:t>2</m:t>
                      </m:r>
                    </m:sup>
                  </m:sSup>
                </m:e>
              </m:d>
              <m:r>
                <w:rPr>
                  <w:rFonts w:ascii="Cambria Math" w:eastAsia="Times New Roman" w:hAnsi="Cambria Math" w:cs="Times New Roman"/>
                  <w:color w:val="000000"/>
                  <w:sz w:val="28"/>
                  <w:szCs w:val="28"/>
                  <w:shd w:val="clear" w:color="auto" w:fill="FFFFFF"/>
                  <w:lang/>
                </w:rPr>
                <m:t xml:space="preserve">y=0 </m:t>
              </m:r>
              <m:d>
                <m:dPr>
                  <m:ctrlPr>
                    <w:rPr>
                      <w:rFonts w:ascii="Cambria Math" w:eastAsia="Times New Roman" w:hAnsi="Cambria Math" w:cs="Times New Roman"/>
                      <w:i/>
                      <w:iCs/>
                      <w:color w:val="000000"/>
                      <w:sz w:val="28"/>
                      <w:szCs w:val="28"/>
                      <w:shd w:val="clear" w:color="auto" w:fill="FFFFFF"/>
                      <w:lang/>
                    </w:rPr>
                  </m:ctrlPr>
                </m:dPr>
                <m:e>
                  <m:r>
                    <w:rPr>
                      <w:rFonts w:ascii="Cambria Math" w:eastAsia="Times New Roman" w:hAnsi="Cambria Math" w:cs="Times New Roman"/>
                      <w:color w:val="000000"/>
                      <w:sz w:val="28"/>
                      <w:szCs w:val="28"/>
                      <w:shd w:val="clear" w:color="auto" w:fill="FFFFFF"/>
                      <w:lang/>
                    </w:rPr>
                    <m:t>p=const</m:t>
                  </m:r>
                </m:e>
              </m:d>
              <m:r>
                <w:rPr>
                  <w:rFonts w:ascii="Cambria Math" w:eastAsia="Times New Roman" w:hAnsi="Cambria Math" w:cs="Times New Roman"/>
                  <w:color w:val="000000"/>
                  <w:sz w:val="28"/>
                  <w:szCs w:val="28"/>
                  <w:shd w:val="clear" w:color="auto" w:fill="FFFFFF"/>
                  <w:lang/>
                </w:rPr>
                <m:t xml:space="preserve"> #</m:t>
              </m:r>
              <m:d>
                <m:dPr>
                  <m:ctrlPr>
                    <w:rPr>
                      <w:rFonts w:ascii="Cambria Math" w:eastAsia="Times New Roman" w:hAnsi="Cambria Math" w:cs="Times New Roman"/>
                      <w:i/>
                      <w:iCs/>
                      <w:color w:val="000000"/>
                      <w:sz w:val="28"/>
                      <w:szCs w:val="28"/>
                      <w:shd w:val="clear" w:color="auto" w:fill="FFFFFF"/>
                      <w:lang/>
                    </w:rPr>
                  </m:ctrlPr>
                </m:dPr>
                <m:e>
                  <m:r>
                    <w:rPr>
                      <w:rFonts w:ascii="Cambria Math" w:eastAsia="Times New Roman" w:hAnsi="Cambria Math" w:cs="Times New Roman"/>
                      <w:color w:val="000000"/>
                      <w:sz w:val="28"/>
                      <w:szCs w:val="28"/>
                      <w:shd w:val="clear" w:color="auto" w:fill="FFFFFF"/>
                      <w:lang/>
                    </w:rPr>
                    <m:t>1</m:t>
                  </m:r>
                </m:e>
              </m:d>
            </m:e>
          </m:eqArr>
        </m:oMath>
      </m:oMathPara>
    </w:p>
    <w:p w14:paraId="03E8B6EF" w14:textId="77777777" w:rsidR="0038258D" w:rsidRDefault="0038258D" w:rsidP="0038258D">
      <w:pPr>
        <w:spacing w:before="240" w:after="240" w:line="240" w:lineRule="auto"/>
        <w:rPr>
          <w:rFonts w:ascii="Times New Roman" w:eastAsia="Times New Roman" w:hAnsi="Times New Roman" w:cs="Times New Roman"/>
          <w:iCs/>
          <w:color w:val="000000"/>
          <w:sz w:val="28"/>
          <w:szCs w:val="28"/>
          <w:shd w:val="clear" w:color="auto" w:fill="FFFFFF"/>
          <w:lang/>
        </w:rPr>
      </w:pPr>
      <w:r>
        <w:rPr>
          <w:rFonts w:ascii="Times New Roman" w:eastAsia="Times New Roman" w:hAnsi="Times New Roman" w:cs="Times New Roman"/>
          <w:iCs/>
          <w:color w:val="000000"/>
          <w:sz w:val="28"/>
          <w:szCs w:val="28"/>
          <w:shd w:val="clear" w:color="auto" w:fill="FFFFFF"/>
          <w:lang/>
        </w:rPr>
        <w:tab/>
        <w:t xml:space="preserve">Решение этого уравнения, как и некоторых других уравнений с переменными коэффициентами, следует искать не в форме степенного ряда, а в виде произведения некоторой степени </w:t>
      </w:r>
      <m:oMath>
        <m:r>
          <w:rPr>
            <w:rFonts w:ascii="Cambria Math" w:eastAsia="Times New Roman" w:hAnsi="Cambria Math" w:cs="Times New Roman"/>
            <w:color w:val="000000"/>
            <w:sz w:val="28"/>
            <w:szCs w:val="28"/>
            <w:shd w:val="clear" w:color="auto" w:fill="FFFFFF"/>
            <w:lang/>
          </w:rPr>
          <m:t>x</m:t>
        </m:r>
      </m:oMath>
      <w:r w:rsidRPr="002C545C">
        <w:rPr>
          <w:rFonts w:ascii="Times New Roman" w:eastAsia="Times New Roman" w:hAnsi="Times New Roman" w:cs="Times New Roman"/>
          <w:iCs/>
          <w:color w:val="000000"/>
          <w:sz w:val="28"/>
          <w:szCs w:val="28"/>
          <w:shd w:val="clear" w:color="auto" w:fill="FFFFFF"/>
          <w:lang/>
        </w:rPr>
        <w:t xml:space="preserve"> </w:t>
      </w:r>
      <w:r>
        <w:rPr>
          <w:rFonts w:ascii="Times New Roman" w:eastAsia="Times New Roman" w:hAnsi="Times New Roman" w:cs="Times New Roman"/>
          <w:iCs/>
          <w:color w:val="000000"/>
          <w:sz w:val="28"/>
          <w:szCs w:val="28"/>
          <w:shd w:val="clear" w:color="auto" w:fill="FFFFFF"/>
          <w:lang/>
        </w:rPr>
        <w:t>на степенной ряд</w:t>
      </w:r>
      <w:r w:rsidRPr="002C545C">
        <w:rPr>
          <w:rFonts w:ascii="Times New Roman" w:eastAsia="Times New Roman" w:hAnsi="Times New Roman" w:cs="Times New Roman"/>
          <w:iCs/>
          <w:color w:val="000000"/>
          <w:sz w:val="28"/>
          <w:szCs w:val="28"/>
          <w:shd w:val="clear" w:color="auto" w:fill="FFFFFF"/>
          <w:lang/>
        </w:rPr>
        <w:t>:</w:t>
      </w:r>
    </w:p>
    <w:p w14:paraId="11BE93D8" w14:textId="77777777" w:rsidR="0038258D" w:rsidRPr="00F04E82" w:rsidRDefault="0038258D" w:rsidP="0038258D">
      <w:pPr>
        <w:spacing w:before="240" w:after="240" w:line="240" w:lineRule="auto"/>
        <w:rPr>
          <w:rFonts w:ascii="Times New Roman" w:eastAsia="Times New Roman" w:hAnsi="Times New Roman" w:cs="Times New Roman"/>
          <w:iCs/>
          <w:color w:val="000000"/>
          <w:sz w:val="28"/>
          <w:szCs w:val="28"/>
          <w:shd w:val="clear" w:color="auto" w:fill="FFFFFF"/>
          <w:lang/>
        </w:rPr>
      </w:pPr>
      <m:oMathPara>
        <m:oMath>
          <m:r>
            <w:rPr>
              <w:rFonts w:ascii="Cambria Math" w:eastAsia="Times New Roman" w:hAnsi="Cambria Math" w:cs="Times New Roman"/>
              <w:color w:val="000000"/>
              <w:sz w:val="28"/>
              <w:szCs w:val="28"/>
              <w:shd w:val="clear" w:color="auto" w:fill="FFFFFF"/>
              <w:lang/>
            </w:rPr>
            <w:lastRenderedPageBreak/>
            <m:t>y=</m:t>
          </m:r>
          <m:sSup>
            <m:sSupPr>
              <m:ctrlPr>
                <w:rPr>
                  <w:rFonts w:ascii="Cambria Math" w:eastAsia="Times New Roman" w:hAnsi="Cambria Math" w:cs="Times New Roman"/>
                  <w:i/>
                  <w:iCs/>
                  <w:color w:val="000000"/>
                  <w:sz w:val="28"/>
                  <w:szCs w:val="28"/>
                  <w:shd w:val="clear" w:color="auto" w:fill="FFFFFF"/>
                  <w:lang/>
                </w:rPr>
              </m:ctrlPr>
            </m:sSupPr>
            <m:e>
              <m:r>
                <w:rPr>
                  <w:rFonts w:ascii="Cambria Math" w:eastAsia="Times New Roman" w:hAnsi="Cambria Math" w:cs="Times New Roman"/>
                  <w:color w:val="000000"/>
                  <w:sz w:val="28"/>
                  <w:szCs w:val="28"/>
                  <w:shd w:val="clear" w:color="auto" w:fill="FFFFFF"/>
                  <w:lang/>
                </w:rPr>
                <m:t>x</m:t>
              </m:r>
            </m:e>
            <m:sup>
              <m:r>
                <w:rPr>
                  <w:rFonts w:ascii="Cambria Math" w:eastAsia="Times New Roman" w:hAnsi="Cambria Math" w:cs="Times New Roman"/>
                  <w:color w:val="000000"/>
                  <w:sz w:val="28"/>
                  <w:szCs w:val="28"/>
                  <w:shd w:val="clear" w:color="auto" w:fill="FFFFFF"/>
                  <w:lang/>
                </w:rPr>
                <m:t>r</m:t>
              </m:r>
            </m:sup>
          </m:sSup>
          <m:nary>
            <m:naryPr>
              <m:chr m:val="∑"/>
              <m:limLoc m:val="undOvr"/>
              <m:ctrlPr>
                <w:rPr>
                  <w:rFonts w:ascii="Cambria Math" w:eastAsia="Times New Roman" w:hAnsi="Cambria Math" w:cs="Times New Roman"/>
                  <w:i/>
                  <w:iCs/>
                  <w:color w:val="000000"/>
                  <w:sz w:val="28"/>
                  <w:szCs w:val="28"/>
                  <w:shd w:val="clear" w:color="auto" w:fill="FFFFFF"/>
                  <w:lang/>
                </w:rPr>
              </m:ctrlPr>
            </m:naryPr>
            <m:sub>
              <m:r>
                <w:rPr>
                  <w:rFonts w:ascii="Cambria Math" w:eastAsia="Times New Roman" w:hAnsi="Cambria Math" w:cs="Times New Roman"/>
                  <w:color w:val="000000"/>
                  <w:sz w:val="28"/>
                  <w:szCs w:val="28"/>
                  <w:shd w:val="clear" w:color="auto" w:fill="FFFFFF"/>
                  <w:lang/>
                </w:rPr>
                <m:t>k=0</m:t>
              </m:r>
            </m:sub>
            <m:sup>
              <m:r>
                <w:rPr>
                  <w:rFonts w:ascii="Cambria Math" w:eastAsia="Times New Roman" w:hAnsi="Cambria Math" w:cs="Times New Roman"/>
                  <w:color w:val="000000"/>
                  <w:sz w:val="28"/>
                  <w:szCs w:val="28"/>
                  <w:shd w:val="clear" w:color="auto" w:fill="FFFFFF"/>
                  <w:lang/>
                </w:rPr>
                <m:t>∞</m:t>
              </m:r>
            </m:sup>
            <m:e>
              <m:sSub>
                <m:sSubPr>
                  <m:ctrlPr>
                    <w:rPr>
                      <w:rFonts w:ascii="Cambria Math" w:eastAsia="Times New Roman" w:hAnsi="Cambria Math" w:cs="Times New Roman"/>
                      <w:i/>
                      <w:iCs/>
                      <w:color w:val="000000"/>
                      <w:sz w:val="28"/>
                      <w:szCs w:val="28"/>
                      <w:shd w:val="clear" w:color="auto" w:fill="FFFFFF"/>
                      <w:lang/>
                    </w:rPr>
                  </m:ctrlPr>
                </m:sSubPr>
                <m:e>
                  <m:r>
                    <w:rPr>
                      <w:rFonts w:ascii="Cambria Math" w:eastAsia="Times New Roman" w:hAnsi="Cambria Math" w:cs="Times New Roman"/>
                      <w:color w:val="000000"/>
                      <w:sz w:val="28"/>
                      <w:szCs w:val="28"/>
                      <w:shd w:val="clear" w:color="auto" w:fill="FFFFFF"/>
                      <w:lang/>
                    </w:rPr>
                    <m:t>a</m:t>
                  </m:r>
                </m:e>
                <m:sub>
                  <m:r>
                    <w:rPr>
                      <w:rFonts w:ascii="Cambria Math" w:eastAsia="Times New Roman" w:hAnsi="Cambria Math" w:cs="Times New Roman"/>
                      <w:color w:val="000000"/>
                      <w:sz w:val="28"/>
                      <w:szCs w:val="28"/>
                      <w:shd w:val="clear" w:color="auto" w:fill="FFFFFF"/>
                      <w:lang/>
                    </w:rPr>
                    <m:t>k</m:t>
                  </m:r>
                </m:sub>
              </m:sSub>
              <m:sSup>
                <m:sSupPr>
                  <m:ctrlPr>
                    <w:rPr>
                      <w:rFonts w:ascii="Cambria Math" w:eastAsia="Times New Roman" w:hAnsi="Cambria Math" w:cs="Times New Roman"/>
                      <w:i/>
                      <w:iCs/>
                      <w:color w:val="000000"/>
                      <w:sz w:val="28"/>
                      <w:szCs w:val="28"/>
                      <w:shd w:val="clear" w:color="auto" w:fill="FFFFFF"/>
                      <w:lang/>
                    </w:rPr>
                  </m:ctrlPr>
                </m:sSupPr>
                <m:e>
                  <m:r>
                    <w:rPr>
                      <w:rFonts w:ascii="Cambria Math" w:eastAsia="Times New Roman" w:hAnsi="Cambria Math" w:cs="Times New Roman"/>
                      <w:color w:val="000000"/>
                      <w:sz w:val="28"/>
                      <w:szCs w:val="28"/>
                      <w:shd w:val="clear" w:color="auto" w:fill="FFFFFF"/>
                      <w:lang/>
                    </w:rPr>
                    <m:t>x</m:t>
                  </m:r>
                </m:e>
                <m:sup>
                  <m:r>
                    <w:rPr>
                      <w:rFonts w:ascii="Cambria Math" w:eastAsia="Times New Roman" w:hAnsi="Cambria Math" w:cs="Times New Roman"/>
                      <w:color w:val="000000"/>
                      <w:sz w:val="28"/>
                      <w:szCs w:val="28"/>
                      <w:shd w:val="clear" w:color="auto" w:fill="FFFFFF"/>
                      <w:lang/>
                    </w:rPr>
                    <m:t>k</m:t>
                  </m:r>
                </m:sup>
              </m:sSup>
              <m:r>
                <w:rPr>
                  <w:rFonts w:ascii="Cambria Math" w:eastAsia="Times New Roman" w:hAnsi="Cambria Math" w:cs="Times New Roman"/>
                  <w:color w:val="000000"/>
                  <w:sz w:val="28"/>
                  <w:szCs w:val="28"/>
                  <w:shd w:val="clear" w:color="auto" w:fill="FFFFFF"/>
                  <w:lang/>
                </w:rPr>
                <m:t xml:space="preserve"> #</m:t>
              </m:r>
              <m:d>
                <m:dPr>
                  <m:ctrlPr>
                    <w:rPr>
                      <w:rFonts w:ascii="Cambria Math" w:eastAsia="Times New Roman" w:hAnsi="Cambria Math" w:cs="Times New Roman"/>
                      <w:i/>
                      <w:iCs/>
                      <w:color w:val="000000"/>
                      <w:sz w:val="28"/>
                      <w:szCs w:val="28"/>
                      <w:shd w:val="clear" w:color="auto" w:fill="FFFFFF"/>
                      <w:lang/>
                    </w:rPr>
                  </m:ctrlPr>
                </m:dPr>
                <m:e>
                  <m:r>
                    <w:rPr>
                      <w:rFonts w:ascii="Cambria Math" w:eastAsia="Times New Roman" w:hAnsi="Cambria Math" w:cs="Times New Roman"/>
                      <w:color w:val="000000"/>
                      <w:sz w:val="28"/>
                      <w:szCs w:val="28"/>
                      <w:shd w:val="clear" w:color="auto" w:fill="FFFFFF"/>
                      <w:lang/>
                    </w:rPr>
                    <m:t>2</m:t>
                  </m:r>
                </m:e>
              </m:d>
            </m:e>
          </m:nary>
          <m:r>
            <w:rPr>
              <w:rFonts w:ascii="Cambria Math" w:eastAsia="Times New Roman" w:hAnsi="Cambria Math" w:cs="Times New Roman"/>
              <w:color w:val="000000"/>
              <w:sz w:val="28"/>
              <w:szCs w:val="28"/>
              <w:shd w:val="clear" w:color="auto" w:fill="FFFFFF"/>
              <w:lang/>
            </w:rPr>
            <m:t xml:space="preserve"> </m:t>
          </m:r>
        </m:oMath>
      </m:oMathPara>
    </w:p>
    <w:p w14:paraId="573A6E9A" w14:textId="77777777" w:rsidR="0038258D" w:rsidRPr="00F04E82" w:rsidRDefault="0038258D" w:rsidP="0038258D">
      <w:pPr>
        <w:spacing w:before="240" w:after="240" w:line="240" w:lineRule="auto"/>
        <w:rPr>
          <w:rFonts w:ascii="Times New Roman" w:eastAsia="Times New Roman" w:hAnsi="Times New Roman" w:cs="Times New Roman"/>
          <w:iCs/>
          <w:color w:val="000000"/>
          <w:sz w:val="28"/>
          <w:szCs w:val="28"/>
          <w:shd w:val="clear" w:color="auto" w:fill="FFFFFF"/>
          <w:lang/>
        </w:rPr>
      </w:pPr>
    </w:p>
    <w:p w14:paraId="77B1FF6E" w14:textId="77777777" w:rsidR="0038258D" w:rsidRDefault="0038258D" w:rsidP="0038258D">
      <w:pPr>
        <w:spacing w:before="240" w:after="240" w:line="240" w:lineRule="auto"/>
        <w:rPr>
          <w:rFonts w:ascii="Times New Roman" w:eastAsia="Times New Roman" w:hAnsi="Times New Roman" w:cs="Times New Roman"/>
          <w:iCs/>
          <w:color w:val="000000"/>
          <w:sz w:val="28"/>
          <w:szCs w:val="28"/>
          <w:shd w:val="clear" w:color="auto" w:fill="FFFFFF"/>
          <w:lang/>
        </w:rPr>
      </w:pPr>
      <w:r>
        <w:rPr>
          <w:rFonts w:ascii="Times New Roman" w:eastAsia="Times New Roman" w:hAnsi="Times New Roman" w:cs="Times New Roman"/>
          <w:iCs/>
          <w:color w:val="000000"/>
          <w:sz w:val="28"/>
          <w:szCs w:val="28"/>
          <w:shd w:val="clear" w:color="auto" w:fill="FFFFFF"/>
          <w:lang/>
        </w:rPr>
        <w:tab/>
        <w:t xml:space="preserve">Коэффициент </w:t>
      </w:r>
      <m:oMath>
        <m:sSub>
          <m:sSubPr>
            <m:ctrlPr>
              <w:rPr>
                <w:rFonts w:ascii="Cambria Math" w:eastAsia="Times New Roman" w:hAnsi="Cambria Math" w:cs="Times New Roman"/>
                <w:i/>
                <w:iCs/>
                <w:color w:val="000000"/>
                <w:sz w:val="28"/>
                <w:szCs w:val="28"/>
                <w:shd w:val="clear" w:color="auto" w:fill="FFFFFF"/>
                <w:lang/>
              </w:rPr>
            </m:ctrlPr>
          </m:sSubPr>
          <m:e>
            <m:r>
              <w:rPr>
                <w:rFonts w:ascii="Cambria Math" w:eastAsia="Times New Roman" w:hAnsi="Cambria Math" w:cs="Times New Roman"/>
                <w:color w:val="000000"/>
                <w:sz w:val="28"/>
                <w:szCs w:val="28"/>
                <w:shd w:val="clear" w:color="auto" w:fill="FFFFFF"/>
                <w:lang/>
              </w:rPr>
              <m:t>a</m:t>
            </m:r>
          </m:e>
          <m:sub>
            <m:r>
              <w:rPr>
                <w:rFonts w:ascii="Cambria Math" w:eastAsia="Times New Roman" w:hAnsi="Cambria Math" w:cs="Times New Roman"/>
                <w:color w:val="000000"/>
                <w:sz w:val="28"/>
                <w:szCs w:val="28"/>
                <w:shd w:val="clear" w:color="auto" w:fill="FFFFFF"/>
                <w:lang/>
              </w:rPr>
              <m:t>0</m:t>
            </m:r>
          </m:sub>
        </m:sSub>
      </m:oMath>
      <w:r>
        <w:rPr>
          <w:rFonts w:ascii="Times New Roman" w:eastAsia="Times New Roman" w:hAnsi="Times New Roman" w:cs="Times New Roman"/>
          <w:iCs/>
          <w:color w:val="000000"/>
          <w:sz w:val="28"/>
          <w:szCs w:val="28"/>
          <w:shd w:val="clear" w:color="auto" w:fill="FFFFFF"/>
          <w:lang/>
        </w:rPr>
        <w:t xml:space="preserve"> мы можем считать отличным </w:t>
      </w:r>
      <w:proofErr w:type="gramStart"/>
      <w:r>
        <w:rPr>
          <w:rFonts w:ascii="Times New Roman" w:eastAsia="Times New Roman" w:hAnsi="Times New Roman" w:cs="Times New Roman"/>
          <w:iCs/>
          <w:color w:val="000000"/>
          <w:sz w:val="28"/>
          <w:szCs w:val="28"/>
          <w:shd w:val="clear" w:color="auto" w:fill="FFFFFF"/>
          <w:lang/>
        </w:rPr>
        <w:t>от нулю</w:t>
      </w:r>
      <w:proofErr w:type="gramEnd"/>
      <w:r>
        <w:rPr>
          <w:rFonts w:ascii="Times New Roman" w:eastAsia="Times New Roman" w:hAnsi="Times New Roman" w:cs="Times New Roman"/>
          <w:iCs/>
          <w:color w:val="000000"/>
          <w:sz w:val="28"/>
          <w:szCs w:val="28"/>
          <w:shd w:val="clear" w:color="auto" w:fill="FFFFFF"/>
          <w:lang/>
        </w:rPr>
        <w:t xml:space="preserve"> ввиду неопределенности показателя </w:t>
      </w:r>
      <m:oMath>
        <m:r>
          <w:rPr>
            <w:rFonts w:ascii="Cambria Math" w:eastAsia="Times New Roman" w:hAnsi="Cambria Math" w:cs="Times New Roman"/>
            <w:color w:val="000000"/>
            <w:sz w:val="28"/>
            <w:szCs w:val="28"/>
            <w:shd w:val="clear" w:color="auto" w:fill="FFFFFF"/>
            <w:lang/>
          </w:rPr>
          <m:t>r</m:t>
        </m:r>
      </m:oMath>
      <w:r w:rsidRPr="001A4B8C">
        <w:rPr>
          <w:rFonts w:ascii="Times New Roman" w:eastAsia="Times New Roman" w:hAnsi="Times New Roman" w:cs="Times New Roman"/>
          <w:iCs/>
          <w:color w:val="000000"/>
          <w:sz w:val="28"/>
          <w:szCs w:val="28"/>
          <w:shd w:val="clear" w:color="auto" w:fill="FFFFFF"/>
          <w:lang/>
        </w:rPr>
        <w:t>.</w:t>
      </w:r>
    </w:p>
    <w:p w14:paraId="02A117F9" w14:textId="77777777" w:rsidR="0038258D" w:rsidRDefault="0038258D" w:rsidP="0038258D">
      <w:pPr>
        <w:spacing w:before="240" w:after="240" w:line="240" w:lineRule="auto"/>
        <w:rPr>
          <w:rFonts w:ascii="Times New Roman" w:eastAsia="Times New Roman" w:hAnsi="Times New Roman" w:cs="Times New Roman"/>
          <w:iCs/>
          <w:color w:val="000000"/>
          <w:sz w:val="28"/>
          <w:szCs w:val="28"/>
          <w:shd w:val="clear" w:color="auto" w:fill="FFFFFF"/>
          <w:lang/>
        </w:rPr>
      </w:pPr>
      <w:r>
        <w:rPr>
          <w:rFonts w:ascii="Times New Roman" w:eastAsia="Times New Roman" w:hAnsi="Times New Roman" w:cs="Times New Roman"/>
          <w:iCs/>
          <w:color w:val="000000"/>
          <w:sz w:val="28"/>
          <w:szCs w:val="28"/>
          <w:shd w:val="clear" w:color="auto" w:fill="FFFFFF"/>
          <w:lang/>
        </w:rPr>
        <w:tab/>
        <w:t>Перепишем выражение (2) в виде</w:t>
      </w:r>
    </w:p>
    <w:p w14:paraId="79216C6B" w14:textId="77777777" w:rsidR="0038258D" w:rsidRPr="00602222" w:rsidRDefault="0038258D" w:rsidP="0038258D">
      <w:pPr>
        <w:spacing w:before="240" w:after="240" w:line="240" w:lineRule="auto"/>
        <w:rPr>
          <w:rFonts w:ascii="Times New Roman" w:eastAsia="Times New Roman" w:hAnsi="Times New Roman" w:cs="Times New Roman"/>
          <w:iCs/>
          <w:color w:val="000000"/>
          <w:sz w:val="28"/>
          <w:szCs w:val="28"/>
          <w:shd w:val="clear" w:color="auto" w:fill="FFFFFF"/>
          <w:lang/>
        </w:rPr>
      </w:pPr>
      <m:oMathPara>
        <m:oMath>
          <m:r>
            <w:rPr>
              <w:rFonts w:ascii="Cambria Math" w:eastAsia="Times New Roman" w:hAnsi="Cambria Math" w:cs="Times New Roman"/>
              <w:color w:val="000000"/>
              <w:sz w:val="28"/>
              <w:szCs w:val="28"/>
              <w:shd w:val="clear" w:color="auto" w:fill="FFFFFF"/>
              <w:lang/>
            </w:rPr>
            <m:t>y=</m:t>
          </m:r>
          <m:nary>
            <m:naryPr>
              <m:chr m:val="∑"/>
              <m:limLoc m:val="undOvr"/>
              <m:ctrlPr>
                <w:rPr>
                  <w:rFonts w:ascii="Cambria Math" w:eastAsia="Times New Roman" w:hAnsi="Cambria Math" w:cs="Times New Roman"/>
                  <w:i/>
                  <w:iCs/>
                  <w:color w:val="000000"/>
                  <w:sz w:val="28"/>
                  <w:szCs w:val="28"/>
                  <w:shd w:val="clear" w:color="auto" w:fill="FFFFFF"/>
                  <w:lang/>
                </w:rPr>
              </m:ctrlPr>
            </m:naryPr>
            <m:sub>
              <m:r>
                <w:rPr>
                  <w:rFonts w:ascii="Cambria Math" w:eastAsia="Times New Roman" w:hAnsi="Cambria Math" w:cs="Times New Roman"/>
                  <w:color w:val="000000"/>
                  <w:sz w:val="28"/>
                  <w:szCs w:val="28"/>
                  <w:shd w:val="clear" w:color="auto" w:fill="FFFFFF"/>
                  <w:lang/>
                </w:rPr>
                <m:t>k=0</m:t>
              </m:r>
            </m:sub>
            <m:sup>
              <m:r>
                <w:rPr>
                  <w:rFonts w:ascii="Cambria Math" w:eastAsia="Times New Roman" w:hAnsi="Cambria Math" w:cs="Times New Roman"/>
                  <w:color w:val="000000"/>
                  <w:sz w:val="28"/>
                  <w:szCs w:val="28"/>
                  <w:shd w:val="clear" w:color="auto" w:fill="FFFFFF"/>
                  <w:lang/>
                </w:rPr>
                <m:t>∞</m:t>
              </m:r>
            </m:sup>
            <m:e>
              <m:sSub>
                <m:sSubPr>
                  <m:ctrlPr>
                    <w:rPr>
                      <w:rFonts w:ascii="Cambria Math" w:eastAsia="Times New Roman" w:hAnsi="Cambria Math" w:cs="Times New Roman"/>
                      <w:i/>
                      <w:iCs/>
                      <w:color w:val="000000"/>
                      <w:sz w:val="28"/>
                      <w:szCs w:val="28"/>
                      <w:shd w:val="clear" w:color="auto" w:fill="FFFFFF"/>
                      <w:lang/>
                    </w:rPr>
                  </m:ctrlPr>
                </m:sSubPr>
                <m:e>
                  <m:r>
                    <w:rPr>
                      <w:rFonts w:ascii="Cambria Math" w:eastAsia="Times New Roman" w:hAnsi="Cambria Math" w:cs="Times New Roman"/>
                      <w:color w:val="000000"/>
                      <w:sz w:val="28"/>
                      <w:szCs w:val="28"/>
                      <w:shd w:val="clear" w:color="auto" w:fill="FFFFFF"/>
                      <w:lang/>
                    </w:rPr>
                    <m:t>a</m:t>
                  </m:r>
                </m:e>
                <m:sub>
                  <m:r>
                    <w:rPr>
                      <w:rFonts w:ascii="Cambria Math" w:eastAsia="Times New Roman" w:hAnsi="Cambria Math" w:cs="Times New Roman"/>
                      <w:color w:val="000000"/>
                      <w:sz w:val="28"/>
                      <w:szCs w:val="28"/>
                      <w:shd w:val="clear" w:color="auto" w:fill="FFFFFF"/>
                      <w:lang/>
                    </w:rPr>
                    <m:t>k</m:t>
                  </m:r>
                </m:sub>
              </m:sSub>
              <m:sSup>
                <m:sSupPr>
                  <m:ctrlPr>
                    <w:rPr>
                      <w:rFonts w:ascii="Cambria Math" w:eastAsia="Times New Roman" w:hAnsi="Cambria Math" w:cs="Times New Roman"/>
                      <w:i/>
                      <w:iCs/>
                      <w:color w:val="000000"/>
                      <w:sz w:val="28"/>
                      <w:szCs w:val="28"/>
                      <w:shd w:val="clear" w:color="auto" w:fill="FFFFFF"/>
                      <w:lang/>
                    </w:rPr>
                  </m:ctrlPr>
                </m:sSupPr>
                <m:e>
                  <m:r>
                    <w:rPr>
                      <w:rFonts w:ascii="Cambria Math" w:eastAsia="Times New Roman" w:hAnsi="Cambria Math" w:cs="Times New Roman"/>
                      <w:color w:val="000000"/>
                      <w:sz w:val="28"/>
                      <w:szCs w:val="28"/>
                      <w:shd w:val="clear" w:color="auto" w:fill="FFFFFF"/>
                      <w:lang/>
                    </w:rPr>
                    <m:t>x</m:t>
                  </m:r>
                </m:e>
                <m:sup>
                  <m:r>
                    <w:rPr>
                      <w:rFonts w:ascii="Cambria Math" w:eastAsia="Times New Roman" w:hAnsi="Cambria Math" w:cs="Times New Roman"/>
                      <w:color w:val="000000"/>
                      <w:sz w:val="28"/>
                      <w:szCs w:val="28"/>
                      <w:shd w:val="clear" w:color="auto" w:fill="FFFFFF"/>
                      <w:lang/>
                    </w:rPr>
                    <m:t>r+k</m:t>
                  </m:r>
                </m:sup>
              </m:sSup>
            </m:e>
          </m:nary>
        </m:oMath>
      </m:oMathPara>
    </w:p>
    <w:p w14:paraId="12493139" w14:textId="77777777" w:rsidR="0038258D" w:rsidRDefault="0038258D" w:rsidP="0038258D">
      <w:pPr>
        <w:spacing w:before="240" w:after="240" w:line="240" w:lineRule="auto"/>
        <w:rPr>
          <w:rFonts w:ascii="Times New Roman" w:eastAsia="Times New Roman" w:hAnsi="Times New Roman" w:cs="Times New Roman"/>
          <w:iCs/>
          <w:color w:val="000000"/>
          <w:sz w:val="28"/>
          <w:szCs w:val="28"/>
          <w:shd w:val="clear" w:color="auto" w:fill="FFFFFF"/>
          <w:lang w:val="en-US"/>
        </w:rPr>
      </w:pPr>
      <w:r>
        <w:rPr>
          <w:rFonts w:ascii="Times New Roman" w:eastAsia="Times New Roman" w:hAnsi="Times New Roman" w:cs="Times New Roman"/>
          <w:iCs/>
          <w:color w:val="000000"/>
          <w:sz w:val="28"/>
          <w:szCs w:val="28"/>
          <w:shd w:val="clear" w:color="auto" w:fill="FFFFFF"/>
          <w:lang/>
        </w:rPr>
        <w:t>и найдем его производные</w:t>
      </w:r>
      <w:r>
        <w:rPr>
          <w:rFonts w:ascii="Times New Roman" w:eastAsia="Times New Roman" w:hAnsi="Times New Roman" w:cs="Times New Roman"/>
          <w:iCs/>
          <w:color w:val="000000"/>
          <w:sz w:val="28"/>
          <w:szCs w:val="28"/>
          <w:shd w:val="clear" w:color="auto" w:fill="FFFFFF"/>
          <w:lang w:val="en-US"/>
        </w:rPr>
        <w:t>:</w:t>
      </w:r>
    </w:p>
    <w:p w14:paraId="1CF214ED" w14:textId="77777777" w:rsidR="0038258D" w:rsidRPr="00F04E82" w:rsidRDefault="00000000" w:rsidP="0038258D">
      <w:pPr>
        <w:spacing w:before="240" w:after="240" w:line="240" w:lineRule="auto"/>
        <w:rPr>
          <w:rFonts w:ascii="Times New Roman" w:eastAsia="Times New Roman" w:hAnsi="Times New Roman" w:cs="Times New Roman"/>
          <w:iCs/>
          <w:color w:val="000000"/>
          <w:sz w:val="28"/>
          <w:szCs w:val="28"/>
          <w:shd w:val="clear" w:color="auto" w:fill="FFFFFF"/>
          <w:lang w:val="en-US"/>
        </w:rPr>
      </w:pPr>
      <m:oMathPara>
        <m:oMath>
          <m:sSup>
            <m:sSupPr>
              <m:ctrlPr>
                <w:rPr>
                  <w:rFonts w:ascii="Cambria Math" w:eastAsia="Times New Roman" w:hAnsi="Cambria Math" w:cs="Times New Roman"/>
                  <w:i/>
                  <w:iCs/>
                  <w:color w:val="000000"/>
                  <w:sz w:val="28"/>
                  <w:szCs w:val="28"/>
                  <w:shd w:val="clear" w:color="auto" w:fill="FFFFFF"/>
                  <w:lang/>
                </w:rPr>
              </m:ctrlPr>
            </m:sSupPr>
            <m:e>
              <m:r>
                <w:rPr>
                  <w:rFonts w:ascii="Cambria Math" w:eastAsia="Times New Roman" w:hAnsi="Cambria Math" w:cs="Times New Roman"/>
                  <w:color w:val="000000"/>
                  <w:sz w:val="28"/>
                  <w:szCs w:val="28"/>
                  <w:shd w:val="clear" w:color="auto" w:fill="FFFFFF"/>
                  <w:lang/>
                </w:rPr>
                <m:t>y</m:t>
              </m:r>
            </m:e>
            <m:sup>
              <m:r>
                <w:rPr>
                  <w:rFonts w:ascii="Cambria Math" w:eastAsia="Times New Roman" w:hAnsi="Cambria Math" w:cs="Times New Roman"/>
                  <w:color w:val="000000"/>
                  <w:sz w:val="28"/>
                  <w:szCs w:val="28"/>
                  <w:shd w:val="clear" w:color="auto" w:fill="FFFFFF"/>
                  <w:lang/>
                </w:rPr>
                <m:t>'</m:t>
              </m:r>
            </m:sup>
          </m:sSup>
          <m:r>
            <w:rPr>
              <w:rFonts w:ascii="Cambria Math" w:eastAsia="Times New Roman" w:hAnsi="Cambria Math" w:cs="Times New Roman"/>
              <w:color w:val="000000"/>
              <w:sz w:val="28"/>
              <w:szCs w:val="28"/>
              <w:shd w:val="clear" w:color="auto" w:fill="FFFFFF"/>
              <w:lang/>
            </w:rPr>
            <m:t>=</m:t>
          </m:r>
          <m:nary>
            <m:naryPr>
              <m:chr m:val="∑"/>
              <m:limLoc m:val="undOvr"/>
              <m:ctrlPr>
                <w:rPr>
                  <w:rFonts w:ascii="Cambria Math" w:eastAsia="Times New Roman" w:hAnsi="Cambria Math" w:cs="Times New Roman"/>
                  <w:i/>
                  <w:iCs/>
                  <w:color w:val="000000"/>
                  <w:sz w:val="28"/>
                  <w:szCs w:val="28"/>
                  <w:shd w:val="clear" w:color="auto" w:fill="FFFFFF"/>
                  <w:lang/>
                </w:rPr>
              </m:ctrlPr>
            </m:naryPr>
            <m:sub>
              <m:r>
                <w:rPr>
                  <w:rFonts w:ascii="Cambria Math" w:eastAsia="Times New Roman" w:hAnsi="Cambria Math" w:cs="Times New Roman"/>
                  <w:color w:val="000000"/>
                  <w:sz w:val="28"/>
                  <w:szCs w:val="28"/>
                  <w:shd w:val="clear" w:color="auto" w:fill="FFFFFF"/>
                  <w:lang/>
                </w:rPr>
                <m:t>k=0</m:t>
              </m:r>
            </m:sub>
            <m:sup>
              <m:r>
                <w:rPr>
                  <w:rFonts w:ascii="Cambria Math" w:eastAsia="Times New Roman" w:hAnsi="Cambria Math" w:cs="Times New Roman"/>
                  <w:color w:val="000000"/>
                  <w:sz w:val="28"/>
                  <w:szCs w:val="28"/>
                  <w:shd w:val="clear" w:color="auto" w:fill="FFFFFF"/>
                  <w:lang/>
                </w:rPr>
                <m:t>∞</m:t>
              </m:r>
            </m:sup>
            <m:e>
              <m:d>
                <m:dPr>
                  <m:ctrlPr>
                    <w:rPr>
                      <w:rFonts w:ascii="Cambria Math" w:eastAsia="Times New Roman" w:hAnsi="Cambria Math" w:cs="Times New Roman"/>
                      <w:i/>
                      <w:iCs/>
                      <w:color w:val="000000"/>
                      <w:sz w:val="28"/>
                      <w:szCs w:val="28"/>
                      <w:shd w:val="clear" w:color="auto" w:fill="FFFFFF"/>
                      <w:lang/>
                    </w:rPr>
                  </m:ctrlPr>
                </m:dPr>
                <m:e>
                  <m:r>
                    <w:rPr>
                      <w:rFonts w:ascii="Cambria Math" w:eastAsia="Times New Roman" w:hAnsi="Cambria Math" w:cs="Times New Roman"/>
                      <w:color w:val="000000"/>
                      <w:sz w:val="28"/>
                      <w:szCs w:val="28"/>
                      <w:shd w:val="clear" w:color="auto" w:fill="FFFFFF"/>
                      <w:lang/>
                    </w:rPr>
                    <m:t>r+k</m:t>
                  </m:r>
                </m:e>
              </m:d>
              <m:sSub>
                <m:sSubPr>
                  <m:ctrlPr>
                    <w:rPr>
                      <w:rFonts w:ascii="Cambria Math" w:eastAsia="Times New Roman" w:hAnsi="Cambria Math" w:cs="Times New Roman"/>
                      <w:i/>
                      <w:iCs/>
                      <w:color w:val="000000"/>
                      <w:sz w:val="28"/>
                      <w:szCs w:val="28"/>
                      <w:shd w:val="clear" w:color="auto" w:fill="FFFFFF"/>
                      <w:lang/>
                    </w:rPr>
                  </m:ctrlPr>
                </m:sSubPr>
                <m:e>
                  <m:r>
                    <w:rPr>
                      <w:rFonts w:ascii="Cambria Math" w:eastAsia="Times New Roman" w:hAnsi="Cambria Math" w:cs="Times New Roman"/>
                      <w:color w:val="000000"/>
                      <w:sz w:val="28"/>
                      <w:szCs w:val="28"/>
                      <w:shd w:val="clear" w:color="auto" w:fill="FFFFFF"/>
                      <w:lang/>
                    </w:rPr>
                    <m:t>a</m:t>
                  </m:r>
                </m:e>
                <m:sub>
                  <m:r>
                    <w:rPr>
                      <w:rFonts w:ascii="Cambria Math" w:eastAsia="Times New Roman" w:hAnsi="Cambria Math" w:cs="Times New Roman"/>
                      <w:color w:val="000000"/>
                      <w:sz w:val="28"/>
                      <w:szCs w:val="28"/>
                      <w:shd w:val="clear" w:color="auto" w:fill="FFFFFF"/>
                      <w:lang/>
                    </w:rPr>
                    <m:t>k</m:t>
                  </m:r>
                </m:sub>
              </m:sSub>
              <m:sSup>
                <m:sSupPr>
                  <m:ctrlPr>
                    <w:rPr>
                      <w:rFonts w:ascii="Cambria Math" w:eastAsia="Times New Roman" w:hAnsi="Cambria Math" w:cs="Times New Roman"/>
                      <w:i/>
                      <w:iCs/>
                      <w:color w:val="000000"/>
                      <w:sz w:val="28"/>
                      <w:szCs w:val="28"/>
                      <w:shd w:val="clear" w:color="auto" w:fill="FFFFFF"/>
                      <w:lang/>
                    </w:rPr>
                  </m:ctrlPr>
                </m:sSupPr>
                <m:e>
                  <m:r>
                    <w:rPr>
                      <w:rFonts w:ascii="Cambria Math" w:eastAsia="Times New Roman" w:hAnsi="Cambria Math" w:cs="Times New Roman"/>
                      <w:color w:val="000000"/>
                      <w:sz w:val="28"/>
                      <w:szCs w:val="28"/>
                      <w:shd w:val="clear" w:color="auto" w:fill="FFFFFF"/>
                      <w:lang/>
                    </w:rPr>
                    <m:t>x</m:t>
                  </m:r>
                </m:e>
                <m:sup>
                  <m:r>
                    <w:rPr>
                      <w:rFonts w:ascii="Cambria Math" w:eastAsia="Times New Roman" w:hAnsi="Cambria Math" w:cs="Times New Roman"/>
                      <w:color w:val="000000"/>
                      <w:sz w:val="28"/>
                      <w:szCs w:val="28"/>
                      <w:shd w:val="clear" w:color="auto" w:fill="FFFFFF"/>
                      <w:lang/>
                    </w:rPr>
                    <m:t>r+k-1</m:t>
                  </m:r>
                </m:sup>
              </m:sSup>
            </m:e>
          </m:nary>
          <m:r>
            <w:rPr>
              <w:rFonts w:ascii="Cambria Math" w:eastAsia="Times New Roman" w:hAnsi="Cambria Math" w:cs="Times New Roman"/>
              <w:color w:val="000000"/>
              <w:sz w:val="28"/>
              <w:szCs w:val="28"/>
              <w:shd w:val="clear" w:color="auto" w:fill="FFFFFF"/>
              <w:lang w:val="en-US"/>
            </w:rPr>
            <m:t>,</m:t>
          </m:r>
        </m:oMath>
      </m:oMathPara>
    </w:p>
    <w:p w14:paraId="0E198AF0" w14:textId="77777777" w:rsidR="0038258D" w:rsidRPr="00F04E82" w:rsidRDefault="00000000" w:rsidP="0038258D">
      <w:pPr>
        <w:spacing w:before="240" w:after="240" w:line="240" w:lineRule="auto"/>
        <w:rPr>
          <w:rFonts w:ascii="Times New Roman" w:eastAsia="Times New Roman" w:hAnsi="Times New Roman" w:cs="Times New Roman"/>
          <w:iCs/>
          <w:color w:val="000000"/>
          <w:sz w:val="28"/>
          <w:szCs w:val="28"/>
          <w:shd w:val="clear" w:color="auto" w:fill="FFFFFF"/>
          <w:lang w:val="en-US"/>
        </w:rPr>
      </w:pPr>
      <m:oMathPara>
        <m:oMath>
          <m:sSup>
            <m:sSupPr>
              <m:ctrlPr>
                <w:rPr>
                  <w:rFonts w:ascii="Cambria Math" w:eastAsia="Times New Roman" w:hAnsi="Cambria Math" w:cs="Times New Roman"/>
                  <w:i/>
                  <w:iCs/>
                  <w:color w:val="000000"/>
                  <w:sz w:val="28"/>
                  <w:szCs w:val="28"/>
                  <w:shd w:val="clear" w:color="auto" w:fill="FFFFFF"/>
                  <w:lang w:val="en-US"/>
                </w:rPr>
              </m:ctrlPr>
            </m:sSupPr>
            <m:e>
              <m:r>
                <w:rPr>
                  <w:rFonts w:ascii="Cambria Math" w:eastAsia="Times New Roman" w:hAnsi="Cambria Math" w:cs="Times New Roman"/>
                  <w:color w:val="000000"/>
                  <w:sz w:val="28"/>
                  <w:szCs w:val="28"/>
                  <w:shd w:val="clear" w:color="auto" w:fill="FFFFFF"/>
                  <w:lang w:val="en-US"/>
                </w:rPr>
                <m:t>y</m:t>
              </m:r>
            </m:e>
            <m:sup>
              <m:r>
                <w:rPr>
                  <w:rFonts w:ascii="Cambria Math" w:eastAsia="Times New Roman" w:hAnsi="Cambria Math" w:cs="Times New Roman"/>
                  <w:color w:val="000000"/>
                  <w:sz w:val="28"/>
                  <w:szCs w:val="28"/>
                  <w:shd w:val="clear" w:color="auto" w:fill="FFFFFF"/>
                  <w:lang w:val="en-US"/>
                </w:rPr>
                <m:t>''</m:t>
              </m:r>
            </m:sup>
          </m:sSup>
          <m:r>
            <w:rPr>
              <w:rFonts w:ascii="Cambria Math" w:eastAsia="Times New Roman" w:hAnsi="Cambria Math" w:cs="Times New Roman"/>
              <w:color w:val="000000"/>
              <w:sz w:val="28"/>
              <w:szCs w:val="28"/>
              <w:shd w:val="clear" w:color="auto" w:fill="FFFFFF"/>
              <w:lang w:val="en-US"/>
            </w:rPr>
            <m:t>=</m:t>
          </m:r>
          <m:nary>
            <m:naryPr>
              <m:chr m:val="∑"/>
              <m:limLoc m:val="undOvr"/>
              <m:ctrlPr>
                <w:rPr>
                  <w:rFonts w:ascii="Cambria Math" w:eastAsia="Times New Roman" w:hAnsi="Cambria Math" w:cs="Times New Roman"/>
                  <w:i/>
                  <w:iCs/>
                  <w:color w:val="000000"/>
                  <w:sz w:val="28"/>
                  <w:szCs w:val="28"/>
                  <w:shd w:val="clear" w:color="auto" w:fill="FFFFFF"/>
                  <w:lang w:val="en-US"/>
                </w:rPr>
              </m:ctrlPr>
            </m:naryPr>
            <m:sub>
              <m:r>
                <w:rPr>
                  <w:rFonts w:ascii="Cambria Math" w:eastAsia="Times New Roman" w:hAnsi="Cambria Math" w:cs="Times New Roman"/>
                  <w:color w:val="000000"/>
                  <w:sz w:val="28"/>
                  <w:szCs w:val="28"/>
                  <w:shd w:val="clear" w:color="auto" w:fill="FFFFFF"/>
                  <w:lang w:val="en-US"/>
                </w:rPr>
                <m:t>k=0</m:t>
              </m:r>
            </m:sub>
            <m:sup>
              <m:r>
                <w:rPr>
                  <w:rFonts w:ascii="Cambria Math" w:eastAsia="Times New Roman" w:hAnsi="Cambria Math" w:cs="Times New Roman"/>
                  <w:color w:val="000000"/>
                  <w:sz w:val="28"/>
                  <w:szCs w:val="28"/>
                  <w:shd w:val="clear" w:color="auto" w:fill="FFFFFF"/>
                  <w:lang w:val="en-US"/>
                </w:rPr>
                <m:t>∞</m:t>
              </m:r>
            </m:sup>
            <m:e>
              <m:d>
                <m:dPr>
                  <m:ctrlPr>
                    <w:rPr>
                      <w:rFonts w:ascii="Cambria Math" w:eastAsia="Times New Roman" w:hAnsi="Cambria Math" w:cs="Times New Roman"/>
                      <w:i/>
                      <w:iCs/>
                      <w:color w:val="000000"/>
                      <w:sz w:val="28"/>
                      <w:szCs w:val="28"/>
                      <w:shd w:val="clear" w:color="auto" w:fill="FFFFFF"/>
                      <w:lang w:val="en-US"/>
                    </w:rPr>
                  </m:ctrlPr>
                </m:dPr>
                <m:e>
                  <m:r>
                    <w:rPr>
                      <w:rFonts w:ascii="Cambria Math" w:eastAsia="Times New Roman" w:hAnsi="Cambria Math" w:cs="Times New Roman"/>
                      <w:color w:val="000000"/>
                      <w:sz w:val="28"/>
                      <w:szCs w:val="28"/>
                      <w:shd w:val="clear" w:color="auto" w:fill="FFFFFF"/>
                      <w:lang w:val="en-US"/>
                    </w:rPr>
                    <m:t>r+k</m:t>
                  </m:r>
                </m:e>
              </m:d>
              <m:d>
                <m:dPr>
                  <m:ctrlPr>
                    <w:rPr>
                      <w:rFonts w:ascii="Cambria Math" w:eastAsia="Times New Roman" w:hAnsi="Cambria Math" w:cs="Times New Roman"/>
                      <w:i/>
                      <w:iCs/>
                      <w:color w:val="000000"/>
                      <w:sz w:val="28"/>
                      <w:szCs w:val="28"/>
                      <w:shd w:val="clear" w:color="auto" w:fill="FFFFFF"/>
                      <w:lang w:val="en-US"/>
                    </w:rPr>
                  </m:ctrlPr>
                </m:dPr>
                <m:e>
                  <m:r>
                    <w:rPr>
                      <w:rFonts w:ascii="Cambria Math" w:eastAsia="Times New Roman" w:hAnsi="Cambria Math" w:cs="Times New Roman"/>
                      <w:color w:val="000000"/>
                      <w:sz w:val="28"/>
                      <w:szCs w:val="28"/>
                      <w:shd w:val="clear" w:color="auto" w:fill="FFFFFF"/>
                      <w:lang w:val="en-US"/>
                    </w:rPr>
                    <m:t>r+k-1</m:t>
                  </m:r>
                </m:e>
              </m:d>
              <m:sSub>
                <m:sSubPr>
                  <m:ctrlPr>
                    <w:rPr>
                      <w:rFonts w:ascii="Cambria Math" w:eastAsia="Times New Roman" w:hAnsi="Cambria Math" w:cs="Times New Roman"/>
                      <w:i/>
                      <w:iCs/>
                      <w:color w:val="000000"/>
                      <w:sz w:val="28"/>
                      <w:szCs w:val="28"/>
                      <w:shd w:val="clear" w:color="auto" w:fill="FFFFFF"/>
                      <w:lang w:val="en-US"/>
                    </w:rPr>
                  </m:ctrlPr>
                </m:sSubPr>
                <m:e>
                  <m:r>
                    <w:rPr>
                      <w:rFonts w:ascii="Cambria Math" w:eastAsia="Times New Roman" w:hAnsi="Cambria Math" w:cs="Times New Roman"/>
                      <w:color w:val="000000"/>
                      <w:sz w:val="28"/>
                      <w:szCs w:val="28"/>
                      <w:shd w:val="clear" w:color="auto" w:fill="FFFFFF"/>
                      <w:lang w:val="en-US"/>
                    </w:rPr>
                    <m:t>a</m:t>
                  </m:r>
                </m:e>
                <m:sub>
                  <m:r>
                    <w:rPr>
                      <w:rFonts w:ascii="Cambria Math" w:eastAsia="Times New Roman" w:hAnsi="Cambria Math" w:cs="Times New Roman"/>
                      <w:color w:val="000000"/>
                      <w:sz w:val="28"/>
                      <w:szCs w:val="28"/>
                      <w:shd w:val="clear" w:color="auto" w:fill="FFFFFF"/>
                      <w:lang w:val="en-US"/>
                    </w:rPr>
                    <m:t>k</m:t>
                  </m:r>
                </m:sub>
              </m:sSub>
              <m:sSup>
                <m:sSupPr>
                  <m:ctrlPr>
                    <w:rPr>
                      <w:rFonts w:ascii="Cambria Math" w:eastAsia="Times New Roman" w:hAnsi="Cambria Math" w:cs="Times New Roman"/>
                      <w:i/>
                      <w:iCs/>
                      <w:color w:val="000000"/>
                      <w:sz w:val="28"/>
                      <w:szCs w:val="28"/>
                      <w:shd w:val="clear" w:color="auto" w:fill="FFFFFF"/>
                      <w:lang w:val="en-US"/>
                    </w:rPr>
                  </m:ctrlPr>
                </m:sSupPr>
                <m:e>
                  <m:r>
                    <w:rPr>
                      <w:rFonts w:ascii="Cambria Math" w:eastAsia="Times New Roman" w:hAnsi="Cambria Math" w:cs="Times New Roman"/>
                      <w:color w:val="000000"/>
                      <w:sz w:val="28"/>
                      <w:szCs w:val="28"/>
                      <w:shd w:val="clear" w:color="auto" w:fill="FFFFFF"/>
                      <w:lang w:val="en-US"/>
                    </w:rPr>
                    <m:t>x</m:t>
                  </m:r>
                </m:e>
                <m:sup>
                  <m:r>
                    <w:rPr>
                      <w:rFonts w:ascii="Cambria Math" w:eastAsia="Times New Roman" w:hAnsi="Cambria Math" w:cs="Times New Roman"/>
                      <w:color w:val="000000"/>
                      <w:sz w:val="28"/>
                      <w:szCs w:val="28"/>
                      <w:shd w:val="clear" w:color="auto" w:fill="FFFFFF"/>
                      <w:lang w:val="en-US"/>
                    </w:rPr>
                    <m:t>r+k-2</m:t>
                  </m:r>
                </m:sup>
              </m:sSup>
              <m:r>
                <w:rPr>
                  <w:rFonts w:ascii="Cambria Math" w:eastAsia="Times New Roman" w:hAnsi="Cambria Math" w:cs="Times New Roman"/>
                  <w:color w:val="000000"/>
                  <w:sz w:val="28"/>
                  <w:szCs w:val="28"/>
                  <w:shd w:val="clear" w:color="auto" w:fill="FFFFFF"/>
                  <w:lang w:val="en-US"/>
                </w:rPr>
                <m:t>.</m:t>
              </m:r>
            </m:e>
          </m:nary>
        </m:oMath>
      </m:oMathPara>
    </w:p>
    <w:p w14:paraId="04F3CD91" w14:textId="77777777" w:rsidR="0038258D" w:rsidRPr="00F04E82" w:rsidRDefault="0038258D" w:rsidP="0038258D">
      <w:pPr>
        <w:spacing w:before="240" w:after="240" w:line="240" w:lineRule="auto"/>
        <w:rPr>
          <w:rFonts w:ascii="Times New Roman" w:eastAsia="Times New Roman" w:hAnsi="Times New Roman" w:cs="Times New Roman"/>
          <w:iCs/>
          <w:color w:val="000000"/>
          <w:sz w:val="28"/>
          <w:szCs w:val="28"/>
          <w:shd w:val="clear" w:color="auto" w:fill="FFFFFF"/>
          <w:lang/>
        </w:rPr>
      </w:pPr>
      <w:r>
        <w:rPr>
          <w:rFonts w:ascii="Times New Roman" w:eastAsia="Times New Roman" w:hAnsi="Times New Roman" w:cs="Times New Roman"/>
          <w:iCs/>
          <w:color w:val="000000"/>
          <w:sz w:val="28"/>
          <w:szCs w:val="28"/>
          <w:shd w:val="clear" w:color="auto" w:fill="FFFFFF"/>
          <w:lang w:val="en-US"/>
        </w:rPr>
        <w:tab/>
      </w:r>
      <w:r>
        <w:rPr>
          <w:rFonts w:ascii="Times New Roman" w:eastAsia="Times New Roman" w:hAnsi="Times New Roman" w:cs="Times New Roman"/>
          <w:iCs/>
          <w:color w:val="000000"/>
          <w:sz w:val="28"/>
          <w:szCs w:val="28"/>
          <w:shd w:val="clear" w:color="auto" w:fill="FFFFFF"/>
          <w:lang/>
        </w:rPr>
        <w:t>Подставим эти выражения в уравнения (1)</w:t>
      </w:r>
      <w:r w:rsidRPr="00F04E82">
        <w:rPr>
          <w:rFonts w:ascii="Times New Roman" w:eastAsia="Times New Roman" w:hAnsi="Times New Roman" w:cs="Times New Roman"/>
          <w:iCs/>
          <w:color w:val="000000"/>
          <w:sz w:val="28"/>
          <w:szCs w:val="28"/>
          <w:shd w:val="clear" w:color="auto" w:fill="FFFFFF"/>
          <w:lang/>
        </w:rPr>
        <w:t>:</w:t>
      </w:r>
    </w:p>
    <w:p w14:paraId="1821E5E1" w14:textId="77777777" w:rsidR="0038258D" w:rsidRPr="00F04E82" w:rsidRDefault="00000000" w:rsidP="0038258D">
      <w:pPr>
        <w:spacing w:before="240" w:after="240" w:line="240" w:lineRule="auto"/>
        <w:rPr>
          <w:rFonts w:ascii="Times New Roman" w:eastAsia="Times New Roman" w:hAnsi="Times New Roman" w:cs="Times New Roman"/>
          <w:iCs/>
          <w:color w:val="000000"/>
          <w:sz w:val="28"/>
          <w:szCs w:val="28"/>
          <w:shd w:val="clear" w:color="auto" w:fill="FFFFFF"/>
          <w:lang/>
        </w:rPr>
      </w:pPr>
      <m:oMathPara>
        <m:oMath>
          <m:sSup>
            <m:sSupPr>
              <m:ctrlPr>
                <w:rPr>
                  <w:rFonts w:ascii="Cambria Math" w:eastAsia="Times New Roman" w:hAnsi="Cambria Math" w:cs="Times New Roman"/>
                  <w:i/>
                  <w:iCs/>
                  <w:color w:val="000000"/>
                  <w:sz w:val="28"/>
                  <w:szCs w:val="28"/>
                  <w:shd w:val="clear" w:color="auto" w:fill="FFFFFF"/>
                  <w:lang/>
                </w:rPr>
              </m:ctrlPr>
            </m:sSupPr>
            <m:e>
              <m:r>
                <w:rPr>
                  <w:rFonts w:ascii="Cambria Math" w:eastAsia="Times New Roman" w:hAnsi="Cambria Math" w:cs="Times New Roman"/>
                  <w:color w:val="000000"/>
                  <w:sz w:val="28"/>
                  <w:szCs w:val="28"/>
                  <w:shd w:val="clear" w:color="auto" w:fill="FFFFFF"/>
                  <w:lang/>
                </w:rPr>
                <m:t>x</m:t>
              </m:r>
            </m:e>
            <m:sup>
              <m:r>
                <w:rPr>
                  <w:rFonts w:ascii="Cambria Math" w:eastAsia="Times New Roman" w:hAnsi="Cambria Math" w:cs="Times New Roman"/>
                  <w:color w:val="000000"/>
                  <w:sz w:val="28"/>
                  <w:szCs w:val="28"/>
                  <w:shd w:val="clear" w:color="auto" w:fill="FFFFFF"/>
                  <w:lang/>
                </w:rPr>
                <m:t>2</m:t>
              </m:r>
            </m:sup>
          </m:sSup>
          <m:nary>
            <m:naryPr>
              <m:chr m:val="∑"/>
              <m:limLoc m:val="undOvr"/>
              <m:ctrlPr>
                <w:rPr>
                  <w:rFonts w:ascii="Cambria Math" w:eastAsia="Times New Roman" w:hAnsi="Cambria Math" w:cs="Times New Roman"/>
                  <w:i/>
                  <w:iCs/>
                  <w:color w:val="000000"/>
                  <w:sz w:val="28"/>
                  <w:szCs w:val="28"/>
                  <w:shd w:val="clear" w:color="auto" w:fill="FFFFFF"/>
                  <w:lang/>
                </w:rPr>
              </m:ctrlPr>
            </m:naryPr>
            <m:sub>
              <m:r>
                <w:rPr>
                  <w:rFonts w:ascii="Cambria Math" w:eastAsia="Times New Roman" w:hAnsi="Cambria Math" w:cs="Times New Roman"/>
                  <w:color w:val="000000"/>
                  <w:sz w:val="28"/>
                  <w:szCs w:val="28"/>
                  <w:shd w:val="clear" w:color="auto" w:fill="FFFFFF"/>
                  <w:lang/>
                </w:rPr>
                <m:t>k=0</m:t>
              </m:r>
            </m:sub>
            <m:sup>
              <m:r>
                <w:rPr>
                  <w:rFonts w:ascii="Cambria Math" w:eastAsia="Times New Roman" w:hAnsi="Cambria Math" w:cs="Times New Roman"/>
                  <w:color w:val="000000"/>
                  <w:sz w:val="28"/>
                  <w:szCs w:val="28"/>
                  <w:shd w:val="clear" w:color="auto" w:fill="FFFFFF"/>
                  <w:lang/>
                </w:rPr>
                <m:t>∞</m:t>
              </m:r>
            </m:sup>
            <m:e>
              <m:d>
                <m:dPr>
                  <m:ctrlPr>
                    <w:rPr>
                      <w:rFonts w:ascii="Cambria Math" w:eastAsia="Times New Roman" w:hAnsi="Cambria Math" w:cs="Times New Roman"/>
                      <w:i/>
                      <w:iCs/>
                      <w:color w:val="000000"/>
                      <w:sz w:val="28"/>
                      <w:szCs w:val="28"/>
                      <w:shd w:val="clear" w:color="auto" w:fill="FFFFFF"/>
                      <w:lang/>
                    </w:rPr>
                  </m:ctrlPr>
                </m:dPr>
                <m:e>
                  <m:r>
                    <w:rPr>
                      <w:rFonts w:ascii="Cambria Math" w:eastAsia="Times New Roman" w:hAnsi="Cambria Math" w:cs="Times New Roman"/>
                      <w:color w:val="000000"/>
                      <w:sz w:val="28"/>
                      <w:szCs w:val="28"/>
                      <w:shd w:val="clear" w:color="auto" w:fill="FFFFFF"/>
                      <w:lang/>
                    </w:rPr>
                    <m:t>r+k</m:t>
                  </m:r>
                </m:e>
              </m:d>
              <m:d>
                <m:dPr>
                  <m:ctrlPr>
                    <w:rPr>
                      <w:rFonts w:ascii="Cambria Math" w:eastAsia="Times New Roman" w:hAnsi="Cambria Math" w:cs="Times New Roman"/>
                      <w:i/>
                      <w:iCs/>
                      <w:color w:val="000000"/>
                      <w:sz w:val="28"/>
                      <w:szCs w:val="28"/>
                      <w:shd w:val="clear" w:color="auto" w:fill="FFFFFF"/>
                      <w:lang/>
                    </w:rPr>
                  </m:ctrlPr>
                </m:dPr>
                <m:e>
                  <m:r>
                    <w:rPr>
                      <w:rFonts w:ascii="Cambria Math" w:eastAsia="Times New Roman" w:hAnsi="Cambria Math" w:cs="Times New Roman"/>
                      <w:color w:val="000000"/>
                      <w:sz w:val="28"/>
                      <w:szCs w:val="28"/>
                      <w:shd w:val="clear" w:color="auto" w:fill="FFFFFF"/>
                      <w:lang/>
                    </w:rPr>
                    <m:t>r+k-1</m:t>
                  </m:r>
                </m:e>
              </m:d>
              <m:sSub>
                <m:sSubPr>
                  <m:ctrlPr>
                    <w:rPr>
                      <w:rFonts w:ascii="Cambria Math" w:eastAsia="Times New Roman" w:hAnsi="Cambria Math" w:cs="Times New Roman"/>
                      <w:i/>
                      <w:iCs/>
                      <w:color w:val="000000"/>
                      <w:sz w:val="28"/>
                      <w:szCs w:val="28"/>
                      <w:shd w:val="clear" w:color="auto" w:fill="FFFFFF"/>
                      <w:lang/>
                    </w:rPr>
                  </m:ctrlPr>
                </m:sSubPr>
                <m:e>
                  <m:r>
                    <w:rPr>
                      <w:rFonts w:ascii="Cambria Math" w:eastAsia="Times New Roman" w:hAnsi="Cambria Math" w:cs="Times New Roman"/>
                      <w:color w:val="000000"/>
                      <w:sz w:val="28"/>
                      <w:szCs w:val="28"/>
                      <w:shd w:val="clear" w:color="auto" w:fill="FFFFFF"/>
                      <w:lang/>
                    </w:rPr>
                    <m:t>a</m:t>
                  </m:r>
                </m:e>
                <m:sub>
                  <m:r>
                    <w:rPr>
                      <w:rFonts w:ascii="Cambria Math" w:eastAsia="Times New Roman" w:hAnsi="Cambria Math" w:cs="Times New Roman"/>
                      <w:color w:val="000000"/>
                      <w:sz w:val="28"/>
                      <w:szCs w:val="28"/>
                      <w:shd w:val="clear" w:color="auto" w:fill="FFFFFF"/>
                      <w:lang/>
                    </w:rPr>
                    <m:t>k</m:t>
                  </m:r>
                </m:sub>
              </m:sSub>
              <m:sSup>
                <m:sSupPr>
                  <m:ctrlPr>
                    <w:rPr>
                      <w:rFonts w:ascii="Cambria Math" w:eastAsia="Times New Roman" w:hAnsi="Cambria Math" w:cs="Times New Roman"/>
                      <w:i/>
                      <w:iCs/>
                      <w:color w:val="000000"/>
                      <w:sz w:val="28"/>
                      <w:szCs w:val="28"/>
                      <w:shd w:val="clear" w:color="auto" w:fill="FFFFFF"/>
                      <w:lang/>
                    </w:rPr>
                  </m:ctrlPr>
                </m:sSupPr>
                <m:e>
                  <m:r>
                    <w:rPr>
                      <w:rFonts w:ascii="Cambria Math" w:eastAsia="Times New Roman" w:hAnsi="Cambria Math" w:cs="Times New Roman"/>
                      <w:color w:val="000000"/>
                      <w:sz w:val="28"/>
                      <w:szCs w:val="28"/>
                      <w:shd w:val="clear" w:color="auto" w:fill="FFFFFF"/>
                      <w:lang/>
                    </w:rPr>
                    <m:t>x</m:t>
                  </m:r>
                </m:e>
                <m:sup>
                  <m:r>
                    <w:rPr>
                      <w:rFonts w:ascii="Cambria Math" w:eastAsia="Times New Roman" w:hAnsi="Cambria Math" w:cs="Times New Roman"/>
                      <w:color w:val="000000"/>
                      <w:sz w:val="28"/>
                      <w:szCs w:val="28"/>
                      <w:shd w:val="clear" w:color="auto" w:fill="FFFFFF"/>
                      <w:lang/>
                    </w:rPr>
                    <m:t>r+k-2</m:t>
                  </m:r>
                </m:sup>
              </m:sSup>
              <m:r>
                <w:rPr>
                  <w:rFonts w:ascii="Cambria Math" w:eastAsia="Times New Roman" w:hAnsi="Cambria Math" w:cs="Times New Roman"/>
                  <w:color w:val="000000"/>
                  <w:sz w:val="28"/>
                  <w:szCs w:val="28"/>
                  <w:shd w:val="clear" w:color="auto" w:fill="FFFFFF"/>
                  <w:lang/>
                </w:rPr>
                <m:t>+x</m:t>
              </m:r>
              <m:nary>
                <m:naryPr>
                  <m:chr m:val="∑"/>
                  <m:limLoc m:val="undOvr"/>
                  <m:ctrlPr>
                    <w:rPr>
                      <w:rFonts w:ascii="Cambria Math" w:eastAsia="Times New Roman" w:hAnsi="Cambria Math" w:cs="Times New Roman"/>
                      <w:i/>
                      <w:iCs/>
                      <w:color w:val="000000"/>
                      <w:sz w:val="28"/>
                      <w:szCs w:val="28"/>
                      <w:shd w:val="clear" w:color="auto" w:fill="FFFFFF"/>
                      <w:lang/>
                    </w:rPr>
                  </m:ctrlPr>
                </m:naryPr>
                <m:sub>
                  <m:r>
                    <w:rPr>
                      <w:rFonts w:ascii="Cambria Math" w:eastAsia="Times New Roman" w:hAnsi="Cambria Math" w:cs="Times New Roman"/>
                      <w:color w:val="000000"/>
                      <w:sz w:val="28"/>
                      <w:szCs w:val="28"/>
                      <w:shd w:val="clear" w:color="auto" w:fill="FFFFFF"/>
                      <w:lang/>
                    </w:rPr>
                    <m:t>k=0</m:t>
                  </m:r>
                </m:sub>
                <m:sup>
                  <m:r>
                    <w:rPr>
                      <w:rFonts w:ascii="Cambria Math" w:eastAsia="Times New Roman" w:hAnsi="Cambria Math" w:cs="Times New Roman"/>
                      <w:color w:val="000000"/>
                      <w:sz w:val="28"/>
                      <w:szCs w:val="28"/>
                      <w:shd w:val="clear" w:color="auto" w:fill="FFFFFF"/>
                      <w:lang/>
                    </w:rPr>
                    <m:t>∞</m:t>
                  </m:r>
                </m:sup>
                <m:e>
                  <m:d>
                    <m:dPr>
                      <m:ctrlPr>
                        <w:rPr>
                          <w:rFonts w:ascii="Cambria Math" w:eastAsia="Times New Roman" w:hAnsi="Cambria Math" w:cs="Times New Roman"/>
                          <w:i/>
                          <w:iCs/>
                          <w:color w:val="000000"/>
                          <w:sz w:val="28"/>
                          <w:szCs w:val="28"/>
                          <w:shd w:val="clear" w:color="auto" w:fill="FFFFFF"/>
                          <w:lang/>
                        </w:rPr>
                      </m:ctrlPr>
                    </m:dPr>
                    <m:e>
                      <m:r>
                        <w:rPr>
                          <w:rFonts w:ascii="Cambria Math" w:eastAsia="Times New Roman" w:hAnsi="Cambria Math" w:cs="Times New Roman"/>
                          <w:color w:val="000000"/>
                          <w:sz w:val="28"/>
                          <w:szCs w:val="28"/>
                          <w:shd w:val="clear" w:color="auto" w:fill="FFFFFF"/>
                          <w:lang/>
                        </w:rPr>
                        <m:t>r+k</m:t>
                      </m:r>
                    </m:e>
                  </m:d>
                  <m:sSub>
                    <m:sSubPr>
                      <m:ctrlPr>
                        <w:rPr>
                          <w:rFonts w:ascii="Cambria Math" w:eastAsia="Times New Roman" w:hAnsi="Cambria Math" w:cs="Times New Roman"/>
                          <w:i/>
                          <w:iCs/>
                          <w:color w:val="000000"/>
                          <w:sz w:val="28"/>
                          <w:szCs w:val="28"/>
                          <w:shd w:val="clear" w:color="auto" w:fill="FFFFFF"/>
                          <w:lang/>
                        </w:rPr>
                      </m:ctrlPr>
                    </m:sSubPr>
                    <m:e>
                      <m:r>
                        <w:rPr>
                          <w:rFonts w:ascii="Cambria Math" w:eastAsia="Times New Roman" w:hAnsi="Cambria Math" w:cs="Times New Roman"/>
                          <w:color w:val="000000"/>
                          <w:sz w:val="28"/>
                          <w:szCs w:val="28"/>
                          <w:shd w:val="clear" w:color="auto" w:fill="FFFFFF"/>
                          <w:lang/>
                        </w:rPr>
                        <m:t>a</m:t>
                      </m:r>
                    </m:e>
                    <m:sub>
                      <m:r>
                        <w:rPr>
                          <w:rFonts w:ascii="Cambria Math" w:eastAsia="Times New Roman" w:hAnsi="Cambria Math" w:cs="Times New Roman"/>
                          <w:color w:val="000000"/>
                          <w:sz w:val="28"/>
                          <w:szCs w:val="28"/>
                          <w:shd w:val="clear" w:color="auto" w:fill="FFFFFF"/>
                          <w:lang/>
                        </w:rPr>
                        <m:t>k</m:t>
                      </m:r>
                    </m:sub>
                  </m:sSub>
                  <m:sSup>
                    <m:sSupPr>
                      <m:ctrlPr>
                        <w:rPr>
                          <w:rFonts w:ascii="Cambria Math" w:eastAsia="Times New Roman" w:hAnsi="Cambria Math" w:cs="Times New Roman"/>
                          <w:i/>
                          <w:iCs/>
                          <w:color w:val="000000"/>
                          <w:sz w:val="28"/>
                          <w:szCs w:val="28"/>
                          <w:shd w:val="clear" w:color="auto" w:fill="FFFFFF"/>
                          <w:lang/>
                        </w:rPr>
                      </m:ctrlPr>
                    </m:sSupPr>
                    <m:e>
                      <m:r>
                        <w:rPr>
                          <w:rFonts w:ascii="Cambria Math" w:eastAsia="Times New Roman" w:hAnsi="Cambria Math" w:cs="Times New Roman"/>
                          <w:color w:val="000000"/>
                          <w:sz w:val="28"/>
                          <w:szCs w:val="28"/>
                          <w:shd w:val="clear" w:color="auto" w:fill="FFFFFF"/>
                          <w:lang/>
                        </w:rPr>
                        <m:t>x</m:t>
                      </m:r>
                    </m:e>
                    <m:sup>
                      <m:r>
                        <w:rPr>
                          <w:rFonts w:ascii="Cambria Math" w:eastAsia="Times New Roman" w:hAnsi="Cambria Math" w:cs="Times New Roman"/>
                          <w:color w:val="000000"/>
                          <w:sz w:val="28"/>
                          <w:szCs w:val="28"/>
                          <w:shd w:val="clear" w:color="auto" w:fill="FFFFFF"/>
                          <w:lang/>
                        </w:rPr>
                        <m:t>r+k-1</m:t>
                      </m:r>
                    </m:sup>
                  </m:sSup>
                  <m:r>
                    <w:rPr>
                      <w:rFonts w:ascii="Cambria Math" w:eastAsia="Times New Roman" w:hAnsi="Cambria Math" w:cs="Times New Roman"/>
                      <w:color w:val="000000"/>
                      <w:sz w:val="28"/>
                      <w:szCs w:val="28"/>
                      <w:shd w:val="clear" w:color="auto" w:fill="FFFFFF"/>
                      <w:lang/>
                    </w:rPr>
                    <m:t>+(</m:t>
                  </m:r>
                  <m:sSup>
                    <m:sSupPr>
                      <m:ctrlPr>
                        <w:rPr>
                          <w:rFonts w:ascii="Cambria Math" w:eastAsia="Times New Roman" w:hAnsi="Cambria Math" w:cs="Times New Roman"/>
                          <w:i/>
                          <w:iCs/>
                          <w:color w:val="000000"/>
                          <w:sz w:val="28"/>
                          <w:szCs w:val="28"/>
                          <w:shd w:val="clear" w:color="auto" w:fill="FFFFFF"/>
                          <w:lang/>
                        </w:rPr>
                      </m:ctrlPr>
                    </m:sSupPr>
                    <m:e>
                      <m:r>
                        <w:rPr>
                          <w:rFonts w:ascii="Cambria Math" w:eastAsia="Times New Roman" w:hAnsi="Cambria Math" w:cs="Times New Roman"/>
                          <w:color w:val="000000"/>
                          <w:sz w:val="28"/>
                          <w:szCs w:val="28"/>
                          <w:shd w:val="clear" w:color="auto" w:fill="FFFFFF"/>
                          <w:lang/>
                        </w:rPr>
                        <m:t>x</m:t>
                      </m:r>
                    </m:e>
                    <m:sup>
                      <m:r>
                        <w:rPr>
                          <w:rFonts w:ascii="Cambria Math" w:eastAsia="Times New Roman" w:hAnsi="Cambria Math" w:cs="Times New Roman"/>
                          <w:color w:val="000000"/>
                          <w:sz w:val="28"/>
                          <w:szCs w:val="28"/>
                          <w:shd w:val="clear" w:color="auto" w:fill="FFFFFF"/>
                          <w:lang/>
                        </w:rPr>
                        <m:t>2</m:t>
                      </m:r>
                    </m:sup>
                  </m:sSup>
                  <m:r>
                    <w:rPr>
                      <w:rFonts w:ascii="Cambria Math" w:eastAsia="Times New Roman" w:hAnsi="Cambria Math" w:cs="Times New Roman"/>
                      <w:color w:val="000000"/>
                      <w:sz w:val="28"/>
                      <w:szCs w:val="28"/>
                      <w:shd w:val="clear" w:color="auto" w:fill="FFFFFF"/>
                      <w:lang/>
                    </w:rPr>
                    <m:t>-</m:t>
                  </m:r>
                  <m:sSup>
                    <m:sSupPr>
                      <m:ctrlPr>
                        <w:rPr>
                          <w:rFonts w:ascii="Cambria Math" w:eastAsia="Times New Roman" w:hAnsi="Cambria Math" w:cs="Times New Roman"/>
                          <w:i/>
                          <w:iCs/>
                          <w:color w:val="000000"/>
                          <w:sz w:val="28"/>
                          <w:szCs w:val="28"/>
                          <w:shd w:val="clear" w:color="auto" w:fill="FFFFFF"/>
                          <w:lang/>
                        </w:rPr>
                      </m:ctrlPr>
                    </m:sSupPr>
                    <m:e>
                      <m:r>
                        <w:rPr>
                          <w:rFonts w:ascii="Cambria Math" w:eastAsia="Times New Roman" w:hAnsi="Cambria Math" w:cs="Times New Roman"/>
                          <w:color w:val="000000"/>
                          <w:sz w:val="28"/>
                          <w:szCs w:val="28"/>
                          <w:shd w:val="clear" w:color="auto" w:fill="FFFFFF"/>
                          <w:lang/>
                        </w:rPr>
                        <m:t>p</m:t>
                      </m:r>
                    </m:e>
                    <m:sup>
                      <m:r>
                        <w:rPr>
                          <w:rFonts w:ascii="Cambria Math" w:eastAsia="Times New Roman" w:hAnsi="Cambria Math" w:cs="Times New Roman"/>
                          <w:color w:val="000000"/>
                          <w:sz w:val="28"/>
                          <w:szCs w:val="28"/>
                          <w:shd w:val="clear" w:color="auto" w:fill="FFFFFF"/>
                          <w:lang/>
                        </w:rPr>
                        <m:t>2</m:t>
                      </m:r>
                    </m:sup>
                  </m:sSup>
                  <m:r>
                    <w:rPr>
                      <w:rFonts w:ascii="Cambria Math" w:eastAsia="Times New Roman" w:hAnsi="Cambria Math" w:cs="Times New Roman"/>
                      <w:color w:val="000000"/>
                      <w:sz w:val="28"/>
                      <w:szCs w:val="28"/>
                      <w:shd w:val="clear" w:color="auto" w:fill="FFFFFF"/>
                      <w:lang/>
                    </w:rPr>
                    <m:t>)</m:t>
                  </m:r>
                  <m:nary>
                    <m:naryPr>
                      <m:chr m:val="∑"/>
                      <m:limLoc m:val="undOvr"/>
                      <m:ctrlPr>
                        <w:rPr>
                          <w:rFonts w:ascii="Cambria Math" w:eastAsia="Times New Roman" w:hAnsi="Cambria Math" w:cs="Times New Roman"/>
                          <w:i/>
                          <w:iCs/>
                          <w:color w:val="000000"/>
                          <w:sz w:val="28"/>
                          <w:szCs w:val="28"/>
                          <w:shd w:val="clear" w:color="auto" w:fill="FFFFFF"/>
                          <w:lang/>
                        </w:rPr>
                      </m:ctrlPr>
                    </m:naryPr>
                    <m:sub>
                      <m:r>
                        <w:rPr>
                          <w:rFonts w:ascii="Cambria Math" w:eastAsia="Times New Roman" w:hAnsi="Cambria Math" w:cs="Times New Roman"/>
                          <w:color w:val="000000"/>
                          <w:sz w:val="28"/>
                          <w:szCs w:val="28"/>
                          <w:shd w:val="clear" w:color="auto" w:fill="FFFFFF"/>
                          <w:lang/>
                        </w:rPr>
                        <m:t>k=0</m:t>
                      </m:r>
                    </m:sub>
                    <m:sup>
                      <m:r>
                        <w:rPr>
                          <w:rFonts w:ascii="Cambria Math" w:eastAsia="Times New Roman" w:hAnsi="Cambria Math" w:cs="Times New Roman"/>
                          <w:color w:val="000000"/>
                          <w:sz w:val="28"/>
                          <w:szCs w:val="28"/>
                          <w:shd w:val="clear" w:color="auto" w:fill="FFFFFF"/>
                          <w:lang/>
                        </w:rPr>
                        <m:t>∞</m:t>
                      </m:r>
                    </m:sup>
                    <m:e>
                      <m:sSub>
                        <m:sSubPr>
                          <m:ctrlPr>
                            <w:rPr>
                              <w:rFonts w:ascii="Cambria Math" w:eastAsia="Times New Roman" w:hAnsi="Cambria Math" w:cs="Times New Roman"/>
                              <w:i/>
                              <w:iCs/>
                              <w:color w:val="000000"/>
                              <w:sz w:val="28"/>
                              <w:szCs w:val="28"/>
                              <w:shd w:val="clear" w:color="auto" w:fill="FFFFFF"/>
                              <w:lang/>
                            </w:rPr>
                          </m:ctrlPr>
                        </m:sSubPr>
                        <m:e>
                          <m:r>
                            <w:rPr>
                              <w:rFonts w:ascii="Cambria Math" w:eastAsia="Times New Roman" w:hAnsi="Cambria Math" w:cs="Times New Roman"/>
                              <w:color w:val="000000"/>
                              <w:sz w:val="28"/>
                              <w:szCs w:val="28"/>
                              <w:shd w:val="clear" w:color="auto" w:fill="FFFFFF"/>
                              <w:lang/>
                            </w:rPr>
                            <m:t>a</m:t>
                          </m:r>
                        </m:e>
                        <m:sub>
                          <m:r>
                            <w:rPr>
                              <w:rFonts w:ascii="Cambria Math" w:eastAsia="Times New Roman" w:hAnsi="Cambria Math" w:cs="Times New Roman"/>
                              <w:color w:val="000000"/>
                              <w:sz w:val="28"/>
                              <w:szCs w:val="28"/>
                              <w:shd w:val="clear" w:color="auto" w:fill="FFFFFF"/>
                              <w:lang/>
                            </w:rPr>
                            <m:t>k</m:t>
                          </m:r>
                        </m:sub>
                      </m:sSub>
                      <m:sSup>
                        <m:sSupPr>
                          <m:ctrlPr>
                            <w:rPr>
                              <w:rFonts w:ascii="Cambria Math" w:eastAsia="Times New Roman" w:hAnsi="Cambria Math" w:cs="Times New Roman"/>
                              <w:i/>
                              <w:iCs/>
                              <w:color w:val="000000"/>
                              <w:sz w:val="28"/>
                              <w:szCs w:val="28"/>
                              <w:shd w:val="clear" w:color="auto" w:fill="FFFFFF"/>
                              <w:lang/>
                            </w:rPr>
                          </m:ctrlPr>
                        </m:sSupPr>
                        <m:e>
                          <m:r>
                            <w:rPr>
                              <w:rFonts w:ascii="Cambria Math" w:eastAsia="Times New Roman" w:hAnsi="Cambria Math" w:cs="Times New Roman"/>
                              <w:color w:val="000000"/>
                              <w:sz w:val="28"/>
                              <w:szCs w:val="28"/>
                              <w:shd w:val="clear" w:color="auto" w:fill="FFFFFF"/>
                              <w:lang/>
                            </w:rPr>
                            <m:t>x</m:t>
                          </m:r>
                        </m:e>
                        <m:sup>
                          <m:r>
                            <w:rPr>
                              <w:rFonts w:ascii="Cambria Math" w:eastAsia="Times New Roman" w:hAnsi="Cambria Math" w:cs="Times New Roman"/>
                              <w:color w:val="000000"/>
                              <w:sz w:val="28"/>
                              <w:szCs w:val="28"/>
                              <w:shd w:val="clear" w:color="auto" w:fill="FFFFFF"/>
                              <w:lang/>
                            </w:rPr>
                            <m:t>r+k</m:t>
                          </m:r>
                        </m:sup>
                      </m:sSup>
                      <m:r>
                        <w:rPr>
                          <w:rFonts w:ascii="Cambria Math" w:eastAsia="Times New Roman" w:hAnsi="Cambria Math" w:cs="Times New Roman"/>
                          <w:color w:val="000000"/>
                          <w:sz w:val="28"/>
                          <w:szCs w:val="28"/>
                          <w:shd w:val="clear" w:color="auto" w:fill="FFFFFF"/>
                          <w:lang/>
                        </w:rPr>
                        <m:t>=0.</m:t>
                      </m:r>
                    </m:e>
                  </m:nary>
                </m:e>
              </m:nary>
            </m:e>
          </m:nary>
        </m:oMath>
      </m:oMathPara>
    </w:p>
    <w:p w14:paraId="677CB709" w14:textId="77777777" w:rsidR="0038258D" w:rsidRDefault="0038258D" w:rsidP="0038258D">
      <w:pPr>
        <w:spacing w:before="240" w:after="240" w:line="240" w:lineRule="auto"/>
        <w:rPr>
          <w:rFonts w:ascii="Times New Roman" w:eastAsia="Times New Roman" w:hAnsi="Times New Roman" w:cs="Times New Roman"/>
          <w:iCs/>
          <w:color w:val="000000"/>
          <w:sz w:val="28"/>
          <w:szCs w:val="28"/>
          <w:shd w:val="clear" w:color="auto" w:fill="FFFFFF"/>
          <w:lang/>
        </w:rPr>
      </w:pPr>
      <w:r>
        <w:rPr>
          <w:rFonts w:ascii="Times New Roman" w:eastAsia="Times New Roman" w:hAnsi="Times New Roman" w:cs="Times New Roman"/>
          <w:iCs/>
          <w:color w:val="000000"/>
          <w:sz w:val="28"/>
          <w:szCs w:val="28"/>
          <w:shd w:val="clear" w:color="auto" w:fill="FFFFFF"/>
          <w:lang/>
        </w:rPr>
        <w:tab/>
        <w:t xml:space="preserve">Приравнивая нулю коэффициенты при </w:t>
      </w:r>
      <m:oMath>
        <m:r>
          <w:rPr>
            <w:rFonts w:ascii="Cambria Math" w:eastAsia="Times New Roman" w:hAnsi="Cambria Math" w:cs="Times New Roman"/>
            <w:color w:val="000000"/>
            <w:sz w:val="28"/>
            <w:szCs w:val="28"/>
            <w:shd w:val="clear" w:color="auto" w:fill="FFFFFF"/>
            <w:lang/>
          </w:rPr>
          <m:t>x</m:t>
        </m:r>
      </m:oMath>
      <w:r w:rsidRPr="00F04E82">
        <w:rPr>
          <w:rFonts w:ascii="Times New Roman" w:eastAsia="Times New Roman" w:hAnsi="Times New Roman" w:cs="Times New Roman"/>
          <w:iCs/>
          <w:color w:val="000000"/>
          <w:sz w:val="28"/>
          <w:szCs w:val="28"/>
          <w:shd w:val="clear" w:color="auto" w:fill="FFFFFF"/>
          <w:lang/>
        </w:rPr>
        <w:t xml:space="preserve"> </w:t>
      </w:r>
      <w:r>
        <w:rPr>
          <w:rFonts w:ascii="Times New Roman" w:eastAsia="Times New Roman" w:hAnsi="Times New Roman" w:cs="Times New Roman"/>
          <w:iCs/>
          <w:color w:val="000000"/>
          <w:sz w:val="28"/>
          <w:szCs w:val="28"/>
          <w:shd w:val="clear" w:color="auto" w:fill="FFFFFF"/>
          <w:lang/>
        </w:rPr>
        <w:t xml:space="preserve">в степени </w:t>
      </w:r>
      <m:oMath>
        <m:r>
          <w:rPr>
            <w:rFonts w:ascii="Cambria Math" w:eastAsia="Times New Roman" w:hAnsi="Cambria Math" w:cs="Times New Roman"/>
            <w:color w:val="000000"/>
            <w:sz w:val="28"/>
            <w:szCs w:val="28"/>
            <w:shd w:val="clear" w:color="auto" w:fill="FFFFFF"/>
            <w:lang/>
          </w:rPr>
          <m:t>r,  r+1,  r+2,  …,  r+k</m:t>
        </m:r>
      </m:oMath>
      <w:r w:rsidRPr="00F04E82">
        <w:rPr>
          <w:rFonts w:ascii="Times New Roman" w:eastAsia="Times New Roman" w:hAnsi="Times New Roman" w:cs="Times New Roman"/>
          <w:iCs/>
          <w:color w:val="000000"/>
          <w:sz w:val="28"/>
          <w:szCs w:val="28"/>
          <w:shd w:val="clear" w:color="auto" w:fill="FFFFFF"/>
          <w:lang/>
        </w:rPr>
        <w:t xml:space="preserve">, </w:t>
      </w:r>
      <w:r>
        <w:rPr>
          <w:rFonts w:ascii="Times New Roman" w:eastAsia="Times New Roman" w:hAnsi="Times New Roman" w:cs="Times New Roman"/>
          <w:iCs/>
          <w:color w:val="000000"/>
          <w:sz w:val="28"/>
          <w:szCs w:val="28"/>
          <w:shd w:val="clear" w:color="auto" w:fill="FFFFFF"/>
          <w:lang/>
        </w:rPr>
        <w:t>получаем систему уравнений</w:t>
      </w:r>
    </w:p>
    <w:p w14:paraId="3686CD5B" w14:textId="77777777" w:rsidR="0038258D" w:rsidRPr="00F04E82" w:rsidRDefault="00000000" w:rsidP="0038258D">
      <w:pPr>
        <w:spacing w:before="240" w:after="240" w:line="240" w:lineRule="auto"/>
        <w:rPr>
          <w:rFonts w:ascii="Times New Roman" w:eastAsia="Times New Roman" w:hAnsi="Times New Roman" w:cs="Times New Roman"/>
          <w:iCs/>
          <w:color w:val="000000"/>
          <w:sz w:val="28"/>
          <w:szCs w:val="28"/>
          <w:shd w:val="clear" w:color="auto" w:fill="FFFFFF"/>
          <w:lang/>
        </w:rPr>
      </w:pPr>
      <m:oMathPara>
        <m:oMath>
          <m:d>
            <m:dPr>
              <m:begChr m:val="{"/>
              <m:endChr m:val=""/>
              <m:ctrlPr>
                <w:rPr>
                  <w:rFonts w:ascii="Cambria Math" w:eastAsia="Times New Roman" w:hAnsi="Cambria Math" w:cs="Times New Roman"/>
                  <w:i/>
                  <w:iCs/>
                  <w:color w:val="000000"/>
                  <w:sz w:val="28"/>
                  <w:szCs w:val="28"/>
                  <w:shd w:val="clear" w:color="auto" w:fill="FFFFFF"/>
                  <w:lang/>
                </w:rPr>
              </m:ctrlPr>
            </m:dPr>
            <m:e>
              <m:eqArr>
                <m:eqArrPr>
                  <m:ctrlPr>
                    <w:rPr>
                      <w:rFonts w:ascii="Cambria Math" w:eastAsia="Times New Roman" w:hAnsi="Cambria Math" w:cs="Times New Roman"/>
                      <w:i/>
                      <w:iCs/>
                      <w:color w:val="000000"/>
                      <w:sz w:val="28"/>
                      <w:szCs w:val="28"/>
                      <w:shd w:val="clear" w:color="auto" w:fill="FFFFFF"/>
                      <w:lang/>
                    </w:rPr>
                  </m:ctrlPr>
                </m:eqArrPr>
                <m:e>
                  <m:d>
                    <m:dPr>
                      <m:ctrlPr>
                        <w:rPr>
                          <w:rFonts w:ascii="Cambria Math" w:eastAsia="Times New Roman" w:hAnsi="Cambria Math" w:cs="Times New Roman"/>
                          <w:i/>
                          <w:iCs/>
                          <w:color w:val="000000"/>
                          <w:sz w:val="28"/>
                          <w:szCs w:val="28"/>
                          <w:shd w:val="clear" w:color="auto" w:fill="FFFFFF"/>
                          <w:lang/>
                        </w:rPr>
                      </m:ctrlPr>
                    </m:dPr>
                    <m:e>
                      <m:sSup>
                        <m:sSupPr>
                          <m:ctrlPr>
                            <w:rPr>
                              <w:rFonts w:ascii="Cambria Math" w:eastAsia="Times New Roman" w:hAnsi="Cambria Math" w:cs="Times New Roman"/>
                              <w:i/>
                              <w:iCs/>
                              <w:color w:val="000000"/>
                              <w:sz w:val="28"/>
                              <w:szCs w:val="28"/>
                              <w:shd w:val="clear" w:color="auto" w:fill="FFFFFF"/>
                              <w:lang w:val="en-US"/>
                            </w:rPr>
                          </m:ctrlPr>
                        </m:sSupPr>
                        <m:e>
                          <m:r>
                            <w:rPr>
                              <w:rFonts w:ascii="Cambria Math" w:eastAsia="Times New Roman" w:hAnsi="Cambria Math" w:cs="Times New Roman"/>
                              <w:color w:val="000000"/>
                              <w:sz w:val="28"/>
                              <w:szCs w:val="28"/>
                              <w:shd w:val="clear" w:color="auto" w:fill="FFFFFF"/>
                              <w:lang w:val="en-US"/>
                            </w:rPr>
                            <m:t>r</m:t>
                          </m:r>
                          <m:ctrlPr>
                            <w:rPr>
                              <w:rFonts w:ascii="Cambria Math" w:eastAsia="Times New Roman" w:hAnsi="Cambria Math" w:cs="Times New Roman"/>
                              <w:i/>
                              <w:iCs/>
                              <w:color w:val="000000"/>
                              <w:sz w:val="28"/>
                              <w:szCs w:val="28"/>
                              <w:shd w:val="clear" w:color="auto" w:fill="FFFFFF"/>
                              <w:lang/>
                            </w:rPr>
                          </m:ctrlPr>
                        </m:e>
                        <m:sup>
                          <m:r>
                            <w:rPr>
                              <w:rFonts w:ascii="Cambria Math" w:eastAsia="Times New Roman" w:hAnsi="Cambria Math" w:cs="Times New Roman"/>
                              <w:color w:val="000000"/>
                              <w:sz w:val="28"/>
                              <w:szCs w:val="28"/>
                              <w:shd w:val="clear" w:color="auto" w:fill="FFFFFF"/>
                              <w:lang w:val="en-US"/>
                            </w:rPr>
                            <m:t>2</m:t>
                          </m:r>
                        </m:sup>
                      </m:sSup>
                      <m:r>
                        <w:rPr>
                          <w:rFonts w:ascii="Cambria Math" w:eastAsia="Times New Roman" w:hAnsi="Cambria Math" w:cs="Times New Roman"/>
                          <w:color w:val="000000"/>
                          <w:sz w:val="28"/>
                          <w:szCs w:val="28"/>
                          <w:shd w:val="clear" w:color="auto" w:fill="FFFFFF"/>
                          <w:lang/>
                        </w:rPr>
                        <m:t>-</m:t>
                      </m:r>
                      <m:sSup>
                        <m:sSupPr>
                          <m:ctrlPr>
                            <w:rPr>
                              <w:rFonts w:ascii="Cambria Math" w:eastAsia="Times New Roman" w:hAnsi="Cambria Math" w:cs="Times New Roman"/>
                              <w:i/>
                              <w:iCs/>
                              <w:color w:val="000000"/>
                              <w:sz w:val="28"/>
                              <w:szCs w:val="28"/>
                              <w:shd w:val="clear" w:color="auto" w:fill="FFFFFF"/>
                              <w:lang/>
                            </w:rPr>
                          </m:ctrlPr>
                        </m:sSupPr>
                        <m:e>
                          <m:r>
                            <w:rPr>
                              <w:rFonts w:ascii="Cambria Math" w:eastAsia="Times New Roman" w:hAnsi="Cambria Math" w:cs="Times New Roman"/>
                              <w:color w:val="000000"/>
                              <w:sz w:val="28"/>
                              <w:szCs w:val="28"/>
                              <w:shd w:val="clear" w:color="auto" w:fill="FFFFFF"/>
                              <w:lang/>
                            </w:rPr>
                            <m:t>p</m:t>
                          </m:r>
                        </m:e>
                        <m:sup>
                          <m:r>
                            <w:rPr>
                              <w:rFonts w:ascii="Cambria Math" w:eastAsia="Times New Roman" w:hAnsi="Cambria Math" w:cs="Times New Roman"/>
                              <w:color w:val="000000"/>
                              <w:sz w:val="28"/>
                              <w:szCs w:val="28"/>
                              <w:shd w:val="clear" w:color="auto" w:fill="FFFFFF"/>
                              <w:lang/>
                            </w:rPr>
                            <m:t>2</m:t>
                          </m:r>
                        </m:sup>
                      </m:sSup>
                    </m:e>
                  </m:d>
                  <m:sSub>
                    <m:sSubPr>
                      <m:ctrlPr>
                        <w:rPr>
                          <w:rFonts w:ascii="Cambria Math" w:eastAsia="Times New Roman" w:hAnsi="Cambria Math" w:cs="Times New Roman"/>
                          <w:i/>
                          <w:iCs/>
                          <w:color w:val="000000"/>
                          <w:sz w:val="28"/>
                          <w:szCs w:val="28"/>
                          <w:shd w:val="clear" w:color="auto" w:fill="FFFFFF"/>
                          <w:lang/>
                        </w:rPr>
                      </m:ctrlPr>
                    </m:sSubPr>
                    <m:e>
                      <m:r>
                        <w:rPr>
                          <w:rFonts w:ascii="Cambria Math" w:eastAsia="Times New Roman" w:hAnsi="Cambria Math" w:cs="Times New Roman"/>
                          <w:color w:val="000000"/>
                          <w:sz w:val="28"/>
                          <w:szCs w:val="28"/>
                          <w:shd w:val="clear" w:color="auto" w:fill="FFFFFF"/>
                          <w:lang/>
                        </w:rPr>
                        <m:t>a</m:t>
                      </m:r>
                    </m:e>
                    <m:sub>
                      <m:r>
                        <w:rPr>
                          <w:rFonts w:ascii="Cambria Math" w:eastAsia="Times New Roman" w:hAnsi="Cambria Math" w:cs="Times New Roman"/>
                          <w:color w:val="000000"/>
                          <w:sz w:val="28"/>
                          <w:szCs w:val="28"/>
                          <w:shd w:val="clear" w:color="auto" w:fill="FFFFFF"/>
                          <w:lang/>
                        </w:rPr>
                        <m:t>0</m:t>
                      </m:r>
                    </m:sub>
                  </m:sSub>
                  <m:r>
                    <w:rPr>
                      <w:rFonts w:ascii="Cambria Math" w:eastAsia="Times New Roman" w:hAnsi="Cambria Math" w:cs="Times New Roman"/>
                      <w:color w:val="000000"/>
                      <w:sz w:val="28"/>
                      <w:szCs w:val="28"/>
                      <w:shd w:val="clear" w:color="auto" w:fill="FFFFFF"/>
                      <w:lang/>
                    </w:rPr>
                    <m:t>=0,</m:t>
                  </m:r>
                </m:e>
                <m:e>
                  <m:d>
                    <m:dPr>
                      <m:begChr m:val="["/>
                      <m:endChr m:val="]"/>
                      <m:ctrlPr>
                        <w:rPr>
                          <w:rFonts w:ascii="Cambria Math" w:eastAsia="Times New Roman" w:hAnsi="Cambria Math" w:cs="Times New Roman"/>
                          <w:i/>
                          <w:iCs/>
                          <w:color w:val="000000"/>
                          <w:sz w:val="28"/>
                          <w:szCs w:val="28"/>
                          <w:shd w:val="clear" w:color="auto" w:fill="FFFFFF"/>
                          <w:lang/>
                        </w:rPr>
                      </m:ctrlPr>
                    </m:dPr>
                    <m:e>
                      <m:sSup>
                        <m:sSupPr>
                          <m:ctrlPr>
                            <w:rPr>
                              <w:rFonts w:ascii="Cambria Math" w:eastAsia="Times New Roman" w:hAnsi="Cambria Math" w:cs="Times New Roman"/>
                              <w:i/>
                              <w:iCs/>
                              <w:color w:val="000000"/>
                              <w:sz w:val="28"/>
                              <w:szCs w:val="28"/>
                              <w:shd w:val="clear" w:color="auto" w:fill="FFFFFF"/>
                              <w:lang/>
                            </w:rPr>
                          </m:ctrlPr>
                        </m:sSupPr>
                        <m:e>
                          <m:d>
                            <m:dPr>
                              <m:ctrlPr>
                                <w:rPr>
                                  <w:rFonts w:ascii="Cambria Math" w:eastAsia="Times New Roman" w:hAnsi="Cambria Math" w:cs="Times New Roman"/>
                                  <w:i/>
                                  <w:iCs/>
                                  <w:color w:val="000000"/>
                                  <w:sz w:val="28"/>
                                  <w:szCs w:val="28"/>
                                  <w:shd w:val="clear" w:color="auto" w:fill="FFFFFF"/>
                                  <w:lang/>
                                </w:rPr>
                              </m:ctrlPr>
                            </m:dPr>
                            <m:e>
                              <m:r>
                                <w:rPr>
                                  <w:rFonts w:ascii="Cambria Math" w:eastAsia="Times New Roman" w:hAnsi="Cambria Math" w:cs="Times New Roman"/>
                                  <w:color w:val="000000"/>
                                  <w:sz w:val="28"/>
                                  <w:szCs w:val="28"/>
                                  <w:shd w:val="clear" w:color="auto" w:fill="FFFFFF"/>
                                  <w:lang/>
                                </w:rPr>
                                <m:t>r+1</m:t>
                              </m:r>
                            </m:e>
                          </m:d>
                        </m:e>
                        <m:sup>
                          <m:r>
                            <w:rPr>
                              <w:rFonts w:ascii="Cambria Math" w:eastAsia="Times New Roman" w:hAnsi="Cambria Math" w:cs="Times New Roman"/>
                              <w:color w:val="000000"/>
                              <w:sz w:val="28"/>
                              <w:szCs w:val="28"/>
                              <w:shd w:val="clear" w:color="auto" w:fill="FFFFFF"/>
                              <w:lang/>
                            </w:rPr>
                            <m:t>2</m:t>
                          </m:r>
                        </m:sup>
                      </m:sSup>
                      <m:r>
                        <w:rPr>
                          <w:rFonts w:ascii="Cambria Math" w:eastAsia="Times New Roman" w:hAnsi="Cambria Math" w:cs="Times New Roman"/>
                          <w:color w:val="000000"/>
                          <w:sz w:val="28"/>
                          <w:szCs w:val="28"/>
                          <w:shd w:val="clear" w:color="auto" w:fill="FFFFFF"/>
                          <w:lang/>
                        </w:rPr>
                        <m:t>-</m:t>
                      </m:r>
                      <m:sSup>
                        <m:sSupPr>
                          <m:ctrlPr>
                            <w:rPr>
                              <w:rFonts w:ascii="Cambria Math" w:eastAsia="Times New Roman" w:hAnsi="Cambria Math" w:cs="Times New Roman"/>
                              <w:i/>
                              <w:iCs/>
                              <w:color w:val="000000"/>
                              <w:sz w:val="28"/>
                              <w:szCs w:val="28"/>
                              <w:shd w:val="clear" w:color="auto" w:fill="FFFFFF"/>
                              <w:lang/>
                            </w:rPr>
                          </m:ctrlPr>
                        </m:sSupPr>
                        <m:e>
                          <m:r>
                            <w:rPr>
                              <w:rFonts w:ascii="Cambria Math" w:eastAsia="Times New Roman" w:hAnsi="Cambria Math" w:cs="Times New Roman"/>
                              <w:color w:val="000000"/>
                              <w:sz w:val="28"/>
                              <w:szCs w:val="28"/>
                              <w:shd w:val="clear" w:color="auto" w:fill="FFFFFF"/>
                              <w:lang/>
                            </w:rPr>
                            <m:t>p</m:t>
                          </m:r>
                        </m:e>
                        <m:sup>
                          <m:r>
                            <w:rPr>
                              <w:rFonts w:ascii="Cambria Math" w:eastAsia="Times New Roman" w:hAnsi="Cambria Math" w:cs="Times New Roman"/>
                              <w:color w:val="000000"/>
                              <w:sz w:val="28"/>
                              <w:szCs w:val="28"/>
                              <w:shd w:val="clear" w:color="auto" w:fill="FFFFFF"/>
                              <w:lang/>
                            </w:rPr>
                            <m:t>2</m:t>
                          </m:r>
                        </m:sup>
                      </m:sSup>
                    </m:e>
                  </m:d>
                  <m:sSub>
                    <m:sSubPr>
                      <m:ctrlPr>
                        <w:rPr>
                          <w:rFonts w:ascii="Cambria Math" w:eastAsia="Times New Roman" w:hAnsi="Cambria Math" w:cs="Times New Roman"/>
                          <w:i/>
                          <w:iCs/>
                          <w:color w:val="000000"/>
                          <w:sz w:val="28"/>
                          <w:szCs w:val="28"/>
                          <w:shd w:val="clear" w:color="auto" w:fill="FFFFFF"/>
                          <w:lang/>
                        </w:rPr>
                      </m:ctrlPr>
                    </m:sSubPr>
                    <m:e>
                      <m:r>
                        <w:rPr>
                          <w:rFonts w:ascii="Cambria Math" w:eastAsia="Times New Roman" w:hAnsi="Cambria Math" w:cs="Times New Roman"/>
                          <w:color w:val="000000"/>
                          <w:sz w:val="28"/>
                          <w:szCs w:val="28"/>
                          <w:shd w:val="clear" w:color="auto" w:fill="FFFFFF"/>
                          <w:lang/>
                        </w:rPr>
                        <m:t>a</m:t>
                      </m:r>
                    </m:e>
                    <m:sub>
                      <m:r>
                        <w:rPr>
                          <w:rFonts w:ascii="Cambria Math" w:eastAsia="Times New Roman" w:hAnsi="Cambria Math" w:cs="Times New Roman"/>
                          <w:color w:val="000000"/>
                          <w:sz w:val="28"/>
                          <w:szCs w:val="28"/>
                          <w:shd w:val="clear" w:color="auto" w:fill="FFFFFF"/>
                          <w:lang/>
                        </w:rPr>
                        <m:t>1</m:t>
                      </m:r>
                    </m:sub>
                  </m:sSub>
                  <m:r>
                    <w:rPr>
                      <w:rFonts w:ascii="Cambria Math" w:eastAsia="Times New Roman" w:hAnsi="Cambria Math" w:cs="Times New Roman"/>
                      <w:color w:val="000000"/>
                      <w:sz w:val="28"/>
                      <w:szCs w:val="28"/>
                      <w:shd w:val="clear" w:color="auto" w:fill="FFFFFF"/>
                      <w:lang/>
                    </w:rPr>
                    <m:t>=0,</m:t>
                  </m:r>
                </m:e>
                <m:e>
                  <m:d>
                    <m:dPr>
                      <m:begChr m:val="["/>
                      <m:endChr m:val="]"/>
                      <m:ctrlPr>
                        <w:rPr>
                          <w:rFonts w:ascii="Cambria Math" w:eastAsia="Times New Roman" w:hAnsi="Cambria Math" w:cs="Times New Roman"/>
                          <w:i/>
                          <w:iCs/>
                          <w:color w:val="000000"/>
                          <w:sz w:val="28"/>
                          <w:szCs w:val="28"/>
                          <w:shd w:val="clear" w:color="auto" w:fill="FFFFFF"/>
                          <w:lang/>
                        </w:rPr>
                      </m:ctrlPr>
                    </m:dPr>
                    <m:e>
                      <m:sSup>
                        <m:sSupPr>
                          <m:ctrlPr>
                            <w:rPr>
                              <w:rFonts w:ascii="Cambria Math" w:eastAsia="Times New Roman" w:hAnsi="Cambria Math" w:cs="Times New Roman"/>
                              <w:i/>
                              <w:iCs/>
                              <w:color w:val="000000"/>
                              <w:sz w:val="28"/>
                              <w:szCs w:val="28"/>
                              <w:shd w:val="clear" w:color="auto" w:fill="FFFFFF"/>
                              <w:lang/>
                            </w:rPr>
                          </m:ctrlPr>
                        </m:sSupPr>
                        <m:e>
                          <m:d>
                            <m:dPr>
                              <m:ctrlPr>
                                <w:rPr>
                                  <w:rFonts w:ascii="Cambria Math" w:eastAsia="Times New Roman" w:hAnsi="Cambria Math" w:cs="Times New Roman"/>
                                  <w:i/>
                                  <w:iCs/>
                                  <w:color w:val="000000"/>
                                  <w:sz w:val="28"/>
                                  <w:szCs w:val="28"/>
                                  <w:shd w:val="clear" w:color="auto" w:fill="FFFFFF"/>
                                  <w:lang/>
                                </w:rPr>
                              </m:ctrlPr>
                            </m:dPr>
                            <m:e>
                              <m:r>
                                <w:rPr>
                                  <w:rFonts w:ascii="Cambria Math" w:eastAsia="Times New Roman" w:hAnsi="Cambria Math" w:cs="Times New Roman"/>
                                  <w:color w:val="000000"/>
                                  <w:sz w:val="28"/>
                                  <w:szCs w:val="28"/>
                                  <w:shd w:val="clear" w:color="auto" w:fill="FFFFFF"/>
                                  <w:lang/>
                                </w:rPr>
                                <m:t>r+2</m:t>
                              </m:r>
                            </m:e>
                          </m:d>
                        </m:e>
                        <m:sup>
                          <m:r>
                            <w:rPr>
                              <w:rFonts w:ascii="Cambria Math" w:eastAsia="Times New Roman" w:hAnsi="Cambria Math" w:cs="Times New Roman"/>
                              <w:color w:val="000000"/>
                              <w:sz w:val="28"/>
                              <w:szCs w:val="28"/>
                              <w:shd w:val="clear" w:color="auto" w:fill="FFFFFF"/>
                              <w:lang/>
                            </w:rPr>
                            <m:t>2</m:t>
                          </m:r>
                        </m:sup>
                      </m:sSup>
                      <m:r>
                        <w:rPr>
                          <w:rFonts w:ascii="Cambria Math" w:eastAsia="Times New Roman" w:hAnsi="Cambria Math" w:cs="Times New Roman"/>
                          <w:color w:val="000000"/>
                          <w:sz w:val="28"/>
                          <w:szCs w:val="28"/>
                          <w:shd w:val="clear" w:color="auto" w:fill="FFFFFF"/>
                          <w:lang/>
                        </w:rPr>
                        <m:t>-</m:t>
                      </m:r>
                      <m:sSup>
                        <m:sSupPr>
                          <m:ctrlPr>
                            <w:rPr>
                              <w:rFonts w:ascii="Cambria Math" w:eastAsia="Times New Roman" w:hAnsi="Cambria Math" w:cs="Times New Roman"/>
                              <w:i/>
                              <w:iCs/>
                              <w:color w:val="000000"/>
                              <w:sz w:val="28"/>
                              <w:szCs w:val="28"/>
                              <w:shd w:val="clear" w:color="auto" w:fill="FFFFFF"/>
                              <w:lang/>
                            </w:rPr>
                          </m:ctrlPr>
                        </m:sSupPr>
                        <m:e>
                          <m:r>
                            <w:rPr>
                              <w:rFonts w:ascii="Cambria Math" w:eastAsia="Times New Roman" w:hAnsi="Cambria Math" w:cs="Times New Roman"/>
                              <w:color w:val="000000"/>
                              <w:sz w:val="28"/>
                              <w:szCs w:val="28"/>
                              <w:shd w:val="clear" w:color="auto" w:fill="FFFFFF"/>
                              <w:lang/>
                            </w:rPr>
                            <m:t>p</m:t>
                          </m:r>
                        </m:e>
                        <m:sup>
                          <m:r>
                            <w:rPr>
                              <w:rFonts w:ascii="Cambria Math" w:eastAsia="Times New Roman" w:hAnsi="Cambria Math" w:cs="Times New Roman"/>
                              <w:color w:val="000000"/>
                              <w:sz w:val="28"/>
                              <w:szCs w:val="28"/>
                              <w:shd w:val="clear" w:color="auto" w:fill="FFFFFF"/>
                              <w:lang/>
                            </w:rPr>
                            <m:t>2</m:t>
                          </m:r>
                        </m:sup>
                      </m:sSup>
                    </m:e>
                  </m:d>
                  <m:sSub>
                    <m:sSubPr>
                      <m:ctrlPr>
                        <w:rPr>
                          <w:rFonts w:ascii="Cambria Math" w:eastAsia="Times New Roman" w:hAnsi="Cambria Math" w:cs="Times New Roman"/>
                          <w:i/>
                          <w:iCs/>
                          <w:color w:val="000000"/>
                          <w:sz w:val="28"/>
                          <w:szCs w:val="28"/>
                          <w:shd w:val="clear" w:color="auto" w:fill="FFFFFF"/>
                          <w:lang/>
                        </w:rPr>
                      </m:ctrlPr>
                    </m:sSubPr>
                    <m:e>
                      <m:r>
                        <w:rPr>
                          <w:rFonts w:ascii="Cambria Math" w:eastAsia="Times New Roman" w:hAnsi="Cambria Math" w:cs="Times New Roman"/>
                          <w:color w:val="000000"/>
                          <w:sz w:val="28"/>
                          <w:szCs w:val="28"/>
                          <w:shd w:val="clear" w:color="auto" w:fill="FFFFFF"/>
                          <w:lang/>
                        </w:rPr>
                        <m:t>a</m:t>
                      </m:r>
                    </m:e>
                    <m:sub>
                      <m:r>
                        <w:rPr>
                          <w:rFonts w:ascii="Cambria Math" w:eastAsia="Times New Roman" w:hAnsi="Cambria Math" w:cs="Times New Roman"/>
                          <w:color w:val="000000"/>
                          <w:sz w:val="28"/>
                          <w:szCs w:val="28"/>
                          <w:shd w:val="clear" w:color="auto" w:fill="FFFFFF"/>
                          <w:lang/>
                        </w:rPr>
                        <m:t>2</m:t>
                      </m:r>
                    </m:sub>
                  </m:sSub>
                  <m:r>
                    <w:rPr>
                      <w:rFonts w:ascii="Cambria Math" w:eastAsia="Times New Roman" w:hAnsi="Cambria Math" w:cs="Times New Roman"/>
                      <w:color w:val="000000"/>
                      <w:sz w:val="28"/>
                      <w:szCs w:val="28"/>
                      <w:shd w:val="clear" w:color="auto" w:fill="FFFFFF"/>
                      <w:lang/>
                    </w:rPr>
                    <m:t>+</m:t>
                  </m:r>
                  <m:sSub>
                    <m:sSubPr>
                      <m:ctrlPr>
                        <w:rPr>
                          <w:rFonts w:ascii="Cambria Math" w:eastAsia="Times New Roman" w:hAnsi="Cambria Math" w:cs="Times New Roman"/>
                          <w:i/>
                          <w:iCs/>
                          <w:color w:val="000000"/>
                          <w:sz w:val="28"/>
                          <w:szCs w:val="28"/>
                          <w:shd w:val="clear" w:color="auto" w:fill="FFFFFF"/>
                          <w:lang/>
                        </w:rPr>
                      </m:ctrlPr>
                    </m:sSubPr>
                    <m:e>
                      <m:r>
                        <w:rPr>
                          <w:rFonts w:ascii="Cambria Math" w:eastAsia="Times New Roman" w:hAnsi="Cambria Math" w:cs="Times New Roman"/>
                          <w:color w:val="000000"/>
                          <w:sz w:val="28"/>
                          <w:szCs w:val="28"/>
                          <w:shd w:val="clear" w:color="auto" w:fill="FFFFFF"/>
                          <w:lang/>
                        </w:rPr>
                        <m:t>a</m:t>
                      </m:r>
                    </m:e>
                    <m:sub>
                      <m:r>
                        <w:rPr>
                          <w:rFonts w:ascii="Cambria Math" w:eastAsia="Times New Roman" w:hAnsi="Cambria Math" w:cs="Times New Roman"/>
                          <w:color w:val="000000"/>
                          <w:sz w:val="28"/>
                          <w:szCs w:val="28"/>
                          <w:shd w:val="clear" w:color="auto" w:fill="FFFFFF"/>
                          <w:lang/>
                        </w:rPr>
                        <m:t>0</m:t>
                      </m:r>
                    </m:sub>
                  </m:sSub>
                  <m:r>
                    <w:rPr>
                      <w:rFonts w:ascii="Cambria Math" w:eastAsia="Times New Roman" w:hAnsi="Cambria Math" w:cs="Times New Roman"/>
                      <w:color w:val="000000"/>
                      <w:sz w:val="28"/>
                      <w:szCs w:val="28"/>
                      <w:shd w:val="clear" w:color="auto" w:fill="FFFFFF"/>
                      <w:lang/>
                    </w:rPr>
                    <m:t>=0,</m:t>
                  </m:r>
                  <m:ctrlPr>
                    <w:rPr>
                      <w:rFonts w:ascii="Cambria Math" w:eastAsia="Cambria Math" w:hAnsi="Cambria Math" w:cs="Cambria Math"/>
                      <w:i/>
                      <w:iCs/>
                      <w:color w:val="000000"/>
                      <w:sz w:val="28"/>
                      <w:szCs w:val="28"/>
                      <w:shd w:val="clear" w:color="auto" w:fill="FFFFFF"/>
                    </w:rPr>
                  </m:ctrlPr>
                </m:e>
                <m:e>
                  <m:r>
                    <w:rPr>
                      <w:rFonts w:ascii="Cambria Math" w:eastAsia="Cambria Math" w:hAnsi="Cambria Math" w:cs="Cambria Math"/>
                      <w:color w:val="000000"/>
                      <w:sz w:val="28"/>
                      <w:szCs w:val="28"/>
                      <w:shd w:val="clear" w:color="auto" w:fill="FFFFFF"/>
                    </w:rPr>
                    <m:t>………………………………</m:t>
                  </m:r>
                  <m:ctrlPr>
                    <w:rPr>
                      <w:rFonts w:ascii="Cambria Math" w:eastAsia="Cambria Math" w:hAnsi="Cambria Math" w:cs="Cambria Math"/>
                      <w:i/>
                      <w:iCs/>
                      <w:color w:val="000000"/>
                      <w:sz w:val="28"/>
                      <w:szCs w:val="28"/>
                      <w:shd w:val="clear" w:color="auto" w:fill="FFFFFF"/>
                    </w:rPr>
                  </m:ctrlPr>
                </m:e>
                <m:e>
                  <m:d>
                    <m:dPr>
                      <m:begChr m:val="["/>
                      <m:endChr m:val="]"/>
                      <m:ctrlPr>
                        <w:rPr>
                          <w:rFonts w:ascii="Cambria Math" w:eastAsia="Cambria Math" w:hAnsi="Cambria Math" w:cs="Cambria Math"/>
                          <w:i/>
                          <w:iCs/>
                          <w:color w:val="000000"/>
                          <w:sz w:val="28"/>
                          <w:szCs w:val="28"/>
                          <w:shd w:val="clear" w:color="auto" w:fill="FFFFFF"/>
                        </w:rPr>
                      </m:ctrlPr>
                    </m:dPr>
                    <m:e>
                      <m:sSup>
                        <m:sSupPr>
                          <m:ctrlPr>
                            <w:rPr>
                              <w:rFonts w:ascii="Cambria Math" w:eastAsia="Cambria Math" w:hAnsi="Cambria Math" w:cs="Cambria Math"/>
                              <w:i/>
                              <w:iCs/>
                              <w:color w:val="000000"/>
                              <w:sz w:val="28"/>
                              <w:szCs w:val="28"/>
                              <w:shd w:val="clear" w:color="auto" w:fill="FFFFFF"/>
                            </w:rPr>
                          </m:ctrlPr>
                        </m:sSupPr>
                        <m:e>
                          <m:d>
                            <m:dPr>
                              <m:ctrlPr>
                                <w:rPr>
                                  <w:rFonts w:ascii="Cambria Math" w:eastAsia="Cambria Math" w:hAnsi="Cambria Math" w:cs="Cambria Math"/>
                                  <w:i/>
                                  <w:iCs/>
                                  <w:color w:val="000000"/>
                                  <w:sz w:val="28"/>
                                  <w:szCs w:val="28"/>
                                  <w:shd w:val="clear" w:color="auto" w:fill="FFFFFF"/>
                                </w:rPr>
                              </m:ctrlPr>
                            </m:dPr>
                            <m:e>
                              <m:r>
                                <w:rPr>
                                  <w:rFonts w:ascii="Cambria Math" w:eastAsia="Cambria Math" w:hAnsi="Cambria Math" w:cs="Cambria Math"/>
                                  <w:color w:val="000000"/>
                                  <w:sz w:val="28"/>
                                  <w:szCs w:val="28"/>
                                  <w:shd w:val="clear" w:color="auto" w:fill="FFFFFF"/>
                                </w:rPr>
                                <m:t>r+k</m:t>
                              </m:r>
                            </m:e>
                          </m:d>
                        </m:e>
                        <m:sup>
                          <m:r>
                            <w:rPr>
                              <w:rFonts w:ascii="Cambria Math" w:eastAsia="Cambria Math" w:hAnsi="Cambria Math" w:cs="Cambria Math"/>
                              <w:color w:val="000000"/>
                              <w:sz w:val="28"/>
                              <w:szCs w:val="28"/>
                              <w:shd w:val="clear" w:color="auto" w:fill="FFFFFF"/>
                            </w:rPr>
                            <m:t>2</m:t>
                          </m:r>
                        </m:sup>
                      </m:sSup>
                      <m:r>
                        <w:rPr>
                          <w:rFonts w:ascii="Cambria Math" w:eastAsia="Cambria Math" w:hAnsi="Cambria Math" w:cs="Cambria Math"/>
                          <w:color w:val="000000"/>
                          <w:sz w:val="28"/>
                          <w:szCs w:val="28"/>
                          <w:shd w:val="clear" w:color="auto" w:fill="FFFFFF"/>
                        </w:rPr>
                        <m:t>-</m:t>
                      </m:r>
                      <m:sSup>
                        <m:sSupPr>
                          <m:ctrlPr>
                            <w:rPr>
                              <w:rFonts w:ascii="Cambria Math" w:eastAsia="Cambria Math" w:hAnsi="Cambria Math" w:cs="Cambria Math"/>
                              <w:i/>
                              <w:iCs/>
                              <w:color w:val="000000"/>
                              <w:sz w:val="28"/>
                              <w:szCs w:val="28"/>
                              <w:shd w:val="clear" w:color="auto" w:fill="FFFFFF"/>
                            </w:rPr>
                          </m:ctrlPr>
                        </m:sSupPr>
                        <m:e>
                          <m:r>
                            <w:rPr>
                              <w:rFonts w:ascii="Cambria Math" w:eastAsia="Cambria Math" w:hAnsi="Cambria Math" w:cs="Cambria Math"/>
                              <w:color w:val="000000"/>
                              <w:sz w:val="28"/>
                              <w:szCs w:val="28"/>
                              <w:shd w:val="clear" w:color="auto" w:fill="FFFFFF"/>
                            </w:rPr>
                            <m:t>p</m:t>
                          </m:r>
                        </m:e>
                        <m:sup>
                          <m:r>
                            <w:rPr>
                              <w:rFonts w:ascii="Cambria Math" w:eastAsia="Cambria Math" w:hAnsi="Cambria Math" w:cs="Cambria Math"/>
                              <w:color w:val="000000"/>
                              <w:sz w:val="28"/>
                              <w:szCs w:val="28"/>
                              <w:shd w:val="clear" w:color="auto" w:fill="FFFFFF"/>
                            </w:rPr>
                            <m:t>2</m:t>
                          </m:r>
                        </m:sup>
                      </m:sSup>
                    </m:e>
                  </m:d>
                  <m:sSub>
                    <m:sSubPr>
                      <m:ctrlPr>
                        <w:rPr>
                          <w:rFonts w:ascii="Cambria Math" w:eastAsia="Cambria Math" w:hAnsi="Cambria Math" w:cs="Cambria Math"/>
                          <w:i/>
                          <w:iCs/>
                          <w:color w:val="000000"/>
                          <w:sz w:val="28"/>
                          <w:szCs w:val="28"/>
                          <w:shd w:val="clear" w:color="auto" w:fill="FFFFFF"/>
                        </w:rPr>
                      </m:ctrlPr>
                    </m:sSubPr>
                    <m:e>
                      <m:r>
                        <w:rPr>
                          <w:rFonts w:ascii="Cambria Math" w:eastAsia="Cambria Math" w:hAnsi="Cambria Math" w:cs="Cambria Math"/>
                          <w:color w:val="000000"/>
                          <w:sz w:val="28"/>
                          <w:szCs w:val="28"/>
                          <w:shd w:val="clear" w:color="auto" w:fill="FFFFFF"/>
                        </w:rPr>
                        <m:t>a</m:t>
                      </m:r>
                    </m:e>
                    <m:sub>
                      <m:r>
                        <w:rPr>
                          <w:rFonts w:ascii="Cambria Math" w:eastAsia="Cambria Math" w:hAnsi="Cambria Math" w:cs="Cambria Math"/>
                          <w:color w:val="000000"/>
                          <w:sz w:val="28"/>
                          <w:szCs w:val="28"/>
                          <w:shd w:val="clear" w:color="auto" w:fill="FFFFFF"/>
                        </w:rPr>
                        <m:t>k</m:t>
                      </m:r>
                    </m:sub>
                  </m:sSub>
                  <m:r>
                    <w:rPr>
                      <w:rFonts w:ascii="Cambria Math" w:eastAsia="Cambria Math" w:hAnsi="Cambria Math" w:cs="Cambria Math"/>
                      <w:color w:val="000000"/>
                      <w:sz w:val="28"/>
                      <w:szCs w:val="28"/>
                      <w:shd w:val="clear" w:color="auto" w:fill="FFFFFF"/>
                    </w:rPr>
                    <m:t>+</m:t>
                  </m:r>
                  <m:sSub>
                    <m:sSubPr>
                      <m:ctrlPr>
                        <w:rPr>
                          <w:rFonts w:ascii="Cambria Math" w:eastAsia="Cambria Math" w:hAnsi="Cambria Math" w:cs="Cambria Math"/>
                          <w:i/>
                          <w:iCs/>
                          <w:color w:val="000000"/>
                          <w:sz w:val="28"/>
                          <w:szCs w:val="28"/>
                          <w:shd w:val="clear" w:color="auto" w:fill="FFFFFF"/>
                        </w:rPr>
                      </m:ctrlPr>
                    </m:sSubPr>
                    <m:e>
                      <m:r>
                        <w:rPr>
                          <w:rFonts w:ascii="Cambria Math" w:eastAsia="Cambria Math" w:hAnsi="Cambria Math" w:cs="Cambria Math"/>
                          <w:color w:val="000000"/>
                          <w:sz w:val="28"/>
                          <w:szCs w:val="28"/>
                          <w:shd w:val="clear" w:color="auto" w:fill="FFFFFF"/>
                        </w:rPr>
                        <m:t>a</m:t>
                      </m:r>
                    </m:e>
                    <m:sub>
                      <m:r>
                        <w:rPr>
                          <w:rFonts w:ascii="Cambria Math" w:eastAsia="Cambria Math" w:hAnsi="Cambria Math" w:cs="Cambria Math"/>
                          <w:color w:val="000000"/>
                          <w:sz w:val="28"/>
                          <w:szCs w:val="28"/>
                          <w:shd w:val="clear" w:color="auto" w:fill="FFFFFF"/>
                        </w:rPr>
                        <m:t>k-2</m:t>
                      </m:r>
                    </m:sub>
                  </m:sSub>
                  <m:r>
                    <w:rPr>
                      <w:rFonts w:ascii="Cambria Math" w:eastAsia="Cambria Math" w:hAnsi="Cambria Math" w:cs="Cambria Math"/>
                      <w:color w:val="000000"/>
                      <w:sz w:val="28"/>
                      <w:szCs w:val="28"/>
                      <w:shd w:val="clear" w:color="auto" w:fill="FFFFFF"/>
                    </w:rPr>
                    <m:t>=0,</m:t>
                  </m:r>
                  <m:ctrlPr>
                    <w:rPr>
                      <w:rFonts w:ascii="Cambria Math" w:eastAsia="Cambria Math" w:hAnsi="Cambria Math" w:cs="Cambria Math"/>
                      <w:i/>
                      <w:iCs/>
                      <w:color w:val="000000"/>
                      <w:sz w:val="28"/>
                      <w:szCs w:val="28"/>
                      <w:shd w:val="clear" w:color="auto" w:fill="FFFFFF"/>
                    </w:rPr>
                  </m:ctrlPr>
                </m:e>
                <m:e>
                  <m:r>
                    <w:rPr>
                      <w:rFonts w:ascii="Cambria Math" w:eastAsia="Cambria Math" w:hAnsi="Cambria Math" w:cs="Cambria Math"/>
                      <w:color w:val="000000"/>
                      <w:sz w:val="28"/>
                      <w:szCs w:val="28"/>
                      <w:shd w:val="clear" w:color="auto" w:fill="FFFFFF"/>
                    </w:rPr>
                    <m:t>………………………………</m:t>
                  </m:r>
                </m:e>
              </m:eqArr>
            </m:e>
          </m:d>
        </m:oMath>
      </m:oMathPara>
    </w:p>
    <w:p w14:paraId="6C80E3EA" w14:textId="77777777" w:rsidR="0038258D" w:rsidRPr="00F04E82" w:rsidRDefault="00000000" w:rsidP="0038258D">
      <w:pPr>
        <w:spacing w:before="240" w:after="240" w:line="240" w:lineRule="auto"/>
        <w:rPr>
          <w:rFonts w:ascii="Times New Roman" w:eastAsia="Times New Roman" w:hAnsi="Times New Roman" w:cs="Times New Roman"/>
          <w:iCs/>
          <w:color w:val="000000"/>
          <w:sz w:val="28"/>
          <w:szCs w:val="28"/>
          <w:shd w:val="clear" w:color="auto" w:fill="FFFFFF"/>
          <w:lang/>
        </w:rPr>
      </w:pPr>
      <m:oMathPara>
        <m:oMath>
          <m:eqArr>
            <m:eqArrPr>
              <m:maxDist m:val="1"/>
              <m:ctrlPr>
                <w:rPr>
                  <w:rFonts w:ascii="Cambria Math" w:eastAsia="Times New Roman" w:hAnsi="Cambria Math" w:cs="Times New Roman"/>
                  <w:i/>
                  <w:iCs/>
                  <w:color w:val="000000"/>
                  <w:sz w:val="28"/>
                  <w:szCs w:val="28"/>
                  <w:shd w:val="clear" w:color="auto" w:fill="FFFFFF"/>
                  <w:lang/>
                </w:rPr>
              </m:ctrlPr>
            </m:eqArrPr>
            <m:e>
              <m:r>
                <w:rPr>
                  <w:rFonts w:ascii="Cambria Math" w:eastAsia="Times New Roman" w:hAnsi="Cambria Math" w:cs="Times New Roman"/>
                  <w:color w:val="000000"/>
                  <w:sz w:val="28"/>
                  <w:szCs w:val="28"/>
                  <w:shd w:val="clear" w:color="auto" w:fill="FFFFFF"/>
                  <w:lang/>
                </w:rPr>
                <m:t xml:space="preserve"> #</m:t>
              </m:r>
              <m:d>
                <m:dPr>
                  <m:ctrlPr>
                    <w:rPr>
                      <w:rFonts w:ascii="Cambria Math" w:eastAsia="Times New Roman" w:hAnsi="Cambria Math" w:cs="Times New Roman"/>
                      <w:i/>
                      <w:iCs/>
                      <w:color w:val="000000"/>
                      <w:sz w:val="28"/>
                      <w:szCs w:val="28"/>
                      <w:shd w:val="clear" w:color="auto" w:fill="FFFFFF"/>
                      <w:lang/>
                    </w:rPr>
                  </m:ctrlPr>
                </m:dPr>
                <m:e>
                  <m:r>
                    <w:rPr>
                      <w:rFonts w:ascii="Cambria Math" w:eastAsia="Times New Roman" w:hAnsi="Cambria Math" w:cs="Times New Roman"/>
                      <w:color w:val="000000"/>
                      <w:sz w:val="28"/>
                      <w:szCs w:val="28"/>
                      <w:shd w:val="clear" w:color="auto" w:fill="FFFFFF"/>
                      <w:lang/>
                    </w:rPr>
                    <m:t>3</m:t>
                  </m:r>
                </m:e>
              </m:d>
            </m:e>
          </m:eqArr>
        </m:oMath>
      </m:oMathPara>
    </w:p>
    <w:p w14:paraId="27B46944" w14:textId="77777777" w:rsidR="0038258D" w:rsidRDefault="0038258D" w:rsidP="0038258D">
      <w:pPr>
        <w:spacing w:before="240" w:after="240" w:line="240" w:lineRule="auto"/>
        <w:rPr>
          <w:rFonts w:ascii="Times New Roman" w:eastAsia="Times New Roman" w:hAnsi="Times New Roman" w:cs="Times New Roman"/>
          <w:iCs/>
          <w:color w:val="000000"/>
          <w:sz w:val="28"/>
          <w:szCs w:val="28"/>
          <w:shd w:val="clear" w:color="auto" w:fill="FFFFFF"/>
          <w:lang/>
        </w:rPr>
      </w:pPr>
      <w:r>
        <w:rPr>
          <w:rFonts w:ascii="Times New Roman" w:eastAsia="Times New Roman" w:hAnsi="Times New Roman" w:cs="Times New Roman"/>
          <w:iCs/>
          <w:color w:val="000000"/>
          <w:sz w:val="28"/>
          <w:szCs w:val="28"/>
          <w:shd w:val="clear" w:color="auto" w:fill="FFFFFF"/>
          <w:lang/>
        </w:rPr>
        <w:tab/>
        <w:t>Рассмотрим равенство</w:t>
      </w:r>
    </w:p>
    <w:p w14:paraId="4F3726DA" w14:textId="77777777" w:rsidR="0038258D" w:rsidRPr="00FD0508" w:rsidRDefault="00000000" w:rsidP="0038258D">
      <w:pPr>
        <w:spacing w:before="240" w:after="240" w:line="240" w:lineRule="auto"/>
        <w:rPr>
          <w:rFonts w:ascii="Times New Roman" w:eastAsia="Times New Roman" w:hAnsi="Times New Roman" w:cs="Times New Roman"/>
          <w:iCs/>
          <w:color w:val="000000"/>
          <w:sz w:val="28"/>
          <w:szCs w:val="28"/>
          <w:shd w:val="clear" w:color="auto" w:fill="FFFFFF"/>
          <w:lang/>
        </w:rPr>
      </w:pPr>
      <m:oMathPara>
        <m:oMath>
          <m:d>
            <m:dPr>
              <m:begChr m:val="["/>
              <m:endChr m:val="]"/>
              <m:ctrlPr>
                <w:rPr>
                  <w:rFonts w:ascii="Cambria Math" w:eastAsia="Times New Roman" w:hAnsi="Cambria Math" w:cs="Times New Roman"/>
                  <w:i/>
                  <w:iCs/>
                  <w:color w:val="000000"/>
                  <w:sz w:val="28"/>
                  <w:szCs w:val="28"/>
                  <w:shd w:val="clear" w:color="auto" w:fill="FFFFFF"/>
                  <w:lang/>
                </w:rPr>
              </m:ctrlPr>
            </m:dPr>
            <m:e>
              <m:sSup>
                <m:sSupPr>
                  <m:ctrlPr>
                    <w:rPr>
                      <w:rFonts w:ascii="Cambria Math" w:eastAsia="Times New Roman" w:hAnsi="Cambria Math" w:cs="Times New Roman"/>
                      <w:i/>
                      <w:iCs/>
                      <w:color w:val="000000"/>
                      <w:sz w:val="28"/>
                      <w:szCs w:val="28"/>
                      <w:shd w:val="clear" w:color="auto" w:fill="FFFFFF"/>
                      <w:lang/>
                    </w:rPr>
                  </m:ctrlPr>
                </m:sSupPr>
                <m:e>
                  <m:d>
                    <m:dPr>
                      <m:ctrlPr>
                        <w:rPr>
                          <w:rFonts w:ascii="Cambria Math" w:eastAsia="Times New Roman" w:hAnsi="Cambria Math" w:cs="Times New Roman"/>
                          <w:i/>
                          <w:iCs/>
                          <w:color w:val="000000"/>
                          <w:sz w:val="28"/>
                          <w:szCs w:val="28"/>
                          <w:shd w:val="clear" w:color="auto" w:fill="FFFFFF"/>
                          <w:lang/>
                        </w:rPr>
                      </m:ctrlPr>
                    </m:dPr>
                    <m:e>
                      <m:r>
                        <w:rPr>
                          <w:rFonts w:ascii="Cambria Math" w:eastAsia="Times New Roman" w:hAnsi="Cambria Math" w:cs="Times New Roman"/>
                          <w:color w:val="000000"/>
                          <w:sz w:val="28"/>
                          <w:szCs w:val="28"/>
                          <w:shd w:val="clear" w:color="auto" w:fill="FFFFFF"/>
                          <w:lang/>
                        </w:rPr>
                        <m:t>r+k</m:t>
                      </m:r>
                    </m:e>
                  </m:d>
                </m:e>
                <m:sup>
                  <m:r>
                    <w:rPr>
                      <w:rFonts w:ascii="Cambria Math" w:eastAsia="Times New Roman" w:hAnsi="Cambria Math" w:cs="Times New Roman"/>
                      <w:color w:val="000000"/>
                      <w:sz w:val="28"/>
                      <w:szCs w:val="28"/>
                      <w:shd w:val="clear" w:color="auto" w:fill="FFFFFF"/>
                      <w:lang/>
                    </w:rPr>
                    <m:t>2</m:t>
                  </m:r>
                </m:sup>
              </m:sSup>
              <m:r>
                <w:rPr>
                  <w:rFonts w:ascii="Cambria Math" w:eastAsia="Times New Roman" w:hAnsi="Cambria Math" w:cs="Times New Roman"/>
                  <w:color w:val="000000"/>
                  <w:sz w:val="28"/>
                  <w:szCs w:val="28"/>
                  <w:shd w:val="clear" w:color="auto" w:fill="FFFFFF"/>
                  <w:lang/>
                </w:rPr>
                <m:t>-</m:t>
              </m:r>
              <m:sSup>
                <m:sSupPr>
                  <m:ctrlPr>
                    <w:rPr>
                      <w:rFonts w:ascii="Cambria Math" w:eastAsia="Times New Roman" w:hAnsi="Cambria Math" w:cs="Times New Roman"/>
                      <w:i/>
                      <w:iCs/>
                      <w:color w:val="000000"/>
                      <w:sz w:val="28"/>
                      <w:szCs w:val="28"/>
                      <w:shd w:val="clear" w:color="auto" w:fill="FFFFFF"/>
                      <w:lang/>
                    </w:rPr>
                  </m:ctrlPr>
                </m:sSupPr>
                <m:e>
                  <m:r>
                    <w:rPr>
                      <w:rFonts w:ascii="Cambria Math" w:eastAsia="Times New Roman" w:hAnsi="Cambria Math" w:cs="Times New Roman"/>
                      <w:color w:val="000000"/>
                      <w:sz w:val="28"/>
                      <w:szCs w:val="28"/>
                      <w:shd w:val="clear" w:color="auto" w:fill="FFFFFF"/>
                      <w:lang/>
                    </w:rPr>
                    <m:t>p</m:t>
                  </m:r>
                </m:e>
                <m:sup>
                  <m:r>
                    <w:rPr>
                      <w:rFonts w:ascii="Cambria Math" w:eastAsia="Times New Roman" w:hAnsi="Cambria Math" w:cs="Times New Roman"/>
                      <w:color w:val="000000"/>
                      <w:sz w:val="28"/>
                      <w:szCs w:val="28"/>
                      <w:shd w:val="clear" w:color="auto" w:fill="FFFFFF"/>
                      <w:lang/>
                    </w:rPr>
                    <m:t>2</m:t>
                  </m:r>
                </m:sup>
              </m:sSup>
            </m:e>
          </m:d>
          <m:sSub>
            <m:sSubPr>
              <m:ctrlPr>
                <w:rPr>
                  <w:rFonts w:ascii="Cambria Math" w:eastAsia="Times New Roman" w:hAnsi="Cambria Math" w:cs="Times New Roman"/>
                  <w:i/>
                  <w:iCs/>
                  <w:color w:val="000000"/>
                  <w:sz w:val="28"/>
                  <w:szCs w:val="28"/>
                  <w:shd w:val="clear" w:color="auto" w:fill="FFFFFF"/>
                  <w:lang/>
                </w:rPr>
              </m:ctrlPr>
            </m:sSubPr>
            <m:e>
              <m:r>
                <w:rPr>
                  <w:rFonts w:ascii="Cambria Math" w:eastAsia="Times New Roman" w:hAnsi="Cambria Math" w:cs="Times New Roman"/>
                  <w:color w:val="000000"/>
                  <w:sz w:val="28"/>
                  <w:szCs w:val="28"/>
                  <w:shd w:val="clear" w:color="auto" w:fill="FFFFFF"/>
                  <w:lang/>
                </w:rPr>
                <m:t>a</m:t>
              </m:r>
            </m:e>
            <m:sub>
              <m:r>
                <w:rPr>
                  <w:rFonts w:ascii="Cambria Math" w:eastAsia="Times New Roman" w:hAnsi="Cambria Math" w:cs="Times New Roman"/>
                  <w:color w:val="000000"/>
                  <w:sz w:val="28"/>
                  <w:szCs w:val="28"/>
                  <w:shd w:val="clear" w:color="auto" w:fill="FFFFFF"/>
                  <w:lang/>
                </w:rPr>
                <m:t>k</m:t>
              </m:r>
            </m:sub>
          </m:sSub>
          <m:r>
            <w:rPr>
              <w:rFonts w:ascii="Cambria Math" w:eastAsia="Times New Roman" w:hAnsi="Cambria Math" w:cs="Times New Roman"/>
              <w:color w:val="000000"/>
              <w:sz w:val="28"/>
              <w:szCs w:val="28"/>
              <w:shd w:val="clear" w:color="auto" w:fill="FFFFFF"/>
              <w:lang/>
            </w:rPr>
            <m:t>+</m:t>
          </m:r>
          <m:sSub>
            <m:sSubPr>
              <m:ctrlPr>
                <w:rPr>
                  <w:rFonts w:ascii="Cambria Math" w:eastAsia="Times New Roman" w:hAnsi="Cambria Math" w:cs="Times New Roman"/>
                  <w:i/>
                  <w:iCs/>
                  <w:color w:val="000000"/>
                  <w:sz w:val="28"/>
                  <w:szCs w:val="28"/>
                  <w:shd w:val="clear" w:color="auto" w:fill="FFFFFF"/>
                  <w:lang/>
                </w:rPr>
              </m:ctrlPr>
            </m:sSubPr>
            <m:e>
              <m:r>
                <w:rPr>
                  <w:rFonts w:ascii="Cambria Math" w:eastAsia="Times New Roman" w:hAnsi="Cambria Math" w:cs="Times New Roman"/>
                  <w:color w:val="000000"/>
                  <w:sz w:val="28"/>
                  <w:szCs w:val="28"/>
                  <w:shd w:val="clear" w:color="auto" w:fill="FFFFFF"/>
                  <w:lang/>
                </w:rPr>
                <m:t>a</m:t>
              </m:r>
            </m:e>
            <m:sub>
              <m:r>
                <w:rPr>
                  <w:rFonts w:ascii="Cambria Math" w:eastAsia="Times New Roman" w:hAnsi="Cambria Math" w:cs="Times New Roman"/>
                  <w:color w:val="000000"/>
                  <w:sz w:val="28"/>
                  <w:szCs w:val="28"/>
                  <w:shd w:val="clear" w:color="auto" w:fill="FFFFFF"/>
                  <w:lang/>
                </w:rPr>
                <m:t>k-2</m:t>
              </m:r>
            </m:sub>
          </m:sSub>
          <m:r>
            <w:rPr>
              <w:rFonts w:ascii="Cambria Math" w:eastAsia="Times New Roman" w:hAnsi="Cambria Math" w:cs="Times New Roman"/>
              <w:color w:val="000000"/>
              <w:sz w:val="28"/>
              <w:szCs w:val="28"/>
              <w:shd w:val="clear" w:color="auto" w:fill="FFFFFF"/>
              <w:lang/>
            </w:rPr>
            <m:t>=0.</m:t>
          </m:r>
        </m:oMath>
      </m:oMathPara>
    </w:p>
    <w:p w14:paraId="11DA482C" w14:textId="77777777" w:rsidR="0038258D" w:rsidRDefault="0038258D" w:rsidP="0038258D">
      <w:pPr>
        <w:spacing w:before="240" w:after="240" w:line="240" w:lineRule="auto"/>
        <w:rPr>
          <w:rFonts w:ascii="Times New Roman" w:eastAsia="Times New Roman" w:hAnsi="Times New Roman" w:cs="Times New Roman"/>
          <w:iCs/>
          <w:color w:val="000000"/>
          <w:sz w:val="28"/>
          <w:szCs w:val="28"/>
          <w:shd w:val="clear" w:color="auto" w:fill="FFFFFF"/>
          <w:lang/>
        </w:rPr>
      </w:pPr>
      <w:r>
        <w:rPr>
          <w:rFonts w:ascii="Times New Roman" w:eastAsia="Times New Roman" w:hAnsi="Times New Roman" w:cs="Times New Roman"/>
          <w:iCs/>
          <w:color w:val="000000"/>
          <w:sz w:val="28"/>
          <w:szCs w:val="28"/>
          <w:shd w:val="clear" w:color="auto" w:fill="FFFFFF"/>
          <w:lang/>
        </w:rPr>
        <w:lastRenderedPageBreak/>
        <w:t>Его можно переписать так:</w:t>
      </w:r>
    </w:p>
    <w:p w14:paraId="7E0F84B1" w14:textId="77777777" w:rsidR="0038258D" w:rsidRPr="00FD0508" w:rsidRDefault="00000000" w:rsidP="0038258D">
      <w:pPr>
        <w:spacing w:before="240" w:after="240" w:line="240" w:lineRule="auto"/>
        <w:rPr>
          <w:rFonts w:ascii="Times New Roman" w:eastAsia="Times New Roman" w:hAnsi="Times New Roman" w:cs="Times New Roman"/>
          <w:iCs/>
          <w:color w:val="000000"/>
          <w:sz w:val="28"/>
          <w:szCs w:val="28"/>
          <w:shd w:val="clear" w:color="auto" w:fill="FFFFFF"/>
          <w:lang/>
        </w:rPr>
      </w:pPr>
      <m:oMathPara>
        <m:oMath>
          <m:d>
            <m:dPr>
              <m:begChr m:val="["/>
              <m:endChr m:val="]"/>
              <m:ctrlPr>
                <w:rPr>
                  <w:rFonts w:ascii="Cambria Math" w:eastAsia="Times New Roman" w:hAnsi="Cambria Math" w:cs="Times New Roman"/>
                  <w:i/>
                  <w:iCs/>
                  <w:color w:val="000000"/>
                  <w:sz w:val="28"/>
                  <w:szCs w:val="28"/>
                  <w:shd w:val="clear" w:color="auto" w:fill="FFFFFF"/>
                  <w:lang/>
                </w:rPr>
              </m:ctrlPr>
            </m:dPr>
            <m:e>
              <m:d>
                <m:dPr>
                  <m:ctrlPr>
                    <w:rPr>
                      <w:rFonts w:ascii="Cambria Math" w:eastAsia="Times New Roman" w:hAnsi="Cambria Math" w:cs="Times New Roman"/>
                      <w:i/>
                      <w:iCs/>
                      <w:color w:val="000000"/>
                      <w:sz w:val="28"/>
                      <w:szCs w:val="28"/>
                      <w:shd w:val="clear" w:color="auto" w:fill="FFFFFF"/>
                      <w:lang/>
                    </w:rPr>
                  </m:ctrlPr>
                </m:dPr>
                <m:e>
                  <m:r>
                    <w:rPr>
                      <w:rFonts w:ascii="Cambria Math" w:eastAsia="Times New Roman" w:hAnsi="Cambria Math" w:cs="Times New Roman"/>
                      <w:color w:val="000000"/>
                      <w:sz w:val="28"/>
                      <w:szCs w:val="28"/>
                      <w:shd w:val="clear" w:color="auto" w:fill="FFFFFF"/>
                      <w:lang/>
                    </w:rPr>
                    <m:t>r+k-p</m:t>
                  </m:r>
                </m:e>
              </m:d>
              <m:d>
                <m:dPr>
                  <m:ctrlPr>
                    <w:rPr>
                      <w:rFonts w:ascii="Cambria Math" w:eastAsia="Times New Roman" w:hAnsi="Cambria Math" w:cs="Times New Roman"/>
                      <w:i/>
                      <w:iCs/>
                      <w:color w:val="000000"/>
                      <w:sz w:val="28"/>
                      <w:szCs w:val="28"/>
                      <w:shd w:val="clear" w:color="auto" w:fill="FFFFFF"/>
                      <w:lang/>
                    </w:rPr>
                  </m:ctrlPr>
                </m:dPr>
                <m:e>
                  <m:r>
                    <w:rPr>
                      <w:rFonts w:ascii="Cambria Math" w:eastAsia="Times New Roman" w:hAnsi="Cambria Math" w:cs="Times New Roman"/>
                      <w:color w:val="000000"/>
                      <w:sz w:val="28"/>
                      <w:szCs w:val="28"/>
                      <w:shd w:val="clear" w:color="auto" w:fill="FFFFFF"/>
                      <w:lang/>
                    </w:rPr>
                    <m:t>r+k+p</m:t>
                  </m:r>
                </m:e>
              </m:d>
            </m:e>
          </m:d>
          <m:sSub>
            <m:sSubPr>
              <m:ctrlPr>
                <w:rPr>
                  <w:rFonts w:ascii="Cambria Math" w:eastAsia="Times New Roman" w:hAnsi="Cambria Math" w:cs="Times New Roman"/>
                  <w:i/>
                  <w:iCs/>
                  <w:color w:val="000000"/>
                  <w:sz w:val="28"/>
                  <w:szCs w:val="28"/>
                  <w:shd w:val="clear" w:color="auto" w:fill="FFFFFF"/>
                  <w:lang/>
                </w:rPr>
              </m:ctrlPr>
            </m:sSubPr>
            <m:e>
              <m:r>
                <w:rPr>
                  <w:rFonts w:ascii="Cambria Math" w:eastAsia="Times New Roman" w:hAnsi="Cambria Math" w:cs="Times New Roman"/>
                  <w:color w:val="000000"/>
                  <w:sz w:val="28"/>
                  <w:szCs w:val="28"/>
                  <w:shd w:val="clear" w:color="auto" w:fill="FFFFFF"/>
                  <w:lang/>
                </w:rPr>
                <m:t>a</m:t>
              </m:r>
            </m:e>
            <m:sub>
              <m:r>
                <w:rPr>
                  <w:rFonts w:ascii="Cambria Math" w:eastAsia="Times New Roman" w:hAnsi="Cambria Math" w:cs="Times New Roman"/>
                  <w:color w:val="000000"/>
                  <w:sz w:val="28"/>
                  <w:szCs w:val="28"/>
                  <w:shd w:val="clear" w:color="auto" w:fill="FFFFFF"/>
                  <w:lang/>
                </w:rPr>
                <m:t>k</m:t>
              </m:r>
            </m:sub>
          </m:sSub>
          <m:r>
            <w:rPr>
              <w:rFonts w:ascii="Cambria Math" w:eastAsia="Times New Roman" w:hAnsi="Cambria Math" w:cs="Times New Roman"/>
              <w:color w:val="000000"/>
              <w:sz w:val="28"/>
              <w:szCs w:val="28"/>
              <w:shd w:val="clear" w:color="auto" w:fill="FFFFFF"/>
              <w:lang/>
            </w:rPr>
            <m:t>+</m:t>
          </m:r>
          <m:sSub>
            <m:sSubPr>
              <m:ctrlPr>
                <w:rPr>
                  <w:rFonts w:ascii="Cambria Math" w:eastAsia="Times New Roman" w:hAnsi="Cambria Math" w:cs="Times New Roman"/>
                  <w:i/>
                  <w:iCs/>
                  <w:color w:val="000000"/>
                  <w:sz w:val="28"/>
                  <w:szCs w:val="28"/>
                  <w:shd w:val="clear" w:color="auto" w:fill="FFFFFF"/>
                  <w:lang/>
                </w:rPr>
              </m:ctrlPr>
            </m:sSubPr>
            <m:e>
              <m:r>
                <w:rPr>
                  <w:rFonts w:ascii="Cambria Math" w:eastAsia="Times New Roman" w:hAnsi="Cambria Math" w:cs="Times New Roman"/>
                  <w:color w:val="000000"/>
                  <w:sz w:val="28"/>
                  <w:szCs w:val="28"/>
                  <w:shd w:val="clear" w:color="auto" w:fill="FFFFFF"/>
                  <w:lang/>
                </w:rPr>
                <m:t>a</m:t>
              </m:r>
            </m:e>
            <m:sub>
              <m:r>
                <w:rPr>
                  <w:rFonts w:ascii="Cambria Math" w:eastAsia="Times New Roman" w:hAnsi="Cambria Math" w:cs="Times New Roman"/>
                  <w:color w:val="000000"/>
                  <w:sz w:val="28"/>
                  <w:szCs w:val="28"/>
                  <w:shd w:val="clear" w:color="auto" w:fill="FFFFFF"/>
                  <w:lang/>
                </w:rPr>
                <m:t>k-2</m:t>
              </m:r>
            </m:sub>
          </m:sSub>
          <m:r>
            <w:rPr>
              <w:rFonts w:ascii="Cambria Math" w:eastAsia="Times New Roman" w:hAnsi="Cambria Math" w:cs="Times New Roman"/>
              <w:color w:val="000000"/>
              <w:sz w:val="28"/>
              <w:szCs w:val="28"/>
              <w:shd w:val="clear" w:color="auto" w:fill="FFFFFF"/>
              <w:lang/>
            </w:rPr>
            <m:t>=0.</m:t>
          </m:r>
        </m:oMath>
      </m:oMathPara>
    </w:p>
    <w:p w14:paraId="346269CC" w14:textId="77777777" w:rsidR="0038258D" w:rsidRDefault="0038258D" w:rsidP="0038258D">
      <w:pPr>
        <w:spacing w:before="240" w:after="240" w:line="240" w:lineRule="auto"/>
        <w:rPr>
          <w:rFonts w:ascii="Times New Roman" w:eastAsia="Times New Roman" w:hAnsi="Times New Roman" w:cs="Times New Roman"/>
          <w:iCs/>
          <w:color w:val="000000"/>
          <w:sz w:val="28"/>
          <w:szCs w:val="28"/>
          <w:shd w:val="clear" w:color="auto" w:fill="FFFFFF"/>
          <w:lang/>
        </w:rPr>
      </w:pPr>
      <w:r>
        <w:rPr>
          <w:rFonts w:ascii="Times New Roman" w:eastAsia="Times New Roman" w:hAnsi="Times New Roman" w:cs="Times New Roman"/>
          <w:iCs/>
          <w:color w:val="000000"/>
          <w:sz w:val="28"/>
          <w:szCs w:val="28"/>
          <w:shd w:val="clear" w:color="auto" w:fill="FFFFFF"/>
          <w:lang/>
        </w:rPr>
        <w:t xml:space="preserve">По условию </w:t>
      </w:r>
      <m:oMath>
        <m:sSub>
          <m:sSubPr>
            <m:ctrlPr>
              <w:rPr>
                <w:rFonts w:ascii="Cambria Math" w:eastAsia="Times New Roman" w:hAnsi="Cambria Math" w:cs="Times New Roman"/>
                <w:i/>
                <w:iCs/>
                <w:color w:val="000000"/>
                <w:sz w:val="28"/>
                <w:szCs w:val="28"/>
                <w:shd w:val="clear" w:color="auto" w:fill="FFFFFF"/>
                <w:lang/>
              </w:rPr>
            </m:ctrlPr>
          </m:sSubPr>
          <m:e>
            <m:r>
              <w:rPr>
                <w:rFonts w:ascii="Cambria Math" w:eastAsia="Times New Roman" w:hAnsi="Cambria Math" w:cs="Times New Roman"/>
                <w:color w:val="000000"/>
                <w:sz w:val="28"/>
                <w:szCs w:val="28"/>
                <w:shd w:val="clear" w:color="auto" w:fill="FFFFFF"/>
                <w:lang/>
              </w:rPr>
              <m:t>a</m:t>
            </m:r>
          </m:e>
          <m:sub>
            <m:r>
              <w:rPr>
                <w:rFonts w:ascii="Cambria Math" w:eastAsia="Times New Roman" w:hAnsi="Cambria Math" w:cs="Times New Roman"/>
                <w:color w:val="000000"/>
                <w:sz w:val="28"/>
                <w:szCs w:val="28"/>
                <w:shd w:val="clear" w:color="auto" w:fill="FFFFFF"/>
                <w:lang/>
              </w:rPr>
              <m:t>0</m:t>
            </m:r>
          </m:sub>
        </m:sSub>
        <m:r>
          <w:rPr>
            <w:rFonts w:ascii="Cambria Math" w:eastAsia="Times New Roman" w:hAnsi="Cambria Math" w:cs="Times New Roman"/>
            <w:color w:val="000000"/>
            <w:sz w:val="28"/>
            <w:szCs w:val="28"/>
            <w:shd w:val="clear" w:color="auto" w:fill="FFFFFF"/>
            <w:lang/>
          </w:rPr>
          <m:t>≠0</m:t>
        </m:r>
      </m:oMath>
      <w:r>
        <w:rPr>
          <w:rFonts w:ascii="Times New Roman" w:eastAsia="Times New Roman" w:hAnsi="Times New Roman" w:cs="Times New Roman"/>
          <w:iCs/>
          <w:color w:val="000000"/>
          <w:sz w:val="28"/>
          <w:szCs w:val="28"/>
          <w:shd w:val="clear" w:color="auto" w:fill="FFFFFF"/>
          <w:lang w:val="en-US"/>
        </w:rPr>
        <w:t xml:space="preserve">; </w:t>
      </w:r>
      <w:r>
        <w:rPr>
          <w:rFonts w:ascii="Times New Roman" w:eastAsia="Times New Roman" w:hAnsi="Times New Roman" w:cs="Times New Roman"/>
          <w:iCs/>
          <w:color w:val="000000"/>
          <w:sz w:val="28"/>
          <w:szCs w:val="28"/>
          <w:shd w:val="clear" w:color="auto" w:fill="FFFFFF"/>
          <w:lang/>
        </w:rPr>
        <w:t>следовательно,</w:t>
      </w:r>
    </w:p>
    <w:p w14:paraId="3E817560" w14:textId="77777777" w:rsidR="0038258D" w:rsidRPr="00FD0508" w:rsidRDefault="00000000" w:rsidP="0038258D">
      <w:pPr>
        <w:spacing w:before="240" w:after="240" w:line="240" w:lineRule="auto"/>
        <w:rPr>
          <w:rFonts w:ascii="Times New Roman" w:eastAsia="Times New Roman" w:hAnsi="Times New Roman" w:cs="Times New Roman"/>
          <w:iCs/>
          <w:color w:val="000000"/>
          <w:sz w:val="28"/>
          <w:szCs w:val="28"/>
          <w:shd w:val="clear" w:color="auto" w:fill="FFFFFF"/>
          <w:lang/>
        </w:rPr>
      </w:pPr>
      <m:oMathPara>
        <m:oMath>
          <m:sSup>
            <m:sSupPr>
              <m:ctrlPr>
                <w:rPr>
                  <w:rFonts w:ascii="Cambria Math" w:eastAsia="Times New Roman" w:hAnsi="Cambria Math" w:cs="Times New Roman"/>
                  <w:i/>
                  <w:iCs/>
                  <w:color w:val="000000"/>
                  <w:sz w:val="28"/>
                  <w:szCs w:val="28"/>
                  <w:shd w:val="clear" w:color="auto" w:fill="FFFFFF"/>
                  <w:lang/>
                </w:rPr>
              </m:ctrlPr>
            </m:sSupPr>
            <m:e>
              <m:r>
                <w:rPr>
                  <w:rFonts w:ascii="Cambria Math" w:eastAsia="Times New Roman" w:hAnsi="Cambria Math" w:cs="Times New Roman"/>
                  <w:color w:val="000000"/>
                  <w:sz w:val="28"/>
                  <w:szCs w:val="28"/>
                  <w:shd w:val="clear" w:color="auto" w:fill="FFFFFF"/>
                  <w:lang/>
                </w:rPr>
                <m:t>r</m:t>
              </m:r>
            </m:e>
            <m:sup>
              <m:r>
                <w:rPr>
                  <w:rFonts w:ascii="Cambria Math" w:eastAsia="Times New Roman" w:hAnsi="Cambria Math" w:cs="Times New Roman"/>
                  <w:color w:val="000000"/>
                  <w:sz w:val="28"/>
                  <w:szCs w:val="28"/>
                  <w:shd w:val="clear" w:color="auto" w:fill="FFFFFF"/>
                  <w:lang/>
                </w:rPr>
                <m:t>2</m:t>
              </m:r>
            </m:sup>
          </m:sSup>
          <m:r>
            <w:rPr>
              <w:rFonts w:ascii="Cambria Math" w:eastAsia="Times New Roman" w:hAnsi="Cambria Math" w:cs="Times New Roman"/>
              <w:color w:val="000000"/>
              <w:sz w:val="28"/>
              <w:szCs w:val="28"/>
              <w:shd w:val="clear" w:color="auto" w:fill="FFFFFF"/>
              <w:lang/>
            </w:rPr>
            <m:t>-</m:t>
          </m:r>
          <m:sSup>
            <m:sSupPr>
              <m:ctrlPr>
                <w:rPr>
                  <w:rFonts w:ascii="Cambria Math" w:eastAsia="Times New Roman" w:hAnsi="Cambria Math" w:cs="Times New Roman"/>
                  <w:i/>
                  <w:iCs/>
                  <w:color w:val="000000"/>
                  <w:sz w:val="28"/>
                  <w:szCs w:val="28"/>
                  <w:shd w:val="clear" w:color="auto" w:fill="FFFFFF"/>
                  <w:lang/>
                </w:rPr>
              </m:ctrlPr>
            </m:sSupPr>
            <m:e>
              <m:r>
                <w:rPr>
                  <w:rFonts w:ascii="Cambria Math" w:eastAsia="Times New Roman" w:hAnsi="Cambria Math" w:cs="Times New Roman"/>
                  <w:color w:val="000000"/>
                  <w:sz w:val="28"/>
                  <w:szCs w:val="28"/>
                  <w:shd w:val="clear" w:color="auto" w:fill="FFFFFF"/>
                  <w:lang/>
                </w:rPr>
                <m:t>p</m:t>
              </m:r>
            </m:e>
            <m:sup>
              <m:r>
                <w:rPr>
                  <w:rFonts w:ascii="Cambria Math" w:eastAsia="Times New Roman" w:hAnsi="Cambria Math" w:cs="Times New Roman"/>
                  <w:color w:val="000000"/>
                  <w:sz w:val="28"/>
                  <w:szCs w:val="28"/>
                  <w:shd w:val="clear" w:color="auto" w:fill="FFFFFF"/>
                  <w:lang/>
                </w:rPr>
                <m:t>2</m:t>
              </m:r>
            </m:sup>
          </m:sSup>
          <m:r>
            <w:rPr>
              <w:rFonts w:ascii="Cambria Math" w:eastAsia="Times New Roman" w:hAnsi="Cambria Math" w:cs="Times New Roman"/>
              <w:color w:val="000000"/>
              <w:sz w:val="28"/>
              <w:szCs w:val="28"/>
              <w:shd w:val="clear" w:color="auto" w:fill="FFFFFF"/>
              <w:lang/>
            </w:rPr>
            <m:t>=0,</m:t>
          </m:r>
        </m:oMath>
      </m:oMathPara>
    </w:p>
    <w:p w14:paraId="0780BB8B" w14:textId="77777777" w:rsidR="0038258D" w:rsidRPr="00FD0508" w:rsidRDefault="0038258D" w:rsidP="0038258D">
      <w:pPr>
        <w:spacing w:before="240" w:after="240" w:line="240" w:lineRule="auto"/>
        <w:rPr>
          <w:rFonts w:ascii="Times New Roman" w:eastAsia="Times New Roman" w:hAnsi="Times New Roman" w:cs="Times New Roman"/>
          <w:iCs/>
          <w:color w:val="000000"/>
          <w:sz w:val="28"/>
          <w:szCs w:val="28"/>
          <w:shd w:val="clear" w:color="auto" w:fill="FFFFFF"/>
          <w:lang/>
        </w:rPr>
      </w:pPr>
      <w:r>
        <w:rPr>
          <w:rFonts w:ascii="Times New Roman" w:eastAsia="Times New Roman" w:hAnsi="Times New Roman" w:cs="Times New Roman"/>
          <w:iCs/>
          <w:color w:val="000000"/>
          <w:sz w:val="28"/>
          <w:szCs w:val="28"/>
          <w:shd w:val="clear" w:color="auto" w:fill="FFFFFF"/>
          <w:lang/>
        </w:rPr>
        <w:t xml:space="preserve">Поэтому </w:t>
      </w:r>
      <m:oMath>
        <m:sSub>
          <m:sSubPr>
            <m:ctrlPr>
              <w:rPr>
                <w:rFonts w:ascii="Cambria Math" w:eastAsia="Times New Roman" w:hAnsi="Cambria Math" w:cs="Times New Roman"/>
                <w:i/>
                <w:iCs/>
                <w:color w:val="000000"/>
                <w:sz w:val="28"/>
                <w:szCs w:val="28"/>
                <w:shd w:val="clear" w:color="auto" w:fill="FFFFFF"/>
                <w:lang/>
              </w:rPr>
            </m:ctrlPr>
          </m:sSubPr>
          <m:e>
            <m:r>
              <w:rPr>
                <w:rFonts w:ascii="Cambria Math" w:eastAsia="Times New Roman" w:hAnsi="Cambria Math" w:cs="Times New Roman"/>
                <w:color w:val="000000"/>
                <w:sz w:val="28"/>
                <w:szCs w:val="28"/>
                <w:shd w:val="clear" w:color="auto" w:fill="FFFFFF"/>
                <w:lang/>
              </w:rPr>
              <m:t>r</m:t>
            </m:r>
          </m:e>
          <m:sub>
            <m:r>
              <w:rPr>
                <w:rFonts w:ascii="Cambria Math" w:eastAsia="Times New Roman" w:hAnsi="Cambria Math" w:cs="Times New Roman"/>
                <w:color w:val="000000"/>
                <w:sz w:val="28"/>
                <w:szCs w:val="28"/>
                <w:shd w:val="clear" w:color="auto" w:fill="FFFFFF"/>
                <w:lang/>
              </w:rPr>
              <m:t>1</m:t>
            </m:r>
          </m:sub>
        </m:sSub>
        <m:r>
          <w:rPr>
            <w:rFonts w:ascii="Cambria Math" w:eastAsia="Times New Roman" w:hAnsi="Cambria Math" w:cs="Times New Roman"/>
            <w:color w:val="000000"/>
            <w:sz w:val="28"/>
            <w:szCs w:val="28"/>
            <w:shd w:val="clear" w:color="auto" w:fill="FFFFFF"/>
            <w:lang/>
          </w:rPr>
          <m:t>=p</m:t>
        </m:r>
      </m:oMath>
      <w:r w:rsidRPr="00FD0508">
        <w:rPr>
          <w:rFonts w:ascii="Times New Roman" w:eastAsia="Times New Roman" w:hAnsi="Times New Roman" w:cs="Times New Roman"/>
          <w:iCs/>
          <w:color w:val="000000"/>
          <w:sz w:val="28"/>
          <w:szCs w:val="28"/>
          <w:shd w:val="clear" w:color="auto" w:fill="FFFFFF"/>
          <w:lang/>
        </w:rPr>
        <w:t xml:space="preserve"> </w:t>
      </w:r>
      <w:r>
        <w:rPr>
          <w:rFonts w:ascii="Times New Roman" w:eastAsia="Times New Roman" w:hAnsi="Times New Roman" w:cs="Times New Roman"/>
          <w:iCs/>
          <w:color w:val="000000"/>
          <w:sz w:val="28"/>
          <w:szCs w:val="28"/>
          <w:shd w:val="clear" w:color="auto" w:fill="FFFFFF"/>
          <w:lang/>
        </w:rPr>
        <w:t xml:space="preserve">или </w:t>
      </w:r>
      <m:oMath>
        <m:sSub>
          <m:sSubPr>
            <m:ctrlPr>
              <w:rPr>
                <w:rFonts w:ascii="Cambria Math" w:eastAsia="Times New Roman" w:hAnsi="Cambria Math" w:cs="Times New Roman"/>
                <w:i/>
                <w:iCs/>
                <w:color w:val="000000"/>
                <w:sz w:val="28"/>
                <w:szCs w:val="28"/>
                <w:shd w:val="clear" w:color="auto" w:fill="FFFFFF"/>
                <w:lang/>
              </w:rPr>
            </m:ctrlPr>
          </m:sSubPr>
          <m:e>
            <m:r>
              <w:rPr>
                <w:rFonts w:ascii="Cambria Math" w:eastAsia="Times New Roman" w:hAnsi="Cambria Math" w:cs="Times New Roman"/>
                <w:color w:val="000000"/>
                <w:sz w:val="28"/>
                <w:szCs w:val="28"/>
                <w:shd w:val="clear" w:color="auto" w:fill="FFFFFF"/>
                <w:lang/>
              </w:rPr>
              <m:t>r</m:t>
            </m:r>
          </m:e>
          <m:sub>
            <m:r>
              <w:rPr>
                <w:rFonts w:ascii="Cambria Math" w:eastAsia="Times New Roman" w:hAnsi="Cambria Math" w:cs="Times New Roman"/>
                <w:color w:val="000000"/>
                <w:sz w:val="28"/>
                <w:szCs w:val="28"/>
                <w:shd w:val="clear" w:color="auto" w:fill="FFFFFF"/>
                <w:lang/>
              </w:rPr>
              <m:t>2</m:t>
            </m:r>
          </m:sub>
        </m:sSub>
        <m:r>
          <w:rPr>
            <w:rFonts w:ascii="Cambria Math" w:eastAsia="Times New Roman" w:hAnsi="Cambria Math" w:cs="Times New Roman"/>
            <w:color w:val="000000"/>
            <w:sz w:val="28"/>
            <w:szCs w:val="28"/>
            <w:shd w:val="clear" w:color="auto" w:fill="FFFFFF"/>
            <w:lang/>
          </w:rPr>
          <m:t>=-p</m:t>
        </m:r>
      </m:oMath>
      <w:r w:rsidRPr="00FD0508">
        <w:rPr>
          <w:rFonts w:ascii="Times New Roman" w:eastAsia="Times New Roman" w:hAnsi="Times New Roman" w:cs="Times New Roman"/>
          <w:iCs/>
          <w:color w:val="000000"/>
          <w:sz w:val="28"/>
          <w:szCs w:val="28"/>
          <w:shd w:val="clear" w:color="auto" w:fill="FFFFFF"/>
          <w:lang/>
        </w:rPr>
        <w:t>.</w:t>
      </w:r>
    </w:p>
    <w:p w14:paraId="70A78AE6" w14:textId="77777777" w:rsidR="0038258D" w:rsidRDefault="0038258D" w:rsidP="0038258D">
      <w:pPr>
        <w:spacing w:before="240" w:after="240" w:line="240" w:lineRule="auto"/>
        <w:rPr>
          <w:rFonts w:ascii="Times New Roman" w:eastAsia="Times New Roman" w:hAnsi="Times New Roman" w:cs="Times New Roman"/>
          <w:iCs/>
          <w:color w:val="000000"/>
          <w:sz w:val="28"/>
          <w:szCs w:val="28"/>
          <w:shd w:val="clear" w:color="auto" w:fill="FFFFFF"/>
          <w:lang/>
        </w:rPr>
      </w:pPr>
      <w:r>
        <w:rPr>
          <w:rFonts w:ascii="Times New Roman" w:eastAsia="Times New Roman" w:hAnsi="Times New Roman" w:cs="Times New Roman"/>
          <w:iCs/>
          <w:color w:val="000000"/>
          <w:sz w:val="28"/>
          <w:szCs w:val="28"/>
          <w:shd w:val="clear" w:color="auto" w:fill="FFFFFF"/>
          <w:lang/>
        </w:rPr>
        <w:tab/>
        <w:t xml:space="preserve">Рассмотрим сначала решение в случае </w:t>
      </w:r>
      <m:oMath>
        <m:sSub>
          <m:sSubPr>
            <m:ctrlPr>
              <w:rPr>
                <w:rFonts w:ascii="Cambria Math" w:eastAsia="Times New Roman" w:hAnsi="Cambria Math" w:cs="Times New Roman"/>
                <w:i/>
                <w:iCs/>
                <w:color w:val="000000"/>
                <w:sz w:val="28"/>
                <w:szCs w:val="28"/>
                <w:shd w:val="clear" w:color="auto" w:fill="FFFFFF"/>
                <w:lang/>
              </w:rPr>
            </m:ctrlPr>
          </m:sSubPr>
          <m:e>
            <m:r>
              <w:rPr>
                <w:rFonts w:ascii="Cambria Math" w:eastAsia="Times New Roman" w:hAnsi="Cambria Math" w:cs="Times New Roman"/>
                <w:color w:val="000000"/>
                <w:sz w:val="28"/>
                <w:szCs w:val="28"/>
                <w:shd w:val="clear" w:color="auto" w:fill="FFFFFF"/>
                <w:lang/>
              </w:rPr>
              <m:t>r</m:t>
            </m:r>
          </m:e>
          <m:sub>
            <m:r>
              <w:rPr>
                <w:rFonts w:ascii="Cambria Math" w:eastAsia="Times New Roman" w:hAnsi="Cambria Math" w:cs="Times New Roman"/>
                <w:color w:val="000000"/>
                <w:sz w:val="28"/>
                <w:szCs w:val="28"/>
                <w:shd w:val="clear" w:color="auto" w:fill="FFFFFF"/>
                <w:lang/>
              </w:rPr>
              <m:t>1</m:t>
            </m:r>
          </m:sub>
        </m:sSub>
        <m:r>
          <w:rPr>
            <w:rFonts w:ascii="Cambria Math" w:eastAsia="Times New Roman" w:hAnsi="Cambria Math" w:cs="Times New Roman"/>
            <w:color w:val="000000"/>
            <w:sz w:val="28"/>
            <w:szCs w:val="28"/>
            <w:shd w:val="clear" w:color="auto" w:fill="FFFFFF"/>
            <w:lang/>
          </w:rPr>
          <m:t>=p&gt;0</m:t>
        </m:r>
      </m:oMath>
      <w:r w:rsidRPr="00FD0508">
        <w:rPr>
          <w:rFonts w:ascii="Times New Roman" w:eastAsia="Times New Roman" w:hAnsi="Times New Roman" w:cs="Times New Roman"/>
          <w:iCs/>
          <w:color w:val="000000"/>
          <w:sz w:val="28"/>
          <w:szCs w:val="28"/>
          <w:shd w:val="clear" w:color="auto" w:fill="FFFFFF"/>
          <w:lang/>
        </w:rPr>
        <w:t>.</w:t>
      </w:r>
    </w:p>
    <w:p w14:paraId="66889DBA" w14:textId="77777777" w:rsidR="0038258D" w:rsidRDefault="0038258D" w:rsidP="0038258D">
      <w:pPr>
        <w:spacing w:before="240" w:after="240" w:line="240" w:lineRule="auto"/>
        <w:rPr>
          <w:rFonts w:ascii="Times New Roman" w:eastAsia="Times New Roman" w:hAnsi="Times New Roman" w:cs="Times New Roman"/>
          <w:iCs/>
          <w:color w:val="000000"/>
          <w:sz w:val="28"/>
          <w:szCs w:val="28"/>
          <w:shd w:val="clear" w:color="auto" w:fill="FFFFFF"/>
          <w:lang/>
        </w:rPr>
      </w:pPr>
      <w:r>
        <w:rPr>
          <w:rFonts w:ascii="Times New Roman" w:eastAsia="Times New Roman" w:hAnsi="Times New Roman" w:cs="Times New Roman"/>
          <w:iCs/>
          <w:color w:val="000000"/>
          <w:sz w:val="28"/>
          <w:szCs w:val="28"/>
          <w:shd w:val="clear" w:color="auto" w:fill="FFFFFF"/>
          <w:lang/>
        </w:rPr>
        <w:tab/>
        <w:t>Из системы уравнений (3)</w:t>
      </w:r>
      <w:r w:rsidRPr="005679CF">
        <w:rPr>
          <w:rFonts w:ascii="Times New Roman" w:eastAsia="Times New Roman" w:hAnsi="Times New Roman" w:cs="Times New Roman"/>
          <w:iCs/>
          <w:color w:val="000000"/>
          <w:sz w:val="28"/>
          <w:szCs w:val="28"/>
          <w:shd w:val="clear" w:color="auto" w:fill="FFFFFF"/>
          <w:lang/>
        </w:rPr>
        <w:t xml:space="preserve"> </w:t>
      </w:r>
      <w:r>
        <w:rPr>
          <w:rFonts w:ascii="Times New Roman" w:eastAsia="Times New Roman" w:hAnsi="Times New Roman" w:cs="Times New Roman"/>
          <w:iCs/>
          <w:color w:val="000000"/>
          <w:sz w:val="28"/>
          <w:szCs w:val="28"/>
          <w:shd w:val="clear" w:color="auto" w:fill="FFFFFF"/>
          <w:lang/>
        </w:rPr>
        <w:t xml:space="preserve">последовательно определяются все коэффициенты </w:t>
      </w:r>
      <m:oMath>
        <m:sSub>
          <m:sSubPr>
            <m:ctrlPr>
              <w:rPr>
                <w:rFonts w:ascii="Cambria Math" w:eastAsia="Times New Roman" w:hAnsi="Cambria Math" w:cs="Times New Roman"/>
                <w:i/>
                <w:iCs/>
                <w:color w:val="000000"/>
                <w:sz w:val="28"/>
                <w:szCs w:val="28"/>
                <w:shd w:val="clear" w:color="auto" w:fill="FFFFFF"/>
                <w:lang/>
              </w:rPr>
            </m:ctrlPr>
          </m:sSubPr>
          <m:e>
            <m:r>
              <w:rPr>
                <w:rFonts w:ascii="Cambria Math" w:eastAsia="Times New Roman" w:hAnsi="Cambria Math" w:cs="Times New Roman"/>
                <w:color w:val="000000"/>
                <w:sz w:val="28"/>
                <w:szCs w:val="28"/>
                <w:shd w:val="clear" w:color="auto" w:fill="FFFFFF"/>
                <w:lang/>
              </w:rPr>
              <m:t>a</m:t>
            </m:r>
          </m:e>
          <m:sub>
            <m:r>
              <w:rPr>
                <w:rFonts w:ascii="Cambria Math" w:eastAsia="Times New Roman" w:hAnsi="Cambria Math" w:cs="Times New Roman"/>
                <w:color w:val="000000"/>
                <w:sz w:val="28"/>
                <w:szCs w:val="28"/>
                <w:shd w:val="clear" w:color="auto" w:fill="FFFFFF"/>
                <w:lang/>
              </w:rPr>
              <m:t>1</m:t>
            </m:r>
          </m:sub>
        </m:sSub>
        <m:r>
          <w:rPr>
            <w:rFonts w:ascii="Cambria Math" w:eastAsia="Times New Roman" w:hAnsi="Cambria Math" w:cs="Times New Roman"/>
            <w:color w:val="000000"/>
            <w:sz w:val="28"/>
            <w:szCs w:val="28"/>
            <w:shd w:val="clear" w:color="auto" w:fill="FFFFFF"/>
            <w:lang/>
          </w:rPr>
          <m:t xml:space="preserve">, </m:t>
        </m:r>
        <m:sSub>
          <m:sSubPr>
            <m:ctrlPr>
              <w:rPr>
                <w:rFonts w:ascii="Cambria Math" w:eastAsia="Times New Roman" w:hAnsi="Cambria Math" w:cs="Times New Roman"/>
                <w:i/>
                <w:iCs/>
                <w:color w:val="000000"/>
                <w:sz w:val="28"/>
                <w:szCs w:val="28"/>
                <w:shd w:val="clear" w:color="auto" w:fill="FFFFFF"/>
                <w:lang/>
              </w:rPr>
            </m:ctrlPr>
          </m:sSubPr>
          <m:e>
            <m:r>
              <w:rPr>
                <w:rFonts w:ascii="Cambria Math" w:eastAsia="Times New Roman" w:hAnsi="Cambria Math" w:cs="Times New Roman"/>
                <w:color w:val="000000"/>
                <w:sz w:val="28"/>
                <w:szCs w:val="28"/>
                <w:shd w:val="clear" w:color="auto" w:fill="FFFFFF"/>
                <w:lang/>
              </w:rPr>
              <m:t>a</m:t>
            </m:r>
          </m:e>
          <m:sub>
            <m:r>
              <w:rPr>
                <w:rFonts w:ascii="Cambria Math" w:eastAsia="Times New Roman" w:hAnsi="Cambria Math" w:cs="Times New Roman"/>
                <w:color w:val="000000"/>
                <w:sz w:val="28"/>
                <w:szCs w:val="28"/>
                <w:shd w:val="clear" w:color="auto" w:fill="FFFFFF"/>
                <w:lang/>
              </w:rPr>
              <m:t>2</m:t>
            </m:r>
          </m:sub>
        </m:sSub>
        <m:r>
          <w:rPr>
            <w:rFonts w:ascii="Cambria Math" w:eastAsia="Times New Roman" w:hAnsi="Cambria Math" w:cs="Times New Roman"/>
            <w:color w:val="000000"/>
            <w:sz w:val="28"/>
            <w:szCs w:val="28"/>
            <w:shd w:val="clear" w:color="auto" w:fill="FFFFFF"/>
            <w:lang/>
          </w:rPr>
          <m:t>, …</m:t>
        </m:r>
      </m:oMath>
      <w:r w:rsidRPr="005679CF">
        <w:rPr>
          <w:rFonts w:ascii="Times New Roman" w:eastAsia="Times New Roman" w:hAnsi="Times New Roman" w:cs="Times New Roman"/>
          <w:iCs/>
          <w:color w:val="000000"/>
          <w:sz w:val="28"/>
          <w:szCs w:val="28"/>
          <w:shd w:val="clear" w:color="auto" w:fill="FFFFFF"/>
          <w:lang/>
        </w:rPr>
        <w:t xml:space="preserve">; </w:t>
      </w:r>
      <m:oMath>
        <m:sSub>
          <m:sSubPr>
            <m:ctrlPr>
              <w:rPr>
                <w:rFonts w:ascii="Cambria Math" w:eastAsia="Times New Roman" w:hAnsi="Cambria Math" w:cs="Times New Roman"/>
                <w:i/>
                <w:iCs/>
                <w:color w:val="000000"/>
                <w:sz w:val="28"/>
                <w:szCs w:val="28"/>
                <w:shd w:val="clear" w:color="auto" w:fill="FFFFFF"/>
                <w:lang/>
              </w:rPr>
            </m:ctrlPr>
          </m:sSubPr>
          <m:e>
            <m:r>
              <w:rPr>
                <w:rFonts w:ascii="Cambria Math" w:eastAsia="Times New Roman" w:hAnsi="Cambria Math" w:cs="Times New Roman"/>
                <w:color w:val="000000"/>
                <w:sz w:val="28"/>
                <w:szCs w:val="28"/>
                <w:shd w:val="clear" w:color="auto" w:fill="FFFFFF"/>
                <w:lang/>
              </w:rPr>
              <m:t>a</m:t>
            </m:r>
          </m:e>
          <m:sub>
            <m:r>
              <w:rPr>
                <w:rFonts w:ascii="Cambria Math" w:eastAsia="Times New Roman" w:hAnsi="Cambria Math" w:cs="Times New Roman"/>
                <w:color w:val="000000"/>
                <w:sz w:val="28"/>
                <w:szCs w:val="28"/>
                <w:shd w:val="clear" w:color="auto" w:fill="FFFFFF"/>
                <w:lang/>
              </w:rPr>
              <m:t>0</m:t>
            </m:r>
          </m:sub>
        </m:sSub>
      </m:oMath>
      <w:r w:rsidRPr="005679CF">
        <w:rPr>
          <w:rFonts w:ascii="Times New Roman" w:eastAsia="Times New Roman" w:hAnsi="Times New Roman" w:cs="Times New Roman"/>
          <w:iCs/>
          <w:color w:val="000000"/>
          <w:sz w:val="28"/>
          <w:szCs w:val="28"/>
          <w:shd w:val="clear" w:color="auto" w:fill="FFFFFF"/>
          <w:lang/>
        </w:rPr>
        <w:t xml:space="preserve"> </w:t>
      </w:r>
      <w:r>
        <w:rPr>
          <w:rFonts w:ascii="Times New Roman" w:eastAsia="Times New Roman" w:hAnsi="Times New Roman" w:cs="Times New Roman"/>
          <w:iCs/>
          <w:color w:val="000000"/>
          <w:sz w:val="28"/>
          <w:szCs w:val="28"/>
          <w:shd w:val="clear" w:color="auto" w:fill="FFFFFF"/>
          <w:lang/>
        </w:rPr>
        <w:t xml:space="preserve">остается произвольным. Положим, например, </w:t>
      </w:r>
      <m:oMath>
        <m:sSub>
          <m:sSubPr>
            <m:ctrlPr>
              <w:rPr>
                <w:rFonts w:ascii="Cambria Math" w:eastAsia="Times New Roman" w:hAnsi="Cambria Math" w:cs="Times New Roman"/>
                <w:i/>
                <w:iCs/>
                <w:color w:val="000000"/>
                <w:sz w:val="28"/>
                <w:szCs w:val="28"/>
                <w:shd w:val="clear" w:color="auto" w:fill="FFFFFF"/>
                <w:lang/>
              </w:rPr>
            </m:ctrlPr>
          </m:sSubPr>
          <m:e>
            <m:r>
              <w:rPr>
                <w:rFonts w:ascii="Cambria Math" w:eastAsia="Times New Roman" w:hAnsi="Cambria Math" w:cs="Times New Roman"/>
                <w:color w:val="000000"/>
                <w:sz w:val="28"/>
                <w:szCs w:val="28"/>
                <w:shd w:val="clear" w:color="auto" w:fill="FFFFFF"/>
                <w:lang/>
              </w:rPr>
              <m:t>a</m:t>
            </m:r>
          </m:e>
          <m:sub>
            <m:r>
              <w:rPr>
                <w:rFonts w:ascii="Cambria Math" w:eastAsia="Times New Roman" w:hAnsi="Cambria Math" w:cs="Times New Roman"/>
                <w:color w:val="000000"/>
                <w:sz w:val="28"/>
                <w:szCs w:val="28"/>
                <w:shd w:val="clear" w:color="auto" w:fill="FFFFFF"/>
                <w:lang/>
              </w:rPr>
              <m:t>0</m:t>
            </m:r>
          </m:sub>
        </m:sSub>
        <m:r>
          <w:rPr>
            <w:rFonts w:ascii="Cambria Math" w:eastAsia="Times New Roman" w:hAnsi="Cambria Math" w:cs="Times New Roman"/>
            <w:color w:val="000000"/>
            <w:sz w:val="28"/>
            <w:szCs w:val="28"/>
            <w:shd w:val="clear" w:color="auto" w:fill="FFFFFF"/>
            <w:lang/>
          </w:rPr>
          <m:t>=1</m:t>
        </m:r>
      </m:oMath>
      <w:r>
        <w:rPr>
          <w:rFonts w:ascii="Times New Roman" w:eastAsia="Times New Roman" w:hAnsi="Times New Roman" w:cs="Times New Roman"/>
          <w:iCs/>
          <w:color w:val="000000"/>
          <w:sz w:val="28"/>
          <w:szCs w:val="28"/>
          <w:shd w:val="clear" w:color="auto" w:fill="FFFFFF"/>
          <w:lang w:val="en-US"/>
        </w:rPr>
        <w:t xml:space="preserve">. </w:t>
      </w:r>
      <w:r>
        <w:rPr>
          <w:rFonts w:ascii="Times New Roman" w:eastAsia="Times New Roman" w:hAnsi="Times New Roman" w:cs="Times New Roman"/>
          <w:iCs/>
          <w:color w:val="000000"/>
          <w:sz w:val="28"/>
          <w:szCs w:val="28"/>
          <w:shd w:val="clear" w:color="auto" w:fill="FFFFFF"/>
          <w:lang/>
        </w:rPr>
        <w:t>Тогда</w:t>
      </w:r>
    </w:p>
    <w:p w14:paraId="2217D24C" w14:textId="77777777" w:rsidR="0038258D" w:rsidRPr="005679CF" w:rsidRDefault="00000000" w:rsidP="0038258D">
      <w:pPr>
        <w:spacing w:before="240" w:after="240" w:line="240" w:lineRule="auto"/>
        <w:rPr>
          <w:rFonts w:ascii="Times New Roman" w:eastAsia="Times New Roman" w:hAnsi="Times New Roman" w:cs="Times New Roman"/>
          <w:iCs/>
          <w:color w:val="000000"/>
          <w:sz w:val="28"/>
          <w:szCs w:val="28"/>
          <w:shd w:val="clear" w:color="auto" w:fill="FFFFFF"/>
          <w:lang/>
        </w:rPr>
      </w:pPr>
      <m:oMathPara>
        <m:oMath>
          <m:sSub>
            <m:sSubPr>
              <m:ctrlPr>
                <w:rPr>
                  <w:rFonts w:ascii="Cambria Math" w:eastAsia="Times New Roman" w:hAnsi="Cambria Math" w:cs="Times New Roman"/>
                  <w:i/>
                  <w:iCs/>
                  <w:color w:val="000000"/>
                  <w:sz w:val="28"/>
                  <w:szCs w:val="28"/>
                  <w:shd w:val="clear" w:color="auto" w:fill="FFFFFF"/>
                  <w:lang/>
                </w:rPr>
              </m:ctrlPr>
            </m:sSubPr>
            <m:e>
              <m:r>
                <w:rPr>
                  <w:rFonts w:ascii="Cambria Math" w:eastAsia="Times New Roman" w:hAnsi="Cambria Math" w:cs="Times New Roman"/>
                  <w:color w:val="000000"/>
                  <w:sz w:val="28"/>
                  <w:szCs w:val="28"/>
                  <w:shd w:val="clear" w:color="auto" w:fill="FFFFFF"/>
                  <w:lang/>
                </w:rPr>
                <m:t>a</m:t>
              </m:r>
            </m:e>
            <m:sub>
              <m:r>
                <w:rPr>
                  <w:rFonts w:ascii="Cambria Math" w:eastAsia="Times New Roman" w:hAnsi="Cambria Math" w:cs="Times New Roman"/>
                  <w:color w:val="000000"/>
                  <w:sz w:val="28"/>
                  <w:szCs w:val="28"/>
                  <w:shd w:val="clear" w:color="auto" w:fill="FFFFFF"/>
                  <w:lang/>
                </w:rPr>
                <m:t>k</m:t>
              </m:r>
            </m:sub>
          </m:sSub>
          <m:r>
            <w:rPr>
              <w:rFonts w:ascii="Cambria Math" w:eastAsia="Times New Roman" w:hAnsi="Cambria Math" w:cs="Times New Roman"/>
              <w:color w:val="000000"/>
              <w:sz w:val="28"/>
              <w:szCs w:val="28"/>
              <w:shd w:val="clear" w:color="auto" w:fill="FFFFFF"/>
              <w:lang/>
            </w:rPr>
            <m:t>=-</m:t>
          </m:r>
          <m:f>
            <m:fPr>
              <m:ctrlPr>
                <w:rPr>
                  <w:rFonts w:ascii="Cambria Math" w:eastAsia="Times New Roman" w:hAnsi="Cambria Math" w:cs="Times New Roman"/>
                  <w:i/>
                  <w:iCs/>
                  <w:color w:val="000000"/>
                  <w:sz w:val="28"/>
                  <w:szCs w:val="28"/>
                  <w:shd w:val="clear" w:color="auto" w:fill="FFFFFF"/>
                  <w:lang/>
                </w:rPr>
              </m:ctrlPr>
            </m:fPr>
            <m:num>
              <m:sSub>
                <m:sSubPr>
                  <m:ctrlPr>
                    <w:rPr>
                      <w:rFonts w:ascii="Cambria Math" w:eastAsia="Times New Roman" w:hAnsi="Cambria Math" w:cs="Times New Roman"/>
                      <w:i/>
                      <w:iCs/>
                      <w:color w:val="000000"/>
                      <w:sz w:val="28"/>
                      <w:szCs w:val="28"/>
                      <w:shd w:val="clear" w:color="auto" w:fill="FFFFFF"/>
                      <w:lang/>
                    </w:rPr>
                  </m:ctrlPr>
                </m:sSubPr>
                <m:e>
                  <m:r>
                    <w:rPr>
                      <w:rFonts w:ascii="Cambria Math" w:eastAsia="Times New Roman" w:hAnsi="Cambria Math" w:cs="Times New Roman"/>
                      <w:color w:val="000000"/>
                      <w:sz w:val="28"/>
                      <w:szCs w:val="28"/>
                      <w:shd w:val="clear" w:color="auto" w:fill="FFFFFF"/>
                      <w:lang/>
                    </w:rPr>
                    <m:t>a</m:t>
                  </m:r>
                </m:e>
                <m:sub>
                  <m:r>
                    <w:rPr>
                      <w:rFonts w:ascii="Cambria Math" w:eastAsia="Times New Roman" w:hAnsi="Cambria Math" w:cs="Times New Roman"/>
                      <w:color w:val="000000"/>
                      <w:sz w:val="28"/>
                      <w:szCs w:val="28"/>
                      <w:shd w:val="clear" w:color="auto" w:fill="FFFFFF"/>
                      <w:lang/>
                    </w:rPr>
                    <m:t>k-2</m:t>
                  </m:r>
                </m:sub>
              </m:sSub>
            </m:num>
            <m:den>
              <m:r>
                <w:rPr>
                  <w:rFonts w:ascii="Cambria Math" w:eastAsia="Times New Roman" w:hAnsi="Cambria Math" w:cs="Times New Roman"/>
                  <w:color w:val="000000"/>
                  <w:sz w:val="28"/>
                  <w:szCs w:val="28"/>
                  <w:shd w:val="clear" w:color="auto" w:fill="FFFFFF"/>
                  <w:lang/>
                </w:rPr>
                <m:t>k</m:t>
              </m:r>
              <m:d>
                <m:dPr>
                  <m:ctrlPr>
                    <w:rPr>
                      <w:rFonts w:ascii="Cambria Math" w:eastAsia="Times New Roman" w:hAnsi="Cambria Math" w:cs="Times New Roman"/>
                      <w:i/>
                      <w:iCs/>
                      <w:color w:val="000000"/>
                      <w:sz w:val="28"/>
                      <w:szCs w:val="28"/>
                      <w:shd w:val="clear" w:color="auto" w:fill="FFFFFF"/>
                      <w:lang/>
                    </w:rPr>
                  </m:ctrlPr>
                </m:dPr>
                <m:e>
                  <m:r>
                    <w:rPr>
                      <w:rFonts w:ascii="Cambria Math" w:eastAsia="Times New Roman" w:hAnsi="Cambria Math" w:cs="Times New Roman"/>
                      <w:color w:val="000000"/>
                      <w:sz w:val="28"/>
                      <w:szCs w:val="28"/>
                      <w:shd w:val="clear" w:color="auto" w:fill="FFFFFF"/>
                      <w:lang/>
                    </w:rPr>
                    <m:t>2p+k</m:t>
                  </m:r>
                </m:e>
              </m:d>
            </m:den>
          </m:f>
          <m:r>
            <w:rPr>
              <w:rFonts w:ascii="Cambria Math" w:eastAsia="Times New Roman" w:hAnsi="Cambria Math" w:cs="Times New Roman"/>
              <w:color w:val="000000"/>
              <w:sz w:val="28"/>
              <w:szCs w:val="28"/>
              <w:shd w:val="clear" w:color="auto" w:fill="FFFFFF"/>
              <w:lang/>
            </w:rPr>
            <m:t>.</m:t>
          </m:r>
        </m:oMath>
      </m:oMathPara>
    </w:p>
    <w:p w14:paraId="06EB6C67" w14:textId="77777777" w:rsidR="0038258D" w:rsidRPr="00E2337B" w:rsidRDefault="0038258D" w:rsidP="0038258D">
      <w:pPr>
        <w:spacing w:before="240" w:after="240" w:line="240" w:lineRule="auto"/>
        <w:rPr>
          <w:rFonts w:ascii="Times New Roman" w:eastAsia="Times New Roman" w:hAnsi="Times New Roman" w:cs="Times New Roman"/>
          <w:iCs/>
          <w:color w:val="000000"/>
          <w:sz w:val="28"/>
          <w:szCs w:val="28"/>
          <w:shd w:val="clear" w:color="auto" w:fill="FFFFFF"/>
          <w:lang/>
        </w:rPr>
      </w:pPr>
      <w:r>
        <w:rPr>
          <w:rFonts w:ascii="Times New Roman" w:eastAsia="Times New Roman" w:hAnsi="Times New Roman" w:cs="Times New Roman"/>
          <w:iCs/>
          <w:color w:val="000000"/>
          <w:sz w:val="28"/>
          <w:szCs w:val="28"/>
          <w:shd w:val="clear" w:color="auto" w:fill="FFFFFF"/>
          <w:lang/>
        </w:rPr>
        <w:t xml:space="preserve">Придавая различные значения </w:t>
      </w:r>
      <m:oMath>
        <m:r>
          <w:rPr>
            <w:rFonts w:ascii="Cambria Math" w:eastAsia="Times New Roman" w:hAnsi="Cambria Math" w:cs="Times New Roman"/>
            <w:color w:val="000000"/>
            <w:sz w:val="28"/>
            <w:szCs w:val="28"/>
            <w:shd w:val="clear" w:color="auto" w:fill="FFFFFF"/>
            <w:lang/>
          </w:rPr>
          <m:t>k</m:t>
        </m:r>
      </m:oMath>
      <w:r w:rsidRPr="005679CF">
        <w:rPr>
          <w:rFonts w:ascii="Times New Roman" w:eastAsia="Times New Roman" w:hAnsi="Times New Roman" w:cs="Times New Roman"/>
          <w:iCs/>
          <w:color w:val="000000"/>
          <w:sz w:val="28"/>
          <w:szCs w:val="28"/>
          <w:shd w:val="clear" w:color="auto" w:fill="FFFFFF"/>
          <w:lang/>
        </w:rPr>
        <w:t xml:space="preserve">, </w:t>
      </w:r>
      <w:r>
        <w:rPr>
          <w:rFonts w:ascii="Times New Roman" w:eastAsia="Times New Roman" w:hAnsi="Times New Roman" w:cs="Times New Roman"/>
          <w:iCs/>
          <w:color w:val="000000"/>
          <w:sz w:val="28"/>
          <w:szCs w:val="28"/>
          <w:shd w:val="clear" w:color="auto" w:fill="FFFFFF"/>
          <w:lang/>
        </w:rPr>
        <w:t xml:space="preserve">найдем </w:t>
      </w:r>
      <m:oMath>
        <m:sSub>
          <m:sSubPr>
            <m:ctrlPr>
              <w:rPr>
                <w:rFonts w:ascii="Cambria Math" w:eastAsia="Times New Roman" w:hAnsi="Cambria Math" w:cs="Times New Roman"/>
                <w:i/>
                <w:iCs/>
                <w:color w:val="000000"/>
                <w:sz w:val="28"/>
                <w:szCs w:val="28"/>
                <w:shd w:val="clear" w:color="auto" w:fill="FFFFFF"/>
                <w:lang/>
              </w:rPr>
            </m:ctrlPr>
          </m:sSubPr>
          <m:e>
            <m:r>
              <w:rPr>
                <w:rFonts w:ascii="Cambria Math" w:eastAsia="Times New Roman" w:hAnsi="Cambria Math" w:cs="Times New Roman"/>
                <w:color w:val="000000"/>
                <w:sz w:val="28"/>
                <w:szCs w:val="28"/>
                <w:shd w:val="clear" w:color="auto" w:fill="FFFFFF"/>
                <w:lang/>
              </w:rPr>
              <m:t>a</m:t>
            </m:r>
          </m:e>
          <m:sub>
            <m:r>
              <w:rPr>
                <w:rFonts w:ascii="Cambria Math" w:eastAsia="Times New Roman" w:hAnsi="Cambria Math" w:cs="Times New Roman"/>
                <w:color w:val="000000"/>
                <w:sz w:val="28"/>
                <w:szCs w:val="28"/>
                <w:shd w:val="clear" w:color="auto" w:fill="FFFFFF"/>
                <w:lang/>
              </w:rPr>
              <m:t>1</m:t>
            </m:r>
          </m:sub>
        </m:sSub>
        <m:r>
          <w:rPr>
            <w:rFonts w:ascii="Cambria Math" w:eastAsia="Times New Roman" w:hAnsi="Cambria Math" w:cs="Times New Roman"/>
            <w:color w:val="000000"/>
            <w:sz w:val="28"/>
            <w:szCs w:val="28"/>
            <w:shd w:val="clear" w:color="auto" w:fill="FFFFFF"/>
            <w:lang/>
          </w:rPr>
          <m:t xml:space="preserve">=0, </m:t>
        </m:r>
        <m:sSub>
          <m:sSubPr>
            <m:ctrlPr>
              <w:rPr>
                <w:rFonts w:ascii="Cambria Math" w:eastAsia="Times New Roman" w:hAnsi="Cambria Math" w:cs="Times New Roman"/>
                <w:i/>
                <w:iCs/>
                <w:color w:val="000000"/>
                <w:sz w:val="28"/>
                <w:szCs w:val="28"/>
                <w:shd w:val="clear" w:color="auto" w:fill="FFFFFF"/>
                <w:lang/>
              </w:rPr>
            </m:ctrlPr>
          </m:sSubPr>
          <m:e>
            <m:r>
              <w:rPr>
                <w:rFonts w:ascii="Cambria Math" w:eastAsia="Times New Roman" w:hAnsi="Cambria Math" w:cs="Times New Roman"/>
                <w:color w:val="000000"/>
                <w:sz w:val="28"/>
                <w:szCs w:val="28"/>
                <w:shd w:val="clear" w:color="auto" w:fill="FFFFFF"/>
                <w:lang/>
              </w:rPr>
              <m:t>a</m:t>
            </m:r>
          </m:e>
          <m:sub>
            <m:r>
              <w:rPr>
                <w:rFonts w:ascii="Cambria Math" w:eastAsia="Times New Roman" w:hAnsi="Cambria Math" w:cs="Times New Roman"/>
                <w:color w:val="000000"/>
                <w:sz w:val="28"/>
                <w:szCs w:val="28"/>
                <w:shd w:val="clear" w:color="auto" w:fill="FFFFFF"/>
                <w:lang/>
              </w:rPr>
              <m:t>3</m:t>
            </m:r>
          </m:sub>
        </m:sSub>
        <m:r>
          <w:rPr>
            <w:rFonts w:ascii="Cambria Math" w:eastAsia="Times New Roman" w:hAnsi="Cambria Math" w:cs="Times New Roman"/>
            <w:color w:val="000000"/>
            <w:sz w:val="28"/>
            <w:szCs w:val="28"/>
            <w:shd w:val="clear" w:color="auto" w:fill="FFFFFF"/>
            <w:lang/>
          </w:rPr>
          <m:t>=0</m:t>
        </m:r>
      </m:oMath>
      <w:r w:rsidRPr="00E2337B">
        <w:rPr>
          <w:rFonts w:ascii="Times New Roman" w:eastAsia="Times New Roman" w:hAnsi="Times New Roman" w:cs="Times New Roman"/>
          <w:iCs/>
          <w:color w:val="000000"/>
          <w:sz w:val="28"/>
          <w:szCs w:val="28"/>
          <w:shd w:val="clear" w:color="auto" w:fill="FFFFFF"/>
          <w:lang/>
        </w:rPr>
        <w:t xml:space="preserve"> </w:t>
      </w:r>
      <w:r>
        <w:rPr>
          <w:rFonts w:ascii="Times New Roman" w:eastAsia="Times New Roman" w:hAnsi="Times New Roman" w:cs="Times New Roman"/>
          <w:iCs/>
          <w:color w:val="000000"/>
          <w:sz w:val="28"/>
          <w:szCs w:val="28"/>
          <w:shd w:val="clear" w:color="auto" w:fill="FFFFFF"/>
          <w:lang/>
        </w:rPr>
        <w:t xml:space="preserve">и вообще </w:t>
      </w:r>
      <m:oMath>
        <m:sSub>
          <m:sSubPr>
            <m:ctrlPr>
              <w:rPr>
                <w:rFonts w:ascii="Cambria Math" w:eastAsia="Times New Roman" w:hAnsi="Cambria Math" w:cs="Times New Roman"/>
                <w:i/>
                <w:iCs/>
                <w:color w:val="000000"/>
                <w:sz w:val="28"/>
                <w:szCs w:val="28"/>
                <w:shd w:val="clear" w:color="auto" w:fill="FFFFFF"/>
                <w:lang/>
              </w:rPr>
            </m:ctrlPr>
          </m:sSubPr>
          <m:e>
            <m:r>
              <w:rPr>
                <w:rFonts w:ascii="Cambria Math" w:eastAsia="Times New Roman" w:hAnsi="Cambria Math" w:cs="Times New Roman"/>
                <w:color w:val="000000"/>
                <w:sz w:val="28"/>
                <w:szCs w:val="28"/>
                <w:shd w:val="clear" w:color="auto" w:fill="FFFFFF"/>
                <w:lang/>
              </w:rPr>
              <m:t>a</m:t>
            </m:r>
          </m:e>
          <m:sub>
            <m:r>
              <w:rPr>
                <w:rFonts w:ascii="Cambria Math" w:eastAsia="Times New Roman" w:hAnsi="Cambria Math" w:cs="Times New Roman"/>
                <w:color w:val="000000"/>
                <w:sz w:val="28"/>
                <w:szCs w:val="28"/>
                <w:shd w:val="clear" w:color="auto" w:fill="FFFFFF"/>
                <w:lang/>
              </w:rPr>
              <m:t>2m+1</m:t>
            </m:r>
          </m:sub>
        </m:sSub>
        <m:r>
          <w:rPr>
            <w:rFonts w:ascii="Cambria Math" w:eastAsia="Times New Roman" w:hAnsi="Cambria Math" w:cs="Times New Roman"/>
            <w:color w:val="000000"/>
            <w:sz w:val="28"/>
            <w:szCs w:val="28"/>
            <w:shd w:val="clear" w:color="auto" w:fill="FFFFFF"/>
            <w:lang/>
          </w:rPr>
          <m:t>=0</m:t>
        </m:r>
      </m:oMath>
      <w:r w:rsidRPr="00E2337B">
        <w:rPr>
          <w:rFonts w:ascii="Times New Roman" w:eastAsia="Times New Roman" w:hAnsi="Times New Roman" w:cs="Times New Roman"/>
          <w:iCs/>
          <w:color w:val="000000"/>
          <w:sz w:val="28"/>
          <w:szCs w:val="28"/>
          <w:shd w:val="clear" w:color="auto" w:fill="FFFFFF"/>
          <w:lang/>
        </w:rPr>
        <w:t>,</w:t>
      </w:r>
    </w:p>
    <w:p w14:paraId="10AA6724" w14:textId="77777777" w:rsidR="0038258D" w:rsidRPr="00E2337B" w:rsidRDefault="00000000" w:rsidP="0038258D">
      <w:pPr>
        <w:spacing w:before="240" w:after="240" w:line="240" w:lineRule="auto"/>
        <w:rPr>
          <w:rFonts w:ascii="Times New Roman" w:eastAsia="Times New Roman" w:hAnsi="Times New Roman" w:cs="Times New Roman"/>
          <w:iCs/>
          <w:color w:val="000000"/>
          <w:sz w:val="28"/>
          <w:szCs w:val="28"/>
          <w:shd w:val="clear" w:color="auto" w:fill="FFFFFF"/>
          <w:lang w:val="en-US"/>
        </w:rPr>
      </w:pPr>
      <m:oMathPara>
        <m:oMath>
          <m:eqArr>
            <m:eqArrPr>
              <m:maxDist m:val="1"/>
              <m:ctrlPr>
                <w:rPr>
                  <w:rFonts w:ascii="Cambria Math" w:eastAsia="Times New Roman" w:hAnsi="Cambria Math" w:cs="Times New Roman"/>
                  <w:i/>
                  <w:iCs/>
                  <w:color w:val="000000"/>
                  <w:sz w:val="28"/>
                  <w:szCs w:val="28"/>
                  <w:shd w:val="clear" w:color="auto" w:fill="FFFFFF"/>
                  <w:lang w:val="en-US"/>
                </w:rPr>
              </m:ctrlPr>
            </m:eqArrPr>
            <m:e>
              <m:sSub>
                <m:sSubPr>
                  <m:ctrlPr>
                    <w:rPr>
                      <w:rFonts w:ascii="Cambria Math" w:eastAsia="Times New Roman" w:hAnsi="Cambria Math" w:cs="Times New Roman"/>
                      <w:i/>
                      <w:iCs/>
                      <w:color w:val="000000"/>
                      <w:sz w:val="28"/>
                      <w:szCs w:val="28"/>
                      <w:shd w:val="clear" w:color="auto" w:fill="FFFFFF"/>
                      <w:lang w:val="en-US"/>
                    </w:rPr>
                  </m:ctrlPr>
                </m:sSubPr>
                <m:e>
                  <m:r>
                    <w:rPr>
                      <w:rFonts w:ascii="Cambria Math" w:eastAsia="Times New Roman" w:hAnsi="Cambria Math" w:cs="Times New Roman"/>
                      <w:color w:val="000000"/>
                      <w:sz w:val="28"/>
                      <w:szCs w:val="28"/>
                      <w:shd w:val="clear" w:color="auto" w:fill="FFFFFF"/>
                      <w:lang w:val="en-US"/>
                    </w:rPr>
                    <m:t>a</m:t>
                  </m:r>
                </m:e>
                <m:sub>
                  <m:r>
                    <w:rPr>
                      <w:rFonts w:ascii="Cambria Math" w:eastAsia="Times New Roman" w:hAnsi="Cambria Math" w:cs="Times New Roman"/>
                      <w:color w:val="000000"/>
                      <w:sz w:val="28"/>
                      <w:szCs w:val="28"/>
                      <w:shd w:val="clear" w:color="auto" w:fill="FFFFFF"/>
                      <w:lang w:val="en-US"/>
                    </w:rPr>
                    <m:t>2v</m:t>
                  </m:r>
                </m:sub>
              </m:sSub>
              <m:r>
                <w:rPr>
                  <w:rFonts w:ascii="Cambria Math" w:eastAsia="Times New Roman" w:hAnsi="Cambria Math" w:cs="Times New Roman"/>
                  <w:color w:val="000000"/>
                  <w:sz w:val="28"/>
                  <w:szCs w:val="28"/>
                  <w:shd w:val="clear" w:color="auto" w:fill="FFFFFF"/>
                  <w:lang w:val="en-US"/>
                </w:rPr>
                <m:t>=</m:t>
              </m:r>
              <m:f>
                <m:fPr>
                  <m:ctrlPr>
                    <w:rPr>
                      <w:rFonts w:ascii="Cambria Math" w:eastAsia="Times New Roman" w:hAnsi="Cambria Math" w:cs="Times New Roman"/>
                      <w:i/>
                      <w:iCs/>
                      <w:color w:val="000000"/>
                      <w:sz w:val="28"/>
                      <w:szCs w:val="28"/>
                      <w:shd w:val="clear" w:color="auto" w:fill="FFFFFF"/>
                      <w:lang w:val="en-US"/>
                    </w:rPr>
                  </m:ctrlPr>
                </m:fPr>
                <m:num>
                  <m:sSup>
                    <m:sSupPr>
                      <m:ctrlPr>
                        <w:rPr>
                          <w:rFonts w:ascii="Cambria Math" w:eastAsia="Times New Roman" w:hAnsi="Cambria Math" w:cs="Times New Roman"/>
                          <w:i/>
                          <w:iCs/>
                          <w:color w:val="000000"/>
                          <w:sz w:val="28"/>
                          <w:szCs w:val="28"/>
                          <w:shd w:val="clear" w:color="auto" w:fill="FFFFFF"/>
                          <w:lang w:val="en-US"/>
                        </w:rPr>
                      </m:ctrlPr>
                    </m:sSupPr>
                    <m:e>
                      <m:d>
                        <m:dPr>
                          <m:ctrlPr>
                            <w:rPr>
                              <w:rFonts w:ascii="Cambria Math" w:eastAsia="Times New Roman" w:hAnsi="Cambria Math" w:cs="Times New Roman"/>
                              <w:i/>
                              <w:iCs/>
                              <w:color w:val="000000"/>
                              <w:sz w:val="28"/>
                              <w:szCs w:val="28"/>
                              <w:shd w:val="clear" w:color="auto" w:fill="FFFFFF"/>
                              <w:lang w:val="en-US"/>
                            </w:rPr>
                          </m:ctrlPr>
                        </m:dPr>
                        <m:e>
                          <m:r>
                            <w:rPr>
                              <w:rFonts w:ascii="Cambria Math" w:eastAsia="Times New Roman" w:hAnsi="Cambria Math" w:cs="Times New Roman"/>
                              <w:color w:val="000000"/>
                              <w:sz w:val="28"/>
                              <w:szCs w:val="28"/>
                              <w:shd w:val="clear" w:color="auto" w:fill="FFFFFF"/>
                              <w:lang w:val="en-US"/>
                            </w:rPr>
                            <m:t>-1</m:t>
                          </m:r>
                        </m:e>
                      </m:d>
                    </m:e>
                    <m:sup>
                      <m:r>
                        <w:rPr>
                          <w:rFonts w:ascii="Cambria Math" w:eastAsia="Times New Roman" w:hAnsi="Cambria Math" w:cs="Times New Roman"/>
                          <w:color w:val="000000"/>
                          <w:sz w:val="28"/>
                          <w:szCs w:val="28"/>
                          <w:shd w:val="clear" w:color="auto" w:fill="FFFFFF"/>
                          <w:lang w:val="en-US"/>
                        </w:rPr>
                        <m:t>v+1</m:t>
                      </m:r>
                    </m:sup>
                  </m:sSup>
                </m:num>
                <m:den>
                  <m:r>
                    <w:rPr>
                      <w:rFonts w:ascii="Cambria Math" w:eastAsia="Times New Roman" w:hAnsi="Cambria Math" w:cs="Times New Roman"/>
                      <w:color w:val="000000"/>
                      <w:sz w:val="28"/>
                      <w:szCs w:val="28"/>
                      <w:shd w:val="clear" w:color="auto" w:fill="FFFFFF"/>
                      <w:lang w:val="en-US"/>
                    </w:rPr>
                    <m:t>2*4*6*…*2v</m:t>
                  </m:r>
                  <m:d>
                    <m:dPr>
                      <m:ctrlPr>
                        <w:rPr>
                          <w:rFonts w:ascii="Cambria Math" w:eastAsia="Times New Roman" w:hAnsi="Cambria Math" w:cs="Times New Roman"/>
                          <w:i/>
                          <w:iCs/>
                          <w:color w:val="000000"/>
                          <w:sz w:val="28"/>
                          <w:szCs w:val="28"/>
                          <w:shd w:val="clear" w:color="auto" w:fill="FFFFFF"/>
                          <w:lang w:val="en-US"/>
                        </w:rPr>
                      </m:ctrlPr>
                    </m:dPr>
                    <m:e>
                      <m:r>
                        <w:rPr>
                          <w:rFonts w:ascii="Cambria Math" w:eastAsia="Times New Roman" w:hAnsi="Cambria Math" w:cs="Times New Roman"/>
                          <w:color w:val="000000"/>
                          <w:sz w:val="28"/>
                          <w:szCs w:val="28"/>
                          <w:shd w:val="clear" w:color="auto" w:fill="FFFFFF"/>
                          <w:lang w:val="en-US"/>
                        </w:rPr>
                        <m:t>2p+2</m:t>
                      </m:r>
                    </m:e>
                  </m:d>
                  <m:d>
                    <m:dPr>
                      <m:ctrlPr>
                        <w:rPr>
                          <w:rFonts w:ascii="Cambria Math" w:eastAsia="Times New Roman" w:hAnsi="Cambria Math" w:cs="Times New Roman"/>
                          <w:i/>
                          <w:iCs/>
                          <w:color w:val="000000"/>
                          <w:sz w:val="28"/>
                          <w:szCs w:val="28"/>
                          <w:shd w:val="clear" w:color="auto" w:fill="FFFFFF"/>
                          <w:lang w:val="en-US"/>
                        </w:rPr>
                      </m:ctrlPr>
                    </m:dPr>
                    <m:e>
                      <m:r>
                        <w:rPr>
                          <w:rFonts w:ascii="Cambria Math" w:eastAsia="Times New Roman" w:hAnsi="Cambria Math" w:cs="Times New Roman"/>
                          <w:color w:val="000000"/>
                          <w:sz w:val="28"/>
                          <w:szCs w:val="28"/>
                          <w:shd w:val="clear" w:color="auto" w:fill="FFFFFF"/>
                          <w:lang w:val="en-US"/>
                        </w:rPr>
                        <m:t>2p+4</m:t>
                      </m:r>
                    </m:e>
                  </m:d>
                  <m:r>
                    <w:rPr>
                      <w:rFonts w:ascii="Cambria Math" w:eastAsia="Times New Roman" w:hAnsi="Cambria Math" w:cs="Times New Roman"/>
                      <w:color w:val="000000"/>
                      <w:sz w:val="28"/>
                      <w:szCs w:val="28"/>
                      <w:shd w:val="clear" w:color="auto" w:fill="FFFFFF"/>
                      <w:lang w:val="en-US"/>
                    </w:rPr>
                    <m:t>…</m:t>
                  </m:r>
                  <m:d>
                    <m:dPr>
                      <m:ctrlPr>
                        <w:rPr>
                          <w:rFonts w:ascii="Cambria Math" w:eastAsia="Times New Roman" w:hAnsi="Cambria Math" w:cs="Times New Roman"/>
                          <w:i/>
                          <w:iCs/>
                          <w:color w:val="000000"/>
                          <w:sz w:val="28"/>
                          <w:szCs w:val="28"/>
                          <w:shd w:val="clear" w:color="auto" w:fill="FFFFFF"/>
                          <w:lang w:val="en-US"/>
                        </w:rPr>
                      </m:ctrlPr>
                    </m:dPr>
                    <m:e>
                      <m:r>
                        <w:rPr>
                          <w:rFonts w:ascii="Cambria Math" w:eastAsia="Times New Roman" w:hAnsi="Cambria Math" w:cs="Times New Roman"/>
                          <w:color w:val="000000"/>
                          <w:sz w:val="28"/>
                          <w:szCs w:val="28"/>
                          <w:shd w:val="clear" w:color="auto" w:fill="FFFFFF"/>
                          <w:lang w:val="en-US"/>
                        </w:rPr>
                        <m:t>2p+2v</m:t>
                      </m:r>
                    </m:e>
                  </m:d>
                </m:den>
              </m:f>
              <m:r>
                <w:rPr>
                  <w:rFonts w:ascii="Cambria Math" w:eastAsia="Times New Roman" w:hAnsi="Cambria Math" w:cs="Times New Roman"/>
                  <w:color w:val="000000"/>
                  <w:sz w:val="28"/>
                  <w:szCs w:val="28"/>
                  <w:shd w:val="clear" w:color="auto" w:fill="FFFFFF"/>
                  <w:lang w:val="en-US"/>
                </w:rPr>
                <m:t>, #</m:t>
              </m:r>
              <m:d>
                <m:dPr>
                  <m:ctrlPr>
                    <w:rPr>
                      <w:rFonts w:ascii="Cambria Math" w:eastAsia="Times New Roman" w:hAnsi="Cambria Math" w:cs="Times New Roman"/>
                      <w:i/>
                      <w:iCs/>
                      <w:color w:val="000000"/>
                      <w:sz w:val="28"/>
                      <w:szCs w:val="28"/>
                      <w:shd w:val="clear" w:color="auto" w:fill="FFFFFF"/>
                      <w:lang w:val="en-US"/>
                    </w:rPr>
                  </m:ctrlPr>
                </m:dPr>
                <m:e>
                  <m:r>
                    <w:rPr>
                      <w:rFonts w:ascii="Cambria Math" w:eastAsia="Times New Roman" w:hAnsi="Cambria Math" w:cs="Times New Roman"/>
                      <w:color w:val="000000"/>
                      <w:sz w:val="28"/>
                      <w:szCs w:val="28"/>
                      <w:shd w:val="clear" w:color="auto" w:fill="FFFFFF"/>
                      <w:lang w:val="en-US"/>
                    </w:rPr>
                    <m:t>4</m:t>
                  </m:r>
                </m:e>
              </m:d>
            </m:e>
          </m:eqArr>
        </m:oMath>
      </m:oMathPara>
    </w:p>
    <w:p w14:paraId="74437AA2" w14:textId="77777777" w:rsidR="0038258D" w:rsidRDefault="0038258D" w:rsidP="0038258D">
      <w:pPr>
        <w:spacing w:before="240" w:after="240" w:line="240" w:lineRule="auto"/>
        <w:rPr>
          <w:rFonts w:ascii="Times New Roman" w:eastAsia="Times New Roman" w:hAnsi="Times New Roman" w:cs="Times New Roman"/>
          <w:iCs/>
          <w:color w:val="000000"/>
          <w:sz w:val="28"/>
          <w:szCs w:val="28"/>
          <w:shd w:val="clear" w:color="auto" w:fill="FFFFFF"/>
          <w:lang/>
        </w:rPr>
      </w:pPr>
      <w:r>
        <w:rPr>
          <w:rFonts w:ascii="Times New Roman" w:eastAsia="Times New Roman" w:hAnsi="Times New Roman" w:cs="Times New Roman"/>
          <w:iCs/>
          <w:color w:val="000000"/>
          <w:sz w:val="28"/>
          <w:szCs w:val="28"/>
          <w:shd w:val="clear" w:color="auto" w:fill="FFFFFF"/>
          <w:lang/>
        </w:rPr>
        <w:t>Подставляя найденные коэффициенты в формулу (2), получим</w:t>
      </w:r>
    </w:p>
    <w:p w14:paraId="5BC49FA5" w14:textId="77777777" w:rsidR="0038258D" w:rsidRPr="00E2337B" w:rsidRDefault="00000000" w:rsidP="0038258D">
      <w:pPr>
        <w:spacing w:before="240" w:after="240" w:line="240" w:lineRule="auto"/>
        <w:rPr>
          <w:rFonts w:ascii="Times New Roman" w:eastAsia="Times New Roman" w:hAnsi="Times New Roman" w:cs="Times New Roman"/>
          <w:iCs/>
          <w:color w:val="000000"/>
          <w:sz w:val="28"/>
          <w:szCs w:val="28"/>
          <w:shd w:val="clear" w:color="auto" w:fill="FFFFFF"/>
          <w:lang/>
        </w:rPr>
      </w:pPr>
      <m:oMathPara>
        <m:oMath>
          <m:eqArr>
            <m:eqArrPr>
              <m:maxDist m:val="1"/>
              <m:ctrlPr>
                <w:rPr>
                  <w:rFonts w:ascii="Cambria Math" w:eastAsia="Times New Roman" w:hAnsi="Cambria Math" w:cs="Times New Roman"/>
                  <w:i/>
                  <w:iCs/>
                  <w:color w:val="000000"/>
                  <w:sz w:val="28"/>
                  <w:szCs w:val="28"/>
                  <w:shd w:val="clear" w:color="auto" w:fill="FFFFFF"/>
                  <w:lang/>
                </w:rPr>
              </m:ctrlPr>
            </m:eqArrPr>
            <m:e>
              <m:sSub>
                <m:sSubPr>
                  <m:ctrlPr>
                    <w:rPr>
                      <w:rFonts w:ascii="Cambria Math" w:eastAsia="Times New Roman" w:hAnsi="Cambria Math" w:cs="Times New Roman"/>
                      <w:i/>
                      <w:iCs/>
                      <w:color w:val="000000"/>
                      <w:sz w:val="28"/>
                      <w:szCs w:val="28"/>
                      <w:shd w:val="clear" w:color="auto" w:fill="FFFFFF"/>
                      <w:lang/>
                    </w:rPr>
                  </m:ctrlPr>
                </m:sSubPr>
                <m:e>
                  <m:r>
                    <w:rPr>
                      <w:rFonts w:ascii="Cambria Math" w:eastAsia="Times New Roman" w:hAnsi="Cambria Math" w:cs="Times New Roman"/>
                      <w:color w:val="000000"/>
                      <w:sz w:val="28"/>
                      <w:szCs w:val="28"/>
                      <w:shd w:val="clear" w:color="auto" w:fill="FFFFFF"/>
                      <w:lang/>
                    </w:rPr>
                    <m:t>y</m:t>
                  </m:r>
                </m:e>
                <m:sub>
                  <m:r>
                    <w:rPr>
                      <w:rFonts w:ascii="Cambria Math" w:eastAsia="Times New Roman" w:hAnsi="Cambria Math" w:cs="Times New Roman"/>
                      <w:color w:val="000000"/>
                      <w:sz w:val="28"/>
                      <w:szCs w:val="28"/>
                      <w:shd w:val="clear" w:color="auto" w:fill="FFFFFF"/>
                      <w:lang/>
                    </w:rPr>
                    <m:t>1</m:t>
                  </m:r>
                </m:sub>
              </m:sSub>
              <m:r>
                <w:rPr>
                  <w:rFonts w:ascii="Cambria Math" w:eastAsia="Times New Roman" w:hAnsi="Cambria Math" w:cs="Times New Roman"/>
                  <w:color w:val="000000"/>
                  <w:sz w:val="28"/>
                  <w:szCs w:val="28"/>
                  <w:shd w:val="clear" w:color="auto" w:fill="FFFFFF"/>
                  <w:lang/>
                </w:rPr>
                <m:t>=</m:t>
              </m:r>
              <m:sSup>
                <m:sSupPr>
                  <m:ctrlPr>
                    <w:rPr>
                      <w:rFonts w:ascii="Cambria Math" w:eastAsia="Times New Roman" w:hAnsi="Cambria Math" w:cs="Times New Roman"/>
                      <w:i/>
                      <w:iCs/>
                      <w:color w:val="000000"/>
                      <w:sz w:val="28"/>
                      <w:szCs w:val="28"/>
                      <w:shd w:val="clear" w:color="auto" w:fill="FFFFFF"/>
                      <w:lang/>
                    </w:rPr>
                  </m:ctrlPr>
                </m:sSupPr>
                <m:e>
                  <m:r>
                    <w:rPr>
                      <w:rFonts w:ascii="Cambria Math" w:eastAsia="Times New Roman" w:hAnsi="Cambria Math" w:cs="Times New Roman"/>
                      <w:color w:val="000000"/>
                      <w:sz w:val="28"/>
                      <w:szCs w:val="28"/>
                      <w:shd w:val="clear" w:color="auto" w:fill="FFFFFF"/>
                      <w:lang/>
                    </w:rPr>
                    <m:t>x</m:t>
                  </m:r>
                </m:e>
                <m:sup>
                  <m:r>
                    <w:rPr>
                      <w:rFonts w:ascii="Cambria Math" w:eastAsia="Times New Roman" w:hAnsi="Cambria Math" w:cs="Times New Roman"/>
                      <w:color w:val="000000"/>
                      <w:sz w:val="28"/>
                      <w:szCs w:val="28"/>
                      <w:shd w:val="clear" w:color="auto" w:fill="FFFFFF"/>
                      <w:lang/>
                    </w:rPr>
                    <m:t>p</m:t>
                  </m:r>
                </m:sup>
              </m:sSup>
              <m:d>
                <m:dPr>
                  <m:begChr m:val="["/>
                  <m:endChr m:val="]"/>
                  <m:ctrlPr>
                    <w:rPr>
                      <w:rFonts w:ascii="Cambria Math" w:eastAsia="Times New Roman" w:hAnsi="Cambria Math" w:cs="Times New Roman"/>
                      <w:i/>
                      <w:iCs/>
                      <w:color w:val="000000"/>
                      <w:sz w:val="28"/>
                      <w:szCs w:val="28"/>
                      <w:shd w:val="clear" w:color="auto" w:fill="FFFFFF"/>
                      <w:lang/>
                    </w:rPr>
                  </m:ctrlPr>
                </m:dPr>
                <m:e>
                  <m:eqArr>
                    <m:eqArrPr>
                      <m:ctrlPr>
                        <w:rPr>
                          <w:rFonts w:ascii="Cambria Math" w:eastAsia="Times New Roman" w:hAnsi="Cambria Math" w:cs="Times New Roman"/>
                          <w:i/>
                          <w:iCs/>
                          <w:color w:val="000000"/>
                          <w:sz w:val="28"/>
                          <w:szCs w:val="28"/>
                          <w:shd w:val="clear" w:color="auto" w:fill="FFFFFF"/>
                          <w:lang/>
                        </w:rPr>
                      </m:ctrlPr>
                    </m:eqArrPr>
                    <m:e>
                      <m:r>
                        <w:rPr>
                          <w:rFonts w:ascii="Cambria Math" w:eastAsia="Times New Roman" w:hAnsi="Cambria Math" w:cs="Times New Roman"/>
                          <w:color w:val="000000"/>
                          <w:sz w:val="28"/>
                          <w:szCs w:val="28"/>
                          <w:shd w:val="clear" w:color="auto" w:fill="FFFFFF"/>
                          <w:lang/>
                        </w:rPr>
                        <m:t>1-</m:t>
                      </m:r>
                      <m:f>
                        <m:fPr>
                          <m:ctrlPr>
                            <w:rPr>
                              <w:rFonts w:ascii="Cambria Math" w:eastAsia="Times New Roman" w:hAnsi="Cambria Math" w:cs="Times New Roman"/>
                              <w:i/>
                              <w:iCs/>
                              <w:color w:val="000000"/>
                              <w:sz w:val="28"/>
                              <w:szCs w:val="28"/>
                              <w:shd w:val="clear" w:color="auto" w:fill="FFFFFF"/>
                              <w:lang/>
                            </w:rPr>
                          </m:ctrlPr>
                        </m:fPr>
                        <m:num>
                          <m:sSup>
                            <m:sSupPr>
                              <m:ctrlPr>
                                <w:rPr>
                                  <w:rFonts w:ascii="Cambria Math" w:eastAsia="Times New Roman" w:hAnsi="Cambria Math" w:cs="Times New Roman"/>
                                  <w:i/>
                                  <w:iCs/>
                                  <w:color w:val="000000"/>
                                  <w:sz w:val="28"/>
                                  <w:szCs w:val="28"/>
                                  <w:shd w:val="clear" w:color="auto" w:fill="FFFFFF"/>
                                  <w:lang/>
                                </w:rPr>
                              </m:ctrlPr>
                            </m:sSupPr>
                            <m:e>
                              <m:r>
                                <w:rPr>
                                  <w:rFonts w:ascii="Cambria Math" w:eastAsia="Times New Roman" w:hAnsi="Cambria Math" w:cs="Times New Roman"/>
                                  <w:color w:val="000000"/>
                                  <w:sz w:val="28"/>
                                  <w:szCs w:val="28"/>
                                  <w:shd w:val="clear" w:color="auto" w:fill="FFFFFF"/>
                                  <w:lang/>
                                </w:rPr>
                                <m:t>x</m:t>
                              </m:r>
                            </m:e>
                            <m:sup>
                              <m:r>
                                <w:rPr>
                                  <w:rFonts w:ascii="Cambria Math" w:eastAsia="Times New Roman" w:hAnsi="Cambria Math" w:cs="Times New Roman"/>
                                  <w:color w:val="000000"/>
                                  <w:sz w:val="28"/>
                                  <w:szCs w:val="28"/>
                                  <w:shd w:val="clear" w:color="auto" w:fill="FFFFFF"/>
                                  <w:lang/>
                                </w:rPr>
                                <m:t>2</m:t>
                              </m:r>
                            </m:sup>
                          </m:sSup>
                        </m:num>
                        <m:den>
                          <m:r>
                            <w:rPr>
                              <w:rFonts w:ascii="Cambria Math" w:eastAsia="Times New Roman" w:hAnsi="Cambria Math" w:cs="Times New Roman"/>
                              <w:color w:val="000000"/>
                              <w:sz w:val="28"/>
                              <w:szCs w:val="28"/>
                              <w:shd w:val="clear" w:color="auto" w:fill="FFFFFF"/>
                              <w:lang/>
                            </w:rPr>
                            <m:t>2</m:t>
                          </m:r>
                          <m:d>
                            <m:dPr>
                              <m:ctrlPr>
                                <w:rPr>
                                  <w:rFonts w:ascii="Cambria Math" w:eastAsia="Times New Roman" w:hAnsi="Cambria Math" w:cs="Times New Roman"/>
                                  <w:i/>
                                  <w:iCs/>
                                  <w:color w:val="000000"/>
                                  <w:sz w:val="28"/>
                                  <w:szCs w:val="28"/>
                                  <w:shd w:val="clear" w:color="auto" w:fill="FFFFFF"/>
                                  <w:lang/>
                                </w:rPr>
                              </m:ctrlPr>
                            </m:dPr>
                            <m:e>
                              <m:r>
                                <w:rPr>
                                  <w:rFonts w:ascii="Cambria Math" w:eastAsia="Times New Roman" w:hAnsi="Cambria Math" w:cs="Times New Roman"/>
                                  <w:color w:val="000000"/>
                                  <w:sz w:val="28"/>
                                  <w:szCs w:val="28"/>
                                  <w:shd w:val="clear" w:color="auto" w:fill="FFFFFF"/>
                                  <w:lang/>
                                </w:rPr>
                                <m:t>2p+2</m:t>
                              </m:r>
                            </m:e>
                          </m:d>
                        </m:den>
                      </m:f>
                      <m:r>
                        <w:rPr>
                          <w:rFonts w:ascii="Cambria Math" w:eastAsia="Times New Roman" w:hAnsi="Cambria Math" w:cs="Times New Roman"/>
                          <w:color w:val="000000"/>
                          <w:sz w:val="28"/>
                          <w:szCs w:val="28"/>
                          <w:shd w:val="clear" w:color="auto" w:fill="FFFFFF"/>
                          <w:lang/>
                        </w:rPr>
                        <m:t>+</m:t>
                      </m:r>
                      <m:f>
                        <m:fPr>
                          <m:ctrlPr>
                            <w:rPr>
                              <w:rFonts w:ascii="Cambria Math" w:eastAsia="Times New Roman" w:hAnsi="Cambria Math" w:cs="Times New Roman"/>
                              <w:i/>
                              <w:iCs/>
                              <w:color w:val="000000"/>
                              <w:sz w:val="28"/>
                              <w:szCs w:val="28"/>
                              <w:shd w:val="clear" w:color="auto" w:fill="FFFFFF"/>
                              <w:lang/>
                            </w:rPr>
                          </m:ctrlPr>
                        </m:fPr>
                        <m:num>
                          <m:sSup>
                            <m:sSupPr>
                              <m:ctrlPr>
                                <w:rPr>
                                  <w:rFonts w:ascii="Cambria Math" w:eastAsia="Times New Roman" w:hAnsi="Cambria Math" w:cs="Times New Roman"/>
                                  <w:i/>
                                  <w:iCs/>
                                  <w:color w:val="000000"/>
                                  <w:sz w:val="28"/>
                                  <w:szCs w:val="28"/>
                                  <w:shd w:val="clear" w:color="auto" w:fill="FFFFFF"/>
                                  <w:lang/>
                                </w:rPr>
                              </m:ctrlPr>
                            </m:sSupPr>
                            <m:e>
                              <m:r>
                                <w:rPr>
                                  <w:rFonts w:ascii="Cambria Math" w:eastAsia="Times New Roman" w:hAnsi="Cambria Math" w:cs="Times New Roman"/>
                                  <w:color w:val="000000"/>
                                  <w:sz w:val="28"/>
                                  <w:szCs w:val="28"/>
                                  <w:shd w:val="clear" w:color="auto" w:fill="FFFFFF"/>
                                  <w:lang/>
                                </w:rPr>
                                <m:t>x</m:t>
                              </m:r>
                            </m:e>
                            <m:sup>
                              <m:r>
                                <w:rPr>
                                  <w:rFonts w:ascii="Cambria Math" w:eastAsia="Times New Roman" w:hAnsi="Cambria Math" w:cs="Times New Roman"/>
                                  <w:color w:val="000000"/>
                                  <w:sz w:val="28"/>
                                  <w:szCs w:val="28"/>
                                  <w:shd w:val="clear" w:color="auto" w:fill="FFFFFF"/>
                                  <w:lang/>
                                </w:rPr>
                                <m:t>4</m:t>
                              </m:r>
                            </m:sup>
                          </m:sSup>
                        </m:num>
                        <m:den>
                          <m:r>
                            <w:rPr>
                              <w:rFonts w:ascii="Cambria Math" w:eastAsia="Times New Roman" w:hAnsi="Cambria Math" w:cs="Times New Roman"/>
                              <w:color w:val="000000"/>
                              <w:sz w:val="28"/>
                              <w:szCs w:val="28"/>
                              <w:shd w:val="clear" w:color="auto" w:fill="FFFFFF"/>
                              <w:lang/>
                            </w:rPr>
                            <m:t>2*4</m:t>
                          </m:r>
                          <m:d>
                            <m:dPr>
                              <m:ctrlPr>
                                <w:rPr>
                                  <w:rFonts w:ascii="Cambria Math" w:eastAsia="Times New Roman" w:hAnsi="Cambria Math" w:cs="Times New Roman"/>
                                  <w:i/>
                                  <w:iCs/>
                                  <w:color w:val="000000"/>
                                  <w:sz w:val="28"/>
                                  <w:szCs w:val="28"/>
                                  <w:shd w:val="clear" w:color="auto" w:fill="FFFFFF"/>
                                  <w:lang/>
                                </w:rPr>
                              </m:ctrlPr>
                            </m:dPr>
                            <m:e>
                              <m:r>
                                <w:rPr>
                                  <w:rFonts w:ascii="Cambria Math" w:eastAsia="Times New Roman" w:hAnsi="Cambria Math" w:cs="Times New Roman"/>
                                  <w:color w:val="000000"/>
                                  <w:sz w:val="28"/>
                                  <w:szCs w:val="28"/>
                                  <w:shd w:val="clear" w:color="auto" w:fill="FFFFFF"/>
                                  <w:lang/>
                                </w:rPr>
                                <m:t>2p+2</m:t>
                              </m:r>
                            </m:e>
                          </m:d>
                          <m:d>
                            <m:dPr>
                              <m:ctrlPr>
                                <w:rPr>
                                  <w:rFonts w:ascii="Cambria Math" w:eastAsia="Times New Roman" w:hAnsi="Cambria Math" w:cs="Times New Roman"/>
                                  <w:i/>
                                  <w:iCs/>
                                  <w:color w:val="000000"/>
                                  <w:sz w:val="28"/>
                                  <w:szCs w:val="28"/>
                                  <w:shd w:val="clear" w:color="auto" w:fill="FFFFFF"/>
                                  <w:lang/>
                                </w:rPr>
                              </m:ctrlPr>
                            </m:dPr>
                            <m:e>
                              <m:r>
                                <w:rPr>
                                  <w:rFonts w:ascii="Cambria Math" w:eastAsia="Times New Roman" w:hAnsi="Cambria Math" w:cs="Times New Roman"/>
                                  <w:color w:val="000000"/>
                                  <w:sz w:val="28"/>
                                  <w:szCs w:val="28"/>
                                  <w:shd w:val="clear" w:color="auto" w:fill="FFFFFF"/>
                                  <w:lang/>
                                </w:rPr>
                                <m:t>2p+4</m:t>
                              </m:r>
                            </m:e>
                          </m:d>
                        </m:den>
                      </m:f>
                      <m:r>
                        <w:rPr>
                          <w:rFonts w:ascii="Cambria Math" w:eastAsia="Times New Roman" w:hAnsi="Cambria Math" w:cs="Times New Roman"/>
                          <w:color w:val="000000"/>
                          <w:sz w:val="28"/>
                          <w:szCs w:val="28"/>
                          <w:shd w:val="clear" w:color="auto" w:fill="FFFFFF"/>
                          <w:lang/>
                        </w:rPr>
                        <m:t>-</m:t>
                      </m:r>
                    </m:e>
                    <m:e>
                      <m:r>
                        <w:rPr>
                          <w:rFonts w:ascii="Cambria Math" w:eastAsia="Times New Roman" w:hAnsi="Cambria Math" w:cs="Times New Roman"/>
                          <w:color w:val="000000"/>
                          <w:sz w:val="28"/>
                          <w:szCs w:val="28"/>
                          <w:shd w:val="clear" w:color="auto" w:fill="FFFFFF"/>
                          <w:lang/>
                        </w:rPr>
                        <m:t>-</m:t>
                      </m:r>
                      <m:f>
                        <m:fPr>
                          <m:ctrlPr>
                            <w:rPr>
                              <w:rFonts w:ascii="Cambria Math" w:eastAsia="Times New Roman" w:hAnsi="Cambria Math" w:cs="Times New Roman"/>
                              <w:i/>
                              <w:iCs/>
                              <w:color w:val="000000"/>
                              <w:sz w:val="28"/>
                              <w:szCs w:val="28"/>
                              <w:shd w:val="clear" w:color="auto" w:fill="FFFFFF"/>
                              <w:lang/>
                            </w:rPr>
                          </m:ctrlPr>
                        </m:fPr>
                        <m:num>
                          <m:sSup>
                            <m:sSupPr>
                              <m:ctrlPr>
                                <w:rPr>
                                  <w:rFonts w:ascii="Cambria Math" w:eastAsia="Times New Roman" w:hAnsi="Cambria Math" w:cs="Times New Roman"/>
                                  <w:i/>
                                  <w:iCs/>
                                  <w:color w:val="000000"/>
                                  <w:sz w:val="28"/>
                                  <w:szCs w:val="28"/>
                                  <w:shd w:val="clear" w:color="auto" w:fill="FFFFFF"/>
                                  <w:lang/>
                                </w:rPr>
                              </m:ctrlPr>
                            </m:sSupPr>
                            <m:e>
                              <m:r>
                                <w:rPr>
                                  <w:rFonts w:ascii="Cambria Math" w:eastAsia="Times New Roman" w:hAnsi="Cambria Math" w:cs="Times New Roman"/>
                                  <w:color w:val="000000"/>
                                  <w:sz w:val="28"/>
                                  <w:szCs w:val="28"/>
                                  <w:shd w:val="clear" w:color="auto" w:fill="FFFFFF"/>
                                  <w:lang/>
                                </w:rPr>
                                <m:t>x</m:t>
                              </m:r>
                            </m:e>
                            <m:sup>
                              <m:r>
                                <w:rPr>
                                  <w:rFonts w:ascii="Cambria Math" w:eastAsia="Times New Roman" w:hAnsi="Cambria Math" w:cs="Times New Roman"/>
                                  <w:color w:val="000000"/>
                                  <w:sz w:val="28"/>
                                  <w:szCs w:val="28"/>
                                  <w:shd w:val="clear" w:color="auto" w:fill="FFFFFF"/>
                                  <w:lang/>
                                </w:rPr>
                                <m:t>6</m:t>
                              </m:r>
                            </m:sup>
                          </m:sSup>
                        </m:num>
                        <m:den>
                          <m:r>
                            <w:rPr>
                              <w:rFonts w:ascii="Cambria Math" w:eastAsia="Times New Roman" w:hAnsi="Cambria Math" w:cs="Times New Roman"/>
                              <w:color w:val="000000"/>
                              <w:sz w:val="28"/>
                              <w:szCs w:val="28"/>
                              <w:shd w:val="clear" w:color="auto" w:fill="FFFFFF"/>
                              <w:lang/>
                            </w:rPr>
                            <m:t>2*4*6</m:t>
                          </m:r>
                          <m:d>
                            <m:dPr>
                              <m:ctrlPr>
                                <w:rPr>
                                  <w:rFonts w:ascii="Cambria Math" w:eastAsia="Times New Roman" w:hAnsi="Cambria Math" w:cs="Times New Roman"/>
                                  <w:i/>
                                  <w:iCs/>
                                  <w:color w:val="000000"/>
                                  <w:sz w:val="28"/>
                                  <w:szCs w:val="28"/>
                                  <w:shd w:val="clear" w:color="auto" w:fill="FFFFFF"/>
                                  <w:lang/>
                                </w:rPr>
                              </m:ctrlPr>
                            </m:dPr>
                            <m:e>
                              <m:r>
                                <w:rPr>
                                  <w:rFonts w:ascii="Cambria Math" w:eastAsia="Times New Roman" w:hAnsi="Cambria Math" w:cs="Times New Roman"/>
                                  <w:color w:val="000000"/>
                                  <w:sz w:val="28"/>
                                  <w:szCs w:val="28"/>
                                  <w:shd w:val="clear" w:color="auto" w:fill="FFFFFF"/>
                                  <w:lang/>
                                </w:rPr>
                                <m:t>2p+2</m:t>
                              </m:r>
                            </m:e>
                          </m:d>
                          <m:d>
                            <m:dPr>
                              <m:ctrlPr>
                                <w:rPr>
                                  <w:rFonts w:ascii="Cambria Math" w:eastAsia="Times New Roman" w:hAnsi="Cambria Math" w:cs="Times New Roman"/>
                                  <w:i/>
                                  <w:iCs/>
                                  <w:color w:val="000000"/>
                                  <w:sz w:val="28"/>
                                  <w:szCs w:val="28"/>
                                  <w:shd w:val="clear" w:color="auto" w:fill="FFFFFF"/>
                                  <w:lang/>
                                </w:rPr>
                              </m:ctrlPr>
                            </m:dPr>
                            <m:e>
                              <m:r>
                                <w:rPr>
                                  <w:rFonts w:ascii="Cambria Math" w:eastAsia="Times New Roman" w:hAnsi="Cambria Math" w:cs="Times New Roman"/>
                                  <w:color w:val="000000"/>
                                  <w:sz w:val="28"/>
                                  <w:szCs w:val="28"/>
                                  <w:shd w:val="clear" w:color="auto" w:fill="FFFFFF"/>
                                  <w:lang/>
                                </w:rPr>
                                <m:t>2p+4</m:t>
                              </m:r>
                            </m:e>
                          </m:d>
                          <m:d>
                            <m:dPr>
                              <m:ctrlPr>
                                <w:rPr>
                                  <w:rFonts w:ascii="Cambria Math" w:eastAsia="Times New Roman" w:hAnsi="Cambria Math" w:cs="Times New Roman"/>
                                  <w:i/>
                                  <w:iCs/>
                                  <w:color w:val="000000"/>
                                  <w:sz w:val="28"/>
                                  <w:szCs w:val="28"/>
                                  <w:shd w:val="clear" w:color="auto" w:fill="FFFFFF"/>
                                  <w:lang/>
                                </w:rPr>
                              </m:ctrlPr>
                            </m:dPr>
                            <m:e>
                              <m:r>
                                <w:rPr>
                                  <w:rFonts w:ascii="Cambria Math" w:eastAsia="Times New Roman" w:hAnsi="Cambria Math" w:cs="Times New Roman"/>
                                  <w:color w:val="000000"/>
                                  <w:sz w:val="28"/>
                                  <w:szCs w:val="28"/>
                                  <w:shd w:val="clear" w:color="auto" w:fill="FFFFFF"/>
                                  <w:lang/>
                                </w:rPr>
                                <m:t>2p+6</m:t>
                              </m:r>
                            </m:e>
                          </m:d>
                        </m:den>
                      </m:f>
                      <m:r>
                        <w:rPr>
                          <w:rFonts w:ascii="Cambria Math" w:eastAsia="Times New Roman" w:hAnsi="Cambria Math" w:cs="Times New Roman"/>
                          <w:color w:val="000000"/>
                          <w:sz w:val="28"/>
                          <w:szCs w:val="28"/>
                          <w:shd w:val="clear" w:color="auto" w:fill="FFFFFF"/>
                          <w:lang/>
                        </w:rPr>
                        <m:t>+…</m:t>
                      </m:r>
                    </m:e>
                  </m:eqArr>
                </m:e>
              </m:d>
              <m:r>
                <w:rPr>
                  <w:rFonts w:ascii="Cambria Math" w:eastAsia="Times New Roman" w:hAnsi="Cambria Math" w:cs="Times New Roman"/>
                  <w:color w:val="000000"/>
                  <w:sz w:val="28"/>
                  <w:szCs w:val="28"/>
                  <w:shd w:val="clear" w:color="auto" w:fill="FFFFFF"/>
                  <w:lang/>
                </w:rPr>
                <m:t>. #</m:t>
              </m:r>
              <m:d>
                <m:dPr>
                  <m:ctrlPr>
                    <w:rPr>
                      <w:rFonts w:ascii="Cambria Math" w:eastAsia="Times New Roman" w:hAnsi="Cambria Math" w:cs="Times New Roman"/>
                      <w:i/>
                      <w:iCs/>
                      <w:color w:val="000000"/>
                      <w:sz w:val="28"/>
                      <w:szCs w:val="28"/>
                      <w:shd w:val="clear" w:color="auto" w:fill="FFFFFF"/>
                      <w:lang/>
                    </w:rPr>
                  </m:ctrlPr>
                </m:dPr>
                <m:e>
                  <m:r>
                    <w:rPr>
                      <w:rFonts w:ascii="Cambria Math" w:eastAsia="Times New Roman" w:hAnsi="Cambria Math" w:cs="Times New Roman"/>
                      <w:color w:val="000000"/>
                      <w:sz w:val="28"/>
                      <w:szCs w:val="28"/>
                      <w:shd w:val="clear" w:color="auto" w:fill="FFFFFF"/>
                      <w:lang/>
                    </w:rPr>
                    <m:t>5</m:t>
                  </m:r>
                </m:e>
              </m:d>
            </m:e>
          </m:eqArr>
        </m:oMath>
      </m:oMathPara>
    </w:p>
    <w:p w14:paraId="212D7474" w14:textId="77777777" w:rsidR="0038258D" w:rsidRPr="00E2337B" w:rsidRDefault="0038258D" w:rsidP="0038258D">
      <w:pPr>
        <w:spacing w:before="240" w:after="240" w:line="240" w:lineRule="auto"/>
        <w:rPr>
          <w:rFonts w:ascii="Times New Roman" w:eastAsia="Times New Roman" w:hAnsi="Times New Roman" w:cs="Times New Roman"/>
          <w:iCs/>
          <w:color w:val="000000"/>
          <w:sz w:val="28"/>
          <w:szCs w:val="28"/>
          <w:shd w:val="clear" w:color="auto" w:fill="FFFFFF"/>
          <w:lang/>
        </w:rPr>
      </w:pPr>
    </w:p>
    <w:p w14:paraId="67D9551D" w14:textId="77777777" w:rsidR="0038258D" w:rsidRDefault="0038258D" w:rsidP="0038258D">
      <w:pPr>
        <w:spacing w:before="240" w:after="240" w:line="240" w:lineRule="auto"/>
        <w:rPr>
          <w:rFonts w:ascii="Times New Roman" w:eastAsia="Times New Roman" w:hAnsi="Times New Roman" w:cs="Times New Roman"/>
          <w:iCs/>
          <w:color w:val="000000"/>
          <w:sz w:val="28"/>
          <w:szCs w:val="28"/>
          <w:shd w:val="clear" w:color="auto" w:fill="FFFFFF"/>
          <w:lang/>
        </w:rPr>
      </w:pPr>
      <w:r>
        <w:rPr>
          <w:rFonts w:ascii="Times New Roman" w:eastAsia="Times New Roman" w:hAnsi="Times New Roman" w:cs="Times New Roman"/>
          <w:iCs/>
          <w:color w:val="000000"/>
          <w:sz w:val="28"/>
          <w:szCs w:val="28"/>
          <w:shd w:val="clear" w:color="auto" w:fill="FFFFFF"/>
          <w:lang/>
        </w:rPr>
        <w:tab/>
        <w:t xml:space="preserve">Все коэффициенты </w:t>
      </w:r>
      <m:oMath>
        <m:sSub>
          <m:sSubPr>
            <m:ctrlPr>
              <w:rPr>
                <w:rFonts w:ascii="Cambria Math" w:eastAsia="Times New Roman" w:hAnsi="Cambria Math" w:cs="Times New Roman"/>
                <w:i/>
                <w:iCs/>
                <w:color w:val="000000"/>
                <w:sz w:val="28"/>
                <w:szCs w:val="28"/>
                <w:shd w:val="clear" w:color="auto" w:fill="FFFFFF"/>
                <w:lang/>
              </w:rPr>
            </m:ctrlPr>
          </m:sSubPr>
          <m:e>
            <m:r>
              <w:rPr>
                <w:rFonts w:ascii="Cambria Math" w:eastAsia="Times New Roman" w:hAnsi="Cambria Math" w:cs="Times New Roman"/>
                <w:color w:val="000000"/>
                <w:sz w:val="28"/>
                <w:szCs w:val="28"/>
                <w:shd w:val="clear" w:color="auto" w:fill="FFFFFF"/>
                <w:lang/>
              </w:rPr>
              <m:t>a</m:t>
            </m:r>
          </m:e>
          <m:sub>
            <m:r>
              <w:rPr>
                <w:rFonts w:ascii="Cambria Math" w:eastAsia="Times New Roman" w:hAnsi="Cambria Math" w:cs="Times New Roman"/>
                <w:color w:val="000000"/>
                <w:sz w:val="28"/>
                <w:szCs w:val="28"/>
                <w:shd w:val="clear" w:color="auto" w:fill="FFFFFF"/>
                <w:lang/>
              </w:rPr>
              <m:t>2v</m:t>
            </m:r>
          </m:sub>
        </m:sSub>
      </m:oMath>
      <w:r w:rsidRPr="00E2337B">
        <w:rPr>
          <w:rFonts w:ascii="Times New Roman" w:eastAsia="Times New Roman" w:hAnsi="Times New Roman" w:cs="Times New Roman"/>
          <w:iCs/>
          <w:color w:val="000000"/>
          <w:sz w:val="28"/>
          <w:szCs w:val="28"/>
          <w:shd w:val="clear" w:color="auto" w:fill="FFFFFF"/>
          <w:lang/>
        </w:rPr>
        <w:t xml:space="preserve"> </w:t>
      </w:r>
      <w:r>
        <w:rPr>
          <w:rFonts w:ascii="Times New Roman" w:eastAsia="Times New Roman" w:hAnsi="Times New Roman" w:cs="Times New Roman"/>
          <w:iCs/>
          <w:color w:val="000000"/>
          <w:sz w:val="28"/>
          <w:szCs w:val="28"/>
          <w:shd w:val="clear" w:color="auto" w:fill="FFFFFF"/>
          <w:lang/>
        </w:rPr>
        <w:t xml:space="preserve">определяются, так как при всяком </w:t>
      </w:r>
      <m:oMath>
        <m:r>
          <w:rPr>
            <w:rFonts w:ascii="Cambria Math" w:eastAsia="Times New Roman" w:hAnsi="Cambria Math" w:cs="Times New Roman"/>
            <w:color w:val="000000"/>
            <w:sz w:val="28"/>
            <w:szCs w:val="28"/>
            <w:shd w:val="clear" w:color="auto" w:fill="FFFFFF"/>
            <w:lang/>
          </w:rPr>
          <m:t>k</m:t>
        </m:r>
      </m:oMath>
      <w:r w:rsidRPr="00E2337B">
        <w:rPr>
          <w:rFonts w:ascii="Times New Roman" w:eastAsia="Times New Roman" w:hAnsi="Times New Roman" w:cs="Times New Roman"/>
          <w:iCs/>
          <w:color w:val="000000"/>
          <w:sz w:val="28"/>
          <w:szCs w:val="28"/>
          <w:shd w:val="clear" w:color="auto" w:fill="FFFFFF"/>
          <w:lang/>
        </w:rPr>
        <w:t xml:space="preserve"> </w:t>
      </w:r>
      <w:r>
        <w:rPr>
          <w:rFonts w:ascii="Times New Roman" w:eastAsia="Times New Roman" w:hAnsi="Times New Roman" w:cs="Times New Roman"/>
          <w:iCs/>
          <w:color w:val="000000"/>
          <w:sz w:val="28"/>
          <w:szCs w:val="28"/>
          <w:shd w:val="clear" w:color="auto" w:fill="FFFFFF"/>
          <w:lang/>
        </w:rPr>
        <w:t xml:space="preserve">коэффициент при </w:t>
      </w:r>
      <m:oMath>
        <m:sSub>
          <m:sSubPr>
            <m:ctrlPr>
              <w:rPr>
                <w:rFonts w:ascii="Cambria Math" w:eastAsia="Times New Roman" w:hAnsi="Cambria Math" w:cs="Times New Roman"/>
                <w:i/>
                <w:iCs/>
                <w:color w:val="000000"/>
                <w:sz w:val="28"/>
                <w:szCs w:val="28"/>
                <w:shd w:val="clear" w:color="auto" w:fill="FFFFFF"/>
                <w:lang/>
              </w:rPr>
            </m:ctrlPr>
          </m:sSubPr>
          <m:e>
            <m:r>
              <w:rPr>
                <w:rFonts w:ascii="Cambria Math" w:eastAsia="Times New Roman" w:hAnsi="Cambria Math" w:cs="Times New Roman"/>
                <w:color w:val="000000"/>
                <w:sz w:val="28"/>
                <w:szCs w:val="28"/>
                <w:shd w:val="clear" w:color="auto" w:fill="FFFFFF"/>
                <w:lang/>
              </w:rPr>
              <m:t>a</m:t>
            </m:r>
          </m:e>
          <m:sub>
            <m:r>
              <w:rPr>
                <w:rFonts w:ascii="Cambria Math" w:eastAsia="Times New Roman" w:hAnsi="Cambria Math" w:cs="Times New Roman"/>
                <w:color w:val="000000"/>
                <w:sz w:val="28"/>
                <w:szCs w:val="28"/>
                <w:shd w:val="clear" w:color="auto" w:fill="FFFFFF"/>
                <w:lang/>
              </w:rPr>
              <m:t>k</m:t>
            </m:r>
          </m:sub>
        </m:sSub>
      </m:oMath>
      <w:r w:rsidRPr="00E2337B">
        <w:rPr>
          <w:rFonts w:ascii="Times New Roman" w:eastAsia="Times New Roman" w:hAnsi="Times New Roman" w:cs="Times New Roman"/>
          <w:iCs/>
          <w:color w:val="000000"/>
          <w:sz w:val="28"/>
          <w:szCs w:val="28"/>
          <w:shd w:val="clear" w:color="auto" w:fill="FFFFFF"/>
          <w:lang/>
        </w:rPr>
        <w:t xml:space="preserve"> </w:t>
      </w:r>
      <w:r>
        <w:rPr>
          <w:rFonts w:ascii="Times New Roman" w:eastAsia="Times New Roman" w:hAnsi="Times New Roman" w:cs="Times New Roman"/>
          <w:iCs/>
          <w:color w:val="000000"/>
          <w:sz w:val="28"/>
          <w:szCs w:val="28"/>
          <w:shd w:val="clear" w:color="auto" w:fill="FFFFFF"/>
          <w:lang/>
        </w:rPr>
        <w:t>в уравнении (3)</w:t>
      </w:r>
    </w:p>
    <w:p w14:paraId="17A3249C" w14:textId="77777777" w:rsidR="0038258D" w:rsidRPr="00E2337B" w:rsidRDefault="00000000" w:rsidP="0038258D">
      <w:pPr>
        <w:spacing w:before="240" w:after="240" w:line="240" w:lineRule="auto"/>
        <w:rPr>
          <w:rFonts w:ascii="Times New Roman" w:eastAsia="Times New Roman" w:hAnsi="Times New Roman" w:cs="Times New Roman"/>
          <w:iCs/>
          <w:color w:val="000000"/>
          <w:sz w:val="28"/>
          <w:szCs w:val="28"/>
          <w:shd w:val="clear" w:color="auto" w:fill="FFFFFF"/>
          <w:lang/>
        </w:rPr>
      </w:pPr>
      <m:oMathPara>
        <m:oMath>
          <m:sSup>
            <m:sSupPr>
              <m:ctrlPr>
                <w:rPr>
                  <w:rFonts w:ascii="Cambria Math" w:eastAsia="Times New Roman" w:hAnsi="Cambria Math" w:cs="Times New Roman"/>
                  <w:i/>
                  <w:iCs/>
                  <w:color w:val="000000"/>
                  <w:sz w:val="28"/>
                  <w:szCs w:val="28"/>
                  <w:shd w:val="clear" w:color="auto" w:fill="FFFFFF"/>
                  <w:lang/>
                </w:rPr>
              </m:ctrlPr>
            </m:sSupPr>
            <m:e>
              <m:d>
                <m:dPr>
                  <m:ctrlPr>
                    <w:rPr>
                      <w:rFonts w:ascii="Cambria Math" w:eastAsia="Times New Roman" w:hAnsi="Cambria Math" w:cs="Times New Roman"/>
                      <w:i/>
                      <w:iCs/>
                      <w:color w:val="000000"/>
                      <w:sz w:val="28"/>
                      <w:szCs w:val="28"/>
                      <w:shd w:val="clear" w:color="auto" w:fill="FFFFFF"/>
                      <w:lang/>
                    </w:rPr>
                  </m:ctrlPr>
                </m:dPr>
                <m:e>
                  <m:sSub>
                    <m:sSubPr>
                      <m:ctrlPr>
                        <w:rPr>
                          <w:rFonts w:ascii="Cambria Math" w:eastAsia="Times New Roman" w:hAnsi="Cambria Math" w:cs="Times New Roman"/>
                          <w:i/>
                          <w:iCs/>
                          <w:color w:val="000000"/>
                          <w:sz w:val="28"/>
                          <w:szCs w:val="28"/>
                          <w:shd w:val="clear" w:color="auto" w:fill="FFFFFF"/>
                          <w:lang/>
                        </w:rPr>
                      </m:ctrlPr>
                    </m:sSubPr>
                    <m:e>
                      <m:r>
                        <w:rPr>
                          <w:rFonts w:ascii="Cambria Math" w:eastAsia="Times New Roman" w:hAnsi="Cambria Math" w:cs="Times New Roman"/>
                          <w:color w:val="000000"/>
                          <w:sz w:val="28"/>
                          <w:szCs w:val="28"/>
                          <w:shd w:val="clear" w:color="auto" w:fill="FFFFFF"/>
                          <w:lang/>
                        </w:rPr>
                        <m:t>r</m:t>
                      </m:r>
                    </m:e>
                    <m:sub>
                      <m:r>
                        <w:rPr>
                          <w:rFonts w:ascii="Cambria Math" w:eastAsia="Times New Roman" w:hAnsi="Cambria Math" w:cs="Times New Roman"/>
                          <w:color w:val="000000"/>
                          <w:sz w:val="28"/>
                          <w:szCs w:val="28"/>
                          <w:shd w:val="clear" w:color="auto" w:fill="FFFFFF"/>
                          <w:lang/>
                        </w:rPr>
                        <m:t>1</m:t>
                      </m:r>
                    </m:sub>
                  </m:sSub>
                  <m:r>
                    <w:rPr>
                      <w:rFonts w:ascii="Cambria Math" w:eastAsia="Times New Roman" w:hAnsi="Cambria Math" w:cs="Times New Roman"/>
                      <w:color w:val="000000"/>
                      <w:sz w:val="28"/>
                      <w:szCs w:val="28"/>
                      <w:shd w:val="clear" w:color="auto" w:fill="FFFFFF"/>
                      <w:lang/>
                    </w:rPr>
                    <m:t>+k</m:t>
                  </m:r>
                </m:e>
              </m:d>
            </m:e>
            <m:sup>
              <m:r>
                <w:rPr>
                  <w:rFonts w:ascii="Cambria Math" w:eastAsia="Times New Roman" w:hAnsi="Cambria Math" w:cs="Times New Roman"/>
                  <w:color w:val="000000"/>
                  <w:sz w:val="28"/>
                  <w:szCs w:val="28"/>
                  <w:shd w:val="clear" w:color="auto" w:fill="FFFFFF"/>
                  <w:lang/>
                </w:rPr>
                <m:t>2</m:t>
              </m:r>
            </m:sup>
          </m:sSup>
          <m:r>
            <w:rPr>
              <w:rFonts w:ascii="Cambria Math" w:eastAsia="Times New Roman" w:hAnsi="Cambria Math" w:cs="Times New Roman"/>
              <w:color w:val="000000"/>
              <w:sz w:val="28"/>
              <w:szCs w:val="28"/>
              <w:shd w:val="clear" w:color="auto" w:fill="FFFFFF"/>
              <w:lang/>
            </w:rPr>
            <m:t>-</m:t>
          </m:r>
          <m:sSup>
            <m:sSupPr>
              <m:ctrlPr>
                <w:rPr>
                  <w:rFonts w:ascii="Cambria Math" w:eastAsia="Times New Roman" w:hAnsi="Cambria Math" w:cs="Times New Roman"/>
                  <w:i/>
                  <w:iCs/>
                  <w:color w:val="000000"/>
                  <w:sz w:val="28"/>
                  <w:szCs w:val="28"/>
                  <w:shd w:val="clear" w:color="auto" w:fill="FFFFFF"/>
                  <w:lang/>
                </w:rPr>
              </m:ctrlPr>
            </m:sSupPr>
            <m:e>
              <m:r>
                <w:rPr>
                  <w:rFonts w:ascii="Cambria Math" w:eastAsia="Times New Roman" w:hAnsi="Cambria Math" w:cs="Times New Roman"/>
                  <w:color w:val="000000"/>
                  <w:sz w:val="28"/>
                  <w:szCs w:val="28"/>
                  <w:shd w:val="clear" w:color="auto" w:fill="FFFFFF"/>
                  <w:lang/>
                </w:rPr>
                <m:t>p</m:t>
              </m:r>
            </m:e>
            <m:sup>
              <m:r>
                <w:rPr>
                  <w:rFonts w:ascii="Cambria Math" w:eastAsia="Times New Roman" w:hAnsi="Cambria Math" w:cs="Times New Roman"/>
                  <w:color w:val="000000"/>
                  <w:sz w:val="28"/>
                  <w:szCs w:val="28"/>
                  <w:shd w:val="clear" w:color="auto" w:fill="FFFFFF"/>
                  <w:lang/>
                </w:rPr>
                <m:t>2</m:t>
              </m:r>
            </m:sup>
          </m:sSup>
        </m:oMath>
      </m:oMathPara>
    </w:p>
    <w:p w14:paraId="68C03DCD" w14:textId="77777777" w:rsidR="0038258D" w:rsidRDefault="0038258D" w:rsidP="0038258D">
      <w:pPr>
        <w:spacing w:before="240" w:after="240" w:line="240" w:lineRule="auto"/>
        <w:rPr>
          <w:rFonts w:ascii="Times New Roman" w:eastAsia="Times New Roman" w:hAnsi="Times New Roman" w:cs="Times New Roman"/>
          <w:iCs/>
          <w:color w:val="000000"/>
          <w:sz w:val="28"/>
          <w:szCs w:val="28"/>
          <w:shd w:val="clear" w:color="auto" w:fill="FFFFFF"/>
          <w:lang/>
        </w:rPr>
      </w:pPr>
      <w:r>
        <w:rPr>
          <w:rFonts w:ascii="Times New Roman" w:eastAsia="Times New Roman" w:hAnsi="Times New Roman" w:cs="Times New Roman"/>
          <w:iCs/>
          <w:color w:val="000000"/>
          <w:sz w:val="28"/>
          <w:szCs w:val="28"/>
          <w:shd w:val="clear" w:color="auto" w:fill="FFFFFF"/>
          <w:lang/>
        </w:rPr>
        <w:t>Будет отличен от нуля.</w:t>
      </w:r>
    </w:p>
    <w:p w14:paraId="320FC61A" w14:textId="77777777" w:rsidR="0038258D" w:rsidRDefault="0038258D" w:rsidP="0038258D">
      <w:pPr>
        <w:spacing w:before="240" w:after="240" w:line="240" w:lineRule="auto"/>
        <w:rPr>
          <w:rFonts w:ascii="Times New Roman" w:eastAsia="Times New Roman" w:hAnsi="Times New Roman" w:cs="Times New Roman"/>
          <w:iCs/>
          <w:color w:val="000000"/>
          <w:sz w:val="28"/>
          <w:szCs w:val="28"/>
          <w:shd w:val="clear" w:color="auto" w:fill="FFFFFF"/>
          <w:lang/>
        </w:rPr>
      </w:pPr>
      <w:r>
        <w:rPr>
          <w:rFonts w:ascii="Times New Roman" w:eastAsia="Times New Roman" w:hAnsi="Times New Roman" w:cs="Times New Roman"/>
          <w:iCs/>
          <w:color w:val="000000"/>
          <w:sz w:val="28"/>
          <w:szCs w:val="28"/>
          <w:shd w:val="clear" w:color="auto" w:fill="FFFFFF"/>
          <w:lang/>
        </w:rPr>
        <w:tab/>
        <w:t xml:space="preserve">Таким образом, </w:t>
      </w:r>
      <m:oMath>
        <m:sSub>
          <m:sSubPr>
            <m:ctrlPr>
              <w:rPr>
                <w:rFonts w:ascii="Cambria Math" w:eastAsia="Times New Roman" w:hAnsi="Cambria Math" w:cs="Times New Roman"/>
                <w:i/>
                <w:iCs/>
                <w:color w:val="000000"/>
                <w:sz w:val="28"/>
                <w:szCs w:val="28"/>
                <w:shd w:val="clear" w:color="auto" w:fill="FFFFFF"/>
                <w:lang/>
              </w:rPr>
            </m:ctrlPr>
          </m:sSubPr>
          <m:e>
            <m:r>
              <w:rPr>
                <w:rFonts w:ascii="Cambria Math" w:eastAsia="Times New Roman" w:hAnsi="Cambria Math" w:cs="Times New Roman"/>
                <w:color w:val="000000"/>
                <w:sz w:val="28"/>
                <w:szCs w:val="28"/>
                <w:shd w:val="clear" w:color="auto" w:fill="FFFFFF"/>
                <w:lang/>
              </w:rPr>
              <m:t>y</m:t>
            </m:r>
          </m:e>
          <m:sub>
            <m:r>
              <w:rPr>
                <w:rFonts w:ascii="Cambria Math" w:eastAsia="Times New Roman" w:hAnsi="Cambria Math" w:cs="Times New Roman"/>
                <w:color w:val="000000"/>
                <w:sz w:val="28"/>
                <w:szCs w:val="28"/>
                <w:shd w:val="clear" w:color="auto" w:fill="FFFFFF"/>
                <w:lang/>
              </w:rPr>
              <m:t>1</m:t>
            </m:r>
          </m:sub>
        </m:sSub>
      </m:oMath>
      <w:r w:rsidRPr="00E2337B">
        <w:rPr>
          <w:rFonts w:ascii="Times New Roman" w:eastAsia="Times New Roman" w:hAnsi="Times New Roman" w:cs="Times New Roman"/>
          <w:iCs/>
          <w:color w:val="000000"/>
          <w:sz w:val="28"/>
          <w:szCs w:val="28"/>
          <w:shd w:val="clear" w:color="auto" w:fill="FFFFFF"/>
          <w:lang/>
        </w:rPr>
        <w:t xml:space="preserve"> </w:t>
      </w:r>
      <w:r>
        <w:rPr>
          <w:rFonts w:ascii="Times New Roman" w:eastAsia="Times New Roman" w:hAnsi="Times New Roman" w:cs="Times New Roman"/>
          <w:iCs/>
          <w:color w:val="000000"/>
          <w:sz w:val="28"/>
          <w:szCs w:val="28"/>
          <w:shd w:val="clear" w:color="auto" w:fill="FFFFFF"/>
          <w:lang/>
        </w:rPr>
        <w:t>является частным решением уравнения (1).</w:t>
      </w:r>
    </w:p>
    <w:p w14:paraId="222FAB1D" w14:textId="77777777" w:rsidR="0038258D" w:rsidRDefault="0038258D" w:rsidP="0038258D">
      <w:pPr>
        <w:spacing w:before="240" w:after="240" w:line="240" w:lineRule="auto"/>
        <w:rPr>
          <w:rFonts w:ascii="Times New Roman" w:eastAsia="Times New Roman" w:hAnsi="Times New Roman" w:cs="Times New Roman"/>
          <w:iCs/>
          <w:color w:val="000000"/>
          <w:sz w:val="28"/>
          <w:szCs w:val="28"/>
          <w:shd w:val="clear" w:color="auto" w:fill="FFFFFF"/>
          <w:lang/>
        </w:rPr>
      </w:pPr>
      <w:r>
        <w:rPr>
          <w:rFonts w:ascii="Times New Roman" w:eastAsia="Times New Roman" w:hAnsi="Times New Roman" w:cs="Times New Roman"/>
          <w:iCs/>
          <w:color w:val="000000"/>
          <w:sz w:val="28"/>
          <w:szCs w:val="28"/>
          <w:shd w:val="clear" w:color="auto" w:fill="FFFFFF"/>
          <w:lang/>
        </w:rPr>
        <w:tab/>
        <w:t xml:space="preserve">Установим далее условия, при которых и при втором корне </w:t>
      </w:r>
      <m:oMath>
        <m:sSub>
          <m:sSubPr>
            <m:ctrlPr>
              <w:rPr>
                <w:rFonts w:ascii="Cambria Math" w:eastAsia="Times New Roman" w:hAnsi="Cambria Math" w:cs="Times New Roman"/>
                <w:i/>
                <w:iCs/>
                <w:color w:val="000000"/>
                <w:sz w:val="28"/>
                <w:szCs w:val="28"/>
                <w:shd w:val="clear" w:color="auto" w:fill="FFFFFF"/>
                <w:lang/>
              </w:rPr>
            </m:ctrlPr>
          </m:sSubPr>
          <m:e>
            <m:r>
              <w:rPr>
                <w:rFonts w:ascii="Cambria Math" w:eastAsia="Times New Roman" w:hAnsi="Cambria Math" w:cs="Times New Roman"/>
                <w:color w:val="000000"/>
                <w:sz w:val="28"/>
                <w:szCs w:val="28"/>
                <w:shd w:val="clear" w:color="auto" w:fill="FFFFFF"/>
                <w:lang/>
              </w:rPr>
              <m:t>r</m:t>
            </m:r>
          </m:e>
          <m:sub>
            <m:r>
              <w:rPr>
                <w:rFonts w:ascii="Cambria Math" w:eastAsia="Times New Roman" w:hAnsi="Cambria Math" w:cs="Times New Roman"/>
                <w:color w:val="000000"/>
                <w:sz w:val="28"/>
                <w:szCs w:val="28"/>
                <w:shd w:val="clear" w:color="auto" w:fill="FFFFFF"/>
                <w:lang/>
              </w:rPr>
              <m:t>2</m:t>
            </m:r>
          </m:sub>
        </m:sSub>
        <m:r>
          <w:rPr>
            <w:rFonts w:ascii="Cambria Math" w:eastAsia="Times New Roman" w:hAnsi="Cambria Math" w:cs="Times New Roman"/>
            <w:color w:val="000000"/>
            <w:sz w:val="28"/>
            <w:szCs w:val="28"/>
            <w:shd w:val="clear" w:color="auto" w:fill="FFFFFF"/>
            <w:lang/>
          </w:rPr>
          <m:t>=-p</m:t>
        </m:r>
      </m:oMath>
      <w:r w:rsidRPr="00E33707">
        <w:rPr>
          <w:rFonts w:ascii="Times New Roman" w:eastAsia="Times New Roman" w:hAnsi="Times New Roman" w:cs="Times New Roman"/>
          <w:iCs/>
          <w:color w:val="000000"/>
          <w:sz w:val="28"/>
          <w:szCs w:val="28"/>
          <w:shd w:val="clear" w:color="auto" w:fill="FFFFFF"/>
          <w:lang/>
        </w:rPr>
        <w:t xml:space="preserve"> </w:t>
      </w:r>
      <w:r>
        <w:rPr>
          <w:rFonts w:ascii="Times New Roman" w:eastAsia="Times New Roman" w:hAnsi="Times New Roman" w:cs="Times New Roman"/>
          <w:iCs/>
          <w:color w:val="000000"/>
          <w:sz w:val="28"/>
          <w:szCs w:val="28"/>
          <w:shd w:val="clear" w:color="auto" w:fill="FFFFFF"/>
          <w:lang/>
        </w:rPr>
        <w:t xml:space="preserve">определяется все коэффициенты </w:t>
      </w:r>
      <m:oMath>
        <m:sSub>
          <m:sSubPr>
            <m:ctrlPr>
              <w:rPr>
                <w:rFonts w:ascii="Cambria Math" w:eastAsia="Times New Roman" w:hAnsi="Cambria Math" w:cs="Times New Roman"/>
                <w:i/>
                <w:iCs/>
                <w:color w:val="000000"/>
                <w:sz w:val="28"/>
                <w:szCs w:val="28"/>
                <w:shd w:val="clear" w:color="auto" w:fill="FFFFFF"/>
                <w:lang/>
              </w:rPr>
            </m:ctrlPr>
          </m:sSubPr>
          <m:e>
            <m:r>
              <w:rPr>
                <w:rFonts w:ascii="Cambria Math" w:eastAsia="Times New Roman" w:hAnsi="Cambria Math" w:cs="Times New Roman"/>
                <w:color w:val="000000"/>
                <w:sz w:val="28"/>
                <w:szCs w:val="28"/>
                <w:shd w:val="clear" w:color="auto" w:fill="FFFFFF"/>
                <w:lang/>
              </w:rPr>
              <m:t>a</m:t>
            </m:r>
          </m:e>
          <m:sub>
            <m:r>
              <w:rPr>
                <w:rFonts w:ascii="Cambria Math" w:eastAsia="Times New Roman" w:hAnsi="Cambria Math" w:cs="Times New Roman"/>
                <w:color w:val="000000"/>
                <w:sz w:val="28"/>
                <w:szCs w:val="28"/>
                <w:shd w:val="clear" w:color="auto" w:fill="FFFFFF"/>
                <w:lang/>
              </w:rPr>
              <m:t>k</m:t>
            </m:r>
          </m:sub>
        </m:sSub>
      </m:oMath>
      <w:r w:rsidRPr="00E33707">
        <w:rPr>
          <w:rFonts w:ascii="Times New Roman" w:eastAsia="Times New Roman" w:hAnsi="Times New Roman" w:cs="Times New Roman"/>
          <w:iCs/>
          <w:color w:val="000000"/>
          <w:sz w:val="28"/>
          <w:szCs w:val="28"/>
          <w:shd w:val="clear" w:color="auto" w:fill="FFFFFF"/>
          <w:lang/>
        </w:rPr>
        <w:t xml:space="preserve">. </w:t>
      </w:r>
      <w:r>
        <w:rPr>
          <w:rFonts w:ascii="Times New Roman" w:eastAsia="Times New Roman" w:hAnsi="Times New Roman" w:cs="Times New Roman"/>
          <w:iCs/>
          <w:color w:val="000000"/>
          <w:sz w:val="28"/>
          <w:szCs w:val="28"/>
          <w:shd w:val="clear" w:color="auto" w:fill="FFFFFF"/>
          <w:lang/>
        </w:rPr>
        <w:t xml:space="preserve">Это будет, если при любом целом четном положительном </w:t>
      </w:r>
      <m:oMath>
        <m:r>
          <w:rPr>
            <w:rFonts w:ascii="Cambria Math" w:eastAsia="Times New Roman" w:hAnsi="Cambria Math" w:cs="Times New Roman"/>
            <w:color w:val="000000"/>
            <w:sz w:val="28"/>
            <w:szCs w:val="28"/>
            <w:shd w:val="clear" w:color="auto" w:fill="FFFFFF"/>
            <w:lang/>
          </w:rPr>
          <m:t>k</m:t>
        </m:r>
      </m:oMath>
      <w:r w:rsidRPr="00E33707">
        <w:rPr>
          <w:rFonts w:ascii="Times New Roman" w:eastAsia="Times New Roman" w:hAnsi="Times New Roman" w:cs="Times New Roman"/>
          <w:iCs/>
          <w:color w:val="000000"/>
          <w:sz w:val="28"/>
          <w:szCs w:val="28"/>
          <w:shd w:val="clear" w:color="auto" w:fill="FFFFFF"/>
          <w:lang/>
        </w:rPr>
        <w:t xml:space="preserve"> </w:t>
      </w:r>
      <w:r>
        <w:rPr>
          <w:rFonts w:ascii="Times New Roman" w:eastAsia="Times New Roman" w:hAnsi="Times New Roman" w:cs="Times New Roman"/>
          <w:iCs/>
          <w:color w:val="000000"/>
          <w:sz w:val="28"/>
          <w:szCs w:val="28"/>
          <w:shd w:val="clear" w:color="auto" w:fill="FFFFFF"/>
          <w:lang/>
        </w:rPr>
        <w:t>выполняются неравенства</w:t>
      </w:r>
    </w:p>
    <w:p w14:paraId="19C43EF2" w14:textId="77777777" w:rsidR="0038258D" w:rsidRPr="00E33707" w:rsidRDefault="00000000" w:rsidP="0038258D">
      <w:pPr>
        <w:spacing w:before="240" w:after="240" w:line="240" w:lineRule="auto"/>
        <w:rPr>
          <w:rFonts w:ascii="Times New Roman" w:eastAsia="Times New Roman" w:hAnsi="Times New Roman" w:cs="Times New Roman"/>
          <w:iCs/>
          <w:color w:val="000000"/>
          <w:sz w:val="28"/>
          <w:szCs w:val="28"/>
          <w:shd w:val="clear" w:color="auto" w:fill="FFFFFF"/>
          <w:lang/>
        </w:rPr>
      </w:pPr>
      <m:oMathPara>
        <m:oMath>
          <m:eqArr>
            <m:eqArrPr>
              <m:maxDist m:val="1"/>
              <m:ctrlPr>
                <w:rPr>
                  <w:rFonts w:ascii="Cambria Math" w:eastAsia="Times New Roman" w:hAnsi="Cambria Math" w:cs="Times New Roman"/>
                  <w:i/>
                  <w:iCs/>
                  <w:color w:val="000000"/>
                  <w:sz w:val="28"/>
                  <w:szCs w:val="28"/>
                  <w:shd w:val="clear" w:color="auto" w:fill="FFFFFF"/>
                  <w:lang/>
                </w:rPr>
              </m:ctrlPr>
            </m:eqArrPr>
            <m:e>
              <m:sSup>
                <m:sSupPr>
                  <m:ctrlPr>
                    <w:rPr>
                      <w:rFonts w:ascii="Cambria Math" w:eastAsia="Times New Roman" w:hAnsi="Cambria Math" w:cs="Times New Roman"/>
                      <w:i/>
                      <w:iCs/>
                      <w:color w:val="000000"/>
                      <w:sz w:val="28"/>
                      <w:szCs w:val="28"/>
                      <w:shd w:val="clear" w:color="auto" w:fill="FFFFFF"/>
                      <w:lang/>
                    </w:rPr>
                  </m:ctrlPr>
                </m:sSupPr>
                <m:e>
                  <m:d>
                    <m:dPr>
                      <m:ctrlPr>
                        <w:rPr>
                          <w:rFonts w:ascii="Cambria Math" w:eastAsia="Times New Roman" w:hAnsi="Cambria Math" w:cs="Times New Roman"/>
                          <w:i/>
                          <w:iCs/>
                          <w:color w:val="000000"/>
                          <w:sz w:val="28"/>
                          <w:szCs w:val="28"/>
                          <w:shd w:val="clear" w:color="auto" w:fill="FFFFFF"/>
                          <w:lang/>
                        </w:rPr>
                      </m:ctrlPr>
                    </m:dPr>
                    <m:e>
                      <m:sSub>
                        <m:sSubPr>
                          <m:ctrlPr>
                            <w:rPr>
                              <w:rFonts w:ascii="Cambria Math" w:eastAsia="Times New Roman" w:hAnsi="Cambria Math" w:cs="Times New Roman"/>
                              <w:i/>
                              <w:iCs/>
                              <w:color w:val="000000"/>
                              <w:sz w:val="28"/>
                              <w:szCs w:val="28"/>
                              <w:shd w:val="clear" w:color="auto" w:fill="FFFFFF"/>
                              <w:lang/>
                            </w:rPr>
                          </m:ctrlPr>
                        </m:sSubPr>
                        <m:e>
                          <m:r>
                            <w:rPr>
                              <w:rFonts w:ascii="Cambria Math" w:eastAsia="Times New Roman" w:hAnsi="Cambria Math" w:cs="Times New Roman"/>
                              <w:color w:val="000000"/>
                              <w:sz w:val="28"/>
                              <w:szCs w:val="28"/>
                              <w:shd w:val="clear" w:color="auto" w:fill="FFFFFF"/>
                              <w:lang/>
                            </w:rPr>
                            <m:t>r</m:t>
                          </m:r>
                        </m:e>
                        <m:sub>
                          <m:r>
                            <w:rPr>
                              <w:rFonts w:ascii="Cambria Math" w:eastAsia="Times New Roman" w:hAnsi="Cambria Math" w:cs="Times New Roman"/>
                              <w:color w:val="000000"/>
                              <w:sz w:val="28"/>
                              <w:szCs w:val="28"/>
                              <w:shd w:val="clear" w:color="auto" w:fill="FFFFFF"/>
                              <w:lang/>
                            </w:rPr>
                            <m:t>2</m:t>
                          </m:r>
                        </m:sub>
                      </m:sSub>
                      <m:r>
                        <w:rPr>
                          <w:rFonts w:ascii="Cambria Math" w:eastAsia="Times New Roman" w:hAnsi="Cambria Math" w:cs="Times New Roman"/>
                          <w:color w:val="000000"/>
                          <w:sz w:val="28"/>
                          <w:szCs w:val="28"/>
                          <w:shd w:val="clear" w:color="auto" w:fill="FFFFFF"/>
                          <w:lang/>
                        </w:rPr>
                        <m:t>+k</m:t>
                      </m:r>
                    </m:e>
                  </m:d>
                </m:e>
                <m:sup>
                  <m:r>
                    <w:rPr>
                      <w:rFonts w:ascii="Cambria Math" w:eastAsia="Times New Roman" w:hAnsi="Cambria Math" w:cs="Times New Roman"/>
                      <w:color w:val="000000"/>
                      <w:sz w:val="28"/>
                      <w:szCs w:val="28"/>
                      <w:shd w:val="clear" w:color="auto" w:fill="FFFFFF"/>
                      <w:lang/>
                    </w:rPr>
                    <m:t>2</m:t>
                  </m:r>
                </m:sup>
              </m:sSup>
              <m:r>
                <w:rPr>
                  <w:rFonts w:ascii="Cambria Math" w:eastAsia="Times New Roman" w:hAnsi="Cambria Math" w:cs="Times New Roman"/>
                  <w:color w:val="000000"/>
                  <w:sz w:val="28"/>
                  <w:szCs w:val="28"/>
                  <w:shd w:val="clear" w:color="auto" w:fill="FFFFFF"/>
                  <w:lang/>
                </w:rPr>
                <m:t>-</m:t>
              </m:r>
              <m:sSup>
                <m:sSupPr>
                  <m:ctrlPr>
                    <w:rPr>
                      <w:rFonts w:ascii="Cambria Math" w:eastAsia="Times New Roman" w:hAnsi="Cambria Math" w:cs="Times New Roman"/>
                      <w:i/>
                      <w:iCs/>
                      <w:color w:val="000000"/>
                      <w:sz w:val="28"/>
                      <w:szCs w:val="28"/>
                      <w:shd w:val="clear" w:color="auto" w:fill="FFFFFF"/>
                      <w:lang/>
                    </w:rPr>
                  </m:ctrlPr>
                </m:sSupPr>
                <m:e>
                  <m:r>
                    <w:rPr>
                      <w:rFonts w:ascii="Cambria Math" w:eastAsia="Times New Roman" w:hAnsi="Cambria Math" w:cs="Times New Roman"/>
                      <w:color w:val="000000"/>
                      <w:sz w:val="28"/>
                      <w:szCs w:val="28"/>
                      <w:shd w:val="clear" w:color="auto" w:fill="FFFFFF"/>
                      <w:lang/>
                    </w:rPr>
                    <m:t>p</m:t>
                  </m:r>
                </m:e>
                <m:sup>
                  <m:r>
                    <w:rPr>
                      <w:rFonts w:ascii="Cambria Math" w:eastAsia="Times New Roman" w:hAnsi="Cambria Math" w:cs="Times New Roman"/>
                      <w:color w:val="000000"/>
                      <w:sz w:val="28"/>
                      <w:szCs w:val="28"/>
                      <w:shd w:val="clear" w:color="auto" w:fill="FFFFFF"/>
                      <w:lang/>
                    </w:rPr>
                    <m:t>2</m:t>
                  </m:r>
                </m:sup>
              </m:sSup>
              <m:r>
                <w:rPr>
                  <w:rFonts w:ascii="Cambria Math" w:eastAsia="Times New Roman" w:hAnsi="Cambria Math" w:cs="Times New Roman"/>
                  <w:color w:val="000000"/>
                  <w:sz w:val="28"/>
                  <w:szCs w:val="28"/>
                  <w:shd w:val="clear" w:color="auto" w:fill="FFFFFF"/>
                  <w:lang/>
                </w:rPr>
                <m:t>≠0, #</m:t>
              </m:r>
              <m:d>
                <m:dPr>
                  <m:ctrlPr>
                    <w:rPr>
                      <w:rFonts w:ascii="Cambria Math" w:eastAsia="Times New Roman" w:hAnsi="Cambria Math" w:cs="Times New Roman"/>
                      <w:i/>
                      <w:iCs/>
                      <w:color w:val="000000"/>
                      <w:sz w:val="28"/>
                      <w:szCs w:val="28"/>
                      <w:shd w:val="clear" w:color="auto" w:fill="FFFFFF"/>
                      <w:lang/>
                    </w:rPr>
                  </m:ctrlPr>
                </m:dPr>
                <m:e>
                  <m:r>
                    <w:rPr>
                      <w:rFonts w:ascii="Cambria Math" w:eastAsia="Times New Roman" w:hAnsi="Cambria Math" w:cs="Times New Roman"/>
                      <w:color w:val="000000"/>
                      <w:sz w:val="28"/>
                      <w:szCs w:val="28"/>
                      <w:shd w:val="clear" w:color="auto" w:fill="FFFFFF"/>
                      <w:lang/>
                    </w:rPr>
                    <m:t>6</m:t>
                  </m:r>
                </m:e>
              </m:d>
            </m:e>
          </m:eqArr>
        </m:oMath>
      </m:oMathPara>
    </w:p>
    <w:p w14:paraId="18AF815D" w14:textId="77777777" w:rsidR="0038258D" w:rsidRDefault="0038258D" w:rsidP="0038258D">
      <w:pPr>
        <w:spacing w:before="240" w:after="240" w:line="240" w:lineRule="auto"/>
        <w:rPr>
          <w:rFonts w:ascii="Times New Roman" w:eastAsia="Times New Roman" w:hAnsi="Times New Roman" w:cs="Times New Roman"/>
          <w:iCs/>
          <w:color w:val="000000"/>
          <w:sz w:val="28"/>
          <w:szCs w:val="28"/>
          <w:shd w:val="clear" w:color="auto" w:fill="FFFFFF"/>
          <w:lang/>
        </w:rPr>
      </w:pPr>
      <w:r>
        <w:rPr>
          <w:rFonts w:ascii="Times New Roman" w:eastAsia="Times New Roman" w:hAnsi="Times New Roman" w:cs="Times New Roman"/>
          <w:iCs/>
          <w:color w:val="000000"/>
          <w:sz w:val="28"/>
          <w:szCs w:val="28"/>
          <w:shd w:val="clear" w:color="auto" w:fill="FFFFFF"/>
          <w:lang/>
        </w:rPr>
        <w:lastRenderedPageBreak/>
        <w:t>Или</w:t>
      </w:r>
    </w:p>
    <w:p w14:paraId="20029026" w14:textId="77777777" w:rsidR="0038258D" w:rsidRPr="00E33707" w:rsidRDefault="00000000" w:rsidP="0038258D">
      <w:pPr>
        <w:spacing w:before="240" w:after="240" w:line="240" w:lineRule="auto"/>
        <w:rPr>
          <w:rFonts w:ascii="Times New Roman" w:eastAsia="Times New Roman" w:hAnsi="Times New Roman" w:cs="Times New Roman"/>
          <w:iCs/>
          <w:color w:val="000000"/>
          <w:sz w:val="28"/>
          <w:szCs w:val="28"/>
          <w:shd w:val="clear" w:color="auto" w:fill="FFFFFF"/>
          <w:lang/>
        </w:rPr>
      </w:pPr>
      <m:oMathPara>
        <m:oMath>
          <m:sSub>
            <m:sSubPr>
              <m:ctrlPr>
                <w:rPr>
                  <w:rFonts w:ascii="Cambria Math" w:eastAsia="Times New Roman" w:hAnsi="Cambria Math" w:cs="Times New Roman"/>
                  <w:i/>
                  <w:iCs/>
                  <w:color w:val="000000"/>
                  <w:sz w:val="28"/>
                  <w:szCs w:val="28"/>
                  <w:shd w:val="clear" w:color="auto" w:fill="FFFFFF"/>
                  <w:lang/>
                </w:rPr>
              </m:ctrlPr>
            </m:sSubPr>
            <m:e>
              <m:r>
                <w:rPr>
                  <w:rFonts w:ascii="Cambria Math" w:eastAsia="Times New Roman" w:hAnsi="Cambria Math" w:cs="Times New Roman"/>
                  <w:color w:val="000000"/>
                  <w:sz w:val="28"/>
                  <w:szCs w:val="28"/>
                  <w:shd w:val="clear" w:color="auto" w:fill="FFFFFF"/>
                  <w:lang/>
                </w:rPr>
                <m:t>r</m:t>
              </m:r>
            </m:e>
            <m:sub>
              <m:r>
                <w:rPr>
                  <w:rFonts w:ascii="Cambria Math" w:eastAsia="Times New Roman" w:hAnsi="Cambria Math" w:cs="Times New Roman"/>
                  <w:color w:val="000000"/>
                  <w:sz w:val="28"/>
                  <w:szCs w:val="28"/>
                  <w:shd w:val="clear" w:color="auto" w:fill="FFFFFF"/>
                  <w:lang/>
                </w:rPr>
                <m:t>2</m:t>
              </m:r>
            </m:sub>
          </m:sSub>
          <m:r>
            <w:rPr>
              <w:rFonts w:ascii="Cambria Math" w:eastAsia="Times New Roman" w:hAnsi="Cambria Math" w:cs="Times New Roman"/>
              <w:color w:val="000000"/>
              <w:sz w:val="28"/>
              <w:szCs w:val="28"/>
              <w:shd w:val="clear" w:color="auto" w:fill="FFFFFF"/>
              <w:lang/>
            </w:rPr>
            <m:t>+k≠p.</m:t>
          </m:r>
        </m:oMath>
      </m:oMathPara>
    </w:p>
    <w:p w14:paraId="1D60C099" w14:textId="77777777" w:rsidR="0038258D" w:rsidRDefault="0038258D" w:rsidP="0038258D">
      <w:pPr>
        <w:spacing w:before="240" w:after="240" w:line="240" w:lineRule="auto"/>
        <w:rPr>
          <w:rFonts w:ascii="Times New Roman" w:eastAsia="Times New Roman" w:hAnsi="Times New Roman" w:cs="Times New Roman"/>
          <w:iCs/>
          <w:color w:val="000000"/>
          <w:sz w:val="28"/>
          <w:szCs w:val="28"/>
          <w:shd w:val="clear" w:color="auto" w:fill="FFFFFF"/>
          <w:lang/>
        </w:rPr>
      </w:pPr>
      <w:r>
        <w:rPr>
          <w:rFonts w:ascii="Times New Roman" w:eastAsia="Times New Roman" w:hAnsi="Times New Roman" w:cs="Times New Roman"/>
          <w:iCs/>
          <w:color w:val="000000"/>
          <w:sz w:val="28"/>
          <w:szCs w:val="28"/>
          <w:shd w:val="clear" w:color="auto" w:fill="FFFFFF"/>
          <w:lang/>
        </w:rPr>
        <w:t xml:space="preserve">Но </w:t>
      </w:r>
      <m:oMath>
        <m:r>
          <w:rPr>
            <w:rFonts w:ascii="Cambria Math" w:eastAsia="Times New Roman" w:hAnsi="Cambria Math" w:cs="Times New Roman"/>
            <w:color w:val="000000"/>
            <w:sz w:val="28"/>
            <w:szCs w:val="28"/>
            <w:shd w:val="clear" w:color="auto" w:fill="FFFFFF"/>
            <w:lang/>
          </w:rPr>
          <m:t>p=</m:t>
        </m:r>
        <m:sSub>
          <m:sSubPr>
            <m:ctrlPr>
              <w:rPr>
                <w:rFonts w:ascii="Cambria Math" w:eastAsia="Times New Roman" w:hAnsi="Cambria Math" w:cs="Times New Roman"/>
                <w:i/>
                <w:iCs/>
                <w:color w:val="000000"/>
                <w:sz w:val="28"/>
                <w:szCs w:val="28"/>
                <w:shd w:val="clear" w:color="auto" w:fill="FFFFFF"/>
                <w:lang/>
              </w:rPr>
            </m:ctrlPr>
          </m:sSubPr>
          <m:e>
            <m:r>
              <w:rPr>
                <w:rFonts w:ascii="Cambria Math" w:eastAsia="Times New Roman" w:hAnsi="Cambria Math" w:cs="Times New Roman"/>
                <w:color w:val="000000"/>
                <w:sz w:val="28"/>
                <w:szCs w:val="28"/>
                <w:shd w:val="clear" w:color="auto" w:fill="FFFFFF"/>
                <w:lang/>
              </w:rPr>
              <m:t>r</m:t>
            </m:r>
          </m:e>
          <m:sub>
            <m:r>
              <w:rPr>
                <w:rFonts w:ascii="Cambria Math" w:eastAsia="Times New Roman" w:hAnsi="Cambria Math" w:cs="Times New Roman"/>
                <w:color w:val="000000"/>
                <w:sz w:val="28"/>
                <w:szCs w:val="28"/>
                <w:shd w:val="clear" w:color="auto" w:fill="FFFFFF"/>
                <w:lang/>
              </w:rPr>
              <m:t>1</m:t>
            </m:r>
          </m:sub>
        </m:sSub>
      </m:oMath>
      <w:r>
        <w:rPr>
          <w:rFonts w:ascii="Times New Roman" w:eastAsia="Times New Roman" w:hAnsi="Times New Roman" w:cs="Times New Roman"/>
          <w:iCs/>
          <w:color w:val="000000"/>
          <w:sz w:val="28"/>
          <w:szCs w:val="28"/>
          <w:shd w:val="clear" w:color="auto" w:fill="FFFFFF"/>
          <w:lang w:val="en-US"/>
        </w:rPr>
        <w:t xml:space="preserve">, </w:t>
      </w:r>
      <w:r>
        <w:rPr>
          <w:rFonts w:ascii="Times New Roman" w:eastAsia="Times New Roman" w:hAnsi="Times New Roman" w:cs="Times New Roman"/>
          <w:iCs/>
          <w:color w:val="000000"/>
          <w:sz w:val="28"/>
          <w:szCs w:val="28"/>
          <w:shd w:val="clear" w:color="auto" w:fill="FFFFFF"/>
          <w:lang/>
        </w:rPr>
        <w:t>следовательно,</w:t>
      </w:r>
    </w:p>
    <w:p w14:paraId="23C9694D" w14:textId="77777777" w:rsidR="0038258D" w:rsidRPr="00E33707" w:rsidRDefault="00000000" w:rsidP="0038258D">
      <w:pPr>
        <w:spacing w:before="240" w:after="240" w:line="240" w:lineRule="auto"/>
        <w:rPr>
          <w:rFonts w:ascii="Times New Roman" w:eastAsia="Times New Roman" w:hAnsi="Times New Roman" w:cs="Times New Roman"/>
          <w:iCs/>
          <w:color w:val="000000"/>
          <w:sz w:val="28"/>
          <w:szCs w:val="28"/>
          <w:shd w:val="clear" w:color="auto" w:fill="FFFFFF"/>
          <w:lang/>
        </w:rPr>
      </w:pPr>
      <m:oMathPara>
        <m:oMath>
          <m:sSub>
            <m:sSubPr>
              <m:ctrlPr>
                <w:rPr>
                  <w:rFonts w:ascii="Cambria Math" w:eastAsia="Times New Roman" w:hAnsi="Cambria Math" w:cs="Times New Roman"/>
                  <w:i/>
                  <w:iCs/>
                  <w:color w:val="000000"/>
                  <w:sz w:val="28"/>
                  <w:szCs w:val="28"/>
                  <w:shd w:val="clear" w:color="auto" w:fill="FFFFFF"/>
                  <w:lang/>
                </w:rPr>
              </m:ctrlPr>
            </m:sSubPr>
            <m:e>
              <m:r>
                <w:rPr>
                  <w:rFonts w:ascii="Cambria Math" w:eastAsia="Times New Roman" w:hAnsi="Cambria Math" w:cs="Times New Roman"/>
                  <w:color w:val="000000"/>
                  <w:sz w:val="28"/>
                  <w:szCs w:val="28"/>
                  <w:shd w:val="clear" w:color="auto" w:fill="FFFFFF"/>
                  <w:lang/>
                </w:rPr>
                <m:t>r</m:t>
              </m:r>
            </m:e>
            <m:sub>
              <m:r>
                <w:rPr>
                  <w:rFonts w:ascii="Cambria Math" w:eastAsia="Times New Roman" w:hAnsi="Cambria Math" w:cs="Times New Roman"/>
                  <w:color w:val="000000"/>
                  <w:sz w:val="28"/>
                  <w:szCs w:val="28"/>
                  <w:shd w:val="clear" w:color="auto" w:fill="FFFFFF"/>
                  <w:lang/>
                </w:rPr>
                <m:t>2</m:t>
              </m:r>
            </m:sub>
          </m:sSub>
          <m:r>
            <w:rPr>
              <w:rFonts w:ascii="Cambria Math" w:eastAsia="Times New Roman" w:hAnsi="Cambria Math" w:cs="Times New Roman"/>
              <w:color w:val="000000"/>
              <w:sz w:val="28"/>
              <w:szCs w:val="28"/>
              <w:shd w:val="clear" w:color="auto" w:fill="FFFFFF"/>
              <w:lang/>
            </w:rPr>
            <m:t>+k≠</m:t>
          </m:r>
          <m:sSub>
            <m:sSubPr>
              <m:ctrlPr>
                <w:rPr>
                  <w:rFonts w:ascii="Cambria Math" w:eastAsia="Times New Roman" w:hAnsi="Cambria Math" w:cs="Times New Roman"/>
                  <w:i/>
                  <w:iCs/>
                  <w:color w:val="000000"/>
                  <w:sz w:val="28"/>
                  <w:szCs w:val="28"/>
                  <w:shd w:val="clear" w:color="auto" w:fill="FFFFFF"/>
                  <w:lang/>
                </w:rPr>
              </m:ctrlPr>
            </m:sSubPr>
            <m:e>
              <m:r>
                <w:rPr>
                  <w:rFonts w:ascii="Cambria Math" w:eastAsia="Times New Roman" w:hAnsi="Cambria Math" w:cs="Times New Roman"/>
                  <w:color w:val="000000"/>
                  <w:sz w:val="28"/>
                  <w:szCs w:val="28"/>
                  <w:shd w:val="clear" w:color="auto" w:fill="FFFFFF"/>
                  <w:lang/>
                </w:rPr>
                <m:t>r</m:t>
              </m:r>
            </m:e>
            <m:sub>
              <m:r>
                <w:rPr>
                  <w:rFonts w:ascii="Cambria Math" w:eastAsia="Times New Roman" w:hAnsi="Cambria Math" w:cs="Times New Roman"/>
                  <w:color w:val="000000"/>
                  <w:sz w:val="28"/>
                  <w:szCs w:val="28"/>
                  <w:shd w:val="clear" w:color="auto" w:fill="FFFFFF"/>
                  <w:lang/>
                </w:rPr>
                <m:t>1</m:t>
              </m:r>
            </m:sub>
          </m:sSub>
          <m:r>
            <w:rPr>
              <w:rFonts w:ascii="Cambria Math" w:eastAsia="Times New Roman" w:hAnsi="Cambria Math" w:cs="Times New Roman"/>
              <w:color w:val="000000"/>
              <w:sz w:val="28"/>
              <w:szCs w:val="28"/>
              <w:shd w:val="clear" w:color="auto" w:fill="FFFFFF"/>
              <w:lang/>
            </w:rPr>
            <m:t>.</m:t>
          </m:r>
        </m:oMath>
      </m:oMathPara>
    </w:p>
    <w:p w14:paraId="00D97FE6" w14:textId="77777777" w:rsidR="0038258D" w:rsidRDefault="0038258D" w:rsidP="0038258D">
      <w:pPr>
        <w:spacing w:before="240" w:after="240" w:line="240" w:lineRule="auto"/>
        <w:rPr>
          <w:rFonts w:ascii="Times New Roman" w:eastAsia="Times New Roman" w:hAnsi="Times New Roman" w:cs="Times New Roman"/>
          <w:iCs/>
          <w:color w:val="000000"/>
          <w:sz w:val="28"/>
          <w:szCs w:val="28"/>
          <w:shd w:val="clear" w:color="auto" w:fill="FFFFFF"/>
          <w:lang/>
        </w:rPr>
      </w:pPr>
      <w:r>
        <w:rPr>
          <w:rFonts w:ascii="Times New Roman" w:eastAsia="Times New Roman" w:hAnsi="Times New Roman" w:cs="Times New Roman"/>
          <w:iCs/>
          <w:color w:val="000000"/>
          <w:sz w:val="28"/>
          <w:szCs w:val="28"/>
          <w:shd w:val="clear" w:color="auto" w:fill="FFFFFF"/>
          <w:lang/>
        </w:rPr>
        <w:tab/>
        <w:t>Таким образом, условие (6) в этом случае эквивалентно следующему:</w:t>
      </w:r>
    </w:p>
    <w:p w14:paraId="330C54A0" w14:textId="77777777" w:rsidR="0038258D" w:rsidRPr="00E33707" w:rsidRDefault="00000000" w:rsidP="0038258D">
      <w:pPr>
        <w:spacing w:before="240" w:after="240" w:line="240" w:lineRule="auto"/>
        <w:rPr>
          <w:rFonts w:ascii="Times New Roman" w:eastAsia="Times New Roman" w:hAnsi="Times New Roman" w:cs="Times New Roman"/>
          <w:iCs/>
          <w:color w:val="000000"/>
          <w:sz w:val="28"/>
          <w:szCs w:val="28"/>
          <w:shd w:val="clear" w:color="auto" w:fill="FFFFFF"/>
          <w:lang/>
        </w:rPr>
      </w:pPr>
      <m:oMathPara>
        <m:oMath>
          <m:sSub>
            <m:sSubPr>
              <m:ctrlPr>
                <w:rPr>
                  <w:rFonts w:ascii="Cambria Math" w:eastAsia="Times New Roman" w:hAnsi="Cambria Math" w:cs="Times New Roman"/>
                  <w:i/>
                  <w:iCs/>
                  <w:color w:val="000000"/>
                  <w:sz w:val="28"/>
                  <w:szCs w:val="28"/>
                  <w:shd w:val="clear" w:color="auto" w:fill="FFFFFF"/>
                  <w:lang/>
                </w:rPr>
              </m:ctrlPr>
            </m:sSubPr>
            <m:e>
              <m:r>
                <w:rPr>
                  <w:rFonts w:ascii="Cambria Math" w:eastAsia="Times New Roman" w:hAnsi="Cambria Math" w:cs="Times New Roman"/>
                  <w:color w:val="000000"/>
                  <w:sz w:val="28"/>
                  <w:szCs w:val="28"/>
                  <w:shd w:val="clear" w:color="auto" w:fill="FFFFFF"/>
                  <w:lang/>
                </w:rPr>
                <m:t>r</m:t>
              </m:r>
            </m:e>
            <m:sub>
              <m:r>
                <w:rPr>
                  <w:rFonts w:ascii="Cambria Math" w:eastAsia="Times New Roman" w:hAnsi="Cambria Math" w:cs="Times New Roman"/>
                  <w:color w:val="000000"/>
                  <w:sz w:val="28"/>
                  <w:szCs w:val="28"/>
                  <w:shd w:val="clear" w:color="auto" w:fill="FFFFFF"/>
                  <w:lang/>
                </w:rPr>
                <m:t>1</m:t>
              </m:r>
            </m:sub>
          </m:sSub>
          <m:r>
            <w:rPr>
              <w:rFonts w:ascii="Cambria Math" w:eastAsia="Times New Roman" w:hAnsi="Cambria Math" w:cs="Times New Roman"/>
              <w:color w:val="000000"/>
              <w:sz w:val="28"/>
              <w:szCs w:val="28"/>
              <w:shd w:val="clear" w:color="auto" w:fill="FFFFFF"/>
              <w:lang/>
            </w:rPr>
            <m:t>-</m:t>
          </m:r>
          <m:sSup>
            <m:sSupPr>
              <m:ctrlPr>
                <w:rPr>
                  <w:rFonts w:ascii="Cambria Math" w:eastAsia="Times New Roman" w:hAnsi="Cambria Math" w:cs="Times New Roman"/>
                  <w:i/>
                  <w:iCs/>
                  <w:color w:val="000000"/>
                  <w:sz w:val="28"/>
                  <w:szCs w:val="28"/>
                  <w:shd w:val="clear" w:color="auto" w:fill="FFFFFF"/>
                  <w:lang/>
                </w:rPr>
              </m:ctrlPr>
            </m:sSupPr>
            <m:e>
              <m:r>
                <w:rPr>
                  <w:rFonts w:ascii="Cambria Math" w:eastAsia="Times New Roman" w:hAnsi="Cambria Math" w:cs="Times New Roman"/>
                  <w:color w:val="000000"/>
                  <w:sz w:val="28"/>
                  <w:szCs w:val="28"/>
                  <w:shd w:val="clear" w:color="auto" w:fill="FFFFFF"/>
                  <w:lang/>
                </w:rPr>
                <m:t>r</m:t>
              </m:r>
            </m:e>
            <m:sup>
              <m:r>
                <w:rPr>
                  <w:rFonts w:ascii="Cambria Math" w:eastAsia="Times New Roman" w:hAnsi="Cambria Math" w:cs="Times New Roman"/>
                  <w:color w:val="000000"/>
                  <w:sz w:val="28"/>
                  <w:szCs w:val="28"/>
                  <w:shd w:val="clear" w:color="auto" w:fill="FFFFFF"/>
                  <w:lang/>
                </w:rPr>
                <m:t>2</m:t>
              </m:r>
            </m:sup>
          </m:sSup>
          <m:r>
            <w:rPr>
              <w:rFonts w:ascii="Cambria Math" w:eastAsia="Times New Roman" w:hAnsi="Cambria Math" w:cs="Times New Roman"/>
              <w:color w:val="000000"/>
              <w:sz w:val="28"/>
              <w:szCs w:val="28"/>
              <w:shd w:val="clear" w:color="auto" w:fill="FFFFFF"/>
              <w:lang/>
            </w:rPr>
            <m:t>≠k,</m:t>
          </m:r>
        </m:oMath>
      </m:oMathPara>
    </w:p>
    <w:p w14:paraId="7B174F32" w14:textId="77777777" w:rsidR="0038258D" w:rsidRDefault="0038258D" w:rsidP="0038258D">
      <w:pPr>
        <w:spacing w:before="240" w:after="240" w:line="240" w:lineRule="auto"/>
        <w:rPr>
          <w:rFonts w:ascii="Times New Roman" w:eastAsia="Times New Roman" w:hAnsi="Times New Roman" w:cs="Times New Roman"/>
          <w:iCs/>
          <w:color w:val="000000"/>
          <w:sz w:val="28"/>
          <w:szCs w:val="28"/>
          <w:shd w:val="clear" w:color="auto" w:fill="FFFFFF"/>
          <w:lang/>
        </w:rPr>
      </w:pPr>
      <w:r>
        <w:rPr>
          <w:rFonts w:ascii="Times New Roman" w:eastAsia="Times New Roman" w:hAnsi="Times New Roman" w:cs="Times New Roman"/>
          <w:iCs/>
          <w:color w:val="000000"/>
          <w:sz w:val="28"/>
          <w:szCs w:val="28"/>
          <w:shd w:val="clear" w:color="auto" w:fill="FFFFFF"/>
          <w:lang/>
        </w:rPr>
        <w:t xml:space="preserve">Где </w:t>
      </w:r>
      <m:oMath>
        <m:r>
          <w:rPr>
            <w:rFonts w:ascii="Cambria Math" w:eastAsia="Times New Roman" w:hAnsi="Cambria Math" w:cs="Times New Roman"/>
            <w:color w:val="000000"/>
            <w:sz w:val="28"/>
            <w:szCs w:val="28"/>
            <w:shd w:val="clear" w:color="auto" w:fill="FFFFFF"/>
            <w:lang/>
          </w:rPr>
          <m:t>k</m:t>
        </m:r>
      </m:oMath>
      <w:r w:rsidRPr="00E33707">
        <w:rPr>
          <w:rFonts w:ascii="Times New Roman" w:eastAsia="Times New Roman" w:hAnsi="Times New Roman" w:cs="Times New Roman"/>
          <w:iCs/>
          <w:color w:val="000000"/>
          <w:sz w:val="28"/>
          <w:szCs w:val="28"/>
          <w:shd w:val="clear" w:color="auto" w:fill="FFFFFF"/>
          <w:lang/>
        </w:rPr>
        <w:t>-</w:t>
      </w:r>
      <w:r>
        <w:rPr>
          <w:rFonts w:ascii="Times New Roman" w:eastAsia="Times New Roman" w:hAnsi="Times New Roman" w:cs="Times New Roman"/>
          <w:iCs/>
          <w:color w:val="000000"/>
          <w:sz w:val="28"/>
          <w:szCs w:val="28"/>
          <w:shd w:val="clear" w:color="auto" w:fill="FFFFFF"/>
          <w:lang/>
        </w:rPr>
        <w:t>целое четное положительное число. Но</w:t>
      </w:r>
    </w:p>
    <w:p w14:paraId="48462B09" w14:textId="77777777" w:rsidR="0038258D" w:rsidRPr="00E33707" w:rsidRDefault="00000000" w:rsidP="0038258D">
      <w:pPr>
        <w:spacing w:before="240" w:after="240" w:line="240" w:lineRule="auto"/>
        <w:rPr>
          <w:rFonts w:ascii="Times New Roman" w:eastAsia="Times New Roman" w:hAnsi="Times New Roman" w:cs="Times New Roman"/>
          <w:iCs/>
          <w:color w:val="000000"/>
          <w:sz w:val="28"/>
          <w:szCs w:val="28"/>
          <w:shd w:val="clear" w:color="auto" w:fill="FFFFFF"/>
          <w:lang/>
        </w:rPr>
      </w:pPr>
      <m:oMathPara>
        <m:oMath>
          <m:sSub>
            <m:sSubPr>
              <m:ctrlPr>
                <w:rPr>
                  <w:rFonts w:ascii="Cambria Math" w:eastAsia="Times New Roman" w:hAnsi="Cambria Math" w:cs="Times New Roman"/>
                  <w:i/>
                  <w:iCs/>
                  <w:color w:val="000000"/>
                  <w:sz w:val="28"/>
                  <w:szCs w:val="28"/>
                  <w:shd w:val="clear" w:color="auto" w:fill="FFFFFF"/>
                  <w:lang/>
                </w:rPr>
              </m:ctrlPr>
            </m:sSubPr>
            <m:e>
              <m:r>
                <w:rPr>
                  <w:rFonts w:ascii="Cambria Math" w:eastAsia="Times New Roman" w:hAnsi="Cambria Math" w:cs="Times New Roman"/>
                  <w:color w:val="000000"/>
                  <w:sz w:val="28"/>
                  <w:szCs w:val="28"/>
                  <w:shd w:val="clear" w:color="auto" w:fill="FFFFFF"/>
                  <w:lang/>
                </w:rPr>
                <m:t>r</m:t>
              </m:r>
            </m:e>
            <m:sub>
              <m:r>
                <w:rPr>
                  <w:rFonts w:ascii="Cambria Math" w:eastAsia="Times New Roman" w:hAnsi="Cambria Math" w:cs="Times New Roman"/>
                  <w:color w:val="000000"/>
                  <w:sz w:val="28"/>
                  <w:szCs w:val="28"/>
                  <w:shd w:val="clear" w:color="auto" w:fill="FFFFFF"/>
                  <w:lang/>
                </w:rPr>
                <m:t>1</m:t>
              </m:r>
            </m:sub>
          </m:sSub>
          <m:r>
            <w:rPr>
              <w:rFonts w:ascii="Cambria Math" w:eastAsia="Times New Roman" w:hAnsi="Cambria Math" w:cs="Times New Roman"/>
              <w:color w:val="000000"/>
              <w:sz w:val="28"/>
              <w:szCs w:val="28"/>
              <w:shd w:val="clear" w:color="auto" w:fill="FFFFFF"/>
              <w:lang/>
            </w:rPr>
            <m:t xml:space="preserve">=p, </m:t>
          </m:r>
          <m:sSub>
            <m:sSubPr>
              <m:ctrlPr>
                <w:rPr>
                  <w:rFonts w:ascii="Cambria Math" w:eastAsia="Times New Roman" w:hAnsi="Cambria Math" w:cs="Times New Roman"/>
                  <w:i/>
                  <w:iCs/>
                  <w:color w:val="000000"/>
                  <w:sz w:val="28"/>
                  <w:szCs w:val="28"/>
                  <w:shd w:val="clear" w:color="auto" w:fill="FFFFFF"/>
                  <w:lang/>
                </w:rPr>
              </m:ctrlPr>
            </m:sSubPr>
            <m:e>
              <m:r>
                <w:rPr>
                  <w:rFonts w:ascii="Cambria Math" w:eastAsia="Times New Roman" w:hAnsi="Cambria Math" w:cs="Times New Roman"/>
                  <w:color w:val="000000"/>
                  <w:sz w:val="28"/>
                  <w:szCs w:val="28"/>
                  <w:shd w:val="clear" w:color="auto" w:fill="FFFFFF"/>
                  <w:lang/>
                </w:rPr>
                <m:t>r</m:t>
              </m:r>
            </m:e>
            <m:sub>
              <m:r>
                <w:rPr>
                  <w:rFonts w:ascii="Cambria Math" w:eastAsia="Times New Roman" w:hAnsi="Cambria Math" w:cs="Times New Roman"/>
                  <w:color w:val="000000"/>
                  <w:sz w:val="28"/>
                  <w:szCs w:val="28"/>
                  <w:shd w:val="clear" w:color="auto" w:fill="FFFFFF"/>
                  <w:lang/>
                </w:rPr>
                <m:t>2</m:t>
              </m:r>
            </m:sub>
          </m:sSub>
          <m:r>
            <w:rPr>
              <w:rFonts w:ascii="Cambria Math" w:eastAsia="Times New Roman" w:hAnsi="Cambria Math" w:cs="Times New Roman"/>
              <w:color w:val="000000"/>
              <w:sz w:val="28"/>
              <w:szCs w:val="28"/>
              <w:shd w:val="clear" w:color="auto" w:fill="FFFFFF"/>
              <w:lang/>
            </w:rPr>
            <m:t>=-p,</m:t>
          </m:r>
        </m:oMath>
      </m:oMathPara>
    </w:p>
    <w:p w14:paraId="46EDCFDC" w14:textId="77777777" w:rsidR="0038258D" w:rsidRDefault="0038258D" w:rsidP="0038258D">
      <w:pPr>
        <w:spacing w:before="240" w:after="240" w:line="240" w:lineRule="auto"/>
        <w:rPr>
          <w:rFonts w:ascii="Times New Roman" w:eastAsia="Times New Roman" w:hAnsi="Times New Roman" w:cs="Times New Roman"/>
          <w:iCs/>
          <w:color w:val="000000"/>
          <w:sz w:val="28"/>
          <w:szCs w:val="28"/>
          <w:shd w:val="clear" w:color="auto" w:fill="FFFFFF"/>
          <w:lang/>
        </w:rPr>
      </w:pPr>
      <w:r>
        <w:rPr>
          <w:rFonts w:ascii="Times New Roman" w:eastAsia="Times New Roman" w:hAnsi="Times New Roman" w:cs="Times New Roman"/>
          <w:iCs/>
          <w:color w:val="000000"/>
          <w:sz w:val="28"/>
          <w:szCs w:val="28"/>
          <w:shd w:val="clear" w:color="auto" w:fill="FFFFFF"/>
          <w:lang/>
        </w:rPr>
        <w:t>Следовательно,</w:t>
      </w:r>
    </w:p>
    <w:p w14:paraId="2C4C11BA" w14:textId="77777777" w:rsidR="0038258D" w:rsidRPr="00E33707" w:rsidRDefault="00000000" w:rsidP="0038258D">
      <w:pPr>
        <w:spacing w:before="240" w:after="240" w:line="240" w:lineRule="auto"/>
        <w:rPr>
          <w:rFonts w:ascii="Times New Roman" w:eastAsia="Times New Roman" w:hAnsi="Times New Roman" w:cs="Times New Roman"/>
          <w:iCs/>
          <w:color w:val="000000"/>
          <w:sz w:val="28"/>
          <w:szCs w:val="28"/>
          <w:shd w:val="clear" w:color="auto" w:fill="FFFFFF"/>
          <w:lang/>
        </w:rPr>
      </w:pPr>
      <m:oMathPara>
        <m:oMath>
          <m:sSub>
            <m:sSubPr>
              <m:ctrlPr>
                <w:rPr>
                  <w:rFonts w:ascii="Cambria Math" w:eastAsia="Times New Roman" w:hAnsi="Cambria Math" w:cs="Times New Roman"/>
                  <w:i/>
                  <w:iCs/>
                  <w:color w:val="000000"/>
                  <w:sz w:val="28"/>
                  <w:szCs w:val="28"/>
                  <w:shd w:val="clear" w:color="auto" w:fill="FFFFFF"/>
                  <w:lang/>
                </w:rPr>
              </m:ctrlPr>
            </m:sSubPr>
            <m:e>
              <m:r>
                <w:rPr>
                  <w:rFonts w:ascii="Cambria Math" w:eastAsia="Times New Roman" w:hAnsi="Cambria Math" w:cs="Times New Roman"/>
                  <w:color w:val="000000"/>
                  <w:sz w:val="28"/>
                  <w:szCs w:val="28"/>
                  <w:shd w:val="clear" w:color="auto" w:fill="FFFFFF"/>
                  <w:lang/>
                </w:rPr>
                <m:t>r</m:t>
              </m:r>
            </m:e>
            <m:sub>
              <m:r>
                <w:rPr>
                  <w:rFonts w:ascii="Cambria Math" w:eastAsia="Times New Roman" w:hAnsi="Cambria Math" w:cs="Times New Roman"/>
                  <w:color w:val="000000"/>
                  <w:sz w:val="28"/>
                  <w:szCs w:val="28"/>
                  <w:shd w:val="clear" w:color="auto" w:fill="FFFFFF"/>
                  <w:lang/>
                </w:rPr>
                <m:t>1</m:t>
              </m:r>
            </m:sub>
          </m:sSub>
          <m:r>
            <w:rPr>
              <w:rFonts w:ascii="Cambria Math" w:eastAsia="Times New Roman" w:hAnsi="Cambria Math" w:cs="Times New Roman"/>
              <w:color w:val="000000"/>
              <w:sz w:val="28"/>
              <w:szCs w:val="28"/>
              <w:shd w:val="clear" w:color="auto" w:fill="FFFFFF"/>
              <w:lang/>
            </w:rPr>
            <m:t>-</m:t>
          </m:r>
          <m:sSub>
            <m:sSubPr>
              <m:ctrlPr>
                <w:rPr>
                  <w:rFonts w:ascii="Cambria Math" w:eastAsia="Times New Roman" w:hAnsi="Cambria Math" w:cs="Times New Roman"/>
                  <w:i/>
                  <w:iCs/>
                  <w:color w:val="000000"/>
                  <w:sz w:val="28"/>
                  <w:szCs w:val="28"/>
                  <w:shd w:val="clear" w:color="auto" w:fill="FFFFFF"/>
                  <w:lang/>
                </w:rPr>
              </m:ctrlPr>
            </m:sSubPr>
            <m:e>
              <m:r>
                <w:rPr>
                  <w:rFonts w:ascii="Cambria Math" w:eastAsia="Times New Roman" w:hAnsi="Cambria Math" w:cs="Times New Roman"/>
                  <w:color w:val="000000"/>
                  <w:sz w:val="28"/>
                  <w:szCs w:val="28"/>
                  <w:shd w:val="clear" w:color="auto" w:fill="FFFFFF"/>
                  <w:lang/>
                </w:rPr>
                <m:t>r</m:t>
              </m:r>
            </m:e>
            <m:sub>
              <m:r>
                <w:rPr>
                  <w:rFonts w:ascii="Cambria Math" w:eastAsia="Times New Roman" w:hAnsi="Cambria Math" w:cs="Times New Roman"/>
                  <w:color w:val="000000"/>
                  <w:sz w:val="28"/>
                  <w:szCs w:val="28"/>
                  <w:shd w:val="clear" w:color="auto" w:fill="FFFFFF"/>
                  <w:lang/>
                </w:rPr>
                <m:t>2</m:t>
              </m:r>
            </m:sub>
          </m:sSub>
          <m:r>
            <w:rPr>
              <w:rFonts w:ascii="Cambria Math" w:eastAsia="Times New Roman" w:hAnsi="Cambria Math" w:cs="Times New Roman"/>
              <w:color w:val="000000"/>
              <w:sz w:val="28"/>
              <w:szCs w:val="28"/>
              <w:shd w:val="clear" w:color="auto" w:fill="FFFFFF"/>
              <w:lang/>
            </w:rPr>
            <m:t>=2p.</m:t>
          </m:r>
        </m:oMath>
      </m:oMathPara>
    </w:p>
    <w:p w14:paraId="7D50C823" w14:textId="77777777" w:rsidR="0038258D" w:rsidRDefault="0038258D" w:rsidP="0038258D">
      <w:pPr>
        <w:spacing w:before="240" w:after="240" w:line="240" w:lineRule="auto"/>
        <w:rPr>
          <w:rFonts w:ascii="Times New Roman" w:eastAsia="Times New Roman" w:hAnsi="Times New Roman" w:cs="Times New Roman"/>
          <w:iCs/>
          <w:color w:val="000000"/>
          <w:sz w:val="28"/>
          <w:szCs w:val="28"/>
          <w:shd w:val="clear" w:color="auto" w:fill="FFFFFF"/>
          <w:lang/>
        </w:rPr>
      </w:pPr>
      <w:r>
        <w:rPr>
          <w:rFonts w:ascii="Times New Roman" w:eastAsia="Times New Roman" w:hAnsi="Times New Roman" w:cs="Times New Roman"/>
          <w:iCs/>
          <w:color w:val="000000"/>
          <w:sz w:val="28"/>
          <w:szCs w:val="28"/>
          <w:shd w:val="clear" w:color="auto" w:fill="FFFFFF"/>
          <w:lang/>
        </w:rPr>
        <w:tab/>
        <w:t xml:space="preserve">Таким образом, если </w:t>
      </w:r>
      <m:oMath>
        <m:r>
          <w:rPr>
            <w:rFonts w:ascii="Cambria Math" w:eastAsia="Times New Roman" w:hAnsi="Cambria Math" w:cs="Times New Roman"/>
            <w:color w:val="000000"/>
            <w:sz w:val="28"/>
            <w:szCs w:val="28"/>
            <w:shd w:val="clear" w:color="auto" w:fill="FFFFFF"/>
            <w:lang/>
          </w:rPr>
          <m:t>p</m:t>
        </m:r>
      </m:oMath>
      <w:r w:rsidRPr="00E33707">
        <w:rPr>
          <w:rFonts w:ascii="Times New Roman" w:eastAsia="Times New Roman" w:hAnsi="Times New Roman" w:cs="Times New Roman"/>
          <w:iCs/>
          <w:color w:val="000000"/>
          <w:sz w:val="28"/>
          <w:szCs w:val="28"/>
          <w:shd w:val="clear" w:color="auto" w:fill="FFFFFF"/>
          <w:lang/>
        </w:rPr>
        <w:t xml:space="preserve"> </w:t>
      </w:r>
      <w:r>
        <w:rPr>
          <w:rFonts w:ascii="Times New Roman" w:eastAsia="Times New Roman" w:hAnsi="Times New Roman" w:cs="Times New Roman"/>
          <w:iCs/>
          <w:color w:val="000000"/>
          <w:sz w:val="28"/>
          <w:szCs w:val="28"/>
          <w:shd w:val="clear" w:color="auto" w:fill="FFFFFF"/>
          <w:lang/>
        </w:rPr>
        <w:t xml:space="preserve">не равно целому числу, то можно написать второе частное решение, которое получается из выражения (5) заменой </w:t>
      </w:r>
      <m:oMath>
        <m:r>
          <w:rPr>
            <w:rFonts w:ascii="Cambria Math" w:eastAsia="Times New Roman" w:hAnsi="Cambria Math" w:cs="Times New Roman"/>
            <w:color w:val="000000"/>
            <w:sz w:val="28"/>
            <w:szCs w:val="28"/>
            <w:shd w:val="clear" w:color="auto" w:fill="FFFFFF"/>
            <w:lang/>
          </w:rPr>
          <m:t>p</m:t>
        </m:r>
      </m:oMath>
      <w:r w:rsidRPr="00E33707">
        <w:rPr>
          <w:rFonts w:ascii="Times New Roman" w:eastAsia="Times New Roman" w:hAnsi="Times New Roman" w:cs="Times New Roman"/>
          <w:iCs/>
          <w:color w:val="000000"/>
          <w:sz w:val="28"/>
          <w:szCs w:val="28"/>
          <w:shd w:val="clear" w:color="auto" w:fill="FFFFFF"/>
          <w:lang/>
        </w:rPr>
        <w:t xml:space="preserve"> </w:t>
      </w:r>
      <w:r>
        <w:rPr>
          <w:rFonts w:ascii="Times New Roman" w:eastAsia="Times New Roman" w:hAnsi="Times New Roman" w:cs="Times New Roman"/>
          <w:iCs/>
          <w:color w:val="000000"/>
          <w:sz w:val="28"/>
          <w:szCs w:val="28"/>
          <w:shd w:val="clear" w:color="auto" w:fill="FFFFFF"/>
          <w:lang/>
        </w:rPr>
        <w:t xml:space="preserve">на </w:t>
      </w:r>
      <m:oMath>
        <m:r>
          <w:rPr>
            <w:rFonts w:ascii="Cambria Math" w:eastAsia="Times New Roman" w:hAnsi="Cambria Math" w:cs="Times New Roman"/>
            <w:color w:val="000000"/>
            <w:sz w:val="28"/>
            <w:szCs w:val="28"/>
            <w:shd w:val="clear" w:color="auto" w:fill="FFFFFF"/>
            <w:lang/>
          </w:rPr>
          <m:t>-</m:t>
        </m:r>
        <m:r>
          <w:rPr>
            <w:rFonts w:ascii="Cambria Math" w:eastAsia="Times New Roman" w:hAnsi="Cambria Math" w:cs="Times New Roman"/>
            <w:color w:val="000000"/>
            <w:sz w:val="28"/>
            <w:szCs w:val="28"/>
            <w:shd w:val="clear" w:color="auto" w:fill="FFFFFF"/>
            <w:lang w:val="en-US"/>
          </w:rPr>
          <m:t>p</m:t>
        </m:r>
      </m:oMath>
      <w:r w:rsidRPr="00E33707">
        <w:rPr>
          <w:rFonts w:ascii="Times New Roman" w:eastAsia="Times New Roman" w:hAnsi="Times New Roman" w:cs="Times New Roman"/>
          <w:iCs/>
          <w:color w:val="000000"/>
          <w:sz w:val="28"/>
          <w:szCs w:val="28"/>
          <w:shd w:val="clear" w:color="auto" w:fill="FFFFFF"/>
          <w:lang/>
        </w:rPr>
        <w:t>:</w:t>
      </w:r>
    </w:p>
    <w:p w14:paraId="1F1AD011" w14:textId="77777777" w:rsidR="0038258D" w:rsidRPr="00667921" w:rsidRDefault="00000000" w:rsidP="0038258D">
      <w:pPr>
        <w:spacing w:before="240" w:after="240" w:line="240" w:lineRule="auto"/>
        <w:rPr>
          <w:rFonts w:ascii="Times New Roman" w:eastAsia="Times New Roman" w:hAnsi="Times New Roman" w:cs="Times New Roman"/>
          <w:iCs/>
          <w:color w:val="000000"/>
          <w:sz w:val="28"/>
          <w:szCs w:val="28"/>
          <w:shd w:val="clear" w:color="auto" w:fill="FFFFFF"/>
          <w:lang/>
        </w:rPr>
      </w:pPr>
      <m:oMathPara>
        <m:oMath>
          <m:eqArr>
            <m:eqArrPr>
              <m:maxDist m:val="1"/>
              <m:ctrlPr>
                <w:rPr>
                  <w:rFonts w:ascii="Cambria Math" w:eastAsia="Times New Roman" w:hAnsi="Cambria Math" w:cs="Times New Roman"/>
                  <w:i/>
                  <w:iCs/>
                  <w:color w:val="000000"/>
                  <w:sz w:val="28"/>
                  <w:szCs w:val="28"/>
                  <w:shd w:val="clear" w:color="auto" w:fill="FFFFFF"/>
                  <w:lang/>
                </w:rPr>
              </m:ctrlPr>
            </m:eqArrPr>
            <m:e>
              <m:sSub>
                <m:sSubPr>
                  <m:ctrlPr>
                    <w:rPr>
                      <w:rFonts w:ascii="Cambria Math" w:eastAsia="Times New Roman" w:hAnsi="Cambria Math" w:cs="Times New Roman"/>
                      <w:i/>
                      <w:iCs/>
                      <w:color w:val="000000"/>
                      <w:sz w:val="28"/>
                      <w:szCs w:val="28"/>
                      <w:shd w:val="clear" w:color="auto" w:fill="FFFFFF"/>
                      <w:lang/>
                    </w:rPr>
                  </m:ctrlPr>
                </m:sSubPr>
                <m:e>
                  <m:r>
                    <w:rPr>
                      <w:rFonts w:ascii="Cambria Math" w:eastAsia="Times New Roman" w:hAnsi="Cambria Math" w:cs="Times New Roman"/>
                      <w:color w:val="000000"/>
                      <w:sz w:val="28"/>
                      <w:szCs w:val="28"/>
                      <w:shd w:val="clear" w:color="auto" w:fill="FFFFFF"/>
                      <w:lang/>
                    </w:rPr>
                    <m:t>y</m:t>
                  </m:r>
                </m:e>
                <m:sub>
                  <m:r>
                    <w:rPr>
                      <w:rFonts w:ascii="Cambria Math" w:eastAsia="Times New Roman" w:hAnsi="Cambria Math" w:cs="Times New Roman"/>
                      <w:color w:val="000000"/>
                      <w:sz w:val="28"/>
                      <w:szCs w:val="28"/>
                      <w:shd w:val="clear" w:color="auto" w:fill="FFFFFF"/>
                      <w:lang/>
                    </w:rPr>
                    <m:t>2</m:t>
                  </m:r>
                </m:sub>
              </m:sSub>
              <m:r>
                <w:rPr>
                  <w:rFonts w:ascii="Cambria Math" w:eastAsia="Times New Roman" w:hAnsi="Cambria Math" w:cs="Times New Roman"/>
                  <w:color w:val="000000"/>
                  <w:sz w:val="28"/>
                  <w:szCs w:val="28"/>
                  <w:shd w:val="clear" w:color="auto" w:fill="FFFFFF"/>
                  <w:lang/>
                </w:rPr>
                <m:t>=</m:t>
              </m:r>
              <m:sSup>
                <m:sSupPr>
                  <m:ctrlPr>
                    <w:rPr>
                      <w:rFonts w:ascii="Cambria Math" w:eastAsia="Times New Roman" w:hAnsi="Cambria Math" w:cs="Times New Roman"/>
                      <w:i/>
                      <w:iCs/>
                      <w:color w:val="000000"/>
                      <w:sz w:val="28"/>
                      <w:szCs w:val="28"/>
                      <w:shd w:val="clear" w:color="auto" w:fill="FFFFFF"/>
                      <w:lang/>
                    </w:rPr>
                  </m:ctrlPr>
                </m:sSupPr>
                <m:e>
                  <m:r>
                    <w:rPr>
                      <w:rFonts w:ascii="Cambria Math" w:eastAsia="Times New Roman" w:hAnsi="Cambria Math" w:cs="Times New Roman"/>
                      <w:color w:val="000000"/>
                      <w:sz w:val="28"/>
                      <w:szCs w:val="28"/>
                      <w:shd w:val="clear" w:color="auto" w:fill="FFFFFF"/>
                      <w:lang/>
                    </w:rPr>
                    <m:t>x</m:t>
                  </m:r>
                </m:e>
                <m:sup>
                  <m:r>
                    <w:rPr>
                      <w:rFonts w:ascii="Cambria Math" w:eastAsia="Times New Roman" w:hAnsi="Cambria Math" w:cs="Times New Roman"/>
                      <w:color w:val="000000"/>
                      <w:sz w:val="28"/>
                      <w:szCs w:val="28"/>
                      <w:shd w:val="clear" w:color="auto" w:fill="FFFFFF"/>
                      <w:lang/>
                    </w:rPr>
                    <m:t>-p</m:t>
                  </m:r>
                </m:sup>
              </m:sSup>
              <m:d>
                <m:dPr>
                  <m:begChr m:val="["/>
                  <m:endChr m:val="]"/>
                  <m:ctrlPr>
                    <w:rPr>
                      <w:rFonts w:ascii="Cambria Math" w:eastAsia="Times New Roman" w:hAnsi="Cambria Math" w:cs="Times New Roman"/>
                      <w:i/>
                      <w:iCs/>
                      <w:color w:val="000000"/>
                      <w:sz w:val="28"/>
                      <w:szCs w:val="28"/>
                      <w:shd w:val="clear" w:color="auto" w:fill="FFFFFF"/>
                      <w:lang/>
                    </w:rPr>
                  </m:ctrlPr>
                </m:dPr>
                <m:e>
                  <m:eqArr>
                    <m:eqArrPr>
                      <m:ctrlPr>
                        <w:rPr>
                          <w:rFonts w:ascii="Cambria Math" w:eastAsia="Times New Roman" w:hAnsi="Cambria Math" w:cs="Times New Roman"/>
                          <w:i/>
                          <w:iCs/>
                          <w:color w:val="000000"/>
                          <w:sz w:val="28"/>
                          <w:szCs w:val="28"/>
                          <w:shd w:val="clear" w:color="auto" w:fill="FFFFFF"/>
                          <w:lang/>
                        </w:rPr>
                      </m:ctrlPr>
                    </m:eqArrPr>
                    <m:e>
                      <m:r>
                        <w:rPr>
                          <w:rFonts w:ascii="Cambria Math" w:eastAsia="Times New Roman" w:hAnsi="Cambria Math" w:cs="Times New Roman"/>
                          <w:color w:val="000000"/>
                          <w:sz w:val="28"/>
                          <w:szCs w:val="28"/>
                          <w:shd w:val="clear" w:color="auto" w:fill="FFFFFF"/>
                          <w:lang/>
                        </w:rPr>
                        <m:t>1-</m:t>
                      </m:r>
                      <m:f>
                        <m:fPr>
                          <m:ctrlPr>
                            <w:rPr>
                              <w:rFonts w:ascii="Cambria Math" w:eastAsia="Times New Roman" w:hAnsi="Cambria Math" w:cs="Times New Roman"/>
                              <w:i/>
                              <w:iCs/>
                              <w:color w:val="000000"/>
                              <w:sz w:val="28"/>
                              <w:szCs w:val="28"/>
                              <w:shd w:val="clear" w:color="auto" w:fill="FFFFFF"/>
                              <w:lang/>
                            </w:rPr>
                          </m:ctrlPr>
                        </m:fPr>
                        <m:num>
                          <m:sSup>
                            <m:sSupPr>
                              <m:ctrlPr>
                                <w:rPr>
                                  <w:rFonts w:ascii="Cambria Math" w:eastAsia="Times New Roman" w:hAnsi="Cambria Math" w:cs="Times New Roman"/>
                                  <w:i/>
                                  <w:iCs/>
                                  <w:color w:val="000000"/>
                                  <w:sz w:val="28"/>
                                  <w:szCs w:val="28"/>
                                  <w:shd w:val="clear" w:color="auto" w:fill="FFFFFF"/>
                                  <w:lang/>
                                </w:rPr>
                              </m:ctrlPr>
                            </m:sSupPr>
                            <m:e>
                              <m:r>
                                <w:rPr>
                                  <w:rFonts w:ascii="Cambria Math" w:eastAsia="Times New Roman" w:hAnsi="Cambria Math" w:cs="Times New Roman"/>
                                  <w:color w:val="000000"/>
                                  <w:sz w:val="28"/>
                                  <w:szCs w:val="28"/>
                                  <w:shd w:val="clear" w:color="auto" w:fill="FFFFFF"/>
                                  <w:lang/>
                                </w:rPr>
                                <m:t>x</m:t>
                              </m:r>
                            </m:e>
                            <m:sup>
                              <m:r>
                                <w:rPr>
                                  <w:rFonts w:ascii="Cambria Math" w:eastAsia="Times New Roman" w:hAnsi="Cambria Math" w:cs="Times New Roman"/>
                                  <w:color w:val="000000"/>
                                  <w:sz w:val="28"/>
                                  <w:szCs w:val="28"/>
                                  <w:shd w:val="clear" w:color="auto" w:fill="FFFFFF"/>
                                  <w:lang/>
                                </w:rPr>
                                <m:t>2</m:t>
                              </m:r>
                            </m:sup>
                          </m:sSup>
                        </m:num>
                        <m:den>
                          <m:r>
                            <w:rPr>
                              <w:rFonts w:ascii="Cambria Math" w:eastAsia="Times New Roman" w:hAnsi="Cambria Math" w:cs="Times New Roman"/>
                              <w:color w:val="000000"/>
                              <w:sz w:val="28"/>
                              <w:szCs w:val="28"/>
                              <w:shd w:val="clear" w:color="auto" w:fill="FFFFFF"/>
                              <w:lang/>
                            </w:rPr>
                            <m:t>2</m:t>
                          </m:r>
                          <m:d>
                            <m:dPr>
                              <m:ctrlPr>
                                <w:rPr>
                                  <w:rFonts w:ascii="Cambria Math" w:eastAsia="Times New Roman" w:hAnsi="Cambria Math" w:cs="Times New Roman"/>
                                  <w:i/>
                                  <w:iCs/>
                                  <w:color w:val="000000"/>
                                  <w:sz w:val="28"/>
                                  <w:szCs w:val="28"/>
                                  <w:shd w:val="clear" w:color="auto" w:fill="FFFFFF"/>
                                  <w:lang/>
                                </w:rPr>
                              </m:ctrlPr>
                            </m:dPr>
                            <m:e>
                              <m:r>
                                <w:rPr>
                                  <w:rFonts w:ascii="Cambria Math" w:eastAsia="Times New Roman" w:hAnsi="Cambria Math" w:cs="Times New Roman"/>
                                  <w:color w:val="000000"/>
                                  <w:sz w:val="28"/>
                                  <w:szCs w:val="28"/>
                                  <w:shd w:val="clear" w:color="auto" w:fill="FFFFFF"/>
                                  <w:lang/>
                                </w:rPr>
                                <m:t>-2p+2</m:t>
                              </m:r>
                            </m:e>
                          </m:d>
                        </m:den>
                      </m:f>
                      <m:r>
                        <w:rPr>
                          <w:rFonts w:ascii="Cambria Math" w:eastAsia="Times New Roman" w:hAnsi="Cambria Math" w:cs="Times New Roman"/>
                          <w:color w:val="000000"/>
                          <w:sz w:val="28"/>
                          <w:szCs w:val="28"/>
                          <w:shd w:val="clear" w:color="auto" w:fill="FFFFFF"/>
                          <w:lang/>
                        </w:rPr>
                        <m:t>+</m:t>
                      </m:r>
                      <m:f>
                        <m:fPr>
                          <m:ctrlPr>
                            <w:rPr>
                              <w:rFonts w:ascii="Cambria Math" w:eastAsia="Times New Roman" w:hAnsi="Cambria Math" w:cs="Times New Roman"/>
                              <w:i/>
                              <w:iCs/>
                              <w:color w:val="000000"/>
                              <w:sz w:val="28"/>
                              <w:szCs w:val="28"/>
                              <w:shd w:val="clear" w:color="auto" w:fill="FFFFFF"/>
                              <w:lang/>
                            </w:rPr>
                          </m:ctrlPr>
                        </m:fPr>
                        <m:num>
                          <m:sSup>
                            <m:sSupPr>
                              <m:ctrlPr>
                                <w:rPr>
                                  <w:rFonts w:ascii="Cambria Math" w:eastAsia="Times New Roman" w:hAnsi="Cambria Math" w:cs="Times New Roman"/>
                                  <w:i/>
                                  <w:iCs/>
                                  <w:color w:val="000000"/>
                                  <w:sz w:val="28"/>
                                  <w:szCs w:val="28"/>
                                  <w:shd w:val="clear" w:color="auto" w:fill="FFFFFF"/>
                                  <w:lang/>
                                </w:rPr>
                              </m:ctrlPr>
                            </m:sSupPr>
                            <m:e>
                              <m:r>
                                <w:rPr>
                                  <w:rFonts w:ascii="Cambria Math" w:eastAsia="Times New Roman" w:hAnsi="Cambria Math" w:cs="Times New Roman"/>
                                  <w:color w:val="000000"/>
                                  <w:sz w:val="28"/>
                                  <w:szCs w:val="28"/>
                                  <w:shd w:val="clear" w:color="auto" w:fill="FFFFFF"/>
                                  <w:lang/>
                                </w:rPr>
                                <m:t>x</m:t>
                              </m:r>
                            </m:e>
                            <m:sup>
                              <m:r>
                                <w:rPr>
                                  <w:rFonts w:ascii="Cambria Math" w:eastAsia="Times New Roman" w:hAnsi="Cambria Math" w:cs="Times New Roman"/>
                                  <w:color w:val="000000"/>
                                  <w:sz w:val="28"/>
                                  <w:szCs w:val="28"/>
                                  <w:shd w:val="clear" w:color="auto" w:fill="FFFFFF"/>
                                  <w:lang/>
                                </w:rPr>
                                <m:t>4</m:t>
                              </m:r>
                            </m:sup>
                          </m:sSup>
                        </m:num>
                        <m:den>
                          <m:r>
                            <w:rPr>
                              <w:rFonts w:ascii="Cambria Math" w:eastAsia="Times New Roman" w:hAnsi="Cambria Math" w:cs="Times New Roman"/>
                              <w:color w:val="000000"/>
                              <w:sz w:val="28"/>
                              <w:szCs w:val="28"/>
                              <w:shd w:val="clear" w:color="auto" w:fill="FFFFFF"/>
                              <w:lang/>
                            </w:rPr>
                            <m:t>2*4</m:t>
                          </m:r>
                          <m:d>
                            <m:dPr>
                              <m:ctrlPr>
                                <w:rPr>
                                  <w:rFonts w:ascii="Cambria Math" w:eastAsia="Times New Roman" w:hAnsi="Cambria Math" w:cs="Times New Roman"/>
                                  <w:i/>
                                  <w:iCs/>
                                  <w:color w:val="000000"/>
                                  <w:sz w:val="28"/>
                                  <w:szCs w:val="28"/>
                                  <w:shd w:val="clear" w:color="auto" w:fill="FFFFFF"/>
                                  <w:lang/>
                                </w:rPr>
                              </m:ctrlPr>
                            </m:dPr>
                            <m:e>
                              <m:r>
                                <w:rPr>
                                  <w:rFonts w:ascii="Cambria Math" w:eastAsia="Times New Roman" w:hAnsi="Cambria Math" w:cs="Times New Roman"/>
                                  <w:color w:val="000000"/>
                                  <w:sz w:val="28"/>
                                  <w:szCs w:val="28"/>
                                  <w:shd w:val="clear" w:color="auto" w:fill="FFFFFF"/>
                                  <w:lang/>
                                </w:rPr>
                                <m:t>-2p+2</m:t>
                              </m:r>
                            </m:e>
                          </m:d>
                          <m:d>
                            <m:dPr>
                              <m:ctrlPr>
                                <w:rPr>
                                  <w:rFonts w:ascii="Cambria Math" w:eastAsia="Times New Roman" w:hAnsi="Cambria Math" w:cs="Times New Roman"/>
                                  <w:i/>
                                  <w:iCs/>
                                  <w:color w:val="000000"/>
                                  <w:sz w:val="28"/>
                                  <w:szCs w:val="28"/>
                                  <w:shd w:val="clear" w:color="auto" w:fill="FFFFFF"/>
                                  <w:lang/>
                                </w:rPr>
                              </m:ctrlPr>
                            </m:dPr>
                            <m:e>
                              <m:r>
                                <w:rPr>
                                  <w:rFonts w:ascii="Cambria Math" w:eastAsia="Times New Roman" w:hAnsi="Cambria Math" w:cs="Times New Roman"/>
                                  <w:color w:val="000000"/>
                                  <w:sz w:val="28"/>
                                  <w:szCs w:val="28"/>
                                  <w:shd w:val="clear" w:color="auto" w:fill="FFFFFF"/>
                                  <w:lang/>
                                </w:rPr>
                                <m:t>-2p+4</m:t>
                              </m:r>
                            </m:e>
                          </m:d>
                        </m:den>
                      </m:f>
                      <m:r>
                        <w:rPr>
                          <w:rFonts w:ascii="Cambria Math" w:eastAsia="Times New Roman" w:hAnsi="Cambria Math" w:cs="Times New Roman"/>
                          <w:color w:val="000000"/>
                          <w:sz w:val="28"/>
                          <w:szCs w:val="28"/>
                          <w:shd w:val="clear" w:color="auto" w:fill="FFFFFF"/>
                          <w:lang/>
                        </w:rPr>
                        <m:t>-</m:t>
                      </m:r>
                    </m:e>
                    <m:e>
                      <m:r>
                        <w:rPr>
                          <w:rFonts w:ascii="Cambria Math" w:eastAsia="Times New Roman" w:hAnsi="Cambria Math" w:cs="Times New Roman"/>
                          <w:color w:val="000000"/>
                          <w:sz w:val="28"/>
                          <w:szCs w:val="28"/>
                          <w:shd w:val="clear" w:color="auto" w:fill="FFFFFF"/>
                          <w:lang/>
                        </w:rPr>
                        <m:t>-</m:t>
                      </m:r>
                      <m:f>
                        <m:fPr>
                          <m:ctrlPr>
                            <w:rPr>
                              <w:rFonts w:ascii="Cambria Math" w:eastAsia="Times New Roman" w:hAnsi="Cambria Math" w:cs="Times New Roman"/>
                              <w:i/>
                              <w:iCs/>
                              <w:color w:val="000000"/>
                              <w:sz w:val="28"/>
                              <w:szCs w:val="28"/>
                              <w:shd w:val="clear" w:color="auto" w:fill="FFFFFF"/>
                              <w:lang/>
                            </w:rPr>
                          </m:ctrlPr>
                        </m:fPr>
                        <m:num>
                          <m:sSup>
                            <m:sSupPr>
                              <m:ctrlPr>
                                <w:rPr>
                                  <w:rFonts w:ascii="Cambria Math" w:eastAsia="Times New Roman" w:hAnsi="Cambria Math" w:cs="Times New Roman"/>
                                  <w:i/>
                                  <w:iCs/>
                                  <w:color w:val="000000"/>
                                  <w:sz w:val="28"/>
                                  <w:szCs w:val="28"/>
                                  <w:shd w:val="clear" w:color="auto" w:fill="FFFFFF"/>
                                  <w:lang/>
                                </w:rPr>
                              </m:ctrlPr>
                            </m:sSupPr>
                            <m:e>
                              <m:r>
                                <w:rPr>
                                  <w:rFonts w:ascii="Cambria Math" w:eastAsia="Times New Roman" w:hAnsi="Cambria Math" w:cs="Times New Roman"/>
                                  <w:color w:val="000000"/>
                                  <w:sz w:val="28"/>
                                  <w:szCs w:val="28"/>
                                  <w:shd w:val="clear" w:color="auto" w:fill="FFFFFF"/>
                                  <w:lang/>
                                </w:rPr>
                                <m:t>x</m:t>
                              </m:r>
                            </m:e>
                            <m:sup>
                              <m:r>
                                <w:rPr>
                                  <w:rFonts w:ascii="Cambria Math" w:eastAsia="Times New Roman" w:hAnsi="Cambria Math" w:cs="Times New Roman"/>
                                  <w:color w:val="000000"/>
                                  <w:sz w:val="28"/>
                                  <w:szCs w:val="28"/>
                                  <w:shd w:val="clear" w:color="auto" w:fill="FFFFFF"/>
                                  <w:lang/>
                                </w:rPr>
                                <m:t>6</m:t>
                              </m:r>
                            </m:sup>
                          </m:sSup>
                        </m:num>
                        <m:den>
                          <m:r>
                            <w:rPr>
                              <w:rFonts w:ascii="Cambria Math" w:eastAsia="Times New Roman" w:hAnsi="Cambria Math" w:cs="Times New Roman"/>
                              <w:color w:val="000000"/>
                              <w:sz w:val="28"/>
                              <w:szCs w:val="28"/>
                              <w:shd w:val="clear" w:color="auto" w:fill="FFFFFF"/>
                              <w:lang/>
                            </w:rPr>
                            <m:t>2*4*6</m:t>
                          </m:r>
                          <m:d>
                            <m:dPr>
                              <m:ctrlPr>
                                <w:rPr>
                                  <w:rFonts w:ascii="Cambria Math" w:eastAsia="Times New Roman" w:hAnsi="Cambria Math" w:cs="Times New Roman"/>
                                  <w:i/>
                                  <w:iCs/>
                                  <w:color w:val="000000"/>
                                  <w:sz w:val="28"/>
                                  <w:szCs w:val="28"/>
                                  <w:shd w:val="clear" w:color="auto" w:fill="FFFFFF"/>
                                  <w:lang/>
                                </w:rPr>
                              </m:ctrlPr>
                            </m:dPr>
                            <m:e>
                              <m:r>
                                <w:rPr>
                                  <w:rFonts w:ascii="Cambria Math" w:eastAsia="Times New Roman" w:hAnsi="Cambria Math" w:cs="Times New Roman"/>
                                  <w:color w:val="000000"/>
                                  <w:sz w:val="28"/>
                                  <w:szCs w:val="28"/>
                                  <w:shd w:val="clear" w:color="auto" w:fill="FFFFFF"/>
                                  <w:lang/>
                                </w:rPr>
                                <m:t>-2p+2</m:t>
                              </m:r>
                            </m:e>
                          </m:d>
                          <m:d>
                            <m:dPr>
                              <m:ctrlPr>
                                <w:rPr>
                                  <w:rFonts w:ascii="Cambria Math" w:eastAsia="Times New Roman" w:hAnsi="Cambria Math" w:cs="Times New Roman"/>
                                  <w:i/>
                                  <w:iCs/>
                                  <w:color w:val="000000"/>
                                  <w:sz w:val="28"/>
                                  <w:szCs w:val="28"/>
                                  <w:shd w:val="clear" w:color="auto" w:fill="FFFFFF"/>
                                  <w:lang/>
                                </w:rPr>
                              </m:ctrlPr>
                            </m:dPr>
                            <m:e>
                              <m:r>
                                <w:rPr>
                                  <w:rFonts w:ascii="Cambria Math" w:eastAsia="Times New Roman" w:hAnsi="Cambria Math" w:cs="Times New Roman"/>
                                  <w:color w:val="000000"/>
                                  <w:sz w:val="28"/>
                                  <w:szCs w:val="28"/>
                                  <w:shd w:val="clear" w:color="auto" w:fill="FFFFFF"/>
                                  <w:lang/>
                                </w:rPr>
                                <m:t>-2p+4</m:t>
                              </m:r>
                            </m:e>
                          </m:d>
                          <m:d>
                            <m:dPr>
                              <m:ctrlPr>
                                <w:rPr>
                                  <w:rFonts w:ascii="Cambria Math" w:eastAsia="Times New Roman" w:hAnsi="Cambria Math" w:cs="Times New Roman"/>
                                  <w:i/>
                                  <w:iCs/>
                                  <w:color w:val="000000"/>
                                  <w:sz w:val="28"/>
                                  <w:szCs w:val="28"/>
                                  <w:shd w:val="clear" w:color="auto" w:fill="FFFFFF"/>
                                  <w:lang/>
                                </w:rPr>
                              </m:ctrlPr>
                            </m:dPr>
                            <m:e>
                              <m:r>
                                <w:rPr>
                                  <w:rFonts w:ascii="Cambria Math" w:eastAsia="Times New Roman" w:hAnsi="Cambria Math" w:cs="Times New Roman"/>
                                  <w:color w:val="000000"/>
                                  <w:sz w:val="28"/>
                                  <w:szCs w:val="28"/>
                                  <w:shd w:val="clear" w:color="auto" w:fill="FFFFFF"/>
                                  <w:lang/>
                                </w:rPr>
                                <m:t>-2p+6</m:t>
                              </m:r>
                            </m:e>
                          </m:d>
                        </m:den>
                      </m:f>
                      <m:r>
                        <w:rPr>
                          <w:rFonts w:ascii="Cambria Math" w:eastAsia="Times New Roman" w:hAnsi="Cambria Math" w:cs="Times New Roman"/>
                          <w:color w:val="000000"/>
                          <w:sz w:val="28"/>
                          <w:szCs w:val="28"/>
                          <w:shd w:val="clear" w:color="auto" w:fill="FFFFFF"/>
                          <w:lang/>
                        </w:rPr>
                        <m:t>+…</m:t>
                      </m:r>
                    </m:e>
                  </m:eqArr>
                </m:e>
              </m:d>
              <m:r>
                <w:rPr>
                  <w:rFonts w:ascii="Cambria Math" w:eastAsia="Times New Roman" w:hAnsi="Cambria Math" w:cs="Times New Roman"/>
                  <w:color w:val="000000"/>
                  <w:sz w:val="28"/>
                  <w:szCs w:val="28"/>
                  <w:shd w:val="clear" w:color="auto" w:fill="FFFFFF"/>
                  <w:lang/>
                </w:rPr>
                <m:t>. #</m:t>
              </m:r>
              <m:d>
                <m:dPr>
                  <m:ctrlPr>
                    <w:rPr>
                      <w:rFonts w:ascii="Cambria Math" w:eastAsia="Times New Roman" w:hAnsi="Cambria Math" w:cs="Times New Roman"/>
                      <w:i/>
                      <w:iCs/>
                      <w:color w:val="000000"/>
                      <w:sz w:val="28"/>
                      <w:szCs w:val="28"/>
                      <w:shd w:val="clear" w:color="auto" w:fill="FFFFFF"/>
                      <w:lang/>
                    </w:rPr>
                  </m:ctrlPr>
                </m:dPr>
                <m:e>
                  <m:sSup>
                    <m:sSupPr>
                      <m:ctrlPr>
                        <w:rPr>
                          <w:rFonts w:ascii="Cambria Math" w:eastAsia="Times New Roman" w:hAnsi="Cambria Math" w:cs="Times New Roman"/>
                          <w:i/>
                          <w:iCs/>
                          <w:color w:val="000000"/>
                          <w:sz w:val="28"/>
                          <w:szCs w:val="28"/>
                          <w:shd w:val="clear" w:color="auto" w:fill="FFFFFF"/>
                          <w:lang/>
                        </w:rPr>
                      </m:ctrlPr>
                    </m:sSupPr>
                    <m:e>
                      <m:r>
                        <w:rPr>
                          <w:rFonts w:ascii="Cambria Math" w:eastAsia="Times New Roman" w:hAnsi="Cambria Math" w:cs="Times New Roman"/>
                          <w:color w:val="000000"/>
                          <w:sz w:val="28"/>
                          <w:szCs w:val="28"/>
                          <w:shd w:val="clear" w:color="auto" w:fill="FFFFFF"/>
                          <w:lang/>
                        </w:rPr>
                        <m:t>5</m:t>
                      </m:r>
                    </m:e>
                    <m:sup>
                      <m:r>
                        <w:rPr>
                          <w:rFonts w:ascii="Cambria Math" w:eastAsia="Times New Roman" w:hAnsi="Cambria Math" w:cs="Times New Roman"/>
                          <w:color w:val="000000"/>
                          <w:sz w:val="28"/>
                          <w:szCs w:val="28"/>
                          <w:shd w:val="clear" w:color="auto" w:fill="FFFFFF"/>
                          <w:lang/>
                        </w:rPr>
                        <m:t>'</m:t>
                      </m:r>
                    </m:sup>
                  </m:sSup>
                </m:e>
              </m:d>
            </m:e>
          </m:eqArr>
        </m:oMath>
      </m:oMathPara>
    </w:p>
    <w:p w14:paraId="62ACDEA3" w14:textId="77777777" w:rsidR="0038258D" w:rsidRDefault="0038258D" w:rsidP="0038258D">
      <w:pPr>
        <w:spacing w:before="240" w:after="240" w:line="240" w:lineRule="auto"/>
        <w:rPr>
          <w:rFonts w:ascii="Times New Roman" w:eastAsia="Times New Roman" w:hAnsi="Times New Roman" w:cs="Times New Roman"/>
          <w:iCs/>
          <w:color w:val="000000"/>
          <w:sz w:val="28"/>
          <w:szCs w:val="28"/>
          <w:shd w:val="clear" w:color="auto" w:fill="FFFFFF"/>
          <w:lang/>
        </w:rPr>
      </w:pPr>
      <w:r>
        <w:rPr>
          <w:rFonts w:ascii="Times New Roman" w:eastAsia="Times New Roman" w:hAnsi="Times New Roman" w:cs="Times New Roman"/>
          <w:iCs/>
          <w:color w:val="000000"/>
          <w:sz w:val="28"/>
          <w:szCs w:val="28"/>
          <w:shd w:val="clear" w:color="auto" w:fill="FFFFFF"/>
          <w:lang/>
        </w:rPr>
        <w:tab/>
      </w:r>
      <w:proofErr w:type="gramStart"/>
      <w:r>
        <w:rPr>
          <w:rFonts w:ascii="Times New Roman" w:eastAsia="Times New Roman" w:hAnsi="Times New Roman" w:cs="Times New Roman"/>
          <w:iCs/>
          <w:color w:val="000000"/>
          <w:sz w:val="28"/>
          <w:szCs w:val="28"/>
          <w:shd w:val="clear" w:color="auto" w:fill="FFFFFF"/>
          <w:lang/>
        </w:rPr>
        <w:t>Степенные</w:t>
      </w:r>
      <w:proofErr w:type="gramEnd"/>
      <w:r>
        <w:rPr>
          <w:rFonts w:ascii="Times New Roman" w:eastAsia="Times New Roman" w:hAnsi="Times New Roman" w:cs="Times New Roman"/>
          <w:iCs/>
          <w:color w:val="000000"/>
          <w:sz w:val="28"/>
          <w:szCs w:val="28"/>
          <w:shd w:val="clear" w:color="auto" w:fill="FFFFFF"/>
          <w:lang/>
        </w:rPr>
        <w:t xml:space="preserve"> рядя (5) и (</w:t>
      </w:r>
      <m:oMath>
        <m:r>
          <w:rPr>
            <w:rFonts w:ascii="Cambria Math" w:eastAsia="Times New Roman" w:hAnsi="Cambria Math" w:cs="Times New Roman"/>
            <w:color w:val="000000"/>
            <w:sz w:val="28"/>
            <w:szCs w:val="28"/>
            <w:shd w:val="clear" w:color="auto" w:fill="FFFFFF"/>
            <w:lang/>
          </w:rPr>
          <m:t>5'</m:t>
        </m:r>
      </m:oMath>
      <w:r>
        <w:rPr>
          <w:rFonts w:ascii="Times New Roman" w:eastAsia="Times New Roman" w:hAnsi="Times New Roman" w:cs="Times New Roman"/>
          <w:iCs/>
          <w:color w:val="000000"/>
          <w:sz w:val="28"/>
          <w:szCs w:val="28"/>
          <w:shd w:val="clear" w:color="auto" w:fill="FFFFFF"/>
          <w:lang/>
        </w:rPr>
        <w:t>)</w:t>
      </w:r>
      <w:r w:rsidRPr="00667921">
        <w:rPr>
          <w:rFonts w:ascii="Times New Roman" w:eastAsia="Times New Roman" w:hAnsi="Times New Roman" w:cs="Times New Roman"/>
          <w:iCs/>
          <w:color w:val="000000"/>
          <w:sz w:val="28"/>
          <w:szCs w:val="28"/>
          <w:shd w:val="clear" w:color="auto" w:fill="FFFFFF"/>
          <w:lang/>
        </w:rPr>
        <w:t xml:space="preserve"> </w:t>
      </w:r>
      <w:r>
        <w:rPr>
          <w:rFonts w:ascii="Times New Roman" w:eastAsia="Times New Roman" w:hAnsi="Times New Roman" w:cs="Times New Roman"/>
          <w:iCs/>
          <w:color w:val="000000"/>
          <w:sz w:val="28"/>
          <w:szCs w:val="28"/>
          <w:shd w:val="clear" w:color="auto" w:fill="FFFFFF"/>
          <w:lang/>
        </w:rPr>
        <w:t xml:space="preserve">сходятся при всех значениях </w:t>
      </w:r>
      <m:oMath>
        <m:r>
          <w:rPr>
            <w:rFonts w:ascii="Cambria Math" w:eastAsia="Times New Roman" w:hAnsi="Cambria Math" w:cs="Times New Roman"/>
            <w:color w:val="000000"/>
            <w:sz w:val="28"/>
            <w:szCs w:val="28"/>
            <w:shd w:val="clear" w:color="auto" w:fill="FFFFFF"/>
            <w:lang/>
          </w:rPr>
          <m:t>x</m:t>
        </m:r>
      </m:oMath>
      <w:r>
        <w:rPr>
          <w:rFonts w:ascii="Times New Roman" w:eastAsia="Times New Roman" w:hAnsi="Times New Roman" w:cs="Times New Roman"/>
          <w:iCs/>
          <w:color w:val="000000"/>
          <w:sz w:val="28"/>
          <w:szCs w:val="28"/>
          <w:shd w:val="clear" w:color="auto" w:fill="FFFFFF"/>
          <w:lang/>
        </w:rPr>
        <w:t xml:space="preserve">, что легко обнаружить на основании признака Даламбера. Также очевидно, что </w:t>
      </w:r>
      <m:oMath>
        <m:sSub>
          <m:sSubPr>
            <m:ctrlPr>
              <w:rPr>
                <w:rFonts w:ascii="Cambria Math" w:eastAsia="Times New Roman" w:hAnsi="Cambria Math" w:cs="Times New Roman"/>
                <w:i/>
                <w:iCs/>
                <w:color w:val="000000"/>
                <w:sz w:val="28"/>
                <w:szCs w:val="28"/>
                <w:shd w:val="clear" w:color="auto" w:fill="FFFFFF"/>
                <w:lang/>
              </w:rPr>
            </m:ctrlPr>
          </m:sSubPr>
          <m:e>
            <m:r>
              <w:rPr>
                <w:rFonts w:ascii="Cambria Math" w:eastAsia="Times New Roman" w:hAnsi="Cambria Math" w:cs="Times New Roman"/>
                <w:color w:val="000000"/>
                <w:sz w:val="28"/>
                <w:szCs w:val="28"/>
                <w:shd w:val="clear" w:color="auto" w:fill="FFFFFF"/>
                <w:lang/>
              </w:rPr>
              <m:t>y</m:t>
            </m:r>
          </m:e>
          <m:sub>
            <m:r>
              <w:rPr>
                <w:rFonts w:ascii="Cambria Math" w:eastAsia="Times New Roman" w:hAnsi="Cambria Math" w:cs="Times New Roman"/>
                <w:color w:val="000000"/>
                <w:sz w:val="28"/>
                <w:szCs w:val="28"/>
                <w:shd w:val="clear" w:color="auto" w:fill="FFFFFF"/>
                <w:lang/>
              </w:rPr>
              <m:t>1</m:t>
            </m:r>
          </m:sub>
        </m:sSub>
      </m:oMath>
      <w:r w:rsidRPr="0038258D">
        <w:rPr>
          <w:rFonts w:ascii="Times New Roman" w:eastAsia="Times New Roman" w:hAnsi="Times New Roman" w:cs="Times New Roman"/>
          <w:iCs/>
          <w:color w:val="000000"/>
          <w:sz w:val="28"/>
          <w:szCs w:val="28"/>
          <w:shd w:val="clear" w:color="auto" w:fill="FFFFFF"/>
          <w:lang/>
        </w:rPr>
        <w:t xml:space="preserve"> </w:t>
      </w:r>
      <w:r>
        <w:rPr>
          <w:rFonts w:ascii="Times New Roman" w:eastAsia="Times New Roman" w:hAnsi="Times New Roman" w:cs="Times New Roman"/>
          <w:iCs/>
          <w:color w:val="000000"/>
          <w:sz w:val="28"/>
          <w:szCs w:val="28"/>
          <w:shd w:val="clear" w:color="auto" w:fill="FFFFFF"/>
          <w:lang/>
        </w:rPr>
        <w:t xml:space="preserve">и </w:t>
      </w:r>
      <m:oMath>
        <m:sSub>
          <m:sSubPr>
            <m:ctrlPr>
              <w:rPr>
                <w:rFonts w:ascii="Cambria Math" w:eastAsia="Times New Roman" w:hAnsi="Cambria Math" w:cs="Times New Roman"/>
                <w:i/>
                <w:iCs/>
                <w:color w:val="000000"/>
                <w:sz w:val="28"/>
                <w:szCs w:val="28"/>
                <w:shd w:val="clear" w:color="auto" w:fill="FFFFFF"/>
                <w:lang/>
              </w:rPr>
            </m:ctrlPr>
          </m:sSubPr>
          <m:e>
            <m:r>
              <w:rPr>
                <w:rFonts w:ascii="Cambria Math" w:eastAsia="Times New Roman" w:hAnsi="Cambria Math" w:cs="Times New Roman"/>
                <w:color w:val="000000"/>
                <w:sz w:val="28"/>
                <w:szCs w:val="28"/>
                <w:shd w:val="clear" w:color="auto" w:fill="FFFFFF"/>
                <w:lang/>
              </w:rPr>
              <m:t>y</m:t>
            </m:r>
          </m:e>
          <m:sub>
            <m:r>
              <w:rPr>
                <w:rFonts w:ascii="Cambria Math" w:eastAsia="Times New Roman" w:hAnsi="Cambria Math" w:cs="Times New Roman"/>
                <w:color w:val="000000"/>
                <w:sz w:val="28"/>
                <w:szCs w:val="28"/>
                <w:shd w:val="clear" w:color="auto" w:fill="FFFFFF"/>
                <w:lang/>
              </w:rPr>
              <m:t>2</m:t>
            </m:r>
          </m:sub>
        </m:sSub>
      </m:oMath>
      <w:r w:rsidRPr="0038258D">
        <w:rPr>
          <w:rFonts w:ascii="Times New Roman" w:eastAsia="Times New Roman" w:hAnsi="Times New Roman" w:cs="Times New Roman"/>
          <w:iCs/>
          <w:color w:val="000000"/>
          <w:sz w:val="28"/>
          <w:szCs w:val="28"/>
          <w:shd w:val="clear" w:color="auto" w:fill="FFFFFF"/>
          <w:lang/>
        </w:rPr>
        <w:t xml:space="preserve"> </w:t>
      </w:r>
      <w:r>
        <w:rPr>
          <w:rFonts w:ascii="Times New Roman" w:eastAsia="Times New Roman" w:hAnsi="Times New Roman" w:cs="Times New Roman"/>
          <w:iCs/>
          <w:color w:val="000000"/>
          <w:sz w:val="28"/>
          <w:szCs w:val="28"/>
          <w:shd w:val="clear" w:color="auto" w:fill="FFFFFF"/>
          <w:lang/>
        </w:rPr>
        <w:t>линейно независимы.</w:t>
      </w:r>
    </w:p>
    <w:p w14:paraId="1CE5F17A" w14:textId="77777777" w:rsidR="0038258D" w:rsidRPr="0038258D" w:rsidRDefault="0038258D" w:rsidP="0038258D">
      <w:pPr>
        <w:spacing w:before="240" w:after="240" w:line="240" w:lineRule="auto"/>
        <w:rPr>
          <w:rFonts w:ascii="Times New Roman" w:eastAsia="Times New Roman" w:hAnsi="Times New Roman" w:cs="Times New Roman"/>
          <w:iCs/>
          <w:color w:val="000000"/>
          <w:sz w:val="28"/>
          <w:szCs w:val="28"/>
          <w:shd w:val="clear" w:color="auto" w:fill="FFFFFF"/>
          <w:lang/>
        </w:rPr>
      </w:pPr>
      <w:r>
        <w:rPr>
          <w:rFonts w:ascii="Times New Roman" w:eastAsia="Times New Roman" w:hAnsi="Times New Roman" w:cs="Times New Roman"/>
          <w:iCs/>
          <w:color w:val="000000"/>
          <w:sz w:val="28"/>
          <w:szCs w:val="28"/>
          <w:shd w:val="clear" w:color="auto" w:fill="FFFFFF"/>
          <w:lang/>
        </w:rPr>
        <w:tab/>
        <w:t xml:space="preserve">Решение </w:t>
      </w:r>
      <m:oMath>
        <m:sSub>
          <m:sSubPr>
            <m:ctrlPr>
              <w:rPr>
                <w:rFonts w:ascii="Cambria Math" w:eastAsia="Times New Roman" w:hAnsi="Cambria Math" w:cs="Times New Roman"/>
                <w:i/>
                <w:iCs/>
                <w:color w:val="000000"/>
                <w:sz w:val="28"/>
                <w:szCs w:val="28"/>
                <w:shd w:val="clear" w:color="auto" w:fill="FFFFFF"/>
                <w:lang/>
              </w:rPr>
            </m:ctrlPr>
          </m:sSubPr>
          <m:e>
            <m:r>
              <w:rPr>
                <w:rFonts w:ascii="Cambria Math" w:eastAsia="Times New Roman" w:hAnsi="Cambria Math" w:cs="Times New Roman"/>
                <w:color w:val="000000"/>
                <w:sz w:val="28"/>
                <w:szCs w:val="28"/>
                <w:shd w:val="clear" w:color="auto" w:fill="FFFFFF"/>
                <w:lang/>
              </w:rPr>
              <m:t>y</m:t>
            </m:r>
          </m:e>
          <m:sub>
            <m:r>
              <w:rPr>
                <w:rFonts w:ascii="Cambria Math" w:eastAsia="Times New Roman" w:hAnsi="Cambria Math" w:cs="Times New Roman"/>
                <w:color w:val="000000"/>
                <w:sz w:val="28"/>
                <w:szCs w:val="28"/>
                <w:shd w:val="clear" w:color="auto" w:fill="FFFFFF"/>
                <w:lang/>
              </w:rPr>
              <m:t>1</m:t>
            </m:r>
          </m:sub>
        </m:sSub>
      </m:oMath>
      <w:r w:rsidRPr="00667921">
        <w:rPr>
          <w:rFonts w:ascii="Times New Roman" w:eastAsia="Times New Roman" w:hAnsi="Times New Roman" w:cs="Times New Roman"/>
          <w:iCs/>
          <w:color w:val="000000"/>
          <w:sz w:val="28"/>
          <w:szCs w:val="28"/>
          <w:shd w:val="clear" w:color="auto" w:fill="FFFFFF"/>
          <w:lang/>
        </w:rPr>
        <w:t xml:space="preserve">, </w:t>
      </w:r>
      <w:r>
        <w:rPr>
          <w:rFonts w:ascii="Times New Roman" w:eastAsia="Times New Roman" w:hAnsi="Times New Roman" w:cs="Times New Roman"/>
          <w:iCs/>
          <w:color w:val="000000"/>
          <w:sz w:val="28"/>
          <w:szCs w:val="28"/>
          <w:shd w:val="clear" w:color="auto" w:fill="FFFFFF"/>
          <w:lang/>
        </w:rPr>
        <w:t xml:space="preserve">умноженное на некоторую постоянную, называется функцией Бесселя первого рода </w:t>
      </w:r>
      <m:oMath>
        <m:r>
          <w:rPr>
            <w:rFonts w:ascii="Cambria Math" w:eastAsia="Times New Roman" w:hAnsi="Cambria Math" w:cs="Times New Roman"/>
            <w:color w:val="000000"/>
            <w:sz w:val="28"/>
            <w:szCs w:val="28"/>
            <w:shd w:val="clear" w:color="auto" w:fill="FFFFFF"/>
            <w:lang/>
          </w:rPr>
          <m:t>p</m:t>
        </m:r>
      </m:oMath>
      <w:r w:rsidRPr="00667921">
        <w:rPr>
          <w:rFonts w:ascii="Times New Roman" w:eastAsia="Times New Roman" w:hAnsi="Times New Roman" w:cs="Times New Roman"/>
          <w:iCs/>
          <w:color w:val="000000"/>
          <w:sz w:val="28"/>
          <w:szCs w:val="28"/>
          <w:shd w:val="clear" w:color="auto" w:fill="FFFFFF"/>
          <w:lang/>
        </w:rPr>
        <w:t>-</w:t>
      </w:r>
      <w:r>
        <w:rPr>
          <w:rFonts w:ascii="Times New Roman" w:eastAsia="Times New Roman" w:hAnsi="Times New Roman" w:cs="Times New Roman"/>
          <w:iCs/>
          <w:color w:val="000000"/>
          <w:sz w:val="28"/>
          <w:szCs w:val="28"/>
          <w:shd w:val="clear" w:color="auto" w:fill="FFFFFF"/>
          <w:lang/>
        </w:rPr>
        <w:t xml:space="preserve">го порядка и обозначается символом </w:t>
      </w:r>
      <m:oMath>
        <m:sSub>
          <m:sSubPr>
            <m:ctrlPr>
              <w:rPr>
                <w:rFonts w:ascii="Cambria Math" w:eastAsia="Times New Roman" w:hAnsi="Cambria Math" w:cs="Times New Roman"/>
                <w:i/>
                <w:iCs/>
                <w:color w:val="000000"/>
                <w:sz w:val="28"/>
                <w:szCs w:val="28"/>
                <w:shd w:val="clear" w:color="auto" w:fill="FFFFFF"/>
                <w:lang/>
              </w:rPr>
            </m:ctrlPr>
          </m:sSubPr>
          <m:e>
            <m:r>
              <w:rPr>
                <w:rFonts w:ascii="Cambria Math" w:eastAsia="Times New Roman" w:hAnsi="Cambria Math" w:cs="Times New Roman"/>
                <w:color w:val="000000"/>
                <w:sz w:val="28"/>
                <w:szCs w:val="28"/>
                <w:shd w:val="clear" w:color="auto" w:fill="FFFFFF"/>
                <w:lang/>
              </w:rPr>
              <m:t>J</m:t>
            </m:r>
          </m:e>
          <m:sub>
            <m:r>
              <w:rPr>
                <w:rFonts w:ascii="Cambria Math" w:eastAsia="Times New Roman" w:hAnsi="Cambria Math" w:cs="Times New Roman"/>
                <w:color w:val="000000"/>
                <w:sz w:val="28"/>
                <w:szCs w:val="28"/>
                <w:shd w:val="clear" w:color="auto" w:fill="FFFFFF"/>
                <w:lang/>
              </w:rPr>
              <m:t>p</m:t>
            </m:r>
          </m:sub>
        </m:sSub>
      </m:oMath>
      <w:r w:rsidRPr="00667921">
        <w:rPr>
          <w:rFonts w:ascii="Times New Roman" w:eastAsia="Times New Roman" w:hAnsi="Times New Roman" w:cs="Times New Roman"/>
          <w:iCs/>
          <w:color w:val="000000"/>
          <w:sz w:val="28"/>
          <w:szCs w:val="28"/>
          <w:shd w:val="clear" w:color="auto" w:fill="FFFFFF"/>
          <w:lang/>
        </w:rPr>
        <w:t xml:space="preserve">. </w:t>
      </w:r>
      <w:r>
        <w:rPr>
          <w:rFonts w:ascii="Times New Roman" w:eastAsia="Times New Roman" w:hAnsi="Times New Roman" w:cs="Times New Roman"/>
          <w:iCs/>
          <w:color w:val="000000"/>
          <w:sz w:val="28"/>
          <w:szCs w:val="28"/>
          <w:shd w:val="clear" w:color="auto" w:fill="FFFFFF"/>
          <w:lang/>
        </w:rPr>
        <w:t xml:space="preserve">Решение </w:t>
      </w:r>
      <m:oMath>
        <m:sSub>
          <m:sSubPr>
            <m:ctrlPr>
              <w:rPr>
                <w:rFonts w:ascii="Cambria Math" w:eastAsia="Times New Roman" w:hAnsi="Cambria Math" w:cs="Times New Roman"/>
                <w:i/>
                <w:iCs/>
                <w:color w:val="000000"/>
                <w:sz w:val="28"/>
                <w:szCs w:val="28"/>
                <w:shd w:val="clear" w:color="auto" w:fill="FFFFFF"/>
                <w:lang/>
              </w:rPr>
            </m:ctrlPr>
          </m:sSubPr>
          <m:e>
            <m:r>
              <w:rPr>
                <w:rFonts w:ascii="Cambria Math" w:eastAsia="Times New Roman" w:hAnsi="Cambria Math" w:cs="Times New Roman"/>
                <w:color w:val="000000"/>
                <w:sz w:val="28"/>
                <w:szCs w:val="28"/>
                <w:shd w:val="clear" w:color="auto" w:fill="FFFFFF"/>
                <w:lang/>
              </w:rPr>
              <m:t>y</m:t>
            </m:r>
          </m:e>
          <m:sub>
            <m:r>
              <w:rPr>
                <w:rFonts w:ascii="Cambria Math" w:eastAsia="Times New Roman" w:hAnsi="Cambria Math" w:cs="Times New Roman"/>
                <w:color w:val="000000"/>
                <w:sz w:val="28"/>
                <w:szCs w:val="28"/>
                <w:shd w:val="clear" w:color="auto" w:fill="FFFFFF"/>
                <w:lang/>
              </w:rPr>
              <m:t>2</m:t>
            </m:r>
          </m:sub>
        </m:sSub>
      </m:oMath>
      <w:r w:rsidRPr="0038258D">
        <w:rPr>
          <w:rFonts w:ascii="Times New Roman" w:eastAsia="Times New Roman" w:hAnsi="Times New Roman" w:cs="Times New Roman"/>
          <w:iCs/>
          <w:color w:val="000000"/>
          <w:sz w:val="28"/>
          <w:szCs w:val="28"/>
          <w:shd w:val="clear" w:color="auto" w:fill="FFFFFF"/>
          <w:lang/>
        </w:rPr>
        <w:t xml:space="preserve"> </w:t>
      </w:r>
      <w:r>
        <w:rPr>
          <w:rFonts w:ascii="Times New Roman" w:eastAsia="Times New Roman" w:hAnsi="Times New Roman" w:cs="Times New Roman"/>
          <w:iCs/>
          <w:color w:val="000000"/>
          <w:sz w:val="28"/>
          <w:szCs w:val="28"/>
          <w:shd w:val="clear" w:color="auto" w:fill="FFFFFF"/>
          <w:lang/>
        </w:rPr>
        <w:t xml:space="preserve">обозначают символом </w:t>
      </w:r>
      <m:oMath>
        <m:sSub>
          <m:sSubPr>
            <m:ctrlPr>
              <w:rPr>
                <w:rFonts w:ascii="Cambria Math" w:eastAsia="Times New Roman" w:hAnsi="Cambria Math" w:cs="Times New Roman"/>
                <w:i/>
                <w:iCs/>
                <w:color w:val="000000"/>
                <w:sz w:val="28"/>
                <w:szCs w:val="28"/>
                <w:shd w:val="clear" w:color="auto" w:fill="FFFFFF"/>
                <w:lang/>
              </w:rPr>
            </m:ctrlPr>
          </m:sSubPr>
          <m:e>
            <m:r>
              <w:rPr>
                <w:rFonts w:ascii="Cambria Math" w:eastAsia="Times New Roman" w:hAnsi="Cambria Math" w:cs="Times New Roman"/>
                <w:color w:val="000000"/>
                <w:sz w:val="28"/>
                <w:szCs w:val="28"/>
                <w:shd w:val="clear" w:color="auto" w:fill="FFFFFF"/>
                <w:lang/>
              </w:rPr>
              <m:t>J</m:t>
            </m:r>
          </m:e>
          <m:sub>
            <m:r>
              <w:rPr>
                <w:rFonts w:ascii="Cambria Math" w:eastAsia="Times New Roman" w:hAnsi="Cambria Math" w:cs="Times New Roman"/>
                <w:color w:val="000000"/>
                <w:sz w:val="28"/>
                <w:szCs w:val="28"/>
                <w:shd w:val="clear" w:color="auto" w:fill="FFFFFF"/>
                <w:lang/>
              </w:rPr>
              <m:t>-p</m:t>
            </m:r>
          </m:sub>
        </m:sSub>
      </m:oMath>
      <w:r w:rsidRPr="0038258D">
        <w:rPr>
          <w:rFonts w:ascii="Times New Roman" w:eastAsia="Times New Roman" w:hAnsi="Times New Roman" w:cs="Times New Roman"/>
          <w:iCs/>
          <w:color w:val="000000"/>
          <w:sz w:val="28"/>
          <w:szCs w:val="28"/>
          <w:shd w:val="clear" w:color="auto" w:fill="FFFFFF"/>
          <w:lang/>
        </w:rPr>
        <w:t>.</w:t>
      </w:r>
    </w:p>
    <w:p w14:paraId="3C6D9C21" w14:textId="77777777" w:rsidR="0038258D" w:rsidRDefault="0038258D" w:rsidP="0038258D">
      <w:pPr>
        <w:spacing w:before="240" w:after="240" w:line="240" w:lineRule="auto"/>
        <w:rPr>
          <w:rFonts w:ascii="Times New Roman" w:eastAsia="Times New Roman" w:hAnsi="Times New Roman" w:cs="Times New Roman"/>
          <w:iCs/>
          <w:color w:val="000000"/>
          <w:sz w:val="28"/>
          <w:szCs w:val="28"/>
          <w:shd w:val="clear" w:color="auto" w:fill="FFFFFF"/>
          <w:lang/>
        </w:rPr>
      </w:pPr>
      <w:r w:rsidRPr="0038258D">
        <w:rPr>
          <w:rFonts w:ascii="Times New Roman" w:eastAsia="Times New Roman" w:hAnsi="Times New Roman" w:cs="Times New Roman"/>
          <w:iCs/>
          <w:color w:val="000000"/>
          <w:sz w:val="28"/>
          <w:szCs w:val="28"/>
          <w:shd w:val="clear" w:color="auto" w:fill="FFFFFF"/>
          <w:lang/>
        </w:rPr>
        <w:tab/>
      </w:r>
      <w:r>
        <w:rPr>
          <w:rFonts w:ascii="Times New Roman" w:eastAsia="Times New Roman" w:hAnsi="Times New Roman" w:cs="Times New Roman"/>
          <w:iCs/>
          <w:color w:val="000000"/>
          <w:sz w:val="28"/>
          <w:szCs w:val="28"/>
          <w:shd w:val="clear" w:color="auto" w:fill="FFFFFF"/>
          <w:lang/>
        </w:rPr>
        <w:t xml:space="preserve">Таким образом, при </w:t>
      </w:r>
      <m:oMath>
        <m:r>
          <w:rPr>
            <w:rFonts w:ascii="Cambria Math" w:eastAsia="Times New Roman" w:hAnsi="Cambria Math" w:cs="Times New Roman"/>
            <w:color w:val="000000"/>
            <w:sz w:val="28"/>
            <w:szCs w:val="28"/>
            <w:shd w:val="clear" w:color="auto" w:fill="FFFFFF"/>
            <w:lang/>
          </w:rPr>
          <m:t>p</m:t>
        </m:r>
      </m:oMath>
      <w:r>
        <w:rPr>
          <w:rFonts w:ascii="Times New Roman" w:eastAsia="Times New Roman" w:hAnsi="Times New Roman" w:cs="Times New Roman"/>
          <w:iCs/>
          <w:color w:val="000000"/>
          <w:sz w:val="28"/>
          <w:szCs w:val="28"/>
          <w:shd w:val="clear" w:color="auto" w:fill="FFFFFF"/>
          <w:lang/>
        </w:rPr>
        <w:t>, не равном целому числу, общее решение уравнения (1) имеет вид</w:t>
      </w:r>
    </w:p>
    <w:p w14:paraId="540B6A6A" w14:textId="77777777" w:rsidR="0038258D" w:rsidRPr="00667921" w:rsidRDefault="0038258D" w:rsidP="0038258D">
      <w:pPr>
        <w:spacing w:before="240" w:after="240" w:line="240" w:lineRule="auto"/>
        <w:rPr>
          <w:rFonts w:ascii="Times New Roman" w:eastAsia="Times New Roman" w:hAnsi="Times New Roman" w:cs="Times New Roman"/>
          <w:iCs/>
          <w:color w:val="000000"/>
          <w:sz w:val="28"/>
          <w:szCs w:val="28"/>
          <w:shd w:val="clear" w:color="auto" w:fill="FFFFFF"/>
          <w:lang/>
        </w:rPr>
      </w:pPr>
      <m:oMathPara>
        <m:oMath>
          <m:r>
            <w:rPr>
              <w:rFonts w:ascii="Cambria Math" w:eastAsia="Times New Roman" w:hAnsi="Cambria Math" w:cs="Times New Roman"/>
              <w:color w:val="000000"/>
              <w:sz w:val="28"/>
              <w:szCs w:val="28"/>
              <w:shd w:val="clear" w:color="auto" w:fill="FFFFFF"/>
              <w:lang/>
            </w:rPr>
            <m:t>y=</m:t>
          </m:r>
          <m:sSub>
            <m:sSubPr>
              <m:ctrlPr>
                <w:rPr>
                  <w:rFonts w:ascii="Cambria Math" w:eastAsia="Times New Roman" w:hAnsi="Cambria Math" w:cs="Times New Roman"/>
                  <w:i/>
                  <w:iCs/>
                  <w:color w:val="000000"/>
                  <w:sz w:val="28"/>
                  <w:szCs w:val="28"/>
                  <w:shd w:val="clear" w:color="auto" w:fill="FFFFFF"/>
                  <w:lang/>
                </w:rPr>
              </m:ctrlPr>
            </m:sSubPr>
            <m:e>
              <m:r>
                <w:rPr>
                  <w:rFonts w:ascii="Cambria Math" w:eastAsia="Times New Roman" w:hAnsi="Cambria Math" w:cs="Times New Roman"/>
                  <w:color w:val="000000"/>
                  <w:sz w:val="28"/>
                  <w:szCs w:val="28"/>
                  <w:shd w:val="clear" w:color="auto" w:fill="FFFFFF"/>
                  <w:lang/>
                </w:rPr>
                <m:t>C</m:t>
              </m:r>
            </m:e>
            <m:sub>
              <m:r>
                <w:rPr>
                  <w:rFonts w:ascii="Cambria Math" w:eastAsia="Times New Roman" w:hAnsi="Cambria Math" w:cs="Times New Roman"/>
                  <w:color w:val="000000"/>
                  <w:sz w:val="28"/>
                  <w:szCs w:val="28"/>
                  <w:shd w:val="clear" w:color="auto" w:fill="FFFFFF"/>
                  <w:lang/>
                </w:rPr>
                <m:t>1</m:t>
              </m:r>
            </m:sub>
          </m:sSub>
          <m:sSub>
            <m:sSubPr>
              <m:ctrlPr>
                <w:rPr>
                  <w:rFonts w:ascii="Cambria Math" w:eastAsia="Times New Roman" w:hAnsi="Cambria Math" w:cs="Times New Roman"/>
                  <w:i/>
                  <w:iCs/>
                  <w:color w:val="000000"/>
                  <w:sz w:val="28"/>
                  <w:szCs w:val="28"/>
                  <w:shd w:val="clear" w:color="auto" w:fill="FFFFFF"/>
                  <w:lang/>
                </w:rPr>
              </m:ctrlPr>
            </m:sSubPr>
            <m:e>
              <m:r>
                <w:rPr>
                  <w:rFonts w:ascii="Cambria Math" w:eastAsia="Times New Roman" w:hAnsi="Cambria Math" w:cs="Times New Roman"/>
                  <w:color w:val="000000"/>
                  <w:sz w:val="28"/>
                  <w:szCs w:val="28"/>
                  <w:shd w:val="clear" w:color="auto" w:fill="FFFFFF"/>
                  <w:lang/>
                </w:rPr>
                <m:t>J</m:t>
              </m:r>
            </m:e>
            <m:sub>
              <m:r>
                <w:rPr>
                  <w:rFonts w:ascii="Cambria Math" w:eastAsia="Times New Roman" w:hAnsi="Cambria Math" w:cs="Times New Roman"/>
                  <w:color w:val="000000"/>
                  <w:sz w:val="28"/>
                  <w:szCs w:val="28"/>
                  <w:shd w:val="clear" w:color="auto" w:fill="FFFFFF"/>
                  <w:lang/>
                </w:rPr>
                <m:t>p</m:t>
              </m:r>
            </m:sub>
          </m:sSub>
          <m:r>
            <w:rPr>
              <w:rFonts w:ascii="Cambria Math" w:eastAsia="Times New Roman" w:hAnsi="Cambria Math" w:cs="Times New Roman"/>
              <w:color w:val="000000"/>
              <w:sz w:val="28"/>
              <w:szCs w:val="28"/>
              <w:shd w:val="clear" w:color="auto" w:fill="FFFFFF"/>
              <w:lang/>
            </w:rPr>
            <m:t>+</m:t>
          </m:r>
          <m:sSub>
            <m:sSubPr>
              <m:ctrlPr>
                <w:rPr>
                  <w:rFonts w:ascii="Cambria Math" w:eastAsia="Times New Roman" w:hAnsi="Cambria Math" w:cs="Times New Roman"/>
                  <w:i/>
                  <w:iCs/>
                  <w:color w:val="000000"/>
                  <w:sz w:val="28"/>
                  <w:szCs w:val="28"/>
                  <w:shd w:val="clear" w:color="auto" w:fill="FFFFFF"/>
                  <w:lang/>
                </w:rPr>
              </m:ctrlPr>
            </m:sSubPr>
            <m:e>
              <m:r>
                <w:rPr>
                  <w:rFonts w:ascii="Cambria Math" w:eastAsia="Times New Roman" w:hAnsi="Cambria Math" w:cs="Times New Roman"/>
                  <w:color w:val="000000"/>
                  <w:sz w:val="28"/>
                  <w:szCs w:val="28"/>
                  <w:shd w:val="clear" w:color="auto" w:fill="FFFFFF"/>
                  <w:lang/>
                </w:rPr>
                <m:t>C</m:t>
              </m:r>
            </m:e>
            <m:sub>
              <m:r>
                <w:rPr>
                  <w:rFonts w:ascii="Cambria Math" w:eastAsia="Times New Roman" w:hAnsi="Cambria Math" w:cs="Times New Roman"/>
                  <w:color w:val="000000"/>
                  <w:sz w:val="28"/>
                  <w:szCs w:val="28"/>
                  <w:shd w:val="clear" w:color="auto" w:fill="FFFFFF"/>
                  <w:lang/>
                </w:rPr>
                <m:t>2</m:t>
              </m:r>
            </m:sub>
          </m:sSub>
          <m:sSub>
            <m:sSubPr>
              <m:ctrlPr>
                <w:rPr>
                  <w:rFonts w:ascii="Cambria Math" w:eastAsia="Times New Roman" w:hAnsi="Cambria Math" w:cs="Times New Roman"/>
                  <w:i/>
                  <w:iCs/>
                  <w:color w:val="000000"/>
                  <w:sz w:val="28"/>
                  <w:szCs w:val="28"/>
                  <w:shd w:val="clear" w:color="auto" w:fill="FFFFFF"/>
                  <w:lang/>
                </w:rPr>
              </m:ctrlPr>
            </m:sSubPr>
            <m:e>
              <m:r>
                <w:rPr>
                  <w:rFonts w:ascii="Cambria Math" w:eastAsia="Times New Roman" w:hAnsi="Cambria Math" w:cs="Times New Roman"/>
                  <w:color w:val="000000"/>
                  <w:sz w:val="28"/>
                  <w:szCs w:val="28"/>
                  <w:shd w:val="clear" w:color="auto" w:fill="FFFFFF"/>
                  <w:lang/>
                </w:rPr>
                <m:t>J</m:t>
              </m:r>
            </m:e>
            <m:sub>
              <m:r>
                <w:rPr>
                  <w:rFonts w:ascii="Cambria Math" w:eastAsia="Times New Roman" w:hAnsi="Cambria Math" w:cs="Times New Roman"/>
                  <w:color w:val="000000"/>
                  <w:sz w:val="28"/>
                  <w:szCs w:val="28"/>
                  <w:shd w:val="clear" w:color="auto" w:fill="FFFFFF"/>
                  <w:lang/>
                </w:rPr>
                <m:t>-p</m:t>
              </m:r>
            </m:sub>
          </m:sSub>
          <m:r>
            <w:rPr>
              <w:rFonts w:ascii="Cambria Math" w:eastAsia="Times New Roman" w:hAnsi="Cambria Math" w:cs="Times New Roman"/>
              <w:color w:val="000000"/>
              <w:sz w:val="28"/>
              <w:szCs w:val="28"/>
              <w:shd w:val="clear" w:color="auto" w:fill="FFFFFF"/>
              <w:lang/>
            </w:rPr>
            <m:t>.</m:t>
          </m:r>
        </m:oMath>
      </m:oMathPara>
    </w:p>
    <w:p w14:paraId="54FE48D6" w14:textId="77777777" w:rsidR="0038258D" w:rsidRDefault="0038258D" w:rsidP="0038258D">
      <w:pPr>
        <w:spacing w:before="240" w:after="240" w:line="240" w:lineRule="auto"/>
        <w:rPr>
          <w:rFonts w:ascii="Times New Roman" w:eastAsia="Times New Roman" w:hAnsi="Times New Roman" w:cs="Times New Roman"/>
          <w:iCs/>
          <w:color w:val="000000"/>
          <w:sz w:val="28"/>
          <w:szCs w:val="28"/>
          <w:shd w:val="clear" w:color="auto" w:fill="FFFFFF"/>
          <w:lang/>
        </w:rPr>
      </w:pPr>
      <w:r>
        <w:rPr>
          <w:rFonts w:ascii="Times New Roman" w:eastAsia="Times New Roman" w:hAnsi="Times New Roman" w:cs="Times New Roman"/>
          <w:iCs/>
          <w:color w:val="000000"/>
          <w:sz w:val="28"/>
          <w:szCs w:val="28"/>
          <w:shd w:val="clear" w:color="auto" w:fill="FFFFFF"/>
          <w:lang/>
        </w:rPr>
        <w:t xml:space="preserve">Так, например, при </w:t>
      </w:r>
      <m:oMath>
        <m:r>
          <w:rPr>
            <w:rFonts w:ascii="Cambria Math" w:eastAsia="Times New Roman" w:hAnsi="Cambria Math" w:cs="Times New Roman"/>
            <w:color w:val="000000"/>
            <w:sz w:val="28"/>
            <w:szCs w:val="28"/>
            <w:shd w:val="clear" w:color="auto" w:fill="FFFFFF"/>
            <w:lang/>
          </w:rPr>
          <m:t>p=</m:t>
        </m:r>
        <m:f>
          <m:fPr>
            <m:ctrlPr>
              <w:rPr>
                <w:rFonts w:ascii="Cambria Math" w:eastAsia="Times New Roman" w:hAnsi="Cambria Math" w:cs="Times New Roman"/>
                <w:i/>
                <w:iCs/>
                <w:color w:val="000000"/>
                <w:sz w:val="28"/>
                <w:szCs w:val="28"/>
                <w:shd w:val="clear" w:color="auto" w:fill="FFFFFF"/>
                <w:lang/>
              </w:rPr>
            </m:ctrlPr>
          </m:fPr>
          <m:num>
            <m:r>
              <w:rPr>
                <w:rFonts w:ascii="Cambria Math" w:eastAsia="Times New Roman" w:hAnsi="Cambria Math" w:cs="Times New Roman"/>
                <w:color w:val="000000"/>
                <w:sz w:val="28"/>
                <w:szCs w:val="28"/>
                <w:shd w:val="clear" w:color="auto" w:fill="FFFFFF"/>
                <w:lang/>
              </w:rPr>
              <m:t>1</m:t>
            </m:r>
          </m:num>
          <m:den>
            <m:r>
              <w:rPr>
                <w:rFonts w:ascii="Cambria Math" w:eastAsia="Times New Roman" w:hAnsi="Cambria Math" w:cs="Times New Roman"/>
                <w:color w:val="000000"/>
                <w:sz w:val="28"/>
                <w:szCs w:val="28"/>
                <w:shd w:val="clear" w:color="auto" w:fill="FFFFFF"/>
                <w:lang/>
              </w:rPr>
              <m:t>2</m:t>
            </m:r>
          </m:den>
        </m:f>
      </m:oMath>
      <w:r w:rsidRPr="00667921">
        <w:rPr>
          <w:rFonts w:ascii="Times New Roman" w:eastAsia="Times New Roman" w:hAnsi="Times New Roman" w:cs="Times New Roman"/>
          <w:iCs/>
          <w:color w:val="000000"/>
          <w:sz w:val="28"/>
          <w:szCs w:val="28"/>
          <w:shd w:val="clear" w:color="auto" w:fill="FFFFFF"/>
          <w:lang/>
        </w:rPr>
        <w:t xml:space="preserve"> </w:t>
      </w:r>
      <w:r>
        <w:rPr>
          <w:rFonts w:ascii="Times New Roman" w:eastAsia="Times New Roman" w:hAnsi="Times New Roman" w:cs="Times New Roman"/>
          <w:iCs/>
          <w:color w:val="000000"/>
          <w:sz w:val="28"/>
          <w:szCs w:val="28"/>
          <w:shd w:val="clear" w:color="auto" w:fill="FFFFFF"/>
          <w:lang/>
        </w:rPr>
        <w:t>ряд (5) будет иметь вид</w:t>
      </w:r>
    </w:p>
    <w:p w14:paraId="3A3D1BE6" w14:textId="77777777" w:rsidR="0038258D" w:rsidRDefault="00000000" w:rsidP="0038258D">
      <w:pPr>
        <w:spacing w:before="240" w:after="240" w:line="240" w:lineRule="auto"/>
        <w:rPr>
          <w:rFonts w:ascii="Times New Roman" w:eastAsia="Times New Roman" w:hAnsi="Times New Roman" w:cs="Times New Roman"/>
          <w:iCs/>
          <w:color w:val="000000"/>
          <w:sz w:val="28"/>
          <w:szCs w:val="28"/>
          <w:shd w:val="clear" w:color="auto" w:fill="FFFFFF"/>
          <w:lang/>
        </w:rPr>
      </w:pPr>
      <m:oMathPara>
        <m:oMath>
          <m:sSup>
            <m:sSupPr>
              <m:ctrlPr>
                <w:rPr>
                  <w:rFonts w:ascii="Cambria Math" w:eastAsia="Times New Roman" w:hAnsi="Cambria Math" w:cs="Times New Roman"/>
                  <w:i/>
                  <w:iCs/>
                  <w:color w:val="000000"/>
                  <w:sz w:val="28"/>
                  <w:szCs w:val="28"/>
                  <w:shd w:val="clear" w:color="auto" w:fill="FFFFFF"/>
                  <w:lang/>
                </w:rPr>
              </m:ctrlPr>
            </m:sSupPr>
            <m:e>
              <m:r>
                <w:rPr>
                  <w:rFonts w:ascii="Cambria Math" w:eastAsia="Times New Roman" w:hAnsi="Cambria Math" w:cs="Times New Roman"/>
                  <w:color w:val="000000"/>
                  <w:sz w:val="28"/>
                  <w:szCs w:val="28"/>
                  <w:shd w:val="clear" w:color="auto" w:fill="FFFFFF"/>
                  <w:lang/>
                </w:rPr>
                <m:t>x</m:t>
              </m:r>
            </m:e>
            <m:sup>
              <m:f>
                <m:fPr>
                  <m:ctrlPr>
                    <w:rPr>
                      <w:rFonts w:ascii="Cambria Math" w:eastAsia="Times New Roman" w:hAnsi="Cambria Math" w:cs="Times New Roman"/>
                      <w:i/>
                      <w:iCs/>
                      <w:color w:val="000000"/>
                      <w:sz w:val="28"/>
                      <w:szCs w:val="28"/>
                      <w:shd w:val="clear" w:color="auto" w:fill="FFFFFF"/>
                      <w:lang/>
                    </w:rPr>
                  </m:ctrlPr>
                </m:fPr>
                <m:num>
                  <m:r>
                    <w:rPr>
                      <w:rFonts w:ascii="Cambria Math" w:eastAsia="Times New Roman" w:hAnsi="Cambria Math" w:cs="Times New Roman"/>
                      <w:color w:val="000000"/>
                      <w:sz w:val="28"/>
                      <w:szCs w:val="28"/>
                      <w:shd w:val="clear" w:color="auto" w:fill="FFFFFF"/>
                      <w:lang/>
                    </w:rPr>
                    <m:t>1</m:t>
                  </m:r>
                </m:num>
                <m:den>
                  <m:r>
                    <w:rPr>
                      <w:rFonts w:ascii="Cambria Math" w:eastAsia="Times New Roman" w:hAnsi="Cambria Math" w:cs="Times New Roman"/>
                      <w:color w:val="000000"/>
                      <w:sz w:val="28"/>
                      <w:szCs w:val="28"/>
                      <w:shd w:val="clear" w:color="auto" w:fill="FFFFFF"/>
                      <w:lang/>
                    </w:rPr>
                    <m:t>2</m:t>
                  </m:r>
                </m:den>
              </m:f>
            </m:sup>
          </m:sSup>
          <m:d>
            <m:dPr>
              <m:begChr m:val="["/>
              <m:endChr m:val="]"/>
              <m:ctrlPr>
                <w:rPr>
                  <w:rFonts w:ascii="Cambria Math" w:eastAsia="Times New Roman" w:hAnsi="Cambria Math" w:cs="Times New Roman"/>
                  <w:i/>
                  <w:iCs/>
                  <w:color w:val="000000"/>
                  <w:sz w:val="28"/>
                  <w:szCs w:val="28"/>
                  <w:shd w:val="clear" w:color="auto" w:fill="FFFFFF"/>
                  <w:lang/>
                </w:rPr>
              </m:ctrlPr>
            </m:dPr>
            <m:e>
              <m:r>
                <w:rPr>
                  <w:rFonts w:ascii="Cambria Math" w:eastAsia="Times New Roman" w:hAnsi="Cambria Math" w:cs="Times New Roman"/>
                  <w:color w:val="000000"/>
                  <w:sz w:val="28"/>
                  <w:szCs w:val="28"/>
                  <w:shd w:val="clear" w:color="auto" w:fill="FFFFFF"/>
                  <w:lang/>
                </w:rPr>
                <m:t>1-</m:t>
              </m:r>
              <m:f>
                <m:fPr>
                  <m:ctrlPr>
                    <w:rPr>
                      <w:rFonts w:ascii="Cambria Math" w:eastAsia="Times New Roman" w:hAnsi="Cambria Math" w:cs="Times New Roman"/>
                      <w:i/>
                      <w:iCs/>
                      <w:color w:val="000000"/>
                      <w:sz w:val="28"/>
                      <w:szCs w:val="28"/>
                      <w:shd w:val="clear" w:color="auto" w:fill="FFFFFF"/>
                      <w:lang/>
                    </w:rPr>
                  </m:ctrlPr>
                </m:fPr>
                <m:num>
                  <m:sSup>
                    <m:sSupPr>
                      <m:ctrlPr>
                        <w:rPr>
                          <w:rFonts w:ascii="Cambria Math" w:eastAsia="Times New Roman" w:hAnsi="Cambria Math" w:cs="Times New Roman"/>
                          <w:i/>
                          <w:iCs/>
                          <w:color w:val="000000"/>
                          <w:sz w:val="28"/>
                          <w:szCs w:val="28"/>
                          <w:shd w:val="clear" w:color="auto" w:fill="FFFFFF"/>
                          <w:lang/>
                        </w:rPr>
                      </m:ctrlPr>
                    </m:sSupPr>
                    <m:e>
                      <m:r>
                        <w:rPr>
                          <w:rFonts w:ascii="Cambria Math" w:eastAsia="Times New Roman" w:hAnsi="Cambria Math" w:cs="Times New Roman"/>
                          <w:color w:val="000000"/>
                          <w:sz w:val="28"/>
                          <w:szCs w:val="28"/>
                          <w:shd w:val="clear" w:color="auto" w:fill="FFFFFF"/>
                          <w:lang/>
                        </w:rPr>
                        <m:t>x</m:t>
                      </m:r>
                    </m:e>
                    <m:sup>
                      <m:r>
                        <w:rPr>
                          <w:rFonts w:ascii="Cambria Math" w:eastAsia="Times New Roman" w:hAnsi="Cambria Math" w:cs="Times New Roman"/>
                          <w:color w:val="000000"/>
                          <w:sz w:val="28"/>
                          <w:szCs w:val="28"/>
                          <w:shd w:val="clear" w:color="auto" w:fill="FFFFFF"/>
                          <w:lang/>
                        </w:rPr>
                        <m:t>2</m:t>
                      </m:r>
                    </m:sup>
                  </m:sSup>
                </m:num>
                <m:den>
                  <m:r>
                    <w:rPr>
                      <w:rFonts w:ascii="Cambria Math" w:eastAsia="Times New Roman" w:hAnsi="Cambria Math" w:cs="Times New Roman"/>
                      <w:color w:val="000000"/>
                      <w:sz w:val="28"/>
                      <w:szCs w:val="28"/>
                      <w:shd w:val="clear" w:color="auto" w:fill="FFFFFF"/>
                      <w:lang/>
                    </w:rPr>
                    <m:t>2*3</m:t>
                  </m:r>
                </m:den>
              </m:f>
              <m:r>
                <w:rPr>
                  <w:rFonts w:ascii="Cambria Math" w:eastAsia="Times New Roman" w:hAnsi="Cambria Math" w:cs="Times New Roman"/>
                  <w:color w:val="000000"/>
                  <w:sz w:val="28"/>
                  <w:szCs w:val="28"/>
                  <w:shd w:val="clear" w:color="auto" w:fill="FFFFFF"/>
                  <w:lang/>
                </w:rPr>
                <m:t>+</m:t>
              </m:r>
              <m:f>
                <m:fPr>
                  <m:ctrlPr>
                    <w:rPr>
                      <w:rFonts w:ascii="Cambria Math" w:eastAsia="Times New Roman" w:hAnsi="Cambria Math" w:cs="Times New Roman"/>
                      <w:i/>
                      <w:iCs/>
                      <w:color w:val="000000"/>
                      <w:sz w:val="28"/>
                      <w:szCs w:val="28"/>
                      <w:shd w:val="clear" w:color="auto" w:fill="FFFFFF"/>
                      <w:lang/>
                    </w:rPr>
                  </m:ctrlPr>
                </m:fPr>
                <m:num>
                  <m:sSup>
                    <m:sSupPr>
                      <m:ctrlPr>
                        <w:rPr>
                          <w:rFonts w:ascii="Cambria Math" w:eastAsia="Times New Roman" w:hAnsi="Cambria Math" w:cs="Times New Roman"/>
                          <w:i/>
                          <w:iCs/>
                          <w:color w:val="000000"/>
                          <w:sz w:val="28"/>
                          <w:szCs w:val="28"/>
                          <w:shd w:val="clear" w:color="auto" w:fill="FFFFFF"/>
                          <w:lang/>
                        </w:rPr>
                      </m:ctrlPr>
                    </m:sSupPr>
                    <m:e>
                      <m:r>
                        <w:rPr>
                          <w:rFonts w:ascii="Cambria Math" w:eastAsia="Times New Roman" w:hAnsi="Cambria Math" w:cs="Times New Roman"/>
                          <w:color w:val="000000"/>
                          <w:sz w:val="28"/>
                          <w:szCs w:val="28"/>
                          <w:shd w:val="clear" w:color="auto" w:fill="FFFFFF"/>
                          <w:lang/>
                        </w:rPr>
                        <m:t>x</m:t>
                      </m:r>
                    </m:e>
                    <m:sup>
                      <m:r>
                        <w:rPr>
                          <w:rFonts w:ascii="Cambria Math" w:eastAsia="Times New Roman" w:hAnsi="Cambria Math" w:cs="Times New Roman"/>
                          <w:color w:val="000000"/>
                          <w:sz w:val="28"/>
                          <w:szCs w:val="28"/>
                          <w:shd w:val="clear" w:color="auto" w:fill="FFFFFF"/>
                          <w:lang/>
                        </w:rPr>
                        <m:t>4</m:t>
                      </m:r>
                    </m:sup>
                  </m:sSup>
                </m:num>
                <m:den>
                  <m:r>
                    <w:rPr>
                      <w:rFonts w:ascii="Cambria Math" w:eastAsia="Times New Roman" w:hAnsi="Cambria Math" w:cs="Times New Roman"/>
                      <w:color w:val="000000"/>
                      <w:sz w:val="28"/>
                      <w:szCs w:val="28"/>
                      <w:shd w:val="clear" w:color="auto" w:fill="FFFFFF"/>
                      <w:lang/>
                    </w:rPr>
                    <m:t>2*4*3*5</m:t>
                  </m:r>
                </m:den>
              </m:f>
              <m:r>
                <w:rPr>
                  <w:rFonts w:ascii="Cambria Math" w:eastAsia="Times New Roman" w:hAnsi="Cambria Math" w:cs="Times New Roman"/>
                  <w:color w:val="000000"/>
                  <w:sz w:val="28"/>
                  <w:szCs w:val="28"/>
                  <w:shd w:val="clear" w:color="auto" w:fill="FFFFFF"/>
                  <w:lang/>
                </w:rPr>
                <m:t>-</m:t>
              </m:r>
              <m:f>
                <m:fPr>
                  <m:ctrlPr>
                    <w:rPr>
                      <w:rFonts w:ascii="Cambria Math" w:eastAsia="Times New Roman" w:hAnsi="Cambria Math" w:cs="Times New Roman"/>
                      <w:i/>
                      <w:iCs/>
                      <w:color w:val="000000"/>
                      <w:sz w:val="28"/>
                      <w:szCs w:val="28"/>
                      <w:shd w:val="clear" w:color="auto" w:fill="FFFFFF"/>
                      <w:lang/>
                    </w:rPr>
                  </m:ctrlPr>
                </m:fPr>
                <m:num>
                  <m:sSup>
                    <m:sSupPr>
                      <m:ctrlPr>
                        <w:rPr>
                          <w:rFonts w:ascii="Cambria Math" w:eastAsia="Times New Roman" w:hAnsi="Cambria Math" w:cs="Times New Roman"/>
                          <w:i/>
                          <w:iCs/>
                          <w:color w:val="000000"/>
                          <w:sz w:val="28"/>
                          <w:szCs w:val="28"/>
                          <w:shd w:val="clear" w:color="auto" w:fill="FFFFFF"/>
                          <w:lang/>
                        </w:rPr>
                      </m:ctrlPr>
                    </m:sSupPr>
                    <m:e>
                      <m:r>
                        <w:rPr>
                          <w:rFonts w:ascii="Cambria Math" w:eastAsia="Times New Roman" w:hAnsi="Cambria Math" w:cs="Times New Roman"/>
                          <w:color w:val="000000"/>
                          <w:sz w:val="28"/>
                          <w:szCs w:val="28"/>
                          <w:shd w:val="clear" w:color="auto" w:fill="FFFFFF"/>
                          <w:lang/>
                        </w:rPr>
                        <m:t>x</m:t>
                      </m:r>
                    </m:e>
                    <m:sup>
                      <m:r>
                        <w:rPr>
                          <w:rFonts w:ascii="Cambria Math" w:eastAsia="Times New Roman" w:hAnsi="Cambria Math" w:cs="Times New Roman"/>
                          <w:color w:val="000000"/>
                          <w:sz w:val="28"/>
                          <w:szCs w:val="28"/>
                          <w:shd w:val="clear" w:color="auto" w:fill="FFFFFF"/>
                          <w:lang/>
                        </w:rPr>
                        <m:t>6</m:t>
                      </m:r>
                    </m:sup>
                  </m:sSup>
                </m:num>
                <m:den>
                  <m:r>
                    <w:rPr>
                      <w:rFonts w:ascii="Cambria Math" w:eastAsia="Times New Roman" w:hAnsi="Cambria Math" w:cs="Times New Roman"/>
                      <w:color w:val="000000"/>
                      <w:sz w:val="28"/>
                      <w:szCs w:val="28"/>
                      <w:shd w:val="clear" w:color="auto" w:fill="FFFFFF"/>
                      <w:lang/>
                    </w:rPr>
                    <m:t>2*4*6*3*5*7</m:t>
                  </m:r>
                </m:den>
              </m:f>
              <m:r>
                <w:rPr>
                  <w:rFonts w:ascii="Cambria Math" w:eastAsia="Times New Roman" w:hAnsi="Cambria Math" w:cs="Times New Roman"/>
                  <w:color w:val="000000"/>
                  <w:sz w:val="28"/>
                  <w:szCs w:val="28"/>
                  <w:shd w:val="clear" w:color="auto" w:fill="FFFFFF"/>
                  <w:lang/>
                </w:rPr>
                <m:t>+…</m:t>
              </m:r>
            </m:e>
          </m:d>
          <m:r>
            <w:rPr>
              <w:rFonts w:ascii="Cambria Math" w:eastAsia="Times New Roman" w:hAnsi="Cambria Math" w:cs="Times New Roman"/>
              <w:color w:val="000000"/>
              <w:sz w:val="28"/>
              <w:szCs w:val="28"/>
              <w:shd w:val="clear" w:color="auto" w:fill="FFFFFF"/>
              <w:lang/>
            </w:rPr>
            <m:t>=</m:t>
          </m:r>
          <m:f>
            <m:fPr>
              <m:ctrlPr>
                <w:rPr>
                  <w:rFonts w:ascii="Cambria Math" w:eastAsia="Times New Roman" w:hAnsi="Cambria Math" w:cs="Times New Roman"/>
                  <w:i/>
                  <w:iCs/>
                  <w:color w:val="000000"/>
                  <w:sz w:val="28"/>
                  <w:szCs w:val="28"/>
                  <w:shd w:val="clear" w:color="auto" w:fill="FFFFFF"/>
                  <w:lang/>
                </w:rPr>
              </m:ctrlPr>
            </m:fPr>
            <m:num>
              <m:r>
                <w:rPr>
                  <w:rFonts w:ascii="Cambria Math" w:eastAsia="Times New Roman" w:hAnsi="Cambria Math" w:cs="Times New Roman"/>
                  <w:color w:val="000000"/>
                  <w:sz w:val="28"/>
                  <w:szCs w:val="28"/>
                  <w:shd w:val="clear" w:color="auto" w:fill="FFFFFF"/>
                  <w:lang/>
                </w:rPr>
                <m:t>1</m:t>
              </m:r>
            </m:num>
            <m:den>
              <m:r>
                <w:rPr>
                  <w:rFonts w:ascii="Cambria Math" w:eastAsia="Times New Roman" w:hAnsi="Cambria Math" w:cs="Times New Roman"/>
                  <w:color w:val="000000"/>
                  <w:sz w:val="28"/>
                  <w:szCs w:val="28"/>
                  <w:shd w:val="clear" w:color="auto" w:fill="FFFFFF"/>
                  <w:lang/>
                </w:rPr>
                <m:t>√x</m:t>
              </m:r>
            </m:den>
          </m:f>
          <m:d>
            <m:dPr>
              <m:begChr m:val="["/>
              <m:endChr m:val="]"/>
              <m:ctrlPr>
                <w:rPr>
                  <w:rFonts w:ascii="Cambria Math" w:eastAsia="Times New Roman" w:hAnsi="Cambria Math" w:cs="Times New Roman"/>
                  <w:i/>
                  <w:iCs/>
                  <w:color w:val="000000"/>
                  <w:sz w:val="28"/>
                  <w:szCs w:val="28"/>
                  <w:shd w:val="clear" w:color="auto" w:fill="FFFFFF"/>
                  <w:lang/>
                </w:rPr>
              </m:ctrlPr>
            </m:dPr>
            <m:e>
              <m:r>
                <w:rPr>
                  <w:rFonts w:ascii="Cambria Math" w:eastAsia="Times New Roman" w:hAnsi="Cambria Math" w:cs="Times New Roman"/>
                  <w:color w:val="000000"/>
                  <w:sz w:val="28"/>
                  <w:szCs w:val="28"/>
                  <w:shd w:val="clear" w:color="auto" w:fill="FFFFFF"/>
                  <w:lang/>
                </w:rPr>
                <m:t>x-</m:t>
              </m:r>
              <m:f>
                <m:fPr>
                  <m:ctrlPr>
                    <w:rPr>
                      <w:rFonts w:ascii="Cambria Math" w:eastAsia="Times New Roman" w:hAnsi="Cambria Math" w:cs="Times New Roman"/>
                      <w:i/>
                      <w:iCs/>
                      <w:color w:val="000000"/>
                      <w:sz w:val="28"/>
                      <w:szCs w:val="28"/>
                      <w:shd w:val="clear" w:color="auto" w:fill="FFFFFF"/>
                      <w:lang/>
                    </w:rPr>
                  </m:ctrlPr>
                </m:fPr>
                <m:num>
                  <m:sSup>
                    <m:sSupPr>
                      <m:ctrlPr>
                        <w:rPr>
                          <w:rFonts w:ascii="Cambria Math" w:eastAsia="Times New Roman" w:hAnsi="Cambria Math" w:cs="Times New Roman"/>
                          <w:i/>
                          <w:iCs/>
                          <w:color w:val="000000"/>
                          <w:sz w:val="28"/>
                          <w:szCs w:val="28"/>
                          <w:shd w:val="clear" w:color="auto" w:fill="FFFFFF"/>
                          <w:lang/>
                        </w:rPr>
                      </m:ctrlPr>
                    </m:sSupPr>
                    <m:e>
                      <m:r>
                        <w:rPr>
                          <w:rFonts w:ascii="Cambria Math" w:eastAsia="Times New Roman" w:hAnsi="Cambria Math" w:cs="Times New Roman"/>
                          <w:color w:val="000000"/>
                          <w:sz w:val="28"/>
                          <w:szCs w:val="28"/>
                          <w:shd w:val="clear" w:color="auto" w:fill="FFFFFF"/>
                          <w:lang/>
                        </w:rPr>
                        <m:t>x</m:t>
                      </m:r>
                    </m:e>
                    <m:sup>
                      <m:r>
                        <w:rPr>
                          <w:rFonts w:ascii="Cambria Math" w:eastAsia="Times New Roman" w:hAnsi="Cambria Math" w:cs="Times New Roman"/>
                          <w:color w:val="000000"/>
                          <w:sz w:val="28"/>
                          <w:szCs w:val="28"/>
                          <w:shd w:val="clear" w:color="auto" w:fill="FFFFFF"/>
                          <w:lang/>
                        </w:rPr>
                        <m:t>3</m:t>
                      </m:r>
                    </m:sup>
                  </m:sSup>
                </m:num>
                <m:den>
                  <m:r>
                    <w:rPr>
                      <w:rFonts w:ascii="Cambria Math" w:eastAsia="Times New Roman" w:hAnsi="Cambria Math" w:cs="Times New Roman"/>
                      <w:color w:val="000000"/>
                      <w:sz w:val="28"/>
                      <w:szCs w:val="28"/>
                      <w:shd w:val="clear" w:color="auto" w:fill="FFFFFF"/>
                      <w:lang/>
                    </w:rPr>
                    <m:t>3!</m:t>
                  </m:r>
                </m:den>
              </m:f>
              <m:r>
                <w:rPr>
                  <w:rFonts w:ascii="Cambria Math" w:eastAsia="Times New Roman" w:hAnsi="Cambria Math" w:cs="Times New Roman"/>
                  <w:color w:val="000000"/>
                  <w:sz w:val="28"/>
                  <w:szCs w:val="28"/>
                  <w:shd w:val="clear" w:color="auto" w:fill="FFFFFF"/>
                  <w:lang/>
                </w:rPr>
                <m:t>+</m:t>
              </m:r>
              <m:f>
                <m:fPr>
                  <m:ctrlPr>
                    <w:rPr>
                      <w:rFonts w:ascii="Cambria Math" w:eastAsia="Times New Roman" w:hAnsi="Cambria Math" w:cs="Times New Roman"/>
                      <w:i/>
                      <w:iCs/>
                      <w:color w:val="000000"/>
                      <w:sz w:val="28"/>
                      <w:szCs w:val="28"/>
                      <w:shd w:val="clear" w:color="auto" w:fill="FFFFFF"/>
                      <w:lang/>
                    </w:rPr>
                  </m:ctrlPr>
                </m:fPr>
                <m:num>
                  <m:sSup>
                    <m:sSupPr>
                      <m:ctrlPr>
                        <w:rPr>
                          <w:rFonts w:ascii="Cambria Math" w:eastAsia="Times New Roman" w:hAnsi="Cambria Math" w:cs="Times New Roman"/>
                          <w:i/>
                          <w:iCs/>
                          <w:color w:val="000000"/>
                          <w:sz w:val="28"/>
                          <w:szCs w:val="28"/>
                          <w:shd w:val="clear" w:color="auto" w:fill="FFFFFF"/>
                          <w:lang/>
                        </w:rPr>
                      </m:ctrlPr>
                    </m:sSupPr>
                    <m:e>
                      <m:r>
                        <w:rPr>
                          <w:rFonts w:ascii="Cambria Math" w:eastAsia="Times New Roman" w:hAnsi="Cambria Math" w:cs="Times New Roman"/>
                          <w:color w:val="000000"/>
                          <w:sz w:val="28"/>
                          <w:szCs w:val="28"/>
                          <w:shd w:val="clear" w:color="auto" w:fill="FFFFFF"/>
                          <w:lang/>
                        </w:rPr>
                        <m:t>x</m:t>
                      </m:r>
                    </m:e>
                    <m:sup>
                      <m:r>
                        <w:rPr>
                          <w:rFonts w:ascii="Cambria Math" w:eastAsia="Times New Roman" w:hAnsi="Cambria Math" w:cs="Times New Roman"/>
                          <w:color w:val="000000"/>
                          <w:sz w:val="28"/>
                          <w:szCs w:val="28"/>
                          <w:shd w:val="clear" w:color="auto" w:fill="FFFFFF"/>
                          <w:lang/>
                        </w:rPr>
                        <m:t>5</m:t>
                      </m:r>
                    </m:sup>
                  </m:sSup>
                </m:num>
                <m:den>
                  <m:r>
                    <w:rPr>
                      <w:rFonts w:ascii="Cambria Math" w:eastAsia="Times New Roman" w:hAnsi="Cambria Math" w:cs="Times New Roman"/>
                      <w:color w:val="000000"/>
                      <w:sz w:val="28"/>
                      <w:szCs w:val="28"/>
                      <w:shd w:val="clear" w:color="auto" w:fill="FFFFFF"/>
                      <w:lang/>
                    </w:rPr>
                    <m:t>5!</m:t>
                  </m:r>
                </m:den>
              </m:f>
              <m:r>
                <w:rPr>
                  <w:rFonts w:ascii="Cambria Math" w:eastAsia="Times New Roman" w:hAnsi="Cambria Math" w:cs="Times New Roman"/>
                  <w:color w:val="000000"/>
                  <w:sz w:val="28"/>
                  <w:szCs w:val="28"/>
                  <w:shd w:val="clear" w:color="auto" w:fill="FFFFFF"/>
                  <w:lang/>
                </w:rPr>
                <m:t>-</m:t>
              </m:r>
              <m:f>
                <m:fPr>
                  <m:ctrlPr>
                    <w:rPr>
                      <w:rFonts w:ascii="Cambria Math" w:eastAsia="Times New Roman" w:hAnsi="Cambria Math" w:cs="Times New Roman"/>
                      <w:i/>
                      <w:iCs/>
                      <w:color w:val="000000"/>
                      <w:sz w:val="28"/>
                      <w:szCs w:val="28"/>
                      <w:shd w:val="clear" w:color="auto" w:fill="FFFFFF"/>
                      <w:lang/>
                    </w:rPr>
                  </m:ctrlPr>
                </m:fPr>
                <m:num>
                  <m:sSup>
                    <m:sSupPr>
                      <m:ctrlPr>
                        <w:rPr>
                          <w:rFonts w:ascii="Cambria Math" w:eastAsia="Times New Roman" w:hAnsi="Cambria Math" w:cs="Times New Roman"/>
                          <w:i/>
                          <w:iCs/>
                          <w:color w:val="000000"/>
                          <w:sz w:val="28"/>
                          <w:szCs w:val="28"/>
                          <w:shd w:val="clear" w:color="auto" w:fill="FFFFFF"/>
                          <w:lang/>
                        </w:rPr>
                      </m:ctrlPr>
                    </m:sSupPr>
                    <m:e>
                      <m:r>
                        <w:rPr>
                          <w:rFonts w:ascii="Cambria Math" w:eastAsia="Times New Roman" w:hAnsi="Cambria Math" w:cs="Times New Roman"/>
                          <w:color w:val="000000"/>
                          <w:sz w:val="28"/>
                          <w:szCs w:val="28"/>
                          <w:shd w:val="clear" w:color="auto" w:fill="FFFFFF"/>
                          <w:lang/>
                        </w:rPr>
                        <m:t>x</m:t>
                      </m:r>
                    </m:e>
                    <m:sup>
                      <m:r>
                        <w:rPr>
                          <w:rFonts w:ascii="Cambria Math" w:eastAsia="Times New Roman" w:hAnsi="Cambria Math" w:cs="Times New Roman"/>
                          <w:color w:val="000000"/>
                          <w:sz w:val="28"/>
                          <w:szCs w:val="28"/>
                          <w:shd w:val="clear" w:color="auto" w:fill="FFFFFF"/>
                          <w:lang/>
                        </w:rPr>
                        <m:t>7</m:t>
                      </m:r>
                    </m:sup>
                  </m:sSup>
                </m:num>
                <m:den>
                  <m:r>
                    <w:rPr>
                      <w:rFonts w:ascii="Cambria Math" w:eastAsia="Times New Roman" w:hAnsi="Cambria Math" w:cs="Times New Roman"/>
                      <w:color w:val="000000"/>
                      <w:sz w:val="28"/>
                      <w:szCs w:val="28"/>
                      <w:shd w:val="clear" w:color="auto" w:fill="FFFFFF"/>
                      <w:lang/>
                    </w:rPr>
                    <m:t>7!</m:t>
                  </m:r>
                </m:den>
              </m:f>
              <m:r>
                <w:rPr>
                  <w:rFonts w:ascii="Cambria Math" w:eastAsia="Times New Roman" w:hAnsi="Cambria Math" w:cs="Times New Roman"/>
                  <w:color w:val="000000"/>
                  <w:sz w:val="28"/>
                  <w:szCs w:val="28"/>
                  <w:shd w:val="clear" w:color="auto" w:fill="FFFFFF"/>
                  <w:lang/>
                </w:rPr>
                <m:t>+…</m:t>
              </m:r>
            </m:e>
          </m:d>
          <m:r>
            <w:rPr>
              <w:rFonts w:ascii="Cambria Math" w:eastAsia="Times New Roman" w:hAnsi="Cambria Math" w:cs="Times New Roman"/>
              <w:color w:val="000000"/>
              <w:sz w:val="28"/>
              <w:szCs w:val="28"/>
              <w:shd w:val="clear" w:color="auto" w:fill="FFFFFF"/>
              <w:lang/>
            </w:rPr>
            <m:t>.</m:t>
          </m:r>
        </m:oMath>
      </m:oMathPara>
    </w:p>
    <w:p w14:paraId="55641E72" w14:textId="77777777" w:rsidR="0038258D" w:rsidRDefault="0038258D" w:rsidP="0038258D">
      <w:pPr>
        <w:spacing w:before="240" w:after="240" w:line="240" w:lineRule="auto"/>
        <w:rPr>
          <w:rFonts w:ascii="Times New Roman" w:eastAsia="Times New Roman" w:hAnsi="Times New Roman" w:cs="Times New Roman"/>
          <w:iCs/>
          <w:color w:val="000000"/>
          <w:sz w:val="28"/>
          <w:szCs w:val="28"/>
          <w:shd w:val="clear" w:color="auto" w:fill="FFFFFF"/>
          <w:lang/>
        </w:rPr>
      </w:pPr>
      <w:r>
        <w:rPr>
          <w:rFonts w:ascii="Times New Roman" w:eastAsia="Times New Roman" w:hAnsi="Times New Roman" w:cs="Times New Roman"/>
          <w:iCs/>
          <w:color w:val="000000"/>
          <w:sz w:val="28"/>
          <w:szCs w:val="28"/>
          <w:shd w:val="clear" w:color="auto" w:fill="FFFFFF"/>
          <w:lang/>
        </w:rPr>
        <w:t xml:space="preserve">Это решение, умноженное на постоянный множитель </w:t>
      </w:r>
      <m:oMath>
        <m:rad>
          <m:radPr>
            <m:degHide m:val="1"/>
            <m:ctrlPr>
              <w:rPr>
                <w:rFonts w:ascii="Cambria Math" w:eastAsia="Times New Roman" w:hAnsi="Cambria Math" w:cs="Times New Roman"/>
                <w:i/>
                <w:iCs/>
                <w:color w:val="000000"/>
                <w:sz w:val="28"/>
                <w:szCs w:val="28"/>
                <w:shd w:val="clear" w:color="auto" w:fill="FFFFFF"/>
                <w:lang/>
              </w:rPr>
            </m:ctrlPr>
          </m:radPr>
          <m:deg/>
          <m:e>
            <m:f>
              <m:fPr>
                <m:ctrlPr>
                  <w:rPr>
                    <w:rFonts w:ascii="Cambria Math" w:eastAsia="Times New Roman" w:hAnsi="Cambria Math" w:cs="Times New Roman"/>
                    <w:i/>
                    <w:iCs/>
                    <w:color w:val="000000"/>
                    <w:sz w:val="28"/>
                    <w:szCs w:val="28"/>
                    <w:shd w:val="clear" w:color="auto" w:fill="FFFFFF"/>
                    <w:lang/>
                  </w:rPr>
                </m:ctrlPr>
              </m:fPr>
              <m:num>
                <m:r>
                  <w:rPr>
                    <w:rFonts w:ascii="Cambria Math" w:eastAsia="Times New Roman" w:hAnsi="Cambria Math" w:cs="Times New Roman"/>
                    <w:color w:val="000000"/>
                    <w:sz w:val="28"/>
                    <w:szCs w:val="28"/>
                    <w:shd w:val="clear" w:color="auto" w:fill="FFFFFF"/>
                    <w:lang/>
                  </w:rPr>
                  <m:t>2</m:t>
                </m:r>
              </m:num>
              <m:den>
                <m:r>
                  <w:rPr>
                    <w:rFonts w:ascii="Cambria Math" w:eastAsia="Times New Roman" w:hAnsi="Cambria Math" w:cs="Times New Roman"/>
                    <w:color w:val="000000"/>
                    <w:sz w:val="28"/>
                    <w:szCs w:val="28"/>
                    <w:shd w:val="clear" w:color="auto" w:fill="FFFFFF"/>
                    <w:lang/>
                  </w:rPr>
                  <m:t>π</m:t>
                </m:r>
              </m:den>
            </m:f>
          </m:e>
        </m:rad>
      </m:oMath>
      <w:r w:rsidRPr="00942FA1">
        <w:rPr>
          <w:rFonts w:ascii="Times New Roman" w:eastAsia="Times New Roman" w:hAnsi="Times New Roman" w:cs="Times New Roman"/>
          <w:iCs/>
          <w:color w:val="000000"/>
          <w:sz w:val="28"/>
          <w:szCs w:val="28"/>
          <w:shd w:val="clear" w:color="auto" w:fill="FFFFFF"/>
          <w:lang/>
        </w:rPr>
        <w:t xml:space="preserve">, </w:t>
      </w:r>
      <w:r>
        <w:rPr>
          <w:rFonts w:ascii="Times New Roman" w:eastAsia="Times New Roman" w:hAnsi="Times New Roman" w:cs="Times New Roman"/>
          <w:iCs/>
          <w:color w:val="000000"/>
          <w:sz w:val="28"/>
          <w:szCs w:val="28"/>
          <w:shd w:val="clear" w:color="auto" w:fill="FFFFFF"/>
          <w:lang/>
        </w:rPr>
        <w:t xml:space="preserve">называется </w:t>
      </w:r>
      <w:proofErr w:type="spellStart"/>
      <w:r>
        <w:rPr>
          <w:rFonts w:ascii="Times New Roman" w:eastAsia="Times New Roman" w:hAnsi="Times New Roman" w:cs="Times New Roman"/>
          <w:iCs/>
          <w:color w:val="000000"/>
          <w:sz w:val="28"/>
          <w:szCs w:val="28"/>
          <w:shd w:val="clear" w:color="auto" w:fill="FFFFFF"/>
          <w:lang/>
        </w:rPr>
        <w:t>бесселевой</w:t>
      </w:r>
      <w:proofErr w:type="spellEnd"/>
      <w:r>
        <w:rPr>
          <w:rFonts w:ascii="Times New Roman" w:eastAsia="Times New Roman" w:hAnsi="Times New Roman" w:cs="Times New Roman"/>
          <w:iCs/>
          <w:color w:val="000000"/>
          <w:sz w:val="28"/>
          <w:szCs w:val="28"/>
          <w:shd w:val="clear" w:color="auto" w:fill="FFFFFF"/>
          <w:lang/>
        </w:rPr>
        <w:t xml:space="preserve"> функцией </w:t>
      </w:r>
      <m:oMath>
        <m:sSub>
          <m:sSubPr>
            <m:ctrlPr>
              <w:rPr>
                <w:rFonts w:ascii="Cambria Math" w:eastAsia="Times New Roman" w:hAnsi="Cambria Math" w:cs="Times New Roman"/>
                <w:i/>
                <w:iCs/>
                <w:color w:val="000000"/>
                <w:sz w:val="28"/>
                <w:szCs w:val="28"/>
                <w:shd w:val="clear" w:color="auto" w:fill="FFFFFF"/>
                <w:lang/>
              </w:rPr>
            </m:ctrlPr>
          </m:sSubPr>
          <m:e>
            <m:r>
              <w:rPr>
                <w:rFonts w:ascii="Cambria Math" w:eastAsia="Times New Roman" w:hAnsi="Cambria Math" w:cs="Times New Roman"/>
                <w:color w:val="000000"/>
                <w:sz w:val="28"/>
                <w:szCs w:val="28"/>
                <w:shd w:val="clear" w:color="auto" w:fill="FFFFFF"/>
                <w:lang/>
              </w:rPr>
              <m:t>J</m:t>
            </m:r>
          </m:e>
          <m:sub>
            <m:f>
              <m:fPr>
                <m:ctrlPr>
                  <w:rPr>
                    <w:rFonts w:ascii="Cambria Math" w:eastAsia="Times New Roman" w:hAnsi="Cambria Math" w:cs="Times New Roman"/>
                    <w:i/>
                    <w:iCs/>
                    <w:color w:val="000000"/>
                    <w:sz w:val="28"/>
                    <w:szCs w:val="28"/>
                    <w:shd w:val="clear" w:color="auto" w:fill="FFFFFF"/>
                    <w:lang/>
                  </w:rPr>
                </m:ctrlPr>
              </m:fPr>
              <m:num>
                <m:r>
                  <w:rPr>
                    <w:rFonts w:ascii="Cambria Math" w:eastAsia="Times New Roman" w:hAnsi="Cambria Math" w:cs="Times New Roman"/>
                    <w:color w:val="000000"/>
                    <w:sz w:val="28"/>
                    <w:szCs w:val="28"/>
                    <w:shd w:val="clear" w:color="auto" w:fill="FFFFFF"/>
                    <w:lang/>
                  </w:rPr>
                  <m:t>1</m:t>
                </m:r>
              </m:num>
              <m:den>
                <m:r>
                  <w:rPr>
                    <w:rFonts w:ascii="Cambria Math" w:eastAsia="Times New Roman" w:hAnsi="Cambria Math" w:cs="Times New Roman"/>
                    <w:color w:val="000000"/>
                    <w:sz w:val="28"/>
                    <w:szCs w:val="28"/>
                    <w:shd w:val="clear" w:color="auto" w:fill="FFFFFF"/>
                    <w:lang/>
                  </w:rPr>
                  <m:t>2</m:t>
                </m:r>
              </m:den>
            </m:f>
          </m:sub>
        </m:sSub>
      </m:oMath>
      <w:r w:rsidRPr="00942FA1">
        <w:rPr>
          <w:rFonts w:ascii="Times New Roman" w:eastAsia="Times New Roman" w:hAnsi="Times New Roman" w:cs="Times New Roman"/>
          <w:iCs/>
          <w:color w:val="000000"/>
          <w:sz w:val="28"/>
          <w:szCs w:val="28"/>
          <w:shd w:val="clear" w:color="auto" w:fill="FFFFFF"/>
          <w:lang/>
        </w:rPr>
        <w:t xml:space="preserve">; </w:t>
      </w:r>
      <w:r>
        <w:rPr>
          <w:rFonts w:ascii="Times New Roman" w:eastAsia="Times New Roman" w:hAnsi="Times New Roman" w:cs="Times New Roman"/>
          <w:iCs/>
          <w:color w:val="000000"/>
          <w:sz w:val="28"/>
          <w:szCs w:val="28"/>
          <w:shd w:val="clear" w:color="auto" w:fill="FFFFFF"/>
          <w:lang/>
        </w:rPr>
        <w:t xml:space="preserve">заметим, что в скобках стоит ряд, сумма которого равна </w:t>
      </w:r>
      <m:oMath>
        <m:func>
          <m:funcPr>
            <m:ctrlPr>
              <w:rPr>
                <w:rFonts w:ascii="Cambria Math" w:eastAsia="Times New Roman" w:hAnsi="Cambria Math" w:cs="Times New Roman"/>
                <w:i/>
                <w:iCs/>
                <w:color w:val="000000"/>
                <w:sz w:val="28"/>
                <w:szCs w:val="28"/>
                <w:shd w:val="clear" w:color="auto" w:fill="FFFFFF"/>
                <w:lang/>
              </w:rPr>
            </m:ctrlPr>
          </m:funcPr>
          <m:fName>
            <m:r>
              <m:rPr>
                <m:sty m:val="p"/>
              </m:rPr>
              <w:rPr>
                <w:rFonts w:ascii="Cambria Math" w:eastAsia="Times New Roman" w:hAnsi="Cambria Math" w:cs="Times New Roman"/>
                <w:color w:val="000000"/>
                <w:sz w:val="28"/>
                <w:szCs w:val="28"/>
                <w:shd w:val="clear" w:color="auto" w:fill="FFFFFF"/>
                <w:lang/>
              </w:rPr>
              <m:t>sin</m:t>
            </m:r>
          </m:fName>
          <m:e>
            <m:r>
              <w:rPr>
                <w:rFonts w:ascii="Cambria Math" w:eastAsia="Times New Roman" w:hAnsi="Cambria Math" w:cs="Times New Roman"/>
                <w:color w:val="000000"/>
                <w:sz w:val="28"/>
                <w:szCs w:val="28"/>
                <w:shd w:val="clear" w:color="auto" w:fill="FFFFFF"/>
                <w:lang/>
              </w:rPr>
              <m:t>x</m:t>
            </m:r>
          </m:e>
        </m:func>
      </m:oMath>
      <w:r>
        <w:rPr>
          <w:rFonts w:ascii="Times New Roman" w:eastAsia="Times New Roman" w:hAnsi="Times New Roman" w:cs="Times New Roman"/>
          <w:iCs/>
          <w:color w:val="000000"/>
          <w:sz w:val="28"/>
          <w:szCs w:val="28"/>
          <w:shd w:val="clear" w:color="auto" w:fill="FFFFFF"/>
          <w:lang/>
        </w:rPr>
        <w:t xml:space="preserve">. Следовательно, </w:t>
      </w:r>
    </w:p>
    <w:p w14:paraId="7CF0D7B9" w14:textId="77777777" w:rsidR="0038258D" w:rsidRPr="00942FA1" w:rsidRDefault="00000000" w:rsidP="0038258D">
      <w:pPr>
        <w:spacing w:before="240" w:after="240" w:line="240" w:lineRule="auto"/>
        <w:rPr>
          <w:rFonts w:ascii="Times New Roman" w:eastAsia="Times New Roman" w:hAnsi="Times New Roman" w:cs="Times New Roman"/>
          <w:iCs/>
          <w:color w:val="000000"/>
          <w:sz w:val="28"/>
          <w:szCs w:val="28"/>
          <w:shd w:val="clear" w:color="auto" w:fill="FFFFFF"/>
          <w:lang/>
        </w:rPr>
      </w:pPr>
      <m:oMathPara>
        <m:oMath>
          <m:sSub>
            <m:sSubPr>
              <m:ctrlPr>
                <w:rPr>
                  <w:rFonts w:ascii="Cambria Math" w:eastAsia="Times New Roman" w:hAnsi="Cambria Math" w:cs="Times New Roman"/>
                  <w:i/>
                  <w:iCs/>
                  <w:color w:val="000000"/>
                  <w:sz w:val="28"/>
                  <w:szCs w:val="28"/>
                  <w:shd w:val="clear" w:color="auto" w:fill="FFFFFF"/>
                  <w:lang/>
                </w:rPr>
              </m:ctrlPr>
            </m:sSubPr>
            <m:e>
              <m:r>
                <w:rPr>
                  <w:rFonts w:ascii="Cambria Math" w:eastAsia="Times New Roman" w:hAnsi="Cambria Math" w:cs="Times New Roman"/>
                  <w:color w:val="000000"/>
                  <w:sz w:val="28"/>
                  <w:szCs w:val="28"/>
                  <w:shd w:val="clear" w:color="auto" w:fill="FFFFFF"/>
                  <w:lang/>
                </w:rPr>
                <m:t>J</m:t>
              </m:r>
            </m:e>
            <m:sub>
              <m:f>
                <m:fPr>
                  <m:ctrlPr>
                    <w:rPr>
                      <w:rFonts w:ascii="Cambria Math" w:eastAsia="Times New Roman" w:hAnsi="Cambria Math" w:cs="Times New Roman"/>
                      <w:i/>
                      <w:iCs/>
                      <w:color w:val="000000"/>
                      <w:sz w:val="28"/>
                      <w:szCs w:val="28"/>
                      <w:shd w:val="clear" w:color="auto" w:fill="FFFFFF"/>
                      <w:lang/>
                    </w:rPr>
                  </m:ctrlPr>
                </m:fPr>
                <m:num>
                  <m:r>
                    <w:rPr>
                      <w:rFonts w:ascii="Cambria Math" w:eastAsia="Times New Roman" w:hAnsi="Cambria Math" w:cs="Times New Roman"/>
                      <w:color w:val="000000"/>
                      <w:sz w:val="28"/>
                      <w:szCs w:val="28"/>
                      <w:shd w:val="clear" w:color="auto" w:fill="FFFFFF"/>
                      <w:lang/>
                    </w:rPr>
                    <m:t>1</m:t>
                  </m:r>
                </m:num>
                <m:den>
                  <m:r>
                    <w:rPr>
                      <w:rFonts w:ascii="Cambria Math" w:eastAsia="Times New Roman" w:hAnsi="Cambria Math" w:cs="Times New Roman"/>
                      <w:color w:val="000000"/>
                      <w:sz w:val="28"/>
                      <w:szCs w:val="28"/>
                      <w:shd w:val="clear" w:color="auto" w:fill="FFFFFF"/>
                      <w:lang/>
                    </w:rPr>
                    <m:t>2</m:t>
                  </m:r>
                </m:den>
              </m:f>
            </m:sub>
          </m:sSub>
          <m:d>
            <m:dPr>
              <m:ctrlPr>
                <w:rPr>
                  <w:rFonts w:ascii="Cambria Math" w:eastAsia="Times New Roman" w:hAnsi="Cambria Math" w:cs="Times New Roman"/>
                  <w:i/>
                  <w:iCs/>
                  <w:color w:val="000000"/>
                  <w:sz w:val="28"/>
                  <w:szCs w:val="28"/>
                  <w:shd w:val="clear" w:color="auto" w:fill="FFFFFF"/>
                  <w:lang/>
                </w:rPr>
              </m:ctrlPr>
            </m:dPr>
            <m:e>
              <m:r>
                <w:rPr>
                  <w:rFonts w:ascii="Cambria Math" w:eastAsia="Times New Roman" w:hAnsi="Cambria Math" w:cs="Times New Roman"/>
                  <w:color w:val="000000"/>
                  <w:sz w:val="28"/>
                  <w:szCs w:val="28"/>
                  <w:shd w:val="clear" w:color="auto" w:fill="FFFFFF"/>
                  <w:lang/>
                </w:rPr>
                <m:t>x</m:t>
              </m:r>
            </m:e>
          </m:d>
          <m:r>
            <w:rPr>
              <w:rFonts w:ascii="Cambria Math" w:eastAsia="Times New Roman" w:hAnsi="Cambria Math" w:cs="Times New Roman"/>
              <w:color w:val="000000"/>
              <w:sz w:val="28"/>
              <w:szCs w:val="28"/>
              <w:shd w:val="clear" w:color="auto" w:fill="FFFFFF"/>
              <w:lang/>
            </w:rPr>
            <m:t>=</m:t>
          </m:r>
          <m:rad>
            <m:radPr>
              <m:degHide m:val="1"/>
              <m:ctrlPr>
                <w:rPr>
                  <w:rFonts w:ascii="Cambria Math" w:eastAsia="Times New Roman" w:hAnsi="Cambria Math" w:cs="Times New Roman"/>
                  <w:i/>
                  <w:iCs/>
                  <w:color w:val="000000"/>
                  <w:sz w:val="28"/>
                  <w:szCs w:val="28"/>
                  <w:shd w:val="clear" w:color="auto" w:fill="FFFFFF"/>
                  <w:lang/>
                </w:rPr>
              </m:ctrlPr>
            </m:radPr>
            <m:deg/>
            <m:e>
              <m:f>
                <m:fPr>
                  <m:ctrlPr>
                    <w:rPr>
                      <w:rFonts w:ascii="Cambria Math" w:eastAsia="Times New Roman" w:hAnsi="Cambria Math" w:cs="Times New Roman"/>
                      <w:i/>
                      <w:iCs/>
                      <w:color w:val="000000"/>
                      <w:sz w:val="28"/>
                      <w:szCs w:val="28"/>
                      <w:shd w:val="clear" w:color="auto" w:fill="FFFFFF"/>
                      <w:lang/>
                    </w:rPr>
                  </m:ctrlPr>
                </m:fPr>
                <m:num>
                  <m:r>
                    <w:rPr>
                      <w:rFonts w:ascii="Cambria Math" w:eastAsia="Times New Roman" w:hAnsi="Cambria Math" w:cs="Times New Roman"/>
                      <w:color w:val="000000"/>
                      <w:sz w:val="28"/>
                      <w:szCs w:val="28"/>
                      <w:shd w:val="clear" w:color="auto" w:fill="FFFFFF"/>
                      <w:lang/>
                    </w:rPr>
                    <m:t>2</m:t>
                  </m:r>
                </m:num>
                <m:den>
                  <m:r>
                    <w:rPr>
                      <w:rFonts w:ascii="Cambria Math" w:eastAsia="Times New Roman" w:hAnsi="Cambria Math" w:cs="Times New Roman"/>
                      <w:color w:val="000000"/>
                      <w:sz w:val="28"/>
                      <w:szCs w:val="28"/>
                      <w:shd w:val="clear" w:color="auto" w:fill="FFFFFF"/>
                      <w:lang/>
                    </w:rPr>
                    <m:t>πx</m:t>
                  </m:r>
                </m:den>
              </m:f>
            </m:e>
          </m:rad>
          <m:func>
            <m:funcPr>
              <m:ctrlPr>
                <w:rPr>
                  <w:rFonts w:ascii="Cambria Math" w:eastAsia="Times New Roman" w:hAnsi="Cambria Math" w:cs="Times New Roman"/>
                  <w:i/>
                  <w:iCs/>
                  <w:color w:val="000000"/>
                  <w:sz w:val="28"/>
                  <w:szCs w:val="28"/>
                  <w:shd w:val="clear" w:color="auto" w:fill="FFFFFF"/>
                  <w:lang/>
                </w:rPr>
              </m:ctrlPr>
            </m:funcPr>
            <m:fName>
              <m:r>
                <m:rPr>
                  <m:sty m:val="p"/>
                </m:rPr>
                <w:rPr>
                  <w:rFonts w:ascii="Cambria Math" w:eastAsia="Times New Roman" w:hAnsi="Cambria Math" w:cs="Times New Roman"/>
                  <w:color w:val="000000"/>
                  <w:sz w:val="28"/>
                  <w:szCs w:val="28"/>
                  <w:shd w:val="clear" w:color="auto" w:fill="FFFFFF"/>
                  <w:lang/>
                </w:rPr>
                <m:t>sin</m:t>
              </m:r>
            </m:fName>
            <m:e>
              <m:r>
                <w:rPr>
                  <w:rFonts w:ascii="Cambria Math" w:eastAsia="Times New Roman" w:hAnsi="Cambria Math" w:cs="Times New Roman"/>
                  <w:color w:val="000000"/>
                  <w:sz w:val="28"/>
                  <w:szCs w:val="28"/>
                  <w:shd w:val="clear" w:color="auto" w:fill="FFFFFF"/>
                  <w:lang/>
                </w:rPr>
                <m:t>x</m:t>
              </m:r>
            </m:e>
          </m:func>
          <m:r>
            <w:rPr>
              <w:rFonts w:ascii="Cambria Math" w:eastAsia="Times New Roman" w:hAnsi="Cambria Math" w:cs="Times New Roman"/>
              <w:color w:val="000000"/>
              <w:sz w:val="28"/>
              <w:szCs w:val="28"/>
              <w:shd w:val="clear" w:color="auto" w:fill="FFFFFF"/>
              <w:lang/>
            </w:rPr>
            <m:t>.</m:t>
          </m:r>
        </m:oMath>
      </m:oMathPara>
    </w:p>
    <w:p w14:paraId="3E90CC05" w14:textId="77777777" w:rsidR="0038258D" w:rsidRDefault="0038258D" w:rsidP="0038258D">
      <w:pPr>
        <w:spacing w:before="240" w:after="240" w:line="240" w:lineRule="auto"/>
        <w:rPr>
          <w:rFonts w:ascii="Times New Roman" w:eastAsia="Times New Roman" w:hAnsi="Times New Roman" w:cs="Times New Roman"/>
          <w:iCs/>
          <w:color w:val="000000"/>
          <w:sz w:val="28"/>
          <w:szCs w:val="28"/>
          <w:shd w:val="clear" w:color="auto" w:fill="FFFFFF"/>
          <w:lang/>
        </w:rPr>
      </w:pPr>
      <w:r>
        <w:rPr>
          <w:rFonts w:ascii="Times New Roman" w:eastAsia="Times New Roman" w:hAnsi="Times New Roman" w:cs="Times New Roman"/>
          <w:iCs/>
          <w:color w:val="000000"/>
          <w:sz w:val="28"/>
          <w:szCs w:val="28"/>
          <w:shd w:val="clear" w:color="auto" w:fill="FFFFFF"/>
          <w:lang/>
        </w:rPr>
        <w:t>Точно так же, пользуясь формулой (</w:t>
      </w:r>
      <m:oMath>
        <m:r>
          <w:rPr>
            <w:rFonts w:ascii="Cambria Math" w:eastAsia="Times New Roman" w:hAnsi="Cambria Math" w:cs="Times New Roman"/>
            <w:color w:val="000000"/>
            <w:sz w:val="28"/>
            <w:szCs w:val="28"/>
            <w:shd w:val="clear" w:color="auto" w:fill="FFFFFF"/>
            <w:lang/>
          </w:rPr>
          <m:t>5'</m:t>
        </m:r>
      </m:oMath>
      <w:r>
        <w:rPr>
          <w:rFonts w:ascii="Times New Roman" w:eastAsia="Times New Roman" w:hAnsi="Times New Roman" w:cs="Times New Roman"/>
          <w:iCs/>
          <w:color w:val="000000"/>
          <w:sz w:val="28"/>
          <w:szCs w:val="28"/>
          <w:shd w:val="clear" w:color="auto" w:fill="FFFFFF"/>
          <w:lang/>
        </w:rPr>
        <w:t>)</w:t>
      </w:r>
      <w:r w:rsidRPr="00942FA1">
        <w:rPr>
          <w:rFonts w:ascii="Times New Roman" w:eastAsia="Times New Roman" w:hAnsi="Times New Roman" w:cs="Times New Roman"/>
          <w:iCs/>
          <w:color w:val="000000"/>
          <w:sz w:val="28"/>
          <w:szCs w:val="28"/>
          <w:shd w:val="clear" w:color="auto" w:fill="FFFFFF"/>
          <w:lang/>
        </w:rPr>
        <w:t xml:space="preserve">, </w:t>
      </w:r>
      <w:r>
        <w:rPr>
          <w:rFonts w:ascii="Times New Roman" w:eastAsia="Times New Roman" w:hAnsi="Times New Roman" w:cs="Times New Roman"/>
          <w:iCs/>
          <w:color w:val="000000"/>
          <w:sz w:val="28"/>
          <w:szCs w:val="28"/>
          <w:shd w:val="clear" w:color="auto" w:fill="FFFFFF"/>
          <w:lang/>
        </w:rPr>
        <w:t>получим</w:t>
      </w:r>
    </w:p>
    <w:p w14:paraId="53EFA060" w14:textId="77777777" w:rsidR="0038258D" w:rsidRPr="00942FA1" w:rsidRDefault="00000000" w:rsidP="0038258D">
      <w:pPr>
        <w:spacing w:before="240" w:after="240" w:line="240" w:lineRule="auto"/>
        <w:rPr>
          <w:rFonts w:ascii="Times New Roman" w:eastAsia="Times New Roman" w:hAnsi="Times New Roman" w:cs="Times New Roman"/>
          <w:iCs/>
          <w:color w:val="000000"/>
          <w:sz w:val="28"/>
          <w:szCs w:val="28"/>
          <w:shd w:val="clear" w:color="auto" w:fill="FFFFFF"/>
          <w:lang/>
        </w:rPr>
      </w:pPr>
      <m:oMathPara>
        <m:oMath>
          <m:sSub>
            <m:sSubPr>
              <m:ctrlPr>
                <w:rPr>
                  <w:rFonts w:ascii="Cambria Math" w:eastAsia="Times New Roman" w:hAnsi="Cambria Math" w:cs="Times New Roman"/>
                  <w:i/>
                  <w:iCs/>
                  <w:color w:val="000000"/>
                  <w:sz w:val="28"/>
                  <w:szCs w:val="28"/>
                  <w:shd w:val="clear" w:color="auto" w:fill="FFFFFF"/>
                  <w:lang/>
                </w:rPr>
              </m:ctrlPr>
            </m:sSubPr>
            <m:e>
              <m:r>
                <w:rPr>
                  <w:rFonts w:ascii="Cambria Math" w:eastAsia="Times New Roman" w:hAnsi="Cambria Math" w:cs="Times New Roman"/>
                  <w:color w:val="000000"/>
                  <w:sz w:val="28"/>
                  <w:szCs w:val="28"/>
                  <w:shd w:val="clear" w:color="auto" w:fill="FFFFFF"/>
                  <w:lang/>
                </w:rPr>
                <m:t>J</m:t>
              </m:r>
            </m:e>
            <m:sub>
              <m:r>
                <w:rPr>
                  <w:rFonts w:ascii="Cambria Math" w:eastAsia="Times New Roman" w:hAnsi="Cambria Math" w:cs="Times New Roman"/>
                  <w:color w:val="000000"/>
                  <w:sz w:val="28"/>
                  <w:szCs w:val="28"/>
                  <w:shd w:val="clear" w:color="auto" w:fill="FFFFFF"/>
                  <w:lang/>
                </w:rPr>
                <m:t>-</m:t>
              </m:r>
              <m:f>
                <m:fPr>
                  <m:ctrlPr>
                    <w:rPr>
                      <w:rFonts w:ascii="Cambria Math" w:eastAsia="Times New Roman" w:hAnsi="Cambria Math" w:cs="Times New Roman"/>
                      <w:i/>
                      <w:iCs/>
                      <w:color w:val="000000"/>
                      <w:sz w:val="28"/>
                      <w:szCs w:val="28"/>
                      <w:shd w:val="clear" w:color="auto" w:fill="FFFFFF"/>
                      <w:lang/>
                    </w:rPr>
                  </m:ctrlPr>
                </m:fPr>
                <m:num>
                  <m:r>
                    <w:rPr>
                      <w:rFonts w:ascii="Cambria Math" w:eastAsia="Times New Roman" w:hAnsi="Cambria Math" w:cs="Times New Roman"/>
                      <w:color w:val="000000"/>
                      <w:sz w:val="28"/>
                      <w:szCs w:val="28"/>
                      <w:shd w:val="clear" w:color="auto" w:fill="FFFFFF"/>
                      <w:lang/>
                    </w:rPr>
                    <m:t>1</m:t>
                  </m:r>
                </m:num>
                <m:den>
                  <m:r>
                    <w:rPr>
                      <w:rFonts w:ascii="Cambria Math" w:eastAsia="Times New Roman" w:hAnsi="Cambria Math" w:cs="Times New Roman"/>
                      <w:color w:val="000000"/>
                      <w:sz w:val="28"/>
                      <w:szCs w:val="28"/>
                      <w:shd w:val="clear" w:color="auto" w:fill="FFFFFF"/>
                      <w:lang/>
                    </w:rPr>
                    <m:t>2</m:t>
                  </m:r>
                </m:den>
              </m:f>
            </m:sub>
          </m:sSub>
          <m:d>
            <m:dPr>
              <m:ctrlPr>
                <w:rPr>
                  <w:rFonts w:ascii="Cambria Math" w:eastAsia="Times New Roman" w:hAnsi="Cambria Math" w:cs="Times New Roman"/>
                  <w:i/>
                  <w:iCs/>
                  <w:color w:val="000000"/>
                  <w:sz w:val="28"/>
                  <w:szCs w:val="28"/>
                  <w:shd w:val="clear" w:color="auto" w:fill="FFFFFF"/>
                  <w:lang/>
                </w:rPr>
              </m:ctrlPr>
            </m:dPr>
            <m:e>
              <m:r>
                <w:rPr>
                  <w:rFonts w:ascii="Cambria Math" w:eastAsia="Times New Roman" w:hAnsi="Cambria Math" w:cs="Times New Roman"/>
                  <w:color w:val="000000"/>
                  <w:sz w:val="28"/>
                  <w:szCs w:val="28"/>
                  <w:shd w:val="clear" w:color="auto" w:fill="FFFFFF"/>
                  <w:lang/>
                </w:rPr>
                <m:t>x</m:t>
              </m:r>
            </m:e>
          </m:d>
          <m:r>
            <w:rPr>
              <w:rFonts w:ascii="Cambria Math" w:eastAsia="Times New Roman" w:hAnsi="Cambria Math" w:cs="Times New Roman"/>
              <w:color w:val="000000"/>
              <w:sz w:val="28"/>
              <w:szCs w:val="28"/>
              <w:shd w:val="clear" w:color="auto" w:fill="FFFFFF"/>
              <w:lang/>
            </w:rPr>
            <m:t>=</m:t>
          </m:r>
          <m:rad>
            <m:radPr>
              <m:degHide m:val="1"/>
              <m:ctrlPr>
                <w:rPr>
                  <w:rFonts w:ascii="Cambria Math" w:eastAsia="Times New Roman" w:hAnsi="Cambria Math" w:cs="Times New Roman"/>
                  <w:i/>
                  <w:iCs/>
                  <w:color w:val="000000"/>
                  <w:sz w:val="28"/>
                  <w:szCs w:val="28"/>
                  <w:shd w:val="clear" w:color="auto" w:fill="FFFFFF"/>
                  <w:lang/>
                </w:rPr>
              </m:ctrlPr>
            </m:radPr>
            <m:deg/>
            <m:e>
              <m:f>
                <m:fPr>
                  <m:ctrlPr>
                    <w:rPr>
                      <w:rFonts w:ascii="Cambria Math" w:eastAsia="Times New Roman" w:hAnsi="Cambria Math" w:cs="Times New Roman"/>
                      <w:i/>
                      <w:iCs/>
                      <w:color w:val="000000"/>
                      <w:sz w:val="28"/>
                      <w:szCs w:val="28"/>
                      <w:shd w:val="clear" w:color="auto" w:fill="FFFFFF"/>
                      <w:lang/>
                    </w:rPr>
                  </m:ctrlPr>
                </m:fPr>
                <m:num>
                  <m:r>
                    <w:rPr>
                      <w:rFonts w:ascii="Cambria Math" w:eastAsia="Times New Roman" w:hAnsi="Cambria Math" w:cs="Times New Roman"/>
                      <w:color w:val="000000"/>
                      <w:sz w:val="28"/>
                      <w:szCs w:val="28"/>
                      <w:shd w:val="clear" w:color="auto" w:fill="FFFFFF"/>
                      <w:lang/>
                    </w:rPr>
                    <m:t>2</m:t>
                  </m:r>
                </m:num>
                <m:den>
                  <m:r>
                    <w:rPr>
                      <w:rFonts w:ascii="Cambria Math" w:eastAsia="Times New Roman" w:hAnsi="Cambria Math" w:cs="Times New Roman"/>
                      <w:color w:val="000000"/>
                      <w:sz w:val="28"/>
                      <w:szCs w:val="28"/>
                      <w:shd w:val="clear" w:color="auto" w:fill="FFFFFF"/>
                      <w:lang/>
                    </w:rPr>
                    <m:t>πx</m:t>
                  </m:r>
                </m:den>
              </m:f>
            </m:e>
          </m:rad>
          <m:func>
            <m:funcPr>
              <m:ctrlPr>
                <w:rPr>
                  <w:rFonts w:ascii="Cambria Math" w:eastAsia="Times New Roman" w:hAnsi="Cambria Math" w:cs="Times New Roman"/>
                  <w:i/>
                  <w:iCs/>
                  <w:color w:val="000000"/>
                  <w:sz w:val="28"/>
                  <w:szCs w:val="28"/>
                  <w:shd w:val="clear" w:color="auto" w:fill="FFFFFF"/>
                  <w:lang/>
                </w:rPr>
              </m:ctrlPr>
            </m:funcPr>
            <m:fName>
              <m:r>
                <m:rPr>
                  <m:sty m:val="p"/>
                </m:rPr>
                <w:rPr>
                  <w:rFonts w:ascii="Cambria Math" w:eastAsia="Times New Roman" w:hAnsi="Cambria Math" w:cs="Times New Roman"/>
                  <w:color w:val="000000"/>
                  <w:sz w:val="28"/>
                  <w:szCs w:val="28"/>
                  <w:shd w:val="clear" w:color="auto" w:fill="FFFFFF"/>
                  <w:lang/>
                </w:rPr>
                <m:t>cos</m:t>
              </m:r>
            </m:fName>
            <m:e>
              <m:r>
                <w:rPr>
                  <w:rFonts w:ascii="Cambria Math" w:eastAsia="Times New Roman" w:hAnsi="Cambria Math" w:cs="Times New Roman"/>
                  <w:color w:val="000000"/>
                  <w:sz w:val="28"/>
                  <w:szCs w:val="28"/>
                  <w:shd w:val="clear" w:color="auto" w:fill="FFFFFF"/>
                  <w:lang/>
                </w:rPr>
                <m:t>x</m:t>
              </m:r>
            </m:e>
          </m:func>
          <m:r>
            <w:rPr>
              <w:rFonts w:ascii="Cambria Math" w:eastAsia="Times New Roman" w:hAnsi="Cambria Math" w:cs="Times New Roman"/>
              <w:color w:val="000000"/>
              <w:sz w:val="28"/>
              <w:szCs w:val="28"/>
              <w:shd w:val="clear" w:color="auto" w:fill="FFFFFF"/>
              <w:lang/>
            </w:rPr>
            <m:t>.</m:t>
          </m:r>
        </m:oMath>
      </m:oMathPara>
    </w:p>
    <w:p w14:paraId="2AE8646F" w14:textId="77777777" w:rsidR="0038258D" w:rsidRDefault="0038258D" w:rsidP="0038258D">
      <w:pPr>
        <w:spacing w:before="240" w:after="240" w:line="240" w:lineRule="auto"/>
        <w:rPr>
          <w:rFonts w:ascii="Times New Roman" w:eastAsia="Times New Roman" w:hAnsi="Times New Roman" w:cs="Times New Roman"/>
          <w:iCs/>
          <w:color w:val="000000"/>
          <w:sz w:val="28"/>
          <w:szCs w:val="28"/>
          <w:shd w:val="clear" w:color="auto" w:fill="FFFFFF"/>
          <w:lang/>
        </w:rPr>
      </w:pPr>
      <w:r>
        <w:rPr>
          <w:rFonts w:ascii="Times New Roman" w:eastAsia="Times New Roman" w:hAnsi="Times New Roman" w:cs="Times New Roman"/>
          <w:iCs/>
          <w:color w:val="000000"/>
          <w:sz w:val="28"/>
          <w:szCs w:val="28"/>
          <w:shd w:val="clear" w:color="auto" w:fill="FFFFFF"/>
          <w:lang/>
        </w:rPr>
        <w:t xml:space="preserve">Общий интеграл уравнения (1) при </w:t>
      </w:r>
      <m:oMath>
        <m:r>
          <w:rPr>
            <w:rFonts w:ascii="Cambria Math" w:eastAsia="Times New Roman" w:hAnsi="Cambria Math" w:cs="Times New Roman"/>
            <w:color w:val="000000"/>
            <w:sz w:val="28"/>
            <w:szCs w:val="28"/>
            <w:shd w:val="clear" w:color="auto" w:fill="FFFFFF"/>
            <w:lang/>
          </w:rPr>
          <m:t>p=</m:t>
        </m:r>
        <m:f>
          <m:fPr>
            <m:ctrlPr>
              <w:rPr>
                <w:rFonts w:ascii="Cambria Math" w:eastAsia="Times New Roman" w:hAnsi="Cambria Math" w:cs="Times New Roman"/>
                <w:i/>
                <w:iCs/>
                <w:color w:val="000000"/>
                <w:sz w:val="28"/>
                <w:szCs w:val="28"/>
                <w:shd w:val="clear" w:color="auto" w:fill="FFFFFF"/>
                <w:lang/>
              </w:rPr>
            </m:ctrlPr>
          </m:fPr>
          <m:num>
            <m:r>
              <w:rPr>
                <w:rFonts w:ascii="Cambria Math" w:eastAsia="Times New Roman" w:hAnsi="Cambria Math" w:cs="Times New Roman"/>
                <w:color w:val="000000"/>
                <w:sz w:val="28"/>
                <w:szCs w:val="28"/>
                <w:shd w:val="clear" w:color="auto" w:fill="FFFFFF"/>
                <w:lang/>
              </w:rPr>
              <m:t>1</m:t>
            </m:r>
          </m:num>
          <m:den>
            <m:r>
              <w:rPr>
                <w:rFonts w:ascii="Cambria Math" w:eastAsia="Times New Roman" w:hAnsi="Cambria Math" w:cs="Times New Roman"/>
                <w:color w:val="000000"/>
                <w:sz w:val="28"/>
                <w:szCs w:val="28"/>
                <w:shd w:val="clear" w:color="auto" w:fill="FFFFFF"/>
                <w:lang/>
              </w:rPr>
              <m:t>2</m:t>
            </m:r>
          </m:den>
        </m:f>
      </m:oMath>
      <w:r w:rsidRPr="00942FA1">
        <w:rPr>
          <w:rFonts w:ascii="Times New Roman" w:eastAsia="Times New Roman" w:hAnsi="Times New Roman" w:cs="Times New Roman"/>
          <w:iCs/>
          <w:color w:val="000000"/>
          <w:sz w:val="28"/>
          <w:szCs w:val="28"/>
          <w:shd w:val="clear" w:color="auto" w:fill="FFFFFF"/>
          <w:lang/>
        </w:rPr>
        <w:t xml:space="preserve"> </w:t>
      </w:r>
      <w:r>
        <w:rPr>
          <w:rFonts w:ascii="Times New Roman" w:eastAsia="Times New Roman" w:hAnsi="Times New Roman" w:cs="Times New Roman"/>
          <w:iCs/>
          <w:color w:val="000000"/>
          <w:sz w:val="28"/>
          <w:szCs w:val="28"/>
          <w:shd w:val="clear" w:color="auto" w:fill="FFFFFF"/>
          <w:lang/>
        </w:rPr>
        <w:t>будет</w:t>
      </w:r>
    </w:p>
    <w:p w14:paraId="3061BCD5" w14:textId="77777777" w:rsidR="0038258D" w:rsidRDefault="0038258D" w:rsidP="0038258D">
      <w:pPr>
        <w:spacing w:before="240" w:after="240" w:line="240" w:lineRule="auto"/>
        <w:rPr>
          <w:rFonts w:ascii="Times New Roman" w:eastAsia="Times New Roman" w:hAnsi="Times New Roman" w:cs="Times New Roman"/>
          <w:iCs/>
          <w:color w:val="000000"/>
          <w:sz w:val="28"/>
          <w:szCs w:val="28"/>
          <w:shd w:val="clear" w:color="auto" w:fill="FFFFFF"/>
          <w:lang/>
        </w:rPr>
      </w:pPr>
      <m:oMathPara>
        <m:oMath>
          <m:r>
            <w:rPr>
              <w:rFonts w:ascii="Cambria Math" w:eastAsia="Times New Roman" w:hAnsi="Cambria Math" w:cs="Times New Roman"/>
              <w:color w:val="000000"/>
              <w:sz w:val="28"/>
              <w:szCs w:val="28"/>
              <w:shd w:val="clear" w:color="auto" w:fill="FFFFFF"/>
              <w:lang/>
            </w:rPr>
            <m:t>y=</m:t>
          </m:r>
          <m:sSub>
            <m:sSubPr>
              <m:ctrlPr>
                <w:rPr>
                  <w:rFonts w:ascii="Cambria Math" w:eastAsia="Times New Roman" w:hAnsi="Cambria Math" w:cs="Times New Roman"/>
                  <w:i/>
                  <w:iCs/>
                  <w:color w:val="000000"/>
                  <w:sz w:val="28"/>
                  <w:szCs w:val="28"/>
                  <w:shd w:val="clear" w:color="auto" w:fill="FFFFFF"/>
                  <w:lang/>
                </w:rPr>
              </m:ctrlPr>
            </m:sSubPr>
            <m:e>
              <m:r>
                <w:rPr>
                  <w:rFonts w:ascii="Cambria Math" w:eastAsia="Times New Roman" w:hAnsi="Cambria Math" w:cs="Times New Roman"/>
                  <w:color w:val="000000"/>
                  <w:sz w:val="28"/>
                  <w:szCs w:val="28"/>
                  <w:shd w:val="clear" w:color="auto" w:fill="FFFFFF"/>
                  <w:lang/>
                </w:rPr>
                <m:t>C</m:t>
              </m:r>
            </m:e>
            <m:sub>
              <m:r>
                <w:rPr>
                  <w:rFonts w:ascii="Cambria Math" w:eastAsia="Times New Roman" w:hAnsi="Cambria Math" w:cs="Times New Roman"/>
                  <w:color w:val="000000"/>
                  <w:sz w:val="28"/>
                  <w:szCs w:val="28"/>
                  <w:shd w:val="clear" w:color="auto" w:fill="FFFFFF"/>
                  <w:lang/>
                </w:rPr>
                <m:t>1</m:t>
              </m:r>
            </m:sub>
          </m:sSub>
          <m:sSub>
            <m:sSubPr>
              <m:ctrlPr>
                <w:rPr>
                  <w:rFonts w:ascii="Cambria Math" w:eastAsia="Times New Roman" w:hAnsi="Cambria Math" w:cs="Times New Roman"/>
                  <w:i/>
                  <w:iCs/>
                  <w:color w:val="000000"/>
                  <w:sz w:val="28"/>
                  <w:szCs w:val="28"/>
                  <w:shd w:val="clear" w:color="auto" w:fill="FFFFFF"/>
                  <w:lang/>
                </w:rPr>
              </m:ctrlPr>
            </m:sSubPr>
            <m:e>
              <m:r>
                <w:rPr>
                  <w:rFonts w:ascii="Cambria Math" w:eastAsia="Times New Roman" w:hAnsi="Cambria Math" w:cs="Times New Roman"/>
                  <w:color w:val="000000"/>
                  <w:sz w:val="28"/>
                  <w:szCs w:val="28"/>
                  <w:shd w:val="clear" w:color="auto" w:fill="FFFFFF"/>
                  <w:lang/>
                </w:rPr>
                <m:t>J</m:t>
              </m:r>
            </m:e>
            <m:sub>
              <m:f>
                <m:fPr>
                  <m:ctrlPr>
                    <w:rPr>
                      <w:rFonts w:ascii="Cambria Math" w:eastAsia="Times New Roman" w:hAnsi="Cambria Math" w:cs="Times New Roman"/>
                      <w:i/>
                      <w:iCs/>
                      <w:color w:val="000000"/>
                      <w:sz w:val="28"/>
                      <w:szCs w:val="28"/>
                      <w:shd w:val="clear" w:color="auto" w:fill="FFFFFF"/>
                      <w:lang/>
                    </w:rPr>
                  </m:ctrlPr>
                </m:fPr>
                <m:num>
                  <m:r>
                    <w:rPr>
                      <w:rFonts w:ascii="Cambria Math" w:eastAsia="Times New Roman" w:hAnsi="Cambria Math" w:cs="Times New Roman"/>
                      <w:color w:val="000000"/>
                      <w:sz w:val="28"/>
                      <w:szCs w:val="28"/>
                      <w:shd w:val="clear" w:color="auto" w:fill="FFFFFF"/>
                      <w:lang/>
                    </w:rPr>
                    <m:t>1</m:t>
                  </m:r>
                </m:num>
                <m:den>
                  <m:r>
                    <w:rPr>
                      <w:rFonts w:ascii="Cambria Math" w:eastAsia="Times New Roman" w:hAnsi="Cambria Math" w:cs="Times New Roman"/>
                      <w:color w:val="000000"/>
                      <w:sz w:val="28"/>
                      <w:szCs w:val="28"/>
                      <w:shd w:val="clear" w:color="auto" w:fill="FFFFFF"/>
                      <w:lang/>
                    </w:rPr>
                    <m:t>2</m:t>
                  </m:r>
                </m:den>
              </m:f>
            </m:sub>
          </m:sSub>
          <m:d>
            <m:dPr>
              <m:ctrlPr>
                <w:rPr>
                  <w:rFonts w:ascii="Cambria Math" w:eastAsia="Times New Roman" w:hAnsi="Cambria Math" w:cs="Times New Roman"/>
                  <w:i/>
                  <w:iCs/>
                  <w:color w:val="000000"/>
                  <w:sz w:val="28"/>
                  <w:szCs w:val="28"/>
                  <w:shd w:val="clear" w:color="auto" w:fill="FFFFFF"/>
                  <w:lang/>
                </w:rPr>
              </m:ctrlPr>
            </m:dPr>
            <m:e>
              <m:r>
                <w:rPr>
                  <w:rFonts w:ascii="Cambria Math" w:eastAsia="Times New Roman" w:hAnsi="Cambria Math" w:cs="Times New Roman"/>
                  <w:color w:val="000000"/>
                  <w:sz w:val="28"/>
                  <w:szCs w:val="28"/>
                  <w:shd w:val="clear" w:color="auto" w:fill="FFFFFF"/>
                  <w:lang/>
                </w:rPr>
                <m:t>2</m:t>
              </m:r>
            </m:e>
          </m:d>
          <m:r>
            <w:rPr>
              <w:rFonts w:ascii="Cambria Math" w:eastAsia="Times New Roman" w:hAnsi="Cambria Math" w:cs="Times New Roman"/>
              <w:color w:val="000000"/>
              <w:sz w:val="28"/>
              <w:szCs w:val="28"/>
              <w:shd w:val="clear" w:color="auto" w:fill="FFFFFF"/>
              <w:lang/>
            </w:rPr>
            <m:t>+</m:t>
          </m:r>
          <m:sSub>
            <m:sSubPr>
              <m:ctrlPr>
                <w:rPr>
                  <w:rFonts w:ascii="Cambria Math" w:eastAsia="Times New Roman" w:hAnsi="Cambria Math" w:cs="Times New Roman"/>
                  <w:i/>
                  <w:iCs/>
                  <w:color w:val="000000"/>
                  <w:sz w:val="28"/>
                  <w:szCs w:val="28"/>
                  <w:shd w:val="clear" w:color="auto" w:fill="FFFFFF"/>
                  <w:lang/>
                </w:rPr>
              </m:ctrlPr>
            </m:sSubPr>
            <m:e>
              <m:r>
                <w:rPr>
                  <w:rFonts w:ascii="Cambria Math" w:eastAsia="Times New Roman" w:hAnsi="Cambria Math" w:cs="Times New Roman"/>
                  <w:color w:val="000000"/>
                  <w:sz w:val="28"/>
                  <w:szCs w:val="28"/>
                  <w:shd w:val="clear" w:color="auto" w:fill="FFFFFF"/>
                  <w:lang/>
                </w:rPr>
                <m:t>C</m:t>
              </m:r>
            </m:e>
            <m:sub>
              <m:r>
                <w:rPr>
                  <w:rFonts w:ascii="Cambria Math" w:eastAsia="Times New Roman" w:hAnsi="Cambria Math" w:cs="Times New Roman"/>
                  <w:color w:val="000000"/>
                  <w:sz w:val="28"/>
                  <w:szCs w:val="28"/>
                  <w:shd w:val="clear" w:color="auto" w:fill="FFFFFF"/>
                  <w:lang/>
                </w:rPr>
                <m:t>2</m:t>
              </m:r>
            </m:sub>
          </m:sSub>
          <m:sSub>
            <m:sSubPr>
              <m:ctrlPr>
                <w:rPr>
                  <w:rFonts w:ascii="Cambria Math" w:eastAsia="Times New Roman" w:hAnsi="Cambria Math" w:cs="Times New Roman"/>
                  <w:i/>
                  <w:iCs/>
                  <w:color w:val="000000"/>
                  <w:sz w:val="28"/>
                  <w:szCs w:val="28"/>
                  <w:shd w:val="clear" w:color="auto" w:fill="FFFFFF"/>
                  <w:lang/>
                </w:rPr>
              </m:ctrlPr>
            </m:sSubPr>
            <m:e>
              <m:r>
                <w:rPr>
                  <w:rFonts w:ascii="Cambria Math" w:eastAsia="Times New Roman" w:hAnsi="Cambria Math" w:cs="Times New Roman"/>
                  <w:color w:val="000000"/>
                  <w:sz w:val="28"/>
                  <w:szCs w:val="28"/>
                  <w:shd w:val="clear" w:color="auto" w:fill="FFFFFF"/>
                  <w:lang/>
                </w:rPr>
                <m:t>J</m:t>
              </m:r>
            </m:e>
            <m:sub>
              <m:r>
                <w:rPr>
                  <w:rFonts w:ascii="Cambria Math" w:eastAsia="Times New Roman" w:hAnsi="Cambria Math" w:cs="Times New Roman"/>
                  <w:color w:val="000000"/>
                  <w:sz w:val="28"/>
                  <w:szCs w:val="28"/>
                  <w:shd w:val="clear" w:color="auto" w:fill="FFFFFF"/>
                  <w:lang/>
                </w:rPr>
                <m:t>-</m:t>
              </m:r>
              <m:f>
                <m:fPr>
                  <m:ctrlPr>
                    <w:rPr>
                      <w:rFonts w:ascii="Cambria Math" w:eastAsia="Times New Roman" w:hAnsi="Cambria Math" w:cs="Times New Roman"/>
                      <w:i/>
                      <w:iCs/>
                      <w:color w:val="000000"/>
                      <w:sz w:val="28"/>
                      <w:szCs w:val="28"/>
                      <w:shd w:val="clear" w:color="auto" w:fill="FFFFFF"/>
                      <w:lang/>
                    </w:rPr>
                  </m:ctrlPr>
                </m:fPr>
                <m:num>
                  <m:r>
                    <w:rPr>
                      <w:rFonts w:ascii="Cambria Math" w:eastAsia="Times New Roman" w:hAnsi="Cambria Math" w:cs="Times New Roman"/>
                      <w:color w:val="000000"/>
                      <w:sz w:val="28"/>
                      <w:szCs w:val="28"/>
                      <w:shd w:val="clear" w:color="auto" w:fill="FFFFFF"/>
                      <w:lang/>
                    </w:rPr>
                    <m:t>1</m:t>
                  </m:r>
                </m:num>
                <m:den>
                  <m:r>
                    <w:rPr>
                      <w:rFonts w:ascii="Cambria Math" w:eastAsia="Times New Roman" w:hAnsi="Cambria Math" w:cs="Times New Roman"/>
                      <w:color w:val="000000"/>
                      <w:sz w:val="28"/>
                      <w:szCs w:val="28"/>
                      <w:shd w:val="clear" w:color="auto" w:fill="FFFFFF"/>
                      <w:lang/>
                    </w:rPr>
                    <m:t>2</m:t>
                  </m:r>
                </m:den>
              </m:f>
            </m:sub>
          </m:sSub>
          <m:d>
            <m:dPr>
              <m:ctrlPr>
                <w:rPr>
                  <w:rFonts w:ascii="Cambria Math" w:eastAsia="Times New Roman" w:hAnsi="Cambria Math" w:cs="Times New Roman"/>
                  <w:i/>
                  <w:iCs/>
                  <w:color w:val="000000"/>
                  <w:sz w:val="28"/>
                  <w:szCs w:val="28"/>
                  <w:shd w:val="clear" w:color="auto" w:fill="FFFFFF"/>
                  <w:lang/>
                </w:rPr>
              </m:ctrlPr>
            </m:dPr>
            <m:e>
              <m:r>
                <w:rPr>
                  <w:rFonts w:ascii="Cambria Math" w:eastAsia="Times New Roman" w:hAnsi="Cambria Math" w:cs="Times New Roman"/>
                  <w:color w:val="000000"/>
                  <w:sz w:val="28"/>
                  <w:szCs w:val="28"/>
                  <w:shd w:val="clear" w:color="auto" w:fill="FFFFFF"/>
                  <w:lang/>
                </w:rPr>
                <m:t>x</m:t>
              </m:r>
            </m:e>
          </m:d>
          <m:r>
            <w:rPr>
              <w:rFonts w:ascii="Cambria Math" w:eastAsia="Times New Roman" w:hAnsi="Cambria Math" w:cs="Times New Roman"/>
              <w:color w:val="000000"/>
              <w:sz w:val="28"/>
              <w:szCs w:val="28"/>
              <w:shd w:val="clear" w:color="auto" w:fill="FFFFFF"/>
              <w:lang/>
            </w:rPr>
            <m:t>.</m:t>
          </m:r>
        </m:oMath>
      </m:oMathPara>
    </w:p>
    <w:p w14:paraId="30960E4C" w14:textId="77777777" w:rsidR="0038258D" w:rsidRDefault="0038258D" w:rsidP="0038258D">
      <w:pPr>
        <w:spacing w:before="240" w:after="240" w:line="240" w:lineRule="auto"/>
        <w:rPr>
          <w:rFonts w:ascii="Times New Roman" w:eastAsia="Times New Roman" w:hAnsi="Times New Roman" w:cs="Times New Roman"/>
          <w:iCs/>
          <w:color w:val="000000"/>
          <w:sz w:val="28"/>
          <w:szCs w:val="28"/>
          <w:shd w:val="clear" w:color="auto" w:fill="FFFFFF"/>
          <w:lang/>
        </w:rPr>
      </w:pPr>
      <w:r>
        <w:rPr>
          <w:rFonts w:ascii="Times New Roman" w:eastAsia="Times New Roman" w:hAnsi="Times New Roman" w:cs="Times New Roman"/>
          <w:iCs/>
          <w:color w:val="000000"/>
          <w:sz w:val="28"/>
          <w:szCs w:val="28"/>
          <w:shd w:val="clear" w:color="auto" w:fill="FFFFFF"/>
          <w:lang/>
        </w:rPr>
        <w:t xml:space="preserve"> </w:t>
      </w:r>
      <w:r>
        <w:rPr>
          <w:rFonts w:ascii="Times New Roman" w:eastAsia="Times New Roman" w:hAnsi="Times New Roman" w:cs="Times New Roman"/>
          <w:iCs/>
          <w:color w:val="000000"/>
          <w:sz w:val="28"/>
          <w:szCs w:val="28"/>
          <w:shd w:val="clear" w:color="auto" w:fill="FFFFFF"/>
          <w:lang/>
        </w:rPr>
        <w:tab/>
        <w:t xml:space="preserve">Пусть далее, </w:t>
      </w:r>
      <m:oMath>
        <m:r>
          <w:rPr>
            <w:rFonts w:ascii="Cambria Math" w:eastAsia="Times New Roman" w:hAnsi="Cambria Math" w:cs="Times New Roman"/>
            <w:color w:val="000000"/>
            <w:sz w:val="28"/>
            <w:szCs w:val="28"/>
            <w:shd w:val="clear" w:color="auto" w:fill="FFFFFF"/>
            <w:lang/>
          </w:rPr>
          <m:t>p</m:t>
        </m:r>
      </m:oMath>
      <w:r w:rsidRPr="001B1199">
        <w:rPr>
          <w:rFonts w:ascii="Times New Roman" w:eastAsia="Times New Roman" w:hAnsi="Times New Roman" w:cs="Times New Roman"/>
          <w:iCs/>
          <w:color w:val="000000"/>
          <w:sz w:val="28"/>
          <w:szCs w:val="28"/>
          <w:shd w:val="clear" w:color="auto" w:fill="FFFFFF"/>
          <w:lang/>
        </w:rPr>
        <w:t xml:space="preserve"> </w:t>
      </w:r>
      <w:r>
        <w:rPr>
          <w:rFonts w:ascii="Times New Roman" w:eastAsia="Times New Roman" w:hAnsi="Times New Roman" w:cs="Times New Roman"/>
          <w:iCs/>
          <w:color w:val="000000"/>
          <w:sz w:val="28"/>
          <w:szCs w:val="28"/>
          <w:shd w:val="clear" w:color="auto" w:fill="FFFFFF"/>
          <w:lang/>
        </w:rPr>
        <w:t xml:space="preserve">есть целое число, которое обозначим через </w:t>
      </w:r>
      <m:oMath>
        <m:r>
          <w:rPr>
            <w:rFonts w:ascii="Cambria Math" w:eastAsia="Times New Roman" w:hAnsi="Cambria Math" w:cs="Times New Roman"/>
            <w:color w:val="000000"/>
            <w:sz w:val="28"/>
            <w:szCs w:val="28"/>
            <w:shd w:val="clear" w:color="auto" w:fill="FFFFFF"/>
            <w:lang/>
          </w:rPr>
          <m:t>n(n≥0)</m:t>
        </m:r>
      </m:oMath>
      <w:r w:rsidRPr="001B1199">
        <w:rPr>
          <w:rFonts w:ascii="Times New Roman" w:eastAsia="Times New Roman" w:hAnsi="Times New Roman" w:cs="Times New Roman"/>
          <w:iCs/>
          <w:color w:val="000000"/>
          <w:sz w:val="28"/>
          <w:szCs w:val="28"/>
          <w:shd w:val="clear" w:color="auto" w:fill="FFFFFF"/>
          <w:lang/>
        </w:rPr>
        <w:t xml:space="preserve">. </w:t>
      </w:r>
      <w:r>
        <w:rPr>
          <w:rFonts w:ascii="Times New Roman" w:eastAsia="Times New Roman" w:hAnsi="Times New Roman" w:cs="Times New Roman"/>
          <w:iCs/>
          <w:color w:val="000000"/>
          <w:sz w:val="28"/>
          <w:szCs w:val="28"/>
          <w:shd w:val="clear" w:color="auto" w:fill="FFFFFF"/>
          <w:lang/>
        </w:rPr>
        <w:t>Решение (5) в этом случае будет иметь смысл и является первым частным решением уравнения (1).</w:t>
      </w:r>
    </w:p>
    <w:p w14:paraId="07AF4810" w14:textId="77777777" w:rsidR="0038258D" w:rsidRPr="001B1199" w:rsidRDefault="0038258D" w:rsidP="0038258D">
      <w:pPr>
        <w:spacing w:before="240" w:after="240" w:line="240" w:lineRule="auto"/>
        <w:rPr>
          <w:rFonts w:ascii="Times New Roman" w:eastAsia="Times New Roman" w:hAnsi="Times New Roman" w:cs="Times New Roman"/>
          <w:iCs/>
          <w:color w:val="000000"/>
          <w:sz w:val="28"/>
          <w:szCs w:val="28"/>
          <w:shd w:val="clear" w:color="auto" w:fill="FFFFFF"/>
          <w:lang/>
        </w:rPr>
      </w:pPr>
      <w:r>
        <w:rPr>
          <w:rFonts w:ascii="Times New Roman" w:eastAsia="Times New Roman" w:hAnsi="Times New Roman" w:cs="Times New Roman"/>
          <w:iCs/>
          <w:color w:val="000000"/>
          <w:sz w:val="28"/>
          <w:szCs w:val="28"/>
          <w:shd w:val="clear" w:color="auto" w:fill="FFFFFF"/>
          <w:lang/>
        </w:rPr>
        <w:tab/>
        <w:t xml:space="preserve">При целом </w:t>
      </w:r>
      <m:oMath>
        <m:r>
          <w:rPr>
            <w:rFonts w:ascii="Cambria Math" w:eastAsia="Times New Roman" w:hAnsi="Cambria Math" w:cs="Times New Roman"/>
            <w:color w:val="000000"/>
            <w:sz w:val="28"/>
            <w:szCs w:val="28"/>
            <w:shd w:val="clear" w:color="auto" w:fill="FFFFFF"/>
            <w:lang/>
          </w:rPr>
          <m:t>p=n</m:t>
        </m:r>
      </m:oMath>
      <w:r w:rsidRPr="001B1199">
        <w:rPr>
          <w:rFonts w:ascii="Times New Roman" w:eastAsia="Times New Roman" w:hAnsi="Times New Roman" w:cs="Times New Roman"/>
          <w:iCs/>
          <w:color w:val="000000"/>
          <w:sz w:val="28"/>
          <w:szCs w:val="28"/>
          <w:shd w:val="clear" w:color="auto" w:fill="FFFFFF"/>
          <w:lang/>
        </w:rPr>
        <w:t xml:space="preserve"> </w:t>
      </w:r>
      <w:proofErr w:type="spellStart"/>
      <w:r>
        <w:rPr>
          <w:rFonts w:ascii="Times New Roman" w:eastAsia="Times New Roman" w:hAnsi="Times New Roman" w:cs="Times New Roman"/>
          <w:iCs/>
          <w:color w:val="000000"/>
          <w:sz w:val="28"/>
          <w:szCs w:val="28"/>
          <w:shd w:val="clear" w:color="auto" w:fill="FFFFFF"/>
          <w:lang/>
        </w:rPr>
        <w:t>бесселева</w:t>
      </w:r>
      <w:proofErr w:type="spellEnd"/>
      <w:r>
        <w:rPr>
          <w:rFonts w:ascii="Times New Roman" w:eastAsia="Times New Roman" w:hAnsi="Times New Roman" w:cs="Times New Roman"/>
          <w:iCs/>
          <w:color w:val="000000"/>
          <w:sz w:val="28"/>
          <w:szCs w:val="28"/>
          <w:shd w:val="clear" w:color="auto" w:fill="FFFFFF"/>
          <w:lang/>
        </w:rPr>
        <w:t xml:space="preserve"> функция </w:t>
      </w:r>
      <m:oMath>
        <m:sSub>
          <m:sSubPr>
            <m:ctrlPr>
              <w:rPr>
                <w:rFonts w:ascii="Cambria Math" w:eastAsia="Times New Roman" w:hAnsi="Cambria Math" w:cs="Times New Roman"/>
                <w:i/>
                <w:iCs/>
                <w:color w:val="000000"/>
                <w:sz w:val="28"/>
                <w:szCs w:val="28"/>
                <w:shd w:val="clear" w:color="auto" w:fill="FFFFFF"/>
                <w:lang/>
              </w:rPr>
            </m:ctrlPr>
          </m:sSubPr>
          <m:e>
            <m:r>
              <w:rPr>
                <w:rFonts w:ascii="Cambria Math" w:eastAsia="Times New Roman" w:hAnsi="Cambria Math" w:cs="Times New Roman"/>
                <w:color w:val="000000"/>
                <w:sz w:val="28"/>
                <w:szCs w:val="28"/>
                <w:shd w:val="clear" w:color="auto" w:fill="FFFFFF"/>
                <w:lang/>
              </w:rPr>
              <m:t>J</m:t>
            </m:r>
          </m:e>
          <m:sub>
            <m:r>
              <w:rPr>
                <w:rFonts w:ascii="Cambria Math" w:eastAsia="Times New Roman" w:hAnsi="Cambria Math" w:cs="Times New Roman"/>
                <w:color w:val="000000"/>
                <w:sz w:val="28"/>
                <w:szCs w:val="28"/>
                <w:shd w:val="clear" w:color="auto" w:fill="FFFFFF"/>
                <w:lang/>
              </w:rPr>
              <m:t>n</m:t>
            </m:r>
          </m:sub>
        </m:sSub>
      </m:oMath>
      <w:r w:rsidRPr="001B1199">
        <w:rPr>
          <w:rFonts w:ascii="Times New Roman" w:eastAsia="Times New Roman" w:hAnsi="Times New Roman" w:cs="Times New Roman"/>
          <w:iCs/>
          <w:color w:val="000000"/>
          <w:sz w:val="28"/>
          <w:szCs w:val="28"/>
          <w:shd w:val="clear" w:color="auto" w:fill="FFFFFF"/>
          <w:lang/>
        </w:rPr>
        <w:t xml:space="preserve"> </w:t>
      </w:r>
      <w:r>
        <w:rPr>
          <w:rFonts w:ascii="Times New Roman" w:eastAsia="Times New Roman" w:hAnsi="Times New Roman" w:cs="Times New Roman"/>
          <w:iCs/>
          <w:color w:val="000000"/>
          <w:sz w:val="28"/>
          <w:szCs w:val="28"/>
          <w:shd w:val="clear" w:color="auto" w:fill="FFFFFF"/>
          <w:lang/>
        </w:rPr>
        <w:t xml:space="preserve">определяется рядом (5), умноженным на постоянный множитель </w:t>
      </w:r>
      <m:oMath>
        <m:f>
          <m:fPr>
            <m:ctrlPr>
              <w:rPr>
                <w:rFonts w:ascii="Cambria Math" w:eastAsia="Times New Roman" w:hAnsi="Cambria Math" w:cs="Times New Roman"/>
                <w:i/>
                <w:iCs/>
                <w:color w:val="000000"/>
                <w:sz w:val="28"/>
                <w:szCs w:val="28"/>
                <w:shd w:val="clear" w:color="auto" w:fill="FFFFFF"/>
                <w:lang/>
              </w:rPr>
            </m:ctrlPr>
          </m:fPr>
          <m:num>
            <m:r>
              <w:rPr>
                <w:rFonts w:ascii="Cambria Math" w:eastAsia="Times New Roman" w:hAnsi="Cambria Math" w:cs="Times New Roman"/>
                <w:color w:val="000000"/>
                <w:sz w:val="28"/>
                <w:szCs w:val="28"/>
                <w:shd w:val="clear" w:color="auto" w:fill="FFFFFF"/>
                <w:lang/>
              </w:rPr>
              <m:t>1</m:t>
            </m:r>
          </m:num>
          <m:den>
            <m:sSup>
              <m:sSupPr>
                <m:ctrlPr>
                  <w:rPr>
                    <w:rFonts w:ascii="Cambria Math" w:eastAsia="Times New Roman" w:hAnsi="Cambria Math" w:cs="Times New Roman"/>
                    <w:i/>
                    <w:iCs/>
                    <w:color w:val="000000"/>
                    <w:sz w:val="28"/>
                    <w:szCs w:val="28"/>
                    <w:shd w:val="clear" w:color="auto" w:fill="FFFFFF"/>
                    <w:lang/>
                  </w:rPr>
                </m:ctrlPr>
              </m:sSupPr>
              <m:e>
                <m:r>
                  <w:rPr>
                    <w:rFonts w:ascii="Cambria Math" w:eastAsia="Times New Roman" w:hAnsi="Cambria Math" w:cs="Times New Roman"/>
                    <w:color w:val="000000"/>
                    <w:sz w:val="28"/>
                    <w:szCs w:val="28"/>
                    <w:shd w:val="clear" w:color="auto" w:fill="FFFFFF"/>
                    <w:lang/>
                  </w:rPr>
                  <m:t>2</m:t>
                </m:r>
              </m:e>
              <m:sup>
                <m:r>
                  <w:rPr>
                    <w:rFonts w:ascii="Cambria Math" w:eastAsia="Times New Roman" w:hAnsi="Cambria Math" w:cs="Times New Roman"/>
                    <w:color w:val="000000"/>
                    <w:sz w:val="28"/>
                    <w:szCs w:val="28"/>
                    <w:shd w:val="clear" w:color="auto" w:fill="FFFFFF"/>
                    <w:lang/>
                  </w:rPr>
                  <m:t>n</m:t>
                </m:r>
              </m:sup>
            </m:sSup>
            <m:r>
              <w:rPr>
                <w:rFonts w:ascii="Cambria Math" w:eastAsia="Times New Roman" w:hAnsi="Cambria Math" w:cs="Times New Roman"/>
                <w:color w:val="000000"/>
                <w:sz w:val="28"/>
                <w:szCs w:val="28"/>
                <w:shd w:val="clear" w:color="auto" w:fill="FFFFFF"/>
                <w:lang/>
              </w:rPr>
              <m:t>n!</m:t>
            </m:r>
          </m:den>
        </m:f>
      </m:oMath>
      <w:r w:rsidRPr="001B1199">
        <w:rPr>
          <w:rFonts w:ascii="Times New Roman" w:eastAsia="Times New Roman" w:hAnsi="Times New Roman" w:cs="Times New Roman"/>
          <w:iCs/>
          <w:color w:val="000000"/>
          <w:sz w:val="28"/>
          <w:szCs w:val="28"/>
          <w:shd w:val="clear" w:color="auto" w:fill="FFFFFF"/>
          <w:lang/>
        </w:rPr>
        <w:t xml:space="preserve"> </w:t>
      </w:r>
      <w:r>
        <w:rPr>
          <w:rFonts w:ascii="Times New Roman" w:eastAsia="Times New Roman" w:hAnsi="Times New Roman" w:cs="Times New Roman"/>
          <w:iCs/>
          <w:color w:val="000000"/>
          <w:sz w:val="28"/>
          <w:szCs w:val="28"/>
          <w:shd w:val="clear" w:color="auto" w:fill="FFFFFF"/>
          <w:lang/>
        </w:rPr>
        <w:t xml:space="preserve">(а при </w:t>
      </w:r>
      <m:oMath>
        <m:r>
          <w:rPr>
            <w:rFonts w:ascii="Cambria Math" w:eastAsia="Times New Roman" w:hAnsi="Cambria Math" w:cs="Times New Roman"/>
            <w:color w:val="000000"/>
            <w:sz w:val="28"/>
            <w:szCs w:val="28"/>
            <w:shd w:val="clear" w:color="auto" w:fill="FFFFFF"/>
            <w:lang/>
          </w:rPr>
          <m:t>n=0</m:t>
        </m:r>
      </m:oMath>
      <w:r w:rsidRPr="001B1199">
        <w:rPr>
          <w:rFonts w:ascii="Times New Roman" w:eastAsia="Times New Roman" w:hAnsi="Times New Roman" w:cs="Times New Roman"/>
          <w:iCs/>
          <w:color w:val="000000"/>
          <w:sz w:val="28"/>
          <w:szCs w:val="28"/>
          <w:shd w:val="clear" w:color="auto" w:fill="FFFFFF"/>
          <w:lang/>
        </w:rPr>
        <w:t xml:space="preserve"> </w:t>
      </w:r>
      <w:r>
        <w:rPr>
          <w:rFonts w:ascii="Times New Roman" w:eastAsia="Times New Roman" w:hAnsi="Times New Roman" w:cs="Times New Roman"/>
          <w:iCs/>
          <w:color w:val="000000"/>
          <w:sz w:val="28"/>
          <w:szCs w:val="28"/>
          <w:shd w:val="clear" w:color="auto" w:fill="FFFFFF"/>
          <w:lang/>
        </w:rPr>
        <w:t>умноженным на 1)</w:t>
      </w:r>
      <w:r w:rsidRPr="001B1199">
        <w:rPr>
          <w:rFonts w:ascii="Times New Roman" w:eastAsia="Times New Roman" w:hAnsi="Times New Roman" w:cs="Times New Roman"/>
          <w:iCs/>
          <w:color w:val="000000"/>
          <w:sz w:val="28"/>
          <w:szCs w:val="28"/>
          <w:shd w:val="clear" w:color="auto" w:fill="FFFFFF"/>
          <w:lang/>
        </w:rPr>
        <w:t>:</w:t>
      </w:r>
    </w:p>
    <w:p w14:paraId="6A6C481B" w14:textId="77777777" w:rsidR="0038258D" w:rsidRPr="001B1199" w:rsidRDefault="00000000" w:rsidP="0038258D">
      <w:pPr>
        <w:spacing w:before="240" w:after="240" w:line="240" w:lineRule="auto"/>
        <w:rPr>
          <w:rFonts w:ascii="Times New Roman" w:eastAsia="Times New Roman" w:hAnsi="Times New Roman" w:cs="Times New Roman"/>
          <w:iCs/>
          <w:color w:val="000000"/>
          <w:sz w:val="28"/>
          <w:szCs w:val="28"/>
          <w:shd w:val="clear" w:color="auto" w:fill="FFFFFF"/>
          <w:lang/>
        </w:rPr>
      </w:pPr>
      <m:oMathPara>
        <m:oMath>
          <m:sSub>
            <m:sSubPr>
              <m:ctrlPr>
                <w:rPr>
                  <w:rFonts w:ascii="Cambria Math" w:eastAsia="Times New Roman" w:hAnsi="Cambria Math" w:cs="Times New Roman"/>
                  <w:i/>
                  <w:iCs/>
                  <w:color w:val="000000"/>
                  <w:sz w:val="28"/>
                  <w:szCs w:val="28"/>
                  <w:shd w:val="clear" w:color="auto" w:fill="FFFFFF"/>
                  <w:lang/>
                </w:rPr>
              </m:ctrlPr>
            </m:sSubPr>
            <m:e>
              <m:r>
                <w:rPr>
                  <w:rFonts w:ascii="Cambria Math" w:eastAsia="Times New Roman" w:hAnsi="Cambria Math" w:cs="Times New Roman"/>
                  <w:color w:val="000000"/>
                  <w:sz w:val="28"/>
                  <w:szCs w:val="28"/>
                  <w:shd w:val="clear" w:color="auto" w:fill="FFFFFF"/>
                  <w:lang/>
                </w:rPr>
                <m:t>J</m:t>
              </m:r>
            </m:e>
            <m:sub>
              <m:r>
                <w:rPr>
                  <w:rFonts w:ascii="Cambria Math" w:eastAsia="Times New Roman" w:hAnsi="Cambria Math" w:cs="Times New Roman"/>
                  <w:color w:val="000000"/>
                  <w:sz w:val="28"/>
                  <w:szCs w:val="28"/>
                  <w:shd w:val="clear" w:color="auto" w:fill="FFFFFF"/>
                  <w:lang/>
                </w:rPr>
                <m:t>n</m:t>
              </m:r>
            </m:sub>
          </m:sSub>
          <m:d>
            <m:dPr>
              <m:ctrlPr>
                <w:rPr>
                  <w:rFonts w:ascii="Cambria Math" w:eastAsia="Times New Roman" w:hAnsi="Cambria Math" w:cs="Times New Roman"/>
                  <w:i/>
                  <w:iCs/>
                  <w:color w:val="000000"/>
                  <w:sz w:val="28"/>
                  <w:szCs w:val="28"/>
                  <w:shd w:val="clear" w:color="auto" w:fill="FFFFFF"/>
                  <w:lang/>
                </w:rPr>
              </m:ctrlPr>
            </m:dPr>
            <m:e>
              <m:r>
                <w:rPr>
                  <w:rFonts w:ascii="Cambria Math" w:eastAsia="Times New Roman" w:hAnsi="Cambria Math" w:cs="Times New Roman"/>
                  <w:color w:val="000000"/>
                  <w:sz w:val="28"/>
                  <w:szCs w:val="28"/>
                  <w:shd w:val="clear" w:color="auto" w:fill="FFFFFF"/>
                  <w:lang/>
                </w:rPr>
                <m:t>x</m:t>
              </m:r>
            </m:e>
          </m:d>
          <m:r>
            <w:rPr>
              <w:rFonts w:ascii="Cambria Math" w:eastAsia="Times New Roman" w:hAnsi="Cambria Math" w:cs="Times New Roman"/>
              <w:color w:val="000000"/>
              <w:sz w:val="28"/>
              <w:szCs w:val="28"/>
              <w:shd w:val="clear" w:color="auto" w:fill="FFFFFF"/>
              <w:lang/>
            </w:rPr>
            <m:t>=</m:t>
          </m:r>
          <m:nary>
            <m:naryPr>
              <m:chr m:val="∑"/>
              <m:limLoc m:val="undOvr"/>
              <m:ctrlPr>
                <w:rPr>
                  <w:rFonts w:ascii="Cambria Math" w:eastAsia="Times New Roman" w:hAnsi="Cambria Math" w:cs="Times New Roman"/>
                  <w:i/>
                  <w:iCs/>
                  <w:color w:val="000000"/>
                  <w:sz w:val="28"/>
                  <w:szCs w:val="28"/>
                  <w:shd w:val="clear" w:color="auto" w:fill="FFFFFF"/>
                  <w:lang/>
                </w:rPr>
              </m:ctrlPr>
            </m:naryPr>
            <m:sub>
              <m:r>
                <w:rPr>
                  <w:rFonts w:ascii="Cambria Math" w:eastAsia="Times New Roman" w:hAnsi="Cambria Math" w:cs="Times New Roman"/>
                  <w:color w:val="000000"/>
                  <w:sz w:val="28"/>
                  <w:szCs w:val="28"/>
                  <w:shd w:val="clear" w:color="auto" w:fill="FFFFFF"/>
                  <w:lang/>
                </w:rPr>
                <m:t>v=0</m:t>
              </m:r>
            </m:sub>
            <m:sup>
              <m:r>
                <w:rPr>
                  <w:rFonts w:ascii="Cambria Math" w:eastAsia="Times New Roman" w:hAnsi="Cambria Math" w:cs="Times New Roman"/>
                  <w:color w:val="000000"/>
                  <w:sz w:val="28"/>
                  <w:szCs w:val="28"/>
                  <w:shd w:val="clear" w:color="auto" w:fill="FFFFFF"/>
                  <w:lang/>
                </w:rPr>
                <m:t>∞</m:t>
              </m:r>
            </m:sup>
            <m:e>
              <m:f>
                <m:fPr>
                  <m:ctrlPr>
                    <w:rPr>
                      <w:rFonts w:ascii="Cambria Math" w:eastAsia="Times New Roman" w:hAnsi="Cambria Math" w:cs="Times New Roman"/>
                      <w:i/>
                      <w:iCs/>
                      <w:color w:val="000000"/>
                      <w:sz w:val="28"/>
                      <w:szCs w:val="28"/>
                      <w:shd w:val="clear" w:color="auto" w:fill="FFFFFF"/>
                      <w:lang/>
                    </w:rPr>
                  </m:ctrlPr>
                </m:fPr>
                <m:num>
                  <m:sSup>
                    <m:sSupPr>
                      <m:ctrlPr>
                        <w:rPr>
                          <w:rFonts w:ascii="Cambria Math" w:eastAsia="Times New Roman" w:hAnsi="Cambria Math" w:cs="Times New Roman"/>
                          <w:i/>
                          <w:iCs/>
                          <w:color w:val="000000"/>
                          <w:sz w:val="28"/>
                          <w:szCs w:val="28"/>
                          <w:shd w:val="clear" w:color="auto" w:fill="FFFFFF"/>
                          <w:lang/>
                        </w:rPr>
                      </m:ctrlPr>
                    </m:sSupPr>
                    <m:e>
                      <m:d>
                        <m:dPr>
                          <m:ctrlPr>
                            <w:rPr>
                              <w:rFonts w:ascii="Cambria Math" w:eastAsia="Times New Roman" w:hAnsi="Cambria Math" w:cs="Times New Roman"/>
                              <w:i/>
                              <w:iCs/>
                              <w:color w:val="000000"/>
                              <w:sz w:val="28"/>
                              <w:szCs w:val="28"/>
                              <w:shd w:val="clear" w:color="auto" w:fill="FFFFFF"/>
                              <w:lang/>
                            </w:rPr>
                          </m:ctrlPr>
                        </m:dPr>
                        <m:e>
                          <m:r>
                            <w:rPr>
                              <w:rFonts w:ascii="Cambria Math" w:eastAsia="Times New Roman" w:hAnsi="Cambria Math" w:cs="Times New Roman"/>
                              <w:color w:val="000000"/>
                              <w:sz w:val="28"/>
                              <w:szCs w:val="28"/>
                              <w:shd w:val="clear" w:color="auto" w:fill="FFFFFF"/>
                              <w:lang/>
                            </w:rPr>
                            <m:t>-1</m:t>
                          </m:r>
                        </m:e>
                      </m:d>
                    </m:e>
                    <m:sup>
                      <m:r>
                        <w:rPr>
                          <w:rFonts w:ascii="Cambria Math" w:eastAsia="Times New Roman" w:hAnsi="Cambria Math" w:cs="Times New Roman"/>
                          <w:color w:val="000000"/>
                          <w:sz w:val="28"/>
                          <w:szCs w:val="28"/>
                          <w:shd w:val="clear" w:color="auto" w:fill="FFFFFF"/>
                          <w:lang/>
                        </w:rPr>
                        <m:t>v</m:t>
                      </m:r>
                    </m:sup>
                  </m:sSup>
                </m:num>
                <m:den>
                  <m:r>
                    <w:rPr>
                      <w:rFonts w:ascii="Cambria Math" w:eastAsia="Times New Roman" w:hAnsi="Cambria Math" w:cs="Times New Roman"/>
                      <w:color w:val="000000"/>
                      <w:sz w:val="28"/>
                      <w:szCs w:val="28"/>
                      <w:shd w:val="clear" w:color="auto" w:fill="FFFFFF"/>
                      <w:lang/>
                    </w:rPr>
                    <m:t>v!</m:t>
                  </m:r>
                  <m:d>
                    <m:dPr>
                      <m:ctrlPr>
                        <w:rPr>
                          <w:rFonts w:ascii="Cambria Math" w:eastAsia="Times New Roman" w:hAnsi="Cambria Math" w:cs="Times New Roman"/>
                          <w:i/>
                          <w:iCs/>
                          <w:color w:val="000000"/>
                          <w:sz w:val="28"/>
                          <w:szCs w:val="28"/>
                          <w:shd w:val="clear" w:color="auto" w:fill="FFFFFF"/>
                          <w:lang/>
                        </w:rPr>
                      </m:ctrlPr>
                    </m:dPr>
                    <m:e>
                      <m:r>
                        <w:rPr>
                          <w:rFonts w:ascii="Cambria Math" w:eastAsia="Times New Roman" w:hAnsi="Cambria Math" w:cs="Times New Roman"/>
                          <w:color w:val="000000"/>
                          <w:sz w:val="28"/>
                          <w:szCs w:val="28"/>
                          <w:shd w:val="clear" w:color="auto" w:fill="FFFFFF"/>
                          <w:lang/>
                        </w:rPr>
                        <m:t>n+v</m:t>
                      </m:r>
                    </m:e>
                  </m:d>
                  <m:r>
                    <w:rPr>
                      <w:rFonts w:ascii="Cambria Math" w:eastAsia="Times New Roman" w:hAnsi="Cambria Math" w:cs="Times New Roman"/>
                      <w:color w:val="000000"/>
                      <w:sz w:val="28"/>
                      <w:szCs w:val="28"/>
                      <w:shd w:val="clear" w:color="auto" w:fill="FFFFFF"/>
                      <w:lang/>
                    </w:rPr>
                    <m:t>!</m:t>
                  </m:r>
                </m:den>
              </m:f>
              <m:sSup>
                <m:sSupPr>
                  <m:ctrlPr>
                    <w:rPr>
                      <w:rFonts w:ascii="Cambria Math" w:eastAsia="Times New Roman" w:hAnsi="Cambria Math" w:cs="Times New Roman"/>
                      <w:i/>
                      <w:iCs/>
                      <w:color w:val="000000"/>
                      <w:sz w:val="28"/>
                      <w:szCs w:val="28"/>
                      <w:shd w:val="clear" w:color="auto" w:fill="FFFFFF"/>
                      <w:lang/>
                    </w:rPr>
                  </m:ctrlPr>
                </m:sSupPr>
                <m:e>
                  <m:d>
                    <m:dPr>
                      <m:ctrlPr>
                        <w:rPr>
                          <w:rFonts w:ascii="Cambria Math" w:eastAsia="Times New Roman" w:hAnsi="Cambria Math" w:cs="Times New Roman"/>
                          <w:i/>
                          <w:iCs/>
                          <w:color w:val="000000"/>
                          <w:sz w:val="28"/>
                          <w:szCs w:val="28"/>
                          <w:shd w:val="clear" w:color="auto" w:fill="FFFFFF"/>
                          <w:lang/>
                        </w:rPr>
                      </m:ctrlPr>
                    </m:dPr>
                    <m:e>
                      <m:f>
                        <m:fPr>
                          <m:ctrlPr>
                            <w:rPr>
                              <w:rFonts w:ascii="Cambria Math" w:eastAsia="Times New Roman" w:hAnsi="Cambria Math" w:cs="Times New Roman"/>
                              <w:i/>
                              <w:iCs/>
                              <w:color w:val="000000"/>
                              <w:sz w:val="28"/>
                              <w:szCs w:val="28"/>
                              <w:shd w:val="clear" w:color="auto" w:fill="FFFFFF"/>
                              <w:lang/>
                            </w:rPr>
                          </m:ctrlPr>
                        </m:fPr>
                        <m:num>
                          <m:r>
                            <w:rPr>
                              <w:rFonts w:ascii="Cambria Math" w:eastAsia="Times New Roman" w:hAnsi="Cambria Math" w:cs="Times New Roman"/>
                              <w:color w:val="000000"/>
                              <w:sz w:val="28"/>
                              <w:szCs w:val="28"/>
                              <w:shd w:val="clear" w:color="auto" w:fill="FFFFFF"/>
                              <w:lang/>
                            </w:rPr>
                            <m:t>x</m:t>
                          </m:r>
                        </m:num>
                        <m:den>
                          <m:r>
                            <w:rPr>
                              <w:rFonts w:ascii="Cambria Math" w:eastAsia="Times New Roman" w:hAnsi="Cambria Math" w:cs="Times New Roman"/>
                              <w:color w:val="000000"/>
                              <w:sz w:val="28"/>
                              <w:szCs w:val="28"/>
                              <w:shd w:val="clear" w:color="auto" w:fill="FFFFFF"/>
                              <w:lang/>
                            </w:rPr>
                            <m:t>2</m:t>
                          </m:r>
                        </m:den>
                      </m:f>
                    </m:e>
                  </m:d>
                </m:e>
                <m:sup>
                  <m:r>
                    <w:rPr>
                      <w:rFonts w:ascii="Cambria Math" w:eastAsia="Times New Roman" w:hAnsi="Cambria Math" w:cs="Times New Roman"/>
                      <w:color w:val="000000"/>
                      <w:sz w:val="28"/>
                      <w:szCs w:val="28"/>
                      <w:shd w:val="clear" w:color="auto" w:fill="FFFFFF"/>
                      <w:lang/>
                    </w:rPr>
                    <m:t>n+2v</m:t>
                  </m:r>
                </m:sup>
              </m:sSup>
              <m:r>
                <w:rPr>
                  <w:rFonts w:ascii="Cambria Math" w:eastAsia="Times New Roman" w:hAnsi="Cambria Math" w:cs="Times New Roman"/>
                  <w:color w:val="000000"/>
                  <w:sz w:val="28"/>
                  <w:szCs w:val="28"/>
                  <w:shd w:val="clear" w:color="auto" w:fill="FFFFFF"/>
                  <w:lang/>
                </w:rPr>
                <m:t>.  #</m:t>
              </m:r>
              <m:d>
                <m:dPr>
                  <m:ctrlPr>
                    <w:rPr>
                      <w:rFonts w:ascii="Cambria Math" w:eastAsia="Times New Roman" w:hAnsi="Cambria Math" w:cs="Times New Roman"/>
                      <w:i/>
                      <w:iCs/>
                      <w:color w:val="000000"/>
                      <w:sz w:val="28"/>
                      <w:szCs w:val="28"/>
                      <w:shd w:val="clear" w:color="auto" w:fill="FFFFFF"/>
                      <w:lang/>
                    </w:rPr>
                  </m:ctrlPr>
                </m:dPr>
                <m:e>
                  <m:r>
                    <w:rPr>
                      <w:rFonts w:ascii="Cambria Math" w:eastAsia="Times New Roman" w:hAnsi="Cambria Math" w:cs="Times New Roman"/>
                      <w:color w:val="000000"/>
                      <w:sz w:val="28"/>
                      <w:szCs w:val="28"/>
                      <w:shd w:val="clear" w:color="auto" w:fill="FFFFFF"/>
                      <w:lang/>
                    </w:rPr>
                    <m:t>7</m:t>
                  </m:r>
                </m:e>
              </m:d>
            </m:e>
          </m:nary>
        </m:oMath>
      </m:oMathPara>
    </w:p>
    <w:p w14:paraId="571719C9" w14:textId="77777777" w:rsidR="0038258D" w:rsidRDefault="0038258D" w:rsidP="0038258D">
      <w:pPr>
        <w:spacing w:before="240" w:after="240" w:line="240" w:lineRule="auto"/>
        <w:rPr>
          <w:rFonts w:ascii="Times New Roman" w:eastAsia="Times New Roman" w:hAnsi="Times New Roman" w:cs="Times New Roman"/>
          <w:iCs/>
          <w:color w:val="000000"/>
          <w:sz w:val="28"/>
          <w:szCs w:val="28"/>
          <w:shd w:val="clear" w:color="auto" w:fill="FFFFFF"/>
          <w:lang/>
        </w:rPr>
      </w:pPr>
      <w:r>
        <w:rPr>
          <w:rFonts w:ascii="Times New Roman" w:eastAsia="Times New Roman" w:hAnsi="Times New Roman" w:cs="Times New Roman"/>
          <w:iCs/>
          <w:color w:val="000000"/>
          <w:sz w:val="28"/>
          <w:szCs w:val="28"/>
          <w:shd w:val="clear" w:color="auto" w:fill="FFFFFF"/>
          <w:lang/>
        </w:rPr>
        <w:tab/>
        <w:t>То частное решение:</w:t>
      </w:r>
    </w:p>
    <w:p w14:paraId="2C451607" w14:textId="77777777" w:rsidR="0038258D" w:rsidRPr="001B1199" w:rsidRDefault="00000000" w:rsidP="0038258D">
      <w:pPr>
        <w:spacing w:before="240" w:after="240" w:line="240" w:lineRule="auto"/>
        <w:rPr>
          <w:rFonts w:ascii="Times New Roman" w:eastAsia="Times New Roman" w:hAnsi="Times New Roman" w:cs="Times New Roman"/>
          <w:iCs/>
          <w:color w:val="000000"/>
          <w:sz w:val="28"/>
          <w:szCs w:val="28"/>
          <w:shd w:val="clear" w:color="auto" w:fill="FFFFFF"/>
          <w:lang/>
        </w:rPr>
      </w:pPr>
      <m:oMathPara>
        <m:oMath>
          <m:sSub>
            <m:sSubPr>
              <m:ctrlPr>
                <w:rPr>
                  <w:rFonts w:ascii="Cambria Math" w:eastAsia="Times New Roman" w:hAnsi="Cambria Math" w:cs="Times New Roman"/>
                  <w:i/>
                  <w:iCs/>
                  <w:color w:val="000000"/>
                  <w:sz w:val="28"/>
                  <w:szCs w:val="28"/>
                  <w:shd w:val="clear" w:color="auto" w:fill="FFFFFF"/>
                  <w:lang/>
                </w:rPr>
              </m:ctrlPr>
            </m:sSubPr>
            <m:e>
              <m:r>
                <w:rPr>
                  <w:rFonts w:ascii="Cambria Math" w:eastAsia="Times New Roman" w:hAnsi="Cambria Math" w:cs="Times New Roman"/>
                  <w:color w:val="000000"/>
                  <w:sz w:val="28"/>
                  <w:szCs w:val="28"/>
                  <w:shd w:val="clear" w:color="auto" w:fill="FFFFFF"/>
                  <w:lang/>
                </w:rPr>
                <m:t>K</m:t>
              </m:r>
            </m:e>
            <m:sub>
              <m:r>
                <w:rPr>
                  <w:rFonts w:ascii="Cambria Math" w:eastAsia="Times New Roman" w:hAnsi="Cambria Math" w:cs="Times New Roman"/>
                  <w:color w:val="000000"/>
                  <w:sz w:val="28"/>
                  <w:szCs w:val="28"/>
                  <w:shd w:val="clear" w:color="auto" w:fill="FFFFFF"/>
                  <w:lang/>
                </w:rPr>
                <m:t>n</m:t>
              </m:r>
            </m:sub>
          </m:sSub>
          <m:d>
            <m:dPr>
              <m:ctrlPr>
                <w:rPr>
                  <w:rFonts w:ascii="Cambria Math" w:eastAsia="Times New Roman" w:hAnsi="Cambria Math" w:cs="Times New Roman"/>
                  <w:i/>
                  <w:iCs/>
                  <w:color w:val="000000"/>
                  <w:sz w:val="28"/>
                  <w:szCs w:val="28"/>
                  <w:shd w:val="clear" w:color="auto" w:fill="FFFFFF"/>
                  <w:lang/>
                </w:rPr>
              </m:ctrlPr>
            </m:dPr>
            <m:e>
              <m:r>
                <w:rPr>
                  <w:rFonts w:ascii="Cambria Math" w:eastAsia="Times New Roman" w:hAnsi="Cambria Math" w:cs="Times New Roman"/>
                  <w:color w:val="000000"/>
                  <w:sz w:val="28"/>
                  <w:szCs w:val="28"/>
                  <w:shd w:val="clear" w:color="auto" w:fill="FFFFFF"/>
                  <w:lang/>
                </w:rPr>
                <m:t>x</m:t>
              </m:r>
            </m:e>
          </m:d>
          <m:r>
            <w:rPr>
              <w:rFonts w:ascii="Cambria Math" w:eastAsia="Times New Roman" w:hAnsi="Cambria Math" w:cs="Times New Roman"/>
              <w:color w:val="000000"/>
              <w:sz w:val="28"/>
              <w:szCs w:val="28"/>
              <w:shd w:val="clear" w:color="auto" w:fill="FFFFFF"/>
              <w:lang/>
            </w:rPr>
            <m:t>=</m:t>
          </m:r>
          <m:sSub>
            <m:sSubPr>
              <m:ctrlPr>
                <w:rPr>
                  <w:rFonts w:ascii="Cambria Math" w:eastAsia="Times New Roman" w:hAnsi="Cambria Math" w:cs="Times New Roman"/>
                  <w:i/>
                  <w:iCs/>
                  <w:color w:val="000000"/>
                  <w:sz w:val="28"/>
                  <w:szCs w:val="28"/>
                  <w:shd w:val="clear" w:color="auto" w:fill="FFFFFF"/>
                  <w:lang/>
                </w:rPr>
              </m:ctrlPr>
            </m:sSubPr>
            <m:e>
              <m:r>
                <w:rPr>
                  <w:rFonts w:ascii="Cambria Math" w:eastAsia="Times New Roman" w:hAnsi="Cambria Math" w:cs="Times New Roman"/>
                  <w:color w:val="000000"/>
                  <w:sz w:val="28"/>
                  <w:szCs w:val="28"/>
                  <w:shd w:val="clear" w:color="auto" w:fill="FFFFFF"/>
                  <w:lang/>
                </w:rPr>
                <m:t>J</m:t>
              </m:r>
            </m:e>
            <m:sub>
              <m:r>
                <w:rPr>
                  <w:rFonts w:ascii="Cambria Math" w:eastAsia="Times New Roman" w:hAnsi="Cambria Math" w:cs="Times New Roman"/>
                  <w:color w:val="000000"/>
                  <w:sz w:val="28"/>
                  <w:szCs w:val="28"/>
                  <w:shd w:val="clear" w:color="auto" w:fill="FFFFFF"/>
                  <w:lang/>
                </w:rPr>
                <m:t>n</m:t>
              </m:r>
            </m:sub>
          </m:sSub>
          <m:d>
            <m:dPr>
              <m:ctrlPr>
                <w:rPr>
                  <w:rFonts w:ascii="Cambria Math" w:eastAsia="Times New Roman" w:hAnsi="Cambria Math" w:cs="Times New Roman"/>
                  <w:i/>
                  <w:iCs/>
                  <w:color w:val="000000"/>
                  <w:sz w:val="28"/>
                  <w:szCs w:val="28"/>
                  <w:shd w:val="clear" w:color="auto" w:fill="FFFFFF"/>
                  <w:lang/>
                </w:rPr>
              </m:ctrlPr>
            </m:dPr>
            <m:e>
              <m:r>
                <w:rPr>
                  <w:rFonts w:ascii="Cambria Math" w:eastAsia="Times New Roman" w:hAnsi="Cambria Math" w:cs="Times New Roman"/>
                  <w:color w:val="000000"/>
                  <w:sz w:val="28"/>
                  <w:szCs w:val="28"/>
                  <w:shd w:val="clear" w:color="auto" w:fill="FFFFFF"/>
                  <w:lang/>
                </w:rPr>
                <m:t>x</m:t>
              </m:r>
            </m:e>
          </m:d>
          <m:func>
            <m:funcPr>
              <m:ctrlPr>
                <w:rPr>
                  <w:rFonts w:ascii="Cambria Math" w:eastAsia="Times New Roman" w:hAnsi="Cambria Math" w:cs="Times New Roman"/>
                  <w:i/>
                  <w:iCs/>
                  <w:color w:val="000000"/>
                  <w:sz w:val="28"/>
                  <w:szCs w:val="28"/>
                  <w:shd w:val="clear" w:color="auto" w:fill="FFFFFF"/>
                  <w:lang/>
                </w:rPr>
              </m:ctrlPr>
            </m:funcPr>
            <m:fName>
              <m:r>
                <m:rPr>
                  <m:sty m:val="p"/>
                </m:rPr>
                <w:rPr>
                  <w:rFonts w:ascii="Cambria Math" w:eastAsia="Times New Roman" w:hAnsi="Cambria Math" w:cs="Times New Roman"/>
                  <w:color w:val="000000"/>
                  <w:sz w:val="28"/>
                  <w:szCs w:val="28"/>
                  <w:shd w:val="clear" w:color="auto" w:fill="FFFFFF"/>
                  <w:lang/>
                </w:rPr>
                <m:t>ln</m:t>
              </m:r>
            </m:fName>
            <m:e>
              <m:r>
                <w:rPr>
                  <w:rFonts w:ascii="Cambria Math" w:eastAsia="Times New Roman" w:hAnsi="Cambria Math" w:cs="Times New Roman"/>
                  <w:color w:val="000000"/>
                  <w:sz w:val="28"/>
                  <w:szCs w:val="28"/>
                  <w:shd w:val="clear" w:color="auto" w:fill="FFFFFF"/>
                  <w:lang/>
                </w:rPr>
                <m:t>x</m:t>
              </m:r>
            </m:e>
          </m:func>
          <m:r>
            <w:rPr>
              <w:rFonts w:ascii="Cambria Math" w:eastAsia="Times New Roman" w:hAnsi="Cambria Math" w:cs="Times New Roman"/>
              <w:color w:val="000000"/>
              <w:sz w:val="28"/>
              <w:szCs w:val="28"/>
              <w:shd w:val="clear" w:color="auto" w:fill="FFFFFF"/>
              <w:lang/>
            </w:rPr>
            <m:t>+</m:t>
          </m:r>
          <m:sSup>
            <m:sSupPr>
              <m:ctrlPr>
                <w:rPr>
                  <w:rFonts w:ascii="Cambria Math" w:eastAsia="Times New Roman" w:hAnsi="Cambria Math" w:cs="Times New Roman"/>
                  <w:i/>
                  <w:iCs/>
                  <w:color w:val="000000"/>
                  <w:sz w:val="28"/>
                  <w:szCs w:val="28"/>
                  <w:shd w:val="clear" w:color="auto" w:fill="FFFFFF"/>
                  <w:lang/>
                </w:rPr>
              </m:ctrlPr>
            </m:sSupPr>
            <m:e>
              <m:r>
                <w:rPr>
                  <w:rFonts w:ascii="Cambria Math" w:eastAsia="Times New Roman" w:hAnsi="Cambria Math" w:cs="Times New Roman"/>
                  <w:color w:val="000000"/>
                  <w:sz w:val="28"/>
                  <w:szCs w:val="28"/>
                  <w:shd w:val="clear" w:color="auto" w:fill="FFFFFF"/>
                  <w:lang/>
                </w:rPr>
                <m:t>x</m:t>
              </m:r>
            </m:e>
            <m:sup>
              <m:r>
                <w:rPr>
                  <w:rFonts w:ascii="Cambria Math" w:eastAsia="Times New Roman" w:hAnsi="Cambria Math" w:cs="Times New Roman"/>
                  <w:color w:val="000000"/>
                  <w:sz w:val="28"/>
                  <w:szCs w:val="28"/>
                  <w:shd w:val="clear" w:color="auto" w:fill="FFFFFF"/>
                  <w:lang/>
                </w:rPr>
                <m:t>-n</m:t>
              </m:r>
            </m:sup>
          </m:sSup>
          <m:nary>
            <m:naryPr>
              <m:chr m:val="∑"/>
              <m:limLoc m:val="subSup"/>
              <m:ctrlPr>
                <w:rPr>
                  <w:rFonts w:ascii="Cambria Math" w:eastAsia="Times New Roman" w:hAnsi="Cambria Math" w:cs="Times New Roman"/>
                  <w:i/>
                  <w:iCs/>
                  <w:color w:val="000000"/>
                  <w:sz w:val="28"/>
                  <w:szCs w:val="28"/>
                  <w:shd w:val="clear" w:color="auto" w:fill="FFFFFF"/>
                  <w:lang/>
                </w:rPr>
              </m:ctrlPr>
            </m:naryPr>
            <m:sub>
              <m:r>
                <w:rPr>
                  <w:rFonts w:ascii="Cambria Math" w:eastAsia="Times New Roman" w:hAnsi="Cambria Math" w:cs="Times New Roman"/>
                  <w:color w:val="000000"/>
                  <w:sz w:val="28"/>
                  <w:szCs w:val="28"/>
                  <w:shd w:val="clear" w:color="auto" w:fill="FFFFFF"/>
                  <w:lang/>
                </w:rPr>
                <m:t>k=0</m:t>
              </m:r>
            </m:sub>
            <m:sup>
              <m:r>
                <w:rPr>
                  <w:rFonts w:ascii="Cambria Math" w:eastAsia="Times New Roman" w:hAnsi="Cambria Math" w:cs="Times New Roman"/>
                  <w:color w:val="000000"/>
                  <w:sz w:val="28"/>
                  <w:szCs w:val="28"/>
                  <w:shd w:val="clear" w:color="auto" w:fill="FFFFFF"/>
                  <w:lang/>
                </w:rPr>
                <m:t>∞</m:t>
              </m:r>
            </m:sup>
            <m:e>
              <m:sSub>
                <m:sSubPr>
                  <m:ctrlPr>
                    <w:rPr>
                      <w:rFonts w:ascii="Cambria Math" w:eastAsia="Times New Roman" w:hAnsi="Cambria Math" w:cs="Times New Roman"/>
                      <w:i/>
                      <w:iCs/>
                      <w:color w:val="000000"/>
                      <w:sz w:val="28"/>
                      <w:szCs w:val="28"/>
                      <w:shd w:val="clear" w:color="auto" w:fill="FFFFFF"/>
                      <w:lang/>
                    </w:rPr>
                  </m:ctrlPr>
                </m:sSubPr>
                <m:e>
                  <m:r>
                    <w:rPr>
                      <w:rFonts w:ascii="Cambria Math" w:eastAsia="Times New Roman" w:hAnsi="Cambria Math" w:cs="Times New Roman"/>
                      <w:color w:val="000000"/>
                      <w:sz w:val="28"/>
                      <w:szCs w:val="28"/>
                      <w:shd w:val="clear" w:color="auto" w:fill="FFFFFF"/>
                      <w:lang/>
                    </w:rPr>
                    <m:t>b</m:t>
                  </m:r>
                </m:e>
                <m:sub>
                  <m:r>
                    <w:rPr>
                      <w:rFonts w:ascii="Cambria Math" w:eastAsia="Times New Roman" w:hAnsi="Cambria Math" w:cs="Times New Roman"/>
                      <w:color w:val="000000"/>
                      <w:sz w:val="28"/>
                      <w:szCs w:val="28"/>
                      <w:shd w:val="clear" w:color="auto" w:fill="FFFFFF"/>
                      <w:lang/>
                    </w:rPr>
                    <m:t>k</m:t>
                  </m:r>
                </m:sub>
              </m:sSub>
              <m:sSup>
                <m:sSupPr>
                  <m:ctrlPr>
                    <w:rPr>
                      <w:rFonts w:ascii="Cambria Math" w:eastAsia="Times New Roman" w:hAnsi="Cambria Math" w:cs="Times New Roman"/>
                      <w:i/>
                      <w:iCs/>
                      <w:color w:val="000000"/>
                      <w:sz w:val="28"/>
                      <w:szCs w:val="28"/>
                      <w:shd w:val="clear" w:color="auto" w:fill="FFFFFF"/>
                      <w:lang/>
                    </w:rPr>
                  </m:ctrlPr>
                </m:sSupPr>
                <m:e>
                  <m:r>
                    <w:rPr>
                      <w:rFonts w:ascii="Cambria Math" w:eastAsia="Times New Roman" w:hAnsi="Cambria Math" w:cs="Times New Roman"/>
                      <w:color w:val="000000"/>
                      <w:sz w:val="28"/>
                      <w:szCs w:val="28"/>
                      <w:shd w:val="clear" w:color="auto" w:fill="FFFFFF"/>
                      <w:lang/>
                    </w:rPr>
                    <m:t>x</m:t>
                  </m:r>
                </m:e>
                <m:sup>
                  <m:r>
                    <w:rPr>
                      <w:rFonts w:ascii="Cambria Math" w:eastAsia="Times New Roman" w:hAnsi="Cambria Math" w:cs="Times New Roman"/>
                      <w:color w:val="000000"/>
                      <w:sz w:val="28"/>
                      <w:szCs w:val="28"/>
                      <w:shd w:val="clear" w:color="auto" w:fill="FFFFFF"/>
                      <w:lang/>
                    </w:rPr>
                    <m:t>k</m:t>
                  </m:r>
                </m:sup>
              </m:sSup>
              <m:r>
                <w:rPr>
                  <w:rFonts w:ascii="Cambria Math" w:eastAsia="Times New Roman" w:hAnsi="Cambria Math" w:cs="Times New Roman"/>
                  <w:color w:val="000000"/>
                  <w:sz w:val="28"/>
                  <w:szCs w:val="28"/>
                  <w:shd w:val="clear" w:color="auto" w:fill="FFFFFF"/>
                  <w:lang/>
                </w:rPr>
                <m:t>.</m:t>
              </m:r>
            </m:e>
          </m:nary>
        </m:oMath>
      </m:oMathPara>
    </w:p>
    <w:p w14:paraId="716AD47F" w14:textId="77777777" w:rsidR="0038258D" w:rsidRDefault="0038258D" w:rsidP="0038258D">
      <w:pPr>
        <w:spacing w:before="240" w:after="240" w:line="240" w:lineRule="auto"/>
        <w:rPr>
          <w:rFonts w:ascii="Times New Roman" w:eastAsia="Times New Roman" w:hAnsi="Times New Roman" w:cs="Times New Roman"/>
          <w:iCs/>
          <w:color w:val="000000"/>
          <w:sz w:val="28"/>
          <w:szCs w:val="28"/>
          <w:shd w:val="clear" w:color="auto" w:fill="FFFFFF"/>
          <w:lang/>
        </w:rPr>
      </w:pPr>
      <w:r>
        <w:rPr>
          <w:rFonts w:ascii="Times New Roman" w:eastAsia="Times New Roman" w:hAnsi="Times New Roman" w:cs="Times New Roman"/>
          <w:iCs/>
          <w:color w:val="000000"/>
          <w:sz w:val="28"/>
          <w:szCs w:val="28"/>
          <w:shd w:val="clear" w:color="auto" w:fill="FFFFFF"/>
          <w:lang/>
        </w:rPr>
        <w:tab/>
        <w:t xml:space="preserve">Подставляя в это выражение (1), мы определим коэффициенты </w:t>
      </w:r>
      <m:oMath>
        <m:sSub>
          <m:sSubPr>
            <m:ctrlPr>
              <w:rPr>
                <w:rFonts w:ascii="Cambria Math" w:eastAsia="Times New Roman" w:hAnsi="Cambria Math" w:cs="Times New Roman"/>
                <w:i/>
                <w:iCs/>
                <w:color w:val="000000"/>
                <w:sz w:val="28"/>
                <w:szCs w:val="28"/>
                <w:shd w:val="clear" w:color="auto" w:fill="FFFFFF"/>
                <w:lang/>
              </w:rPr>
            </m:ctrlPr>
          </m:sSubPr>
          <m:e>
            <m:r>
              <w:rPr>
                <w:rFonts w:ascii="Cambria Math" w:eastAsia="Times New Roman" w:hAnsi="Cambria Math" w:cs="Times New Roman"/>
                <w:color w:val="000000"/>
                <w:sz w:val="28"/>
                <w:szCs w:val="28"/>
                <w:shd w:val="clear" w:color="auto" w:fill="FFFFFF"/>
                <w:lang/>
              </w:rPr>
              <m:t>b</m:t>
            </m:r>
          </m:e>
          <m:sub>
            <m:r>
              <w:rPr>
                <w:rFonts w:ascii="Cambria Math" w:eastAsia="Times New Roman" w:hAnsi="Cambria Math" w:cs="Times New Roman"/>
                <w:color w:val="000000"/>
                <w:sz w:val="28"/>
                <w:szCs w:val="28"/>
                <w:shd w:val="clear" w:color="auto" w:fill="FFFFFF"/>
                <w:lang/>
              </w:rPr>
              <m:t>k</m:t>
            </m:r>
          </m:sub>
        </m:sSub>
      </m:oMath>
      <w:r w:rsidRPr="00775CE9">
        <w:rPr>
          <w:rFonts w:ascii="Times New Roman" w:eastAsia="Times New Roman" w:hAnsi="Times New Roman" w:cs="Times New Roman"/>
          <w:iCs/>
          <w:color w:val="000000"/>
          <w:sz w:val="28"/>
          <w:szCs w:val="28"/>
          <w:shd w:val="clear" w:color="auto" w:fill="FFFFFF"/>
          <w:lang/>
        </w:rPr>
        <w:t>.</w:t>
      </w:r>
    </w:p>
    <w:p w14:paraId="2A66F0B1" w14:textId="77777777" w:rsidR="0038258D" w:rsidRDefault="0038258D" w:rsidP="0038258D">
      <w:pPr>
        <w:spacing w:before="240" w:after="240" w:line="240" w:lineRule="auto"/>
        <w:rPr>
          <w:rFonts w:ascii="Times New Roman" w:eastAsia="Times New Roman" w:hAnsi="Times New Roman" w:cs="Times New Roman"/>
          <w:iCs/>
          <w:color w:val="000000"/>
          <w:sz w:val="28"/>
          <w:szCs w:val="28"/>
          <w:shd w:val="clear" w:color="auto" w:fill="FFFFFF"/>
          <w:lang/>
        </w:rPr>
      </w:pPr>
      <w:r>
        <w:rPr>
          <w:rFonts w:ascii="Times New Roman" w:eastAsia="Times New Roman" w:hAnsi="Times New Roman" w:cs="Times New Roman"/>
          <w:iCs/>
          <w:color w:val="000000"/>
          <w:sz w:val="28"/>
          <w:szCs w:val="28"/>
          <w:shd w:val="clear" w:color="auto" w:fill="FFFFFF"/>
          <w:lang/>
        </w:rPr>
        <w:tab/>
        <w:t xml:space="preserve">Функция </w:t>
      </w:r>
      <m:oMath>
        <m:sSub>
          <m:sSubPr>
            <m:ctrlPr>
              <w:rPr>
                <w:rFonts w:ascii="Cambria Math" w:eastAsia="Times New Roman" w:hAnsi="Cambria Math" w:cs="Times New Roman"/>
                <w:i/>
                <w:iCs/>
                <w:color w:val="000000"/>
                <w:sz w:val="28"/>
                <w:szCs w:val="28"/>
                <w:shd w:val="clear" w:color="auto" w:fill="FFFFFF"/>
                <w:lang/>
              </w:rPr>
            </m:ctrlPr>
          </m:sSubPr>
          <m:e>
            <m:r>
              <w:rPr>
                <w:rFonts w:ascii="Cambria Math" w:eastAsia="Times New Roman" w:hAnsi="Cambria Math" w:cs="Times New Roman"/>
                <w:color w:val="000000"/>
                <w:sz w:val="28"/>
                <w:szCs w:val="28"/>
                <w:shd w:val="clear" w:color="auto" w:fill="FFFFFF"/>
                <w:lang/>
              </w:rPr>
              <m:t>K</m:t>
            </m:r>
          </m:e>
          <m:sub>
            <m:r>
              <w:rPr>
                <w:rFonts w:ascii="Cambria Math" w:eastAsia="Times New Roman" w:hAnsi="Cambria Math" w:cs="Times New Roman"/>
                <w:color w:val="000000"/>
                <w:sz w:val="28"/>
                <w:szCs w:val="28"/>
                <w:shd w:val="clear" w:color="auto" w:fill="FFFFFF"/>
                <w:lang/>
              </w:rPr>
              <m:t>n</m:t>
            </m:r>
          </m:sub>
        </m:sSub>
        <m:r>
          <w:rPr>
            <w:rFonts w:ascii="Cambria Math" w:eastAsia="Times New Roman" w:hAnsi="Cambria Math" w:cs="Times New Roman"/>
            <w:color w:val="000000"/>
            <w:sz w:val="28"/>
            <w:szCs w:val="28"/>
            <w:shd w:val="clear" w:color="auto" w:fill="FFFFFF"/>
            <w:lang/>
          </w:rPr>
          <m:t>(x)</m:t>
        </m:r>
      </m:oMath>
      <w:r w:rsidRPr="00775CE9">
        <w:rPr>
          <w:rFonts w:ascii="Times New Roman" w:eastAsia="Times New Roman" w:hAnsi="Times New Roman" w:cs="Times New Roman"/>
          <w:iCs/>
          <w:color w:val="000000"/>
          <w:sz w:val="28"/>
          <w:szCs w:val="28"/>
          <w:shd w:val="clear" w:color="auto" w:fill="FFFFFF"/>
          <w:lang/>
        </w:rPr>
        <w:t xml:space="preserve"> –</w:t>
      </w:r>
      <w:r>
        <w:rPr>
          <w:rFonts w:ascii="Times New Roman" w:eastAsia="Times New Roman" w:hAnsi="Times New Roman" w:cs="Times New Roman"/>
          <w:iCs/>
          <w:color w:val="000000"/>
          <w:sz w:val="28"/>
          <w:szCs w:val="28"/>
          <w:shd w:val="clear" w:color="auto" w:fill="FFFFFF"/>
          <w:lang/>
        </w:rPr>
        <w:t xml:space="preserve"> функция Бесселя второго рода </w:t>
      </w:r>
      <m:oMath>
        <m:r>
          <w:rPr>
            <w:rFonts w:ascii="Cambria Math" w:eastAsia="Times New Roman" w:hAnsi="Cambria Math" w:cs="Times New Roman"/>
            <w:color w:val="000000"/>
            <w:sz w:val="28"/>
            <w:szCs w:val="28"/>
            <w:shd w:val="clear" w:color="auto" w:fill="FFFFFF"/>
            <w:lang/>
          </w:rPr>
          <m:t>n</m:t>
        </m:r>
      </m:oMath>
      <w:r w:rsidRPr="00775CE9">
        <w:rPr>
          <w:rFonts w:ascii="Times New Roman" w:eastAsia="Times New Roman" w:hAnsi="Times New Roman" w:cs="Times New Roman"/>
          <w:iCs/>
          <w:color w:val="000000"/>
          <w:sz w:val="28"/>
          <w:szCs w:val="28"/>
          <w:shd w:val="clear" w:color="auto" w:fill="FFFFFF"/>
          <w:lang/>
        </w:rPr>
        <w:t>-</w:t>
      </w:r>
      <w:r>
        <w:rPr>
          <w:rFonts w:ascii="Times New Roman" w:eastAsia="Times New Roman" w:hAnsi="Times New Roman" w:cs="Times New Roman"/>
          <w:iCs/>
          <w:color w:val="000000"/>
          <w:sz w:val="28"/>
          <w:szCs w:val="28"/>
          <w:shd w:val="clear" w:color="auto" w:fill="FFFFFF"/>
          <w:lang/>
        </w:rPr>
        <w:t>го порядка.</w:t>
      </w:r>
    </w:p>
    <w:p w14:paraId="4A2C8726" w14:textId="77777777" w:rsidR="0038258D" w:rsidRDefault="0038258D" w:rsidP="0038258D">
      <w:pPr>
        <w:spacing w:before="240" w:after="240" w:line="240" w:lineRule="auto"/>
        <w:rPr>
          <w:rFonts w:ascii="Times New Roman" w:eastAsia="Times New Roman" w:hAnsi="Times New Roman" w:cs="Times New Roman"/>
          <w:iCs/>
          <w:color w:val="000000"/>
          <w:sz w:val="28"/>
          <w:szCs w:val="28"/>
          <w:shd w:val="clear" w:color="auto" w:fill="FFFFFF"/>
          <w:lang/>
        </w:rPr>
      </w:pPr>
      <w:r>
        <w:rPr>
          <w:rFonts w:ascii="Times New Roman" w:eastAsia="Times New Roman" w:hAnsi="Times New Roman" w:cs="Times New Roman"/>
          <w:iCs/>
          <w:color w:val="000000"/>
          <w:sz w:val="28"/>
          <w:szCs w:val="28"/>
          <w:shd w:val="clear" w:color="auto" w:fill="FFFFFF"/>
          <w:lang/>
        </w:rPr>
        <w:tab/>
        <w:t>Общий интеграл будет иметь вид</w:t>
      </w:r>
    </w:p>
    <w:p w14:paraId="29499645" w14:textId="77777777" w:rsidR="0038258D" w:rsidRPr="00775CE9" w:rsidRDefault="00000000" w:rsidP="0038258D">
      <w:pPr>
        <w:spacing w:before="240" w:after="240" w:line="240" w:lineRule="auto"/>
        <w:rPr>
          <w:rFonts w:ascii="Times New Roman" w:eastAsia="Times New Roman" w:hAnsi="Times New Roman" w:cs="Times New Roman"/>
          <w:iCs/>
          <w:color w:val="000000"/>
          <w:sz w:val="28"/>
          <w:szCs w:val="28"/>
          <w:shd w:val="clear" w:color="auto" w:fill="FFFFFF"/>
          <w:lang w:val="en-US"/>
        </w:rPr>
      </w:pPr>
      <m:oMathPara>
        <m:oMath>
          <m:eqArr>
            <m:eqArrPr>
              <m:maxDist m:val="1"/>
              <m:ctrlPr>
                <w:rPr>
                  <w:rFonts w:ascii="Cambria Math" w:eastAsia="Times New Roman" w:hAnsi="Cambria Math" w:cs="Times New Roman"/>
                  <w:i/>
                  <w:iCs/>
                  <w:color w:val="000000"/>
                  <w:sz w:val="28"/>
                  <w:szCs w:val="28"/>
                  <w:shd w:val="clear" w:color="auto" w:fill="FFFFFF"/>
                  <w:lang w:val="en-US"/>
                </w:rPr>
              </m:ctrlPr>
            </m:eqArrPr>
            <m:e>
              <m:r>
                <w:rPr>
                  <w:rFonts w:ascii="Cambria Math" w:eastAsia="Times New Roman" w:hAnsi="Cambria Math" w:cs="Times New Roman"/>
                  <w:color w:val="000000"/>
                  <w:sz w:val="28"/>
                  <w:szCs w:val="28"/>
                  <w:shd w:val="clear" w:color="auto" w:fill="FFFFFF"/>
                  <w:lang/>
                </w:rPr>
                <m:t>y=</m:t>
              </m:r>
              <m:sSub>
                <m:sSubPr>
                  <m:ctrlPr>
                    <w:rPr>
                      <w:rFonts w:ascii="Cambria Math" w:eastAsia="Times New Roman" w:hAnsi="Cambria Math" w:cs="Times New Roman"/>
                      <w:i/>
                      <w:iCs/>
                      <w:color w:val="000000"/>
                      <w:sz w:val="28"/>
                      <w:szCs w:val="28"/>
                      <w:shd w:val="clear" w:color="auto" w:fill="FFFFFF"/>
                      <w:lang/>
                    </w:rPr>
                  </m:ctrlPr>
                </m:sSubPr>
                <m:e>
                  <m:r>
                    <w:rPr>
                      <w:rFonts w:ascii="Cambria Math" w:eastAsia="Times New Roman" w:hAnsi="Cambria Math" w:cs="Times New Roman"/>
                      <w:color w:val="000000"/>
                      <w:sz w:val="28"/>
                      <w:szCs w:val="28"/>
                      <w:shd w:val="clear" w:color="auto" w:fill="FFFFFF"/>
                      <w:lang/>
                    </w:rPr>
                    <m:t>C</m:t>
                  </m:r>
                </m:e>
                <m:sub>
                  <m:r>
                    <w:rPr>
                      <w:rFonts w:ascii="Cambria Math" w:eastAsia="Times New Roman" w:hAnsi="Cambria Math" w:cs="Times New Roman"/>
                      <w:color w:val="000000"/>
                      <w:sz w:val="28"/>
                      <w:szCs w:val="28"/>
                      <w:shd w:val="clear" w:color="auto" w:fill="FFFFFF"/>
                      <w:lang/>
                    </w:rPr>
                    <m:t>1</m:t>
                  </m:r>
                </m:sub>
              </m:sSub>
              <m:sSub>
                <m:sSubPr>
                  <m:ctrlPr>
                    <w:rPr>
                      <w:rFonts w:ascii="Cambria Math" w:eastAsia="Times New Roman" w:hAnsi="Cambria Math" w:cs="Times New Roman"/>
                      <w:i/>
                      <w:iCs/>
                      <w:color w:val="000000"/>
                      <w:sz w:val="28"/>
                      <w:szCs w:val="28"/>
                      <w:shd w:val="clear" w:color="auto" w:fill="FFFFFF"/>
                      <w:lang/>
                    </w:rPr>
                  </m:ctrlPr>
                </m:sSubPr>
                <m:e>
                  <m:r>
                    <w:rPr>
                      <w:rFonts w:ascii="Cambria Math" w:eastAsia="Times New Roman" w:hAnsi="Cambria Math" w:cs="Times New Roman"/>
                      <w:color w:val="000000"/>
                      <w:sz w:val="28"/>
                      <w:szCs w:val="28"/>
                      <w:shd w:val="clear" w:color="auto" w:fill="FFFFFF"/>
                      <w:lang/>
                    </w:rPr>
                    <m:t>J</m:t>
                  </m:r>
                </m:e>
                <m:sub>
                  <m:r>
                    <w:rPr>
                      <w:rFonts w:ascii="Cambria Math" w:eastAsia="Times New Roman" w:hAnsi="Cambria Math" w:cs="Times New Roman"/>
                      <w:color w:val="000000"/>
                      <w:sz w:val="28"/>
                      <w:szCs w:val="28"/>
                      <w:shd w:val="clear" w:color="auto" w:fill="FFFFFF"/>
                      <w:lang/>
                    </w:rPr>
                    <m:t>n</m:t>
                  </m:r>
                </m:sub>
              </m:sSub>
              <m:d>
                <m:dPr>
                  <m:ctrlPr>
                    <w:rPr>
                      <w:rFonts w:ascii="Cambria Math" w:eastAsia="Times New Roman" w:hAnsi="Cambria Math" w:cs="Times New Roman"/>
                      <w:i/>
                      <w:iCs/>
                      <w:color w:val="000000"/>
                      <w:sz w:val="28"/>
                      <w:szCs w:val="28"/>
                      <w:shd w:val="clear" w:color="auto" w:fill="FFFFFF"/>
                      <w:lang/>
                    </w:rPr>
                  </m:ctrlPr>
                </m:dPr>
                <m:e>
                  <m:r>
                    <w:rPr>
                      <w:rFonts w:ascii="Cambria Math" w:eastAsia="Times New Roman" w:hAnsi="Cambria Math" w:cs="Times New Roman"/>
                      <w:color w:val="000000"/>
                      <w:sz w:val="28"/>
                      <w:szCs w:val="28"/>
                      <w:shd w:val="clear" w:color="auto" w:fill="FFFFFF"/>
                      <w:lang/>
                    </w:rPr>
                    <m:t>x</m:t>
                  </m:r>
                </m:e>
              </m:d>
              <m:r>
                <w:rPr>
                  <w:rFonts w:ascii="Cambria Math" w:eastAsia="Times New Roman" w:hAnsi="Cambria Math" w:cs="Times New Roman"/>
                  <w:color w:val="000000"/>
                  <w:sz w:val="28"/>
                  <w:szCs w:val="28"/>
                  <w:shd w:val="clear" w:color="auto" w:fill="FFFFFF"/>
                  <w:lang/>
                </w:rPr>
                <m:t>+</m:t>
              </m:r>
              <m:sSub>
                <m:sSubPr>
                  <m:ctrlPr>
                    <w:rPr>
                      <w:rFonts w:ascii="Cambria Math" w:eastAsia="Times New Roman" w:hAnsi="Cambria Math" w:cs="Times New Roman"/>
                      <w:i/>
                      <w:iCs/>
                      <w:color w:val="000000"/>
                      <w:sz w:val="28"/>
                      <w:szCs w:val="28"/>
                      <w:shd w:val="clear" w:color="auto" w:fill="FFFFFF"/>
                      <w:lang/>
                    </w:rPr>
                  </m:ctrlPr>
                </m:sSubPr>
                <m:e>
                  <m:r>
                    <w:rPr>
                      <w:rFonts w:ascii="Cambria Math" w:eastAsia="Times New Roman" w:hAnsi="Cambria Math" w:cs="Times New Roman"/>
                      <w:color w:val="000000"/>
                      <w:sz w:val="28"/>
                      <w:szCs w:val="28"/>
                      <w:shd w:val="clear" w:color="auto" w:fill="FFFFFF"/>
                      <w:lang/>
                    </w:rPr>
                    <m:t>C</m:t>
                  </m:r>
                </m:e>
                <m:sub>
                  <m:r>
                    <w:rPr>
                      <w:rFonts w:ascii="Cambria Math" w:eastAsia="Times New Roman" w:hAnsi="Cambria Math" w:cs="Times New Roman"/>
                      <w:color w:val="000000"/>
                      <w:sz w:val="28"/>
                      <w:szCs w:val="28"/>
                      <w:shd w:val="clear" w:color="auto" w:fill="FFFFFF"/>
                      <w:lang/>
                    </w:rPr>
                    <m:t>2</m:t>
                  </m:r>
                </m:sub>
              </m:sSub>
              <m:sSub>
                <m:sSubPr>
                  <m:ctrlPr>
                    <w:rPr>
                      <w:rFonts w:ascii="Cambria Math" w:eastAsia="Times New Roman" w:hAnsi="Cambria Math" w:cs="Times New Roman"/>
                      <w:i/>
                      <w:iCs/>
                      <w:color w:val="000000"/>
                      <w:sz w:val="28"/>
                      <w:szCs w:val="28"/>
                      <w:shd w:val="clear" w:color="auto" w:fill="FFFFFF"/>
                      <w:lang/>
                    </w:rPr>
                  </m:ctrlPr>
                </m:sSubPr>
                <m:e>
                  <m:r>
                    <w:rPr>
                      <w:rFonts w:ascii="Cambria Math" w:eastAsia="Times New Roman" w:hAnsi="Cambria Math" w:cs="Times New Roman"/>
                      <w:color w:val="000000"/>
                      <w:sz w:val="28"/>
                      <w:szCs w:val="28"/>
                      <w:shd w:val="clear" w:color="auto" w:fill="FFFFFF"/>
                      <w:lang/>
                    </w:rPr>
                    <m:t>K</m:t>
                  </m:r>
                </m:e>
                <m:sub>
                  <m:r>
                    <w:rPr>
                      <w:rFonts w:ascii="Cambria Math" w:eastAsia="Times New Roman" w:hAnsi="Cambria Math" w:cs="Times New Roman"/>
                      <w:color w:val="000000"/>
                      <w:sz w:val="28"/>
                      <w:szCs w:val="28"/>
                      <w:shd w:val="clear" w:color="auto" w:fill="FFFFFF"/>
                      <w:lang/>
                    </w:rPr>
                    <m:t>n</m:t>
                  </m:r>
                </m:sub>
              </m:sSub>
              <m:d>
                <m:dPr>
                  <m:ctrlPr>
                    <w:rPr>
                      <w:rFonts w:ascii="Cambria Math" w:eastAsia="Times New Roman" w:hAnsi="Cambria Math" w:cs="Times New Roman"/>
                      <w:i/>
                      <w:iCs/>
                      <w:color w:val="000000"/>
                      <w:sz w:val="28"/>
                      <w:szCs w:val="28"/>
                      <w:shd w:val="clear" w:color="auto" w:fill="FFFFFF"/>
                      <w:lang/>
                    </w:rPr>
                  </m:ctrlPr>
                </m:dPr>
                <m:e>
                  <m:r>
                    <w:rPr>
                      <w:rFonts w:ascii="Cambria Math" w:eastAsia="Times New Roman" w:hAnsi="Cambria Math" w:cs="Times New Roman"/>
                      <w:color w:val="000000"/>
                      <w:sz w:val="28"/>
                      <w:szCs w:val="28"/>
                      <w:shd w:val="clear" w:color="auto" w:fill="FFFFFF"/>
                      <w:lang/>
                    </w:rPr>
                    <m:t>x</m:t>
                  </m:r>
                </m:e>
              </m:d>
              <m:r>
                <w:rPr>
                  <w:rFonts w:ascii="Cambria Math" w:eastAsia="Times New Roman" w:hAnsi="Cambria Math" w:cs="Times New Roman"/>
                  <w:color w:val="000000"/>
                  <w:sz w:val="28"/>
                  <w:szCs w:val="28"/>
                  <w:shd w:val="clear" w:color="auto" w:fill="FFFFFF"/>
                  <w:lang/>
                </w:rPr>
                <m:t>. #</m:t>
              </m:r>
              <m:d>
                <m:dPr>
                  <m:ctrlPr>
                    <w:rPr>
                      <w:rFonts w:ascii="Cambria Math" w:eastAsia="Times New Roman" w:hAnsi="Cambria Math" w:cs="Times New Roman"/>
                      <w:i/>
                      <w:iCs/>
                      <w:color w:val="000000"/>
                      <w:sz w:val="28"/>
                      <w:szCs w:val="28"/>
                      <w:shd w:val="clear" w:color="auto" w:fill="FFFFFF"/>
                      <w:lang w:val="en-US"/>
                    </w:rPr>
                  </m:ctrlPr>
                </m:dPr>
                <m:e>
                  <m:r>
                    <w:rPr>
                      <w:rFonts w:ascii="Cambria Math" w:eastAsia="Times New Roman" w:hAnsi="Cambria Math" w:cs="Times New Roman"/>
                      <w:color w:val="000000"/>
                      <w:sz w:val="28"/>
                      <w:szCs w:val="28"/>
                      <w:shd w:val="clear" w:color="auto" w:fill="FFFFFF"/>
                      <w:lang w:val="en-US"/>
                    </w:rPr>
                    <m:t>8</m:t>
                  </m:r>
                </m:e>
              </m:d>
              <m:r>
                <w:rPr>
                  <w:rFonts w:ascii="Cambria Math" w:eastAsia="Times New Roman" w:hAnsi="Cambria Math" w:cs="Times New Roman"/>
                  <w:color w:val="000000"/>
                  <w:sz w:val="28"/>
                  <w:szCs w:val="28"/>
                  <w:shd w:val="clear" w:color="auto" w:fill="FFFFFF"/>
                  <w:lang w:val="en-US"/>
                </w:rPr>
                <m:t xml:space="preserve"> </m:t>
              </m:r>
            </m:e>
          </m:eqArr>
        </m:oMath>
      </m:oMathPara>
    </w:p>
    <w:p w14:paraId="0716AA44" w14:textId="77777777" w:rsidR="0038258D" w:rsidRPr="0038258D" w:rsidRDefault="0038258D" w:rsidP="0038258D">
      <w:pPr>
        <w:spacing w:before="240" w:after="240" w:line="240" w:lineRule="auto"/>
        <w:rPr>
          <w:rFonts w:ascii="Times New Roman" w:eastAsia="Times New Roman" w:hAnsi="Times New Roman" w:cs="Times New Roman"/>
          <w:iCs/>
          <w:color w:val="000000"/>
          <w:sz w:val="28"/>
          <w:szCs w:val="28"/>
          <w:shd w:val="clear" w:color="auto" w:fill="FFFFFF"/>
          <w:lang/>
        </w:rPr>
      </w:pPr>
      <w:r>
        <w:rPr>
          <w:rFonts w:ascii="Times New Roman" w:eastAsia="Times New Roman" w:hAnsi="Times New Roman" w:cs="Times New Roman"/>
          <w:iCs/>
          <w:color w:val="000000"/>
          <w:sz w:val="28"/>
          <w:szCs w:val="28"/>
          <w:shd w:val="clear" w:color="auto" w:fill="FFFFFF"/>
          <w:lang w:val="en-US"/>
        </w:rPr>
        <w:tab/>
      </w:r>
      <w:r>
        <w:rPr>
          <w:rFonts w:ascii="Times New Roman" w:eastAsia="Times New Roman" w:hAnsi="Times New Roman" w:cs="Times New Roman"/>
          <w:iCs/>
          <w:color w:val="000000"/>
          <w:sz w:val="28"/>
          <w:szCs w:val="28"/>
          <w:shd w:val="clear" w:color="auto" w:fill="FFFFFF"/>
          <w:lang/>
        </w:rPr>
        <w:t xml:space="preserve">При </w:t>
      </w:r>
      <m:oMath>
        <m:r>
          <w:rPr>
            <w:rFonts w:ascii="Cambria Math" w:eastAsia="Times New Roman" w:hAnsi="Cambria Math" w:cs="Times New Roman"/>
            <w:color w:val="000000"/>
            <w:sz w:val="28"/>
            <w:szCs w:val="28"/>
            <w:shd w:val="clear" w:color="auto" w:fill="FFFFFF"/>
            <w:lang/>
          </w:rPr>
          <m:t>x=0</m:t>
        </m:r>
      </m:oMath>
      <w:r w:rsidRPr="0038258D">
        <w:rPr>
          <w:rFonts w:ascii="Times New Roman" w:eastAsia="Times New Roman" w:hAnsi="Times New Roman" w:cs="Times New Roman"/>
          <w:iCs/>
          <w:color w:val="000000"/>
          <w:sz w:val="28"/>
          <w:szCs w:val="28"/>
          <w:shd w:val="clear" w:color="auto" w:fill="FFFFFF"/>
          <w:lang/>
        </w:rPr>
        <w:t xml:space="preserve">, </w:t>
      </w:r>
      <m:oMath>
        <m:sSub>
          <m:sSubPr>
            <m:ctrlPr>
              <w:rPr>
                <w:rFonts w:ascii="Cambria Math" w:eastAsia="Times New Roman" w:hAnsi="Cambria Math" w:cs="Times New Roman"/>
                <w:i/>
                <w:iCs/>
                <w:color w:val="000000"/>
                <w:sz w:val="28"/>
                <w:szCs w:val="28"/>
                <w:shd w:val="clear" w:color="auto" w:fill="FFFFFF"/>
                <w:lang w:val="en-US"/>
              </w:rPr>
            </m:ctrlPr>
          </m:sSubPr>
          <m:e>
            <m:r>
              <w:rPr>
                <w:rFonts w:ascii="Cambria Math" w:eastAsia="Times New Roman" w:hAnsi="Cambria Math" w:cs="Times New Roman"/>
                <w:color w:val="000000"/>
                <w:sz w:val="28"/>
                <w:szCs w:val="28"/>
                <w:shd w:val="clear" w:color="auto" w:fill="FFFFFF"/>
                <w:lang w:val="en-US"/>
              </w:rPr>
              <m:t>C</m:t>
            </m:r>
          </m:e>
          <m:sub>
            <m:r>
              <w:rPr>
                <w:rFonts w:ascii="Cambria Math" w:eastAsia="Times New Roman" w:hAnsi="Cambria Math" w:cs="Times New Roman"/>
                <w:color w:val="000000"/>
                <w:sz w:val="28"/>
                <w:szCs w:val="28"/>
                <w:shd w:val="clear" w:color="auto" w:fill="FFFFFF"/>
                <w:lang/>
              </w:rPr>
              <m:t>2</m:t>
            </m:r>
          </m:sub>
        </m:sSub>
        <m:r>
          <w:rPr>
            <w:rFonts w:ascii="Cambria Math" w:eastAsia="Times New Roman" w:hAnsi="Cambria Math" w:cs="Times New Roman"/>
            <w:color w:val="000000"/>
            <w:sz w:val="28"/>
            <w:szCs w:val="28"/>
            <w:shd w:val="clear" w:color="auto" w:fill="FFFFFF"/>
            <w:lang/>
          </w:rPr>
          <m:t>=0</m:t>
        </m:r>
      </m:oMath>
      <w:r w:rsidRPr="0038258D">
        <w:rPr>
          <w:rFonts w:ascii="Times New Roman" w:eastAsia="Times New Roman" w:hAnsi="Times New Roman" w:cs="Times New Roman"/>
          <w:iCs/>
          <w:color w:val="000000"/>
          <w:sz w:val="28"/>
          <w:szCs w:val="28"/>
          <w:shd w:val="clear" w:color="auto" w:fill="FFFFFF"/>
          <w:lang/>
        </w:rPr>
        <w:t>.</w:t>
      </w:r>
    </w:p>
    <w:p w14:paraId="0B8E93FA" w14:textId="77777777" w:rsidR="0038258D" w:rsidRDefault="0038258D" w:rsidP="0038258D">
      <w:pPr>
        <w:spacing w:before="240" w:after="240" w:line="240" w:lineRule="auto"/>
        <w:rPr>
          <w:rFonts w:ascii="Times New Roman" w:eastAsia="Times New Roman" w:hAnsi="Times New Roman" w:cs="Times New Roman"/>
          <w:iCs/>
          <w:color w:val="000000"/>
          <w:sz w:val="28"/>
          <w:szCs w:val="28"/>
          <w:shd w:val="clear" w:color="auto" w:fill="FFFFFF"/>
          <w:lang/>
        </w:rPr>
      </w:pPr>
      <w:r>
        <w:rPr>
          <w:rFonts w:ascii="Times New Roman" w:eastAsia="Times New Roman" w:hAnsi="Times New Roman" w:cs="Times New Roman"/>
          <w:iCs/>
          <w:color w:val="000000"/>
          <w:sz w:val="28"/>
          <w:szCs w:val="28"/>
          <w:shd w:val="clear" w:color="auto" w:fill="FFFFFF"/>
          <w:lang/>
        </w:rPr>
        <w:tab/>
      </w:r>
      <w:r w:rsidRPr="00775CE9">
        <w:rPr>
          <w:rFonts w:ascii="Times New Roman" w:eastAsia="Times New Roman" w:hAnsi="Times New Roman" w:cs="Times New Roman"/>
          <w:b/>
          <w:bCs/>
          <w:iCs/>
          <w:color w:val="000000"/>
          <w:sz w:val="28"/>
          <w:szCs w:val="28"/>
          <w:shd w:val="clear" w:color="auto" w:fill="FFFFFF"/>
          <w:lang/>
        </w:rPr>
        <w:t>Пример 1</w:t>
      </w:r>
      <w:r>
        <w:rPr>
          <w:rFonts w:ascii="Times New Roman" w:eastAsia="Times New Roman" w:hAnsi="Times New Roman" w:cs="Times New Roman"/>
          <w:iCs/>
          <w:color w:val="000000"/>
          <w:sz w:val="28"/>
          <w:szCs w:val="28"/>
          <w:shd w:val="clear" w:color="auto" w:fill="FFFFFF"/>
          <w:lang/>
        </w:rPr>
        <w:t xml:space="preserve">. Найти решение Бесселя при </w:t>
      </w:r>
      <m:oMath>
        <m:r>
          <w:rPr>
            <w:rFonts w:ascii="Cambria Math" w:eastAsia="Times New Roman" w:hAnsi="Cambria Math" w:cs="Times New Roman"/>
            <w:color w:val="000000"/>
            <w:sz w:val="28"/>
            <w:szCs w:val="28"/>
            <w:shd w:val="clear" w:color="auto" w:fill="FFFFFF"/>
            <w:lang/>
          </w:rPr>
          <m:t>p=0</m:t>
        </m:r>
      </m:oMath>
    </w:p>
    <w:p w14:paraId="77CF83CE" w14:textId="77777777" w:rsidR="0038258D" w:rsidRPr="00775CE9" w:rsidRDefault="00000000" w:rsidP="0038258D">
      <w:pPr>
        <w:spacing w:before="240" w:after="240" w:line="240" w:lineRule="auto"/>
        <w:rPr>
          <w:rFonts w:ascii="Times New Roman" w:eastAsia="Times New Roman" w:hAnsi="Times New Roman" w:cs="Times New Roman"/>
          <w:iCs/>
          <w:color w:val="000000"/>
          <w:sz w:val="28"/>
          <w:szCs w:val="28"/>
          <w:shd w:val="clear" w:color="auto" w:fill="FFFFFF"/>
          <w:lang/>
        </w:rPr>
      </w:pPr>
      <m:oMathPara>
        <m:oMath>
          <m:sSup>
            <m:sSupPr>
              <m:ctrlPr>
                <w:rPr>
                  <w:rFonts w:ascii="Cambria Math" w:eastAsia="Times New Roman" w:hAnsi="Cambria Math" w:cs="Times New Roman"/>
                  <w:i/>
                  <w:iCs/>
                  <w:color w:val="000000"/>
                  <w:sz w:val="28"/>
                  <w:szCs w:val="28"/>
                  <w:shd w:val="clear" w:color="auto" w:fill="FFFFFF"/>
                  <w:lang/>
                </w:rPr>
              </m:ctrlPr>
            </m:sSupPr>
            <m:e>
              <m:r>
                <w:rPr>
                  <w:rFonts w:ascii="Cambria Math" w:eastAsia="Times New Roman" w:hAnsi="Cambria Math" w:cs="Times New Roman"/>
                  <w:color w:val="000000"/>
                  <w:sz w:val="28"/>
                  <w:szCs w:val="28"/>
                  <w:shd w:val="clear" w:color="auto" w:fill="FFFFFF"/>
                  <w:lang/>
                </w:rPr>
                <m:t>y</m:t>
              </m:r>
            </m:e>
            <m:sup>
              <m:r>
                <w:rPr>
                  <w:rFonts w:ascii="Cambria Math" w:eastAsia="Times New Roman" w:hAnsi="Cambria Math" w:cs="Times New Roman"/>
                  <w:color w:val="000000"/>
                  <w:sz w:val="28"/>
                  <w:szCs w:val="28"/>
                  <w:shd w:val="clear" w:color="auto" w:fill="FFFFFF"/>
                  <w:lang/>
                </w:rPr>
                <m:t>''</m:t>
              </m:r>
            </m:sup>
          </m:sSup>
          <m:r>
            <w:rPr>
              <w:rFonts w:ascii="Cambria Math" w:eastAsia="Times New Roman" w:hAnsi="Cambria Math" w:cs="Times New Roman"/>
              <w:color w:val="000000"/>
              <w:sz w:val="28"/>
              <w:szCs w:val="28"/>
              <w:shd w:val="clear" w:color="auto" w:fill="FFFFFF"/>
              <w:lang/>
            </w:rPr>
            <m:t>+</m:t>
          </m:r>
          <m:f>
            <m:fPr>
              <m:ctrlPr>
                <w:rPr>
                  <w:rFonts w:ascii="Cambria Math" w:eastAsia="Times New Roman" w:hAnsi="Cambria Math" w:cs="Times New Roman"/>
                  <w:i/>
                  <w:iCs/>
                  <w:color w:val="000000"/>
                  <w:sz w:val="28"/>
                  <w:szCs w:val="28"/>
                  <w:shd w:val="clear" w:color="auto" w:fill="FFFFFF"/>
                  <w:lang/>
                </w:rPr>
              </m:ctrlPr>
            </m:fPr>
            <m:num>
              <m:r>
                <w:rPr>
                  <w:rFonts w:ascii="Cambria Math" w:eastAsia="Times New Roman" w:hAnsi="Cambria Math" w:cs="Times New Roman"/>
                  <w:color w:val="000000"/>
                  <w:sz w:val="28"/>
                  <w:szCs w:val="28"/>
                  <w:shd w:val="clear" w:color="auto" w:fill="FFFFFF"/>
                  <w:lang/>
                </w:rPr>
                <m:t>1</m:t>
              </m:r>
            </m:num>
            <m:den>
              <m:r>
                <w:rPr>
                  <w:rFonts w:ascii="Cambria Math" w:eastAsia="Times New Roman" w:hAnsi="Cambria Math" w:cs="Times New Roman"/>
                  <w:color w:val="000000"/>
                  <w:sz w:val="28"/>
                  <w:szCs w:val="28"/>
                  <w:shd w:val="clear" w:color="auto" w:fill="FFFFFF"/>
                  <w:lang/>
                </w:rPr>
                <m:t>x</m:t>
              </m:r>
            </m:den>
          </m:f>
          <m:sSup>
            <m:sSupPr>
              <m:ctrlPr>
                <w:rPr>
                  <w:rFonts w:ascii="Cambria Math" w:eastAsia="Times New Roman" w:hAnsi="Cambria Math" w:cs="Times New Roman"/>
                  <w:i/>
                  <w:iCs/>
                  <w:color w:val="000000"/>
                  <w:sz w:val="28"/>
                  <w:szCs w:val="28"/>
                  <w:shd w:val="clear" w:color="auto" w:fill="FFFFFF"/>
                  <w:lang/>
                </w:rPr>
              </m:ctrlPr>
            </m:sSupPr>
            <m:e>
              <m:r>
                <w:rPr>
                  <w:rFonts w:ascii="Cambria Math" w:eastAsia="Times New Roman" w:hAnsi="Cambria Math" w:cs="Times New Roman"/>
                  <w:color w:val="000000"/>
                  <w:sz w:val="28"/>
                  <w:szCs w:val="28"/>
                  <w:shd w:val="clear" w:color="auto" w:fill="FFFFFF"/>
                  <w:lang/>
                </w:rPr>
                <m:t>y</m:t>
              </m:r>
            </m:e>
            <m:sup>
              <m:r>
                <w:rPr>
                  <w:rFonts w:ascii="Cambria Math" w:eastAsia="Times New Roman" w:hAnsi="Cambria Math" w:cs="Times New Roman"/>
                  <w:color w:val="000000"/>
                  <w:sz w:val="28"/>
                  <w:szCs w:val="28"/>
                  <w:shd w:val="clear" w:color="auto" w:fill="FFFFFF"/>
                  <w:lang/>
                </w:rPr>
                <m:t>'</m:t>
              </m:r>
            </m:sup>
          </m:sSup>
          <m:r>
            <w:rPr>
              <w:rFonts w:ascii="Cambria Math" w:eastAsia="Times New Roman" w:hAnsi="Cambria Math" w:cs="Times New Roman"/>
              <w:color w:val="000000"/>
              <w:sz w:val="28"/>
              <w:szCs w:val="28"/>
              <w:shd w:val="clear" w:color="auto" w:fill="FFFFFF"/>
              <w:lang/>
            </w:rPr>
            <m:t>+y=0,</m:t>
          </m:r>
        </m:oMath>
      </m:oMathPara>
    </w:p>
    <w:p w14:paraId="6F00798F" w14:textId="77777777" w:rsidR="0038258D" w:rsidRDefault="0038258D" w:rsidP="0038258D">
      <w:pPr>
        <w:spacing w:before="240" w:after="240" w:line="240" w:lineRule="auto"/>
        <w:rPr>
          <w:rFonts w:ascii="Times New Roman" w:eastAsia="Times New Roman" w:hAnsi="Times New Roman" w:cs="Times New Roman"/>
          <w:iCs/>
          <w:color w:val="000000"/>
          <w:sz w:val="28"/>
          <w:szCs w:val="28"/>
          <w:shd w:val="clear" w:color="auto" w:fill="FFFFFF"/>
          <w:lang/>
        </w:rPr>
      </w:pPr>
      <w:r>
        <w:rPr>
          <w:rFonts w:ascii="Times New Roman" w:eastAsia="Times New Roman" w:hAnsi="Times New Roman" w:cs="Times New Roman"/>
          <w:iCs/>
          <w:color w:val="000000"/>
          <w:sz w:val="28"/>
          <w:szCs w:val="28"/>
          <w:shd w:val="clear" w:color="auto" w:fill="FFFFFF"/>
          <w:lang/>
        </w:rPr>
        <w:t>удовлетворяющее начальным условия</w:t>
      </w:r>
      <w:r w:rsidRPr="00775CE9">
        <w:rPr>
          <w:rFonts w:ascii="Times New Roman" w:eastAsia="Times New Roman" w:hAnsi="Times New Roman" w:cs="Times New Roman"/>
          <w:iCs/>
          <w:color w:val="000000"/>
          <w:sz w:val="28"/>
          <w:szCs w:val="28"/>
          <w:shd w:val="clear" w:color="auto" w:fill="FFFFFF"/>
          <w:lang/>
        </w:rPr>
        <w:t xml:space="preserve">: </w:t>
      </w:r>
      <w:r>
        <w:rPr>
          <w:rFonts w:ascii="Times New Roman" w:eastAsia="Times New Roman" w:hAnsi="Times New Roman" w:cs="Times New Roman"/>
          <w:iCs/>
          <w:color w:val="000000"/>
          <w:sz w:val="28"/>
          <w:szCs w:val="28"/>
          <w:shd w:val="clear" w:color="auto" w:fill="FFFFFF"/>
          <w:lang/>
        </w:rPr>
        <w:t xml:space="preserve">при </w:t>
      </w:r>
      <m:oMath>
        <m:r>
          <w:rPr>
            <w:rFonts w:ascii="Cambria Math" w:eastAsia="Times New Roman" w:hAnsi="Cambria Math" w:cs="Times New Roman"/>
            <w:color w:val="000000"/>
            <w:sz w:val="28"/>
            <w:szCs w:val="28"/>
            <w:shd w:val="clear" w:color="auto" w:fill="FFFFFF"/>
            <w:lang/>
          </w:rPr>
          <m:t>x=0</m:t>
        </m:r>
      </m:oMath>
    </w:p>
    <w:p w14:paraId="00444961" w14:textId="77777777" w:rsidR="0038258D" w:rsidRPr="00775CE9" w:rsidRDefault="0038258D" w:rsidP="0038258D">
      <w:pPr>
        <w:spacing w:before="240" w:after="240" w:line="240" w:lineRule="auto"/>
        <w:rPr>
          <w:rFonts w:ascii="Times New Roman" w:eastAsia="Times New Roman" w:hAnsi="Times New Roman" w:cs="Times New Roman"/>
          <w:iCs/>
          <w:color w:val="000000"/>
          <w:sz w:val="28"/>
          <w:szCs w:val="28"/>
          <w:shd w:val="clear" w:color="auto" w:fill="FFFFFF"/>
          <w:lang w:val="en-US"/>
        </w:rPr>
      </w:pPr>
      <m:oMathPara>
        <m:oMath>
          <m:r>
            <w:rPr>
              <w:rFonts w:ascii="Cambria Math" w:eastAsia="Times New Roman" w:hAnsi="Cambria Math" w:cs="Times New Roman"/>
              <w:color w:val="000000"/>
              <w:sz w:val="28"/>
              <w:szCs w:val="28"/>
              <w:shd w:val="clear" w:color="auto" w:fill="FFFFFF"/>
              <w:lang/>
            </w:rPr>
            <m:t xml:space="preserve">y=2, </m:t>
          </m:r>
          <m:sSup>
            <m:sSupPr>
              <m:ctrlPr>
                <w:rPr>
                  <w:rFonts w:ascii="Cambria Math" w:eastAsia="Times New Roman" w:hAnsi="Cambria Math" w:cs="Times New Roman"/>
                  <w:i/>
                  <w:iCs/>
                  <w:color w:val="000000"/>
                  <w:sz w:val="28"/>
                  <w:szCs w:val="28"/>
                  <w:shd w:val="clear" w:color="auto" w:fill="FFFFFF"/>
                  <w:lang/>
                </w:rPr>
              </m:ctrlPr>
            </m:sSupPr>
            <m:e>
              <m:r>
                <w:rPr>
                  <w:rFonts w:ascii="Cambria Math" w:eastAsia="Times New Roman" w:hAnsi="Cambria Math" w:cs="Times New Roman"/>
                  <w:color w:val="000000"/>
                  <w:sz w:val="28"/>
                  <w:szCs w:val="28"/>
                  <w:shd w:val="clear" w:color="auto" w:fill="FFFFFF"/>
                  <w:lang/>
                </w:rPr>
                <m:t>y</m:t>
              </m:r>
            </m:e>
            <m:sup>
              <m:r>
                <w:rPr>
                  <w:rFonts w:ascii="Cambria Math" w:eastAsia="Times New Roman" w:hAnsi="Cambria Math" w:cs="Times New Roman"/>
                  <w:color w:val="000000"/>
                  <w:sz w:val="28"/>
                  <w:szCs w:val="28"/>
                  <w:shd w:val="clear" w:color="auto" w:fill="FFFFFF"/>
                  <w:lang/>
                </w:rPr>
                <m:t>'</m:t>
              </m:r>
            </m:sup>
          </m:sSup>
          <m:r>
            <w:rPr>
              <w:rFonts w:ascii="Cambria Math" w:eastAsia="Times New Roman" w:hAnsi="Cambria Math" w:cs="Times New Roman"/>
              <w:color w:val="000000"/>
              <w:sz w:val="28"/>
              <w:szCs w:val="28"/>
              <w:shd w:val="clear" w:color="auto" w:fill="FFFFFF"/>
              <w:lang/>
            </w:rPr>
            <m:t>=0</m:t>
          </m:r>
          <m:r>
            <w:rPr>
              <w:rFonts w:ascii="Cambria Math" w:eastAsia="Times New Roman" w:hAnsi="Cambria Math" w:cs="Times New Roman"/>
              <w:color w:val="000000"/>
              <w:sz w:val="28"/>
              <w:szCs w:val="28"/>
              <w:shd w:val="clear" w:color="auto" w:fill="FFFFFF"/>
              <w:lang w:val="en-US"/>
            </w:rPr>
            <m:t>.</m:t>
          </m:r>
        </m:oMath>
      </m:oMathPara>
    </w:p>
    <w:p w14:paraId="56BFCD67" w14:textId="77777777" w:rsidR="0038258D" w:rsidRDefault="0038258D" w:rsidP="0038258D">
      <w:pPr>
        <w:spacing w:before="240" w:after="240" w:line="240" w:lineRule="auto"/>
        <w:rPr>
          <w:rFonts w:ascii="Times New Roman" w:eastAsia="Times New Roman" w:hAnsi="Times New Roman" w:cs="Times New Roman"/>
          <w:iCs/>
          <w:color w:val="000000"/>
          <w:sz w:val="28"/>
          <w:szCs w:val="28"/>
          <w:shd w:val="clear" w:color="auto" w:fill="FFFFFF"/>
          <w:lang/>
        </w:rPr>
      </w:pPr>
      <w:r>
        <w:rPr>
          <w:rFonts w:ascii="Times New Roman" w:eastAsia="Times New Roman" w:hAnsi="Times New Roman" w:cs="Times New Roman"/>
          <w:iCs/>
          <w:color w:val="000000"/>
          <w:sz w:val="28"/>
          <w:szCs w:val="28"/>
          <w:shd w:val="clear" w:color="auto" w:fill="FFFFFF"/>
          <w:lang/>
        </w:rPr>
        <w:tab/>
      </w:r>
      <w:r w:rsidRPr="00775CE9">
        <w:rPr>
          <w:rFonts w:ascii="Times New Roman" w:eastAsia="Times New Roman" w:hAnsi="Times New Roman" w:cs="Times New Roman"/>
          <w:b/>
          <w:bCs/>
          <w:iCs/>
          <w:color w:val="000000"/>
          <w:sz w:val="28"/>
          <w:szCs w:val="28"/>
          <w:shd w:val="clear" w:color="auto" w:fill="FFFFFF"/>
          <w:lang/>
        </w:rPr>
        <w:t>Решение</w:t>
      </w:r>
      <w:r>
        <w:rPr>
          <w:rFonts w:ascii="Times New Roman" w:eastAsia="Times New Roman" w:hAnsi="Times New Roman" w:cs="Times New Roman"/>
          <w:iCs/>
          <w:color w:val="000000"/>
          <w:sz w:val="28"/>
          <w:szCs w:val="28"/>
          <w:shd w:val="clear" w:color="auto" w:fill="FFFFFF"/>
          <w:lang/>
        </w:rPr>
        <w:t>. На основании формулы (7) находим одно частное решение:</w:t>
      </w:r>
    </w:p>
    <w:p w14:paraId="1737C6FB" w14:textId="77777777" w:rsidR="0038258D" w:rsidRPr="00775CE9" w:rsidRDefault="00000000" w:rsidP="0038258D">
      <w:pPr>
        <w:spacing w:before="240" w:after="240" w:line="240" w:lineRule="auto"/>
        <w:rPr>
          <w:rFonts w:ascii="Times New Roman" w:eastAsia="Times New Roman" w:hAnsi="Times New Roman" w:cs="Times New Roman"/>
          <w:iCs/>
          <w:color w:val="000000"/>
          <w:sz w:val="28"/>
          <w:szCs w:val="28"/>
          <w:shd w:val="clear" w:color="auto" w:fill="FFFFFF"/>
          <w:lang/>
        </w:rPr>
      </w:pPr>
      <m:oMathPara>
        <m:oMath>
          <m:sSub>
            <m:sSubPr>
              <m:ctrlPr>
                <w:rPr>
                  <w:rFonts w:ascii="Cambria Math" w:eastAsia="Times New Roman" w:hAnsi="Cambria Math" w:cs="Times New Roman"/>
                  <w:i/>
                  <w:iCs/>
                  <w:color w:val="000000"/>
                  <w:sz w:val="28"/>
                  <w:szCs w:val="28"/>
                  <w:shd w:val="clear" w:color="auto" w:fill="FFFFFF"/>
                  <w:lang/>
                </w:rPr>
              </m:ctrlPr>
            </m:sSubPr>
            <m:e>
              <m:r>
                <w:rPr>
                  <w:rFonts w:ascii="Cambria Math" w:eastAsia="Times New Roman" w:hAnsi="Cambria Math" w:cs="Times New Roman"/>
                  <w:color w:val="000000"/>
                  <w:sz w:val="28"/>
                  <w:szCs w:val="28"/>
                  <w:shd w:val="clear" w:color="auto" w:fill="FFFFFF"/>
                  <w:lang/>
                </w:rPr>
                <m:t>J</m:t>
              </m:r>
            </m:e>
            <m:sub>
              <m:r>
                <w:rPr>
                  <w:rFonts w:ascii="Cambria Math" w:eastAsia="Times New Roman" w:hAnsi="Cambria Math" w:cs="Times New Roman"/>
                  <w:color w:val="000000"/>
                  <w:sz w:val="28"/>
                  <w:szCs w:val="28"/>
                  <w:shd w:val="clear" w:color="auto" w:fill="FFFFFF"/>
                  <w:lang/>
                </w:rPr>
                <m:t>0</m:t>
              </m:r>
            </m:sub>
          </m:sSub>
          <m:d>
            <m:dPr>
              <m:ctrlPr>
                <w:rPr>
                  <w:rFonts w:ascii="Cambria Math" w:eastAsia="Times New Roman" w:hAnsi="Cambria Math" w:cs="Times New Roman"/>
                  <w:i/>
                  <w:iCs/>
                  <w:color w:val="000000"/>
                  <w:sz w:val="28"/>
                  <w:szCs w:val="28"/>
                  <w:shd w:val="clear" w:color="auto" w:fill="FFFFFF"/>
                  <w:lang/>
                </w:rPr>
              </m:ctrlPr>
            </m:dPr>
            <m:e>
              <m:r>
                <w:rPr>
                  <w:rFonts w:ascii="Cambria Math" w:eastAsia="Times New Roman" w:hAnsi="Cambria Math" w:cs="Times New Roman"/>
                  <w:color w:val="000000"/>
                  <w:sz w:val="28"/>
                  <w:szCs w:val="28"/>
                  <w:shd w:val="clear" w:color="auto" w:fill="FFFFFF"/>
                  <w:lang/>
                </w:rPr>
                <m:t>x</m:t>
              </m:r>
            </m:e>
          </m:d>
          <m:r>
            <w:rPr>
              <w:rFonts w:ascii="Cambria Math" w:eastAsia="Times New Roman" w:hAnsi="Cambria Math" w:cs="Times New Roman"/>
              <w:color w:val="000000"/>
              <w:sz w:val="28"/>
              <w:szCs w:val="28"/>
              <w:shd w:val="clear" w:color="auto" w:fill="FFFFFF"/>
              <w:lang/>
            </w:rPr>
            <m:t>=</m:t>
          </m:r>
          <m:nary>
            <m:naryPr>
              <m:chr m:val="∑"/>
              <m:limLoc m:val="undOvr"/>
              <m:ctrlPr>
                <w:rPr>
                  <w:rFonts w:ascii="Cambria Math" w:eastAsia="Times New Roman" w:hAnsi="Cambria Math" w:cs="Times New Roman"/>
                  <w:i/>
                  <w:iCs/>
                  <w:color w:val="000000"/>
                  <w:sz w:val="28"/>
                  <w:szCs w:val="28"/>
                  <w:shd w:val="clear" w:color="auto" w:fill="FFFFFF"/>
                  <w:lang/>
                </w:rPr>
              </m:ctrlPr>
            </m:naryPr>
            <m:sub>
              <m:r>
                <w:rPr>
                  <w:rFonts w:ascii="Cambria Math" w:eastAsia="Times New Roman" w:hAnsi="Cambria Math" w:cs="Times New Roman"/>
                  <w:color w:val="000000"/>
                  <w:sz w:val="28"/>
                  <w:szCs w:val="28"/>
                  <w:shd w:val="clear" w:color="auto" w:fill="FFFFFF"/>
                  <w:lang/>
                </w:rPr>
                <m:t>v=0</m:t>
              </m:r>
            </m:sub>
            <m:sup>
              <m:r>
                <w:rPr>
                  <w:rFonts w:ascii="Cambria Math" w:eastAsia="Times New Roman" w:hAnsi="Cambria Math" w:cs="Times New Roman"/>
                  <w:color w:val="000000"/>
                  <w:sz w:val="28"/>
                  <w:szCs w:val="28"/>
                  <w:shd w:val="clear" w:color="auto" w:fill="FFFFFF"/>
                  <w:lang/>
                </w:rPr>
                <m:t>∞</m:t>
              </m:r>
            </m:sup>
            <m:e>
              <m:f>
                <m:fPr>
                  <m:ctrlPr>
                    <w:rPr>
                      <w:rFonts w:ascii="Cambria Math" w:eastAsia="Times New Roman" w:hAnsi="Cambria Math" w:cs="Times New Roman"/>
                      <w:i/>
                      <w:iCs/>
                      <w:color w:val="000000"/>
                      <w:sz w:val="28"/>
                      <w:szCs w:val="28"/>
                      <w:shd w:val="clear" w:color="auto" w:fill="FFFFFF"/>
                      <w:lang/>
                    </w:rPr>
                  </m:ctrlPr>
                </m:fPr>
                <m:num>
                  <m:sSup>
                    <m:sSupPr>
                      <m:ctrlPr>
                        <w:rPr>
                          <w:rFonts w:ascii="Cambria Math" w:eastAsia="Times New Roman" w:hAnsi="Cambria Math" w:cs="Times New Roman"/>
                          <w:i/>
                          <w:iCs/>
                          <w:color w:val="000000"/>
                          <w:sz w:val="28"/>
                          <w:szCs w:val="28"/>
                          <w:shd w:val="clear" w:color="auto" w:fill="FFFFFF"/>
                          <w:lang/>
                        </w:rPr>
                      </m:ctrlPr>
                    </m:sSupPr>
                    <m:e>
                      <m:d>
                        <m:dPr>
                          <m:ctrlPr>
                            <w:rPr>
                              <w:rFonts w:ascii="Cambria Math" w:eastAsia="Times New Roman" w:hAnsi="Cambria Math" w:cs="Times New Roman"/>
                              <w:i/>
                              <w:iCs/>
                              <w:color w:val="000000"/>
                              <w:sz w:val="28"/>
                              <w:szCs w:val="28"/>
                              <w:shd w:val="clear" w:color="auto" w:fill="FFFFFF"/>
                              <w:lang/>
                            </w:rPr>
                          </m:ctrlPr>
                        </m:dPr>
                        <m:e>
                          <m:r>
                            <w:rPr>
                              <w:rFonts w:ascii="Cambria Math" w:eastAsia="Times New Roman" w:hAnsi="Cambria Math" w:cs="Times New Roman"/>
                              <w:color w:val="000000"/>
                              <w:sz w:val="28"/>
                              <w:szCs w:val="28"/>
                              <w:shd w:val="clear" w:color="auto" w:fill="FFFFFF"/>
                              <w:lang/>
                            </w:rPr>
                            <m:t>-1</m:t>
                          </m:r>
                        </m:e>
                      </m:d>
                    </m:e>
                    <m:sup>
                      <m:r>
                        <w:rPr>
                          <w:rFonts w:ascii="Cambria Math" w:eastAsia="Times New Roman" w:hAnsi="Cambria Math" w:cs="Times New Roman"/>
                          <w:color w:val="000000"/>
                          <w:sz w:val="28"/>
                          <w:szCs w:val="28"/>
                          <w:shd w:val="clear" w:color="auto" w:fill="FFFFFF"/>
                          <w:lang/>
                        </w:rPr>
                        <m:t>v</m:t>
                      </m:r>
                    </m:sup>
                  </m:sSup>
                </m:num>
                <m:den>
                  <m:sSup>
                    <m:sSupPr>
                      <m:ctrlPr>
                        <w:rPr>
                          <w:rFonts w:ascii="Cambria Math" w:eastAsia="Times New Roman" w:hAnsi="Cambria Math" w:cs="Times New Roman"/>
                          <w:i/>
                          <w:iCs/>
                          <w:color w:val="000000"/>
                          <w:sz w:val="28"/>
                          <w:szCs w:val="28"/>
                          <w:shd w:val="clear" w:color="auto" w:fill="FFFFFF"/>
                          <w:lang/>
                        </w:rPr>
                      </m:ctrlPr>
                    </m:sSupPr>
                    <m:e>
                      <m:d>
                        <m:dPr>
                          <m:ctrlPr>
                            <w:rPr>
                              <w:rFonts w:ascii="Cambria Math" w:eastAsia="Times New Roman" w:hAnsi="Cambria Math" w:cs="Times New Roman"/>
                              <w:i/>
                              <w:iCs/>
                              <w:color w:val="000000"/>
                              <w:sz w:val="28"/>
                              <w:szCs w:val="28"/>
                              <w:shd w:val="clear" w:color="auto" w:fill="FFFFFF"/>
                              <w:lang/>
                            </w:rPr>
                          </m:ctrlPr>
                        </m:dPr>
                        <m:e>
                          <m:r>
                            <w:rPr>
                              <w:rFonts w:ascii="Cambria Math" w:eastAsia="Times New Roman" w:hAnsi="Cambria Math" w:cs="Times New Roman"/>
                              <w:color w:val="000000"/>
                              <w:sz w:val="28"/>
                              <w:szCs w:val="28"/>
                              <w:shd w:val="clear" w:color="auto" w:fill="FFFFFF"/>
                              <w:lang/>
                            </w:rPr>
                            <m:t>v!</m:t>
                          </m:r>
                        </m:e>
                      </m:d>
                    </m:e>
                    <m:sup>
                      <m:r>
                        <w:rPr>
                          <w:rFonts w:ascii="Cambria Math" w:eastAsia="Times New Roman" w:hAnsi="Cambria Math" w:cs="Times New Roman"/>
                          <w:color w:val="000000"/>
                          <w:sz w:val="28"/>
                          <w:szCs w:val="28"/>
                          <w:shd w:val="clear" w:color="auto" w:fill="FFFFFF"/>
                          <w:lang/>
                        </w:rPr>
                        <m:t>2</m:t>
                      </m:r>
                    </m:sup>
                  </m:sSup>
                </m:den>
              </m:f>
              <m:sSup>
                <m:sSupPr>
                  <m:ctrlPr>
                    <w:rPr>
                      <w:rFonts w:ascii="Cambria Math" w:eastAsia="Times New Roman" w:hAnsi="Cambria Math" w:cs="Times New Roman"/>
                      <w:i/>
                      <w:iCs/>
                      <w:color w:val="000000"/>
                      <w:sz w:val="28"/>
                      <w:szCs w:val="28"/>
                      <w:shd w:val="clear" w:color="auto" w:fill="FFFFFF"/>
                      <w:lang/>
                    </w:rPr>
                  </m:ctrlPr>
                </m:sSupPr>
                <m:e>
                  <m:d>
                    <m:dPr>
                      <m:ctrlPr>
                        <w:rPr>
                          <w:rFonts w:ascii="Cambria Math" w:eastAsia="Times New Roman" w:hAnsi="Cambria Math" w:cs="Times New Roman"/>
                          <w:i/>
                          <w:iCs/>
                          <w:color w:val="000000"/>
                          <w:sz w:val="28"/>
                          <w:szCs w:val="28"/>
                          <w:shd w:val="clear" w:color="auto" w:fill="FFFFFF"/>
                          <w:lang/>
                        </w:rPr>
                      </m:ctrlPr>
                    </m:dPr>
                    <m:e>
                      <m:f>
                        <m:fPr>
                          <m:ctrlPr>
                            <w:rPr>
                              <w:rFonts w:ascii="Cambria Math" w:eastAsia="Times New Roman" w:hAnsi="Cambria Math" w:cs="Times New Roman"/>
                              <w:i/>
                              <w:iCs/>
                              <w:color w:val="000000"/>
                              <w:sz w:val="28"/>
                              <w:szCs w:val="28"/>
                              <w:shd w:val="clear" w:color="auto" w:fill="FFFFFF"/>
                              <w:lang/>
                            </w:rPr>
                          </m:ctrlPr>
                        </m:fPr>
                        <m:num>
                          <m:r>
                            <w:rPr>
                              <w:rFonts w:ascii="Cambria Math" w:eastAsia="Times New Roman" w:hAnsi="Cambria Math" w:cs="Times New Roman"/>
                              <w:color w:val="000000"/>
                              <w:sz w:val="28"/>
                              <w:szCs w:val="28"/>
                              <w:shd w:val="clear" w:color="auto" w:fill="FFFFFF"/>
                              <w:lang/>
                            </w:rPr>
                            <m:t>x</m:t>
                          </m:r>
                        </m:num>
                        <m:den>
                          <m:r>
                            <w:rPr>
                              <w:rFonts w:ascii="Cambria Math" w:eastAsia="Times New Roman" w:hAnsi="Cambria Math" w:cs="Times New Roman"/>
                              <w:color w:val="000000"/>
                              <w:sz w:val="28"/>
                              <w:szCs w:val="28"/>
                              <w:shd w:val="clear" w:color="auto" w:fill="FFFFFF"/>
                              <w:lang/>
                            </w:rPr>
                            <m:t>2</m:t>
                          </m:r>
                        </m:den>
                      </m:f>
                    </m:e>
                  </m:d>
                </m:e>
                <m:sup>
                  <m:r>
                    <w:rPr>
                      <w:rFonts w:ascii="Cambria Math" w:eastAsia="Times New Roman" w:hAnsi="Cambria Math" w:cs="Times New Roman"/>
                      <w:color w:val="000000"/>
                      <w:sz w:val="28"/>
                      <w:szCs w:val="28"/>
                      <w:shd w:val="clear" w:color="auto" w:fill="FFFFFF"/>
                      <w:lang/>
                    </w:rPr>
                    <m:t>2v</m:t>
                  </m:r>
                </m:sup>
              </m:sSup>
            </m:e>
          </m:nary>
          <m:r>
            <w:rPr>
              <w:rFonts w:ascii="Cambria Math" w:eastAsia="Times New Roman" w:hAnsi="Cambria Math" w:cs="Times New Roman"/>
              <w:color w:val="000000"/>
              <w:sz w:val="28"/>
              <w:szCs w:val="28"/>
              <w:shd w:val="clear" w:color="auto" w:fill="FFFFFF"/>
              <w:lang/>
            </w:rPr>
            <m:t>=1-</m:t>
          </m:r>
          <m:f>
            <m:fPr>
              <m:ctrlPr>
                <w:rPr>
                  <w:rFonts w:ascii="Cambria Math" w:eastAsia="Times New Roman" w:hAnsi="Cambria Math" w:cs="Times New Roman"/>
                  <w:i/>
                  <w:iCs/>
                  <w:color w:val="000000"/>
                  <w:sz w:val="28"/>
                  <w:szCs w:val="28"/>
                  <w:shd w:val="clear" w:color="auto" w:fill="FFFFFF"/>
                  <w:lang/>
                </w:rPr>
              </m:ctrlPr>
            </m:fPr>
            <m:num>
              <m:r>
                <w:rPr>
                  <w:rFonts w:ascii="Cambria Math" w:eastAsia="Times New Roman" w:hAnsi="Cambria Math" w:cs="Times New Roman"/>
                  <w:color w:val="000000"/>
                  <w:sz w:val="28"/>
                  <w:szCs w:val="28"/>
                  <w:shd w:val="clear" w:color="auto" w:fill="FFFFFF"/>
                  <w:lang/>
                </w:rPr>
                <m:t>1</m:t>
              </m:r>
            </m:num>
            <m:den>
              <m:sSup>
                <m:sSupPr>
                  <m:ctrlPr>
                    <w:rPr>
                      <w:rFonts w:ascii="Cambria Math" w:eastAsia="Times New Roman" w:hAnsi="Cambria Math" w:cs="Times New Roman"/>
                      <w:i/>
                      <w:iCs/>
                      <w:color w:val="000000"/>
                      <w:sz w:val="28"/>
                      <w:szCs w:val="28"/>
                      <w:shd w:val="clear" w:color="auto" w:fill="FFFFFF"/>
                      <w:lang/>
                    </w:rPr>
                  </m:ctrlPr>
                </m:sSupPr>
                <m:e>
                  <m:d>
                    <m:dPr>
                      <m:ctrlPr>
                        <w:rPr>
                          <w:rFonts w:ascii="Cambria Math" w:eastAsia="Times New Roman" w:hAnsi="Cambria Math" w:cs="Times New Roman"/>
                          <w:i/>
                          <w:iCs/>
                          <w:color w:val="000000"/>
                          <w:sz w:val="28"/>
                          <w:szCs w:val="28"/>
                          <w:shd w:val="clear" w:color="auto" w:fill="FFFFFF"/>
                          <w:lang/>
                        </w:rPr>
                      </m:ctrlPr>
                    </m:dPr>
                    <m:e>
                      <m:r>
                        <w:rPr>
                          <w:rFonts w:ascii="Cambria Math" w:eastAsia="Times New Roman" w:hAnsi="Cambria Math" w:cs="Times New Roman"/>
                          <w:color w:val="000000"/>
                          <w:sz w:val="28"/>
                          <w:szCs w:val="28"/>
                          <w:shd w:val="clear" w:color="auto" w:fill="FFFFFF"/>
                          <w:lang/>
                        </w:rPr>
                        <m:t>1!</m:t>
                      </m:r>
                    </m:e>
                  </m:d>
                </m:e>
                <m:sup>
                  <m:r>
                    <w:rPr>
                      <w:rFonts w:ascii="Cambria Math" w:eastAsia="Times New Roman" w:hAnsi="Cambria Math" w:cs="Times New Roman"/>
                      <w:color w:val="000000"/>
                      <w:sz w:val="28"/>
                      <w:szCs w:val="28"/>
                      <w:shd w:val="clear" w:color="auto" w:fill="FFFFFF"/>
                      <w:lang/>
                    </w:rPr>
                    <m:t>2</m:t>
                  </m:r>
                </m:sup>
              </m:sSup>
            </m:den>
          </m:f>
          <m:sSup>
            <m:sSupPr>
              <m:ctrlPr>
                <w:rPr>
                  <w:rFonts w:ascii="Cambria Math" w:eastAsia="Times New Roman" w:hAnsi="Cambria Math" w:cs="Times New Roman"/>
                  <w:i/>
                  <w:iCs/>
                  <w:color w:val="000000"/>
                  <w:sz w:val="28"/>
                  <w:szCs w:val="28"/>
                  <w:shd w:val="clear" w:color="auto" w:fill="FFFFFF"/>
                  <w:lang/>
                </w:rPr>
              </m:ctrlPr>
            </m:sSupPr>
            <m:e>
              <m:d>
                <m:dPr>
                  <m:ctrlPr>
                    <w:rPr>
                      <w:rFonts w:ascii="Cambria Math" w:eastAsia="Times New Roman" w:hAnsi="Cambria Math" w:cs="Times New Roman"/>
                      <w:i/>
                      <w:iCs/>
                      <w:color w:val="000000"/>
                      <w:sz w:val="28"/>
                      <w:szCs w:val="28"/>
                      <w:shd w:val="clear" w:color="auto" w:fill="FFFFFF"/>
                      <w:lang/>
                    </w:rPr>
                  </m:ctrlPr>
                </m:dPr>
                <m:e>
                  <m:f>
                    <m:fPr>
                      <m:ctrlPr>
                        <w:rPr>
                          <w:rFonts w:ascii="Cambria Math" w:eastAsia="Times New Roman" w:hAnsi="Cambria Math" w:cs="Times New Roman"/>
                          <w:i/>
                          <w:iCs/>
                          <w:color w:val="000000"/>
                          <w:sz w:val="28"/>
                          <w:szCs w:val="28"/>
                          <w:shd w:val="clear" w:color="auto" w:fill="FFFFFF"/>
                          <w:lang/>
                        </w:rPr>
                      </m:ctrlPr>
                    </m:fPr>
                    <m:num>
                      <m:r>
                        <w:rPr>
                          <w:rFonts w:ascii="Cambria Math" w:eastAsia="Times New Roman" w:hAnsi="Cambria Math" w:cs="Times New Roman"/>
                          <w:color w:val="000000"/>
                          <w:sz w:val="28"/>
                          <w:szCs w:val="28"/>
                          <w:shd w:val="clear" w:color="auto" w:fill="FFFFFF"/>
                          <w:lang/>
                        </w:rPr>
                        <m:t>x</m:t>
                      </m:r>
                    </m:num>
                    <m:den>
                      <m:r>
                        <w:rPr>
                          <w:rFonts w:ascii="Cambria Math" w:eastAsia="Times New Roman" w:hAnsi="Cambria Math" w:cs="Times New Roman"/>
                          <w:color w:val="000000"/>
                          <w:sz w:val="28"/>
                          <w:szCs w:val="28"/>
                          <w:shd w:val="clear" w:color="auto" w:fill="FFFFFF"/>
                          <w:lang/>
                        </w:rPr>
                        <m:t>2</m:t>
                      </m:r>
                    </m:den>
                  </m:f>
                </m:e>
              </m:d>
            </m:e>
            <m:sup>
              <m:r>
                <w:rPr>
                  <w:rFonts w:ascii="Cambria Math" w:eastAsia="Times New Roman" w:hAnsi="Cambria Math" w:cs="Times New Roman"/>
                  <w:color w:val="000000"/>
                  <w:sz w:val="28"/>
                  <w:szCs w:val="28"/>
                  <w:shd w:val="clear" w:color="auto" w:fill="FFFFFF"/>
                  <w:lang/>
                </w:rPr>
                <m:t>2</m:t>
              </m:r>
            </m:sup>
          </m:sSup>
          <m:r>
            <w:rPr>
              <w:rFonts w:ascii="Cambria Math" w:eastAsia="Times New Roman" w:hAnsi="Cambria Math" w:cs="Times New Roman"/>
              <w:color w:val="000000"/>
              <w:sz w:val="28"/>
              <w:szCs w:val="28"/>
              <w:shd w:val="clear" w:color="auto" w:fill="FFFFFF"/>
              <w:lang/>
            </w:rPr>
            <m:t>+</m:t>
          </m:r>
          <m:f>
            <m:fPr>
              <m:ctrlPr>
                <w:rPr>
                  <w:rFonts w:ascii="Cambria Math" w:eastAsia="Times New Roman" w:hAnsi="Cambria Math" w:cs="Times New Roman"/>
                  <w:i/>
                  <w:iCs/>
                  <w:color w:val="000000"/>
                  <w:sz w:val="28"/>
                  <w:szCs w:val="28"/>
                  <w:shd w:val="clear" w:color="auto" w:fill="FFFFFF"/>
                  <w:lang/>
                </w:rPr>
              </m:ctrlPr>
            </m:fPr>
            <m:num>
              <m:r>
                <w:rPr>
                  <w:rFonts w:ascii="Cambria Math" w:eastAsia="Times New Roman" w:hAnsi="Cambria Math" w:cs="Times New Roman"/>
                  <w:color w:val="000000"/>
                  <w:sz w:val="28"/>
                  <w:szCs w:val="28"/>
                  <w:shd w:val="clear" w:color="auto" w:fill="FFFFFF"/>
                  <w:lang/>
                </w:rPr>
                <m:t>1</m:t>
              </m:r>
            </m:num>
            <m:den>
              <m:sSup>
                <m:sSupPr>
                  <m:ctrlPr>
                    <w:rPr>
                      <w:rFonts w:ascii="Cambria Math" w:eastAsia="Times New Roman" w:hAnsi="Cambria Math" w:cs="Times New Roman"/>
                      <w:i/>
                      <w:iCs/>
                      <w:color w:val="000000"/>
                      <w:sz w:val="28"/>
                      <w:szCs w:val="28"/>
                      <w:shd w:val="clear" w:color="auto" w:fill="FFFFFF"/>
                      <w:lang/>
                    </w:rPr>
                  </m:ctrlPr>
                </m:sSupPr>
                <m:e>
                  <m:d>
                    <m:dPr>
                      <m:ctrlPr>
                        <w:rPr>
                          <w:rFonts w:ascii="Cambria Math" w:eastAsia="Times New Roman" w:hAnsi="Cambria Math" w:cs="Times New Roman"/>
                          <w:i/>
                          <w:iCs/>
                          <w:color w:val="000000"/>
                          <w:sz w:val="28"/>
                          <w:szCs w:val="28"/>
                          <w:shd w:val="clear" w:color="auto" w:fill="FFFFFF"/>
                          <w:lang/>
                        </w:rPr>
                      </m:ctrlPr>
                    </m:dPr>
                    <m:e>
                      <m:r>
                        <w:rPr>
                          <w:rFonts w:ascii="Cambria Math" w:eastAsia="Times New Roman" w:hAnsi="Cambria Math" w:cs="Times New Roman"/>
                          <w:color w:val="000000"/>
                          <w:sz w:val="28"/>
                          <w:szCs w:val="28"/>
                          <w:shd w:val="clear" w:color="auto" w:fill="FFFFFF"/>
                          <w:lang/>
                        </w:rPr>
                        <m:t>2!</m:t>
                      </m:r>
                    </m:e>
                  </m:d>
                </m:e>
                <m:sup>
                  <m:r>
                    <w:rPr>
                      <w:rFonts w:ascii="Cambria Math" w:eastAsia="Times New Roman" w:hAnsi="Cambria Math" w:cs="Times New Roman"/>
                      <w:color w:val="000000"/>
                      <w:sz w:val="28"/>
                      <w:szCs w:val="28"/>
                      <w:shd w:val="clear" w:color="auto" w:fill="FFFFFF"/>
                      <w:lang/>
                    </w:rPr>
                    <m:t>2</m:t>
                  </m:r>
                </m:sup>
              </m:sSup>
            </m:den>
          </m:f>
          <m:sSup>
            <m:sSupPr>
              <m:ctrlPr>
                <w:rPr>
                  <w:rFonts w:ascii="Cambria Math" w:eastAsia="Times New Roman" w:hAnsi="Cambria Math" w:cs="Times New Roman"/>
                  <w:i/>
                  <w:iCs/>
                  <w:color w:val="000000"/>
                  <w:sz w:val="28"/>
                  <w:szCs w:val="28"/>
                  <w:shd w:val="clear" w:color="auto" w:fill="FFFFFF"/>
                  <w:lang/>
                </w:rPr>
              </m:ctrlPr>
            </m:sSupPr>
            <m:e>
              <m:d>
                <m:dPr>
                  <m:ctrlPr>
                    <w:rPr>
                      <w:rFonts w:ascii="Cambria Math" w:eastAsia="Times New Roman" w:hAnsi="Cambria Math" w:cs="Times New Roman"/>
                      <w:i/>
                      <w:iCs/>
                      <w:color w:val="000000"/>
                      <w:sz w:val="28"/>
                      <w:szCs w:val="28"/>
                      <w:shd w:val="clear" w:color="auto" w:fill="FFFFFF"/>
                      <w:lang/>
                    </w:rPr>
                  </m:ctrlPr>
                </m:dPr>
                <m:e>
                  <m:f>
                    <m:fPr>
                      <m:ctrlPr>
                        <w:rPr>
                          <w:rFonts w:ascii="Cambria Math" w:eastAsia="Times New Roman" w:hAnsi="Cambria Math" w:cs="Times New Roman"/>
                          <w:i/>
                          <w:iCs/>
                          <w:color w:val="000000"/>
                          <w:sz w:val="28"/>
                          <w:szCs w:val="28"/>
                          <w:shd w:val="clear" w:color="auto" w:fill="FFFFFF"/>
                          <w:lang/>
                        </w:rPr>
                      </m:ctrlPr>
                    </m:fPr>
                    <m:num>
                      <m:r>
                        <w:rPr>
                          <w:rFonts w:ascii="Cambria Math" w:eastAsia="Times New Roman" w:hAnsi="Cambria Math" w:cs="Times New Roman"/>
                          <w:color w:val="000000"/>
                          <w:sz w:val="28"/>
                          <w:szCs w:val="28"/>
                          <w:shd w:val="clear" w:color="auto" w:fill="FFFFFF"/>
                          <w:lang/>
                        </w:rPr>
                        <m:t>x</m:t>
                      </m:r>
                    </m:num>
                    <m:den>
                      <m:r>
                        <w:rPr>
                          <w:rFonts w:ascii="Cambria Math" w:eastAsia="Times New Roman" w:hAnsi="Cambria Math" w:cs="Times New Roman"/>
                          <w:color w:val="000000"/>
                          <w:sz w:val="28"/>
                          <w:szCs w:val="28"/>
                          <w:shd w:val="clear" w:color="auto" w:fill="FFFFFF"/>
                          <w:lang/>
                        </w:rPr>
                        <m:t>2</m:t>
                      </m:r>
                    </m:den>
                  </m:f>
                </m:e>
              </m:d>
            </m:e>
            <m:sup>
              <m:r>
                <w:rPr>
                  <w:rFonts w:ascii="Cambria Math" w:eastAsia="Times New Roman" w:hAnsi="Cambria Math" w:cs="Times New Roman"/>
                  <w:color w:val="000000"/>
                  <w:sz w:val="28"/>
                  <w:szCs w:val="28"/>
                  <w:shd w:val="clear" w:color="auto" w:fill="FFFFFF"/>
                  <w:lang/>
                </w:rPr>
                <m:t>4</m:t>
              </m:r>
            </m:sup>
          </m:sSup>
          <m:r>
            <w:rPr>
              <w:rFonts w:ascii="Cambria Math" w:eastAsia="Times New Roman" w:hAnsi="Cambria Math" w:cs="Times New Roman"/>
              <w:color w:val="000000"/>
              <w:sz w:val="28"/>
              <w:szCs w:val="28"/>
              <w:shd w:val="clear" w:color="auto" w:fill="FFFFFF"/>
              <w:lang/>
            </w:rPr>
            <m:t>-</m:t>
          </m:r>
          <m:f>
            <m:fPr>
              <m:ctrlPr>
                <w:rPr>
                  <w:rFonts w:ascii="Cambria Math" w:eastAsia="Times New Roman" w:hAnsi="Cambria Math" w:cs="Times New Roman"/>
                  <w:i/>
                  <w:iCs/>
                  <w:color w:val="000000"/>
                  <w:sz w:val="28"/>
                  <w:szCs w:val="28"/>
                  <w:shd w:val="clear" w:color="auto" w:fill="FFFFFF"/>
                  <w:lang/>
                </w:rPr>
              </m:ctrlPr>
            </m:fPr>
            <m:num>
              <m:r>
                <w:rPr>
                  <w:rFonts w:ascii="Cambria Math" w:eastAsia="Times New Roman" w:hAnsi="Cambria Math" w:cs="Times New Roman"/>
                  <w:color w:val="000000"/>
                  <w:sz w:val="28"/>
                  <w:szCs w:val="28"/>
                  <w:shd w:val="clear" w:color="auto" w:fill="FFFFFF"/>
                  <w:lang/>
                </w:rPr>
                <m:t>1</m:t>
              </m:r>
            </m:num>
            <m:den>
              <m:sSup>
                <m:sSupPr>
                  <m:ctrlPr>
                    <w:rPr>
                      <w:rFonts w:ascii="Cambria Math" w:eastAsia="Times New Roman" w:hAnsi="Cambria Math" w:cs="Times New Roman"/>
                      <w:i/>
                      <w:iCs/>
                      <w:color w:val="000000"/>
                      <w:sz w:val="28"/>
                      <w:szCs w:val="28"/>
                      <w:shd w:val="clear" w:color="auto" w:fill="FFFFFF"/>
                      <w:lang/>
                    </w:rPr>
                  </m:ctrlPr>
                </m:sSupPr>
                <m:e>
                  <m:d>
                    <m:dPr>
                      <m:ctrlPr>
                        <w:rPr>
                          <w:rFonts w:ascii="Cambria Math" w:eastAsia="Times New Roman" w:hAnsi="Cambria Math" w:cs="Times New Roman"/>
                          <w:i/>
                          <w:iCs/>
                          <w:color w:val="000000"/>
                          <w:sz w:val="28"/>
                          <w:szCs w:val="28"/>
                          <w:shd w:val="clear" w:color="auto" w:fill="FFFFFF"/>
                          <w:lang/>
                        </w:rPr>
                      </m:ctrlPr>
                    </m:dPr>
                    <m:e>
                      <m:r>
                        <w:rPr>
                          <w:rFonts w:ascii="Cambria Math" w:eastAsia="Times New Roman" w:hAnsi="Cambria Math" w:cs="Times New Roman"/>
                          <w:color w:val="000000"/>
                          <w:sz w:val="28"/>
                          <w:szCs w:val="28"/>
                          <w:shd w:val="clear" w:color="auto" w:fill="FFFFFF"/>
                          <w:lang/>
                        </w:rPr>
                        <m:t>3!</m:t>
                      </m:r>
                    </m:e>
                  </m:d>
                </m:e>
                <m:sup>
                  <m:r>
                    <w:rPr>
                      <w:rFonts w:ascii="Cambria Math" w:eastAsia="Times New Roman" w:hAnsi="Cambria Math" w:cs="Times New Roman"/>
                      <w:color w:val="000000"/>
                      <w:sz w:val="28"/>
                      <w:szCs w:val="28"/>
                      <w:shd w:val="clear" w:color="auto" w:fill="FFFFFF"/>
                      <w:lang/>
                    </w:rPr>
                    <m:t>2</m:t>
                  </m:r>
                </m:sup>
              </m:sSup>
            </m:den>
          </m:f>
          <m:sSup>
            <m:sSupPr>
              <m:ctrlPr>
                <w:rPr>
                  <w:rFonts w:ascii="Cambria Math" w:eastAsia="Times New Roman" w:hAnsi="Cambria Math" w:cs="Times New Roman"/>
                  <w:i/>
                  <w:iCs/>
                  <w:color w:val="000000"/>
                  <w:sz w:val="28"/>
                  <w:szCs w:val="28"/>
                  <w:shd w:val="clear" w:color="auto" w:fill="FFFFFF"/>
                  <w:lang/>
                </w:rPr>
              </m:ctrlPr>
            </m:sSupPr>
            <m:e>
              <m:d>
                <m:dPr>
                  <m:ctrlPr>
                    <w:rPr>
                      <w:rFonts w:ascii="Cambria Math" w:eastAsia="Times New Roman" w:hAnsi="Cambria Math" w:cs="Times New Roman"/>
                      <w:i/>
                      <w:iCs/>
                      <w:color w:val="000000"/>
                      <w:sz w:val="28"/>
                      <w:szCs w:val="28"/>
                      <w:shd w:val="clear" w:color="auto" w:fill="FFFFFF"/>
                      <w:lang/>
                    </w:rPr>
                  </m:ctrlPr>
                </m:dPr>
                <m:e>
                  <m:f>
                    <m:fPr>
                      <m:ctrlPr>
                        <w:rPr>
                          <w:rFonts w:ascii="Cambria Math" w:eastAsia="Times New Roman" w:hAnsi="Cambria Math" w:cs="Times New Roman"/>
                          <w:i/>
                          <w:iCs/>
                          <w:color w:val="000000"/>
                          <w:sz w:val="28"/>
                          <w:szCs w:val="28"/>
                          <w:shd w:val="clear" w:color="auto" w:fill="FFFFFF"/>
                          <w:lang/>
                        </w:rPr>
                      </m:ctrlPr>
                    </m:fPr>
                    <m:num>
                      <m:r>
                        <w:rPr>
                          <w:rFonts w:ascii="Cambria Math" w:eastAsia="Times New Roman" w:hAnsi="Cambria Math" w:cs="Times New Roman"/>
                          <w:color w:val="000000"/>
                          <w:sz w:val="28"/>
                          <w:szCs w:val="28"/>
                          <w:shd w:val="clear" w:color="auto" w:fill="FFFFFF"/>
                          <w:lang/>
                        </w:rPr>
                        <m:t>x</m:t>
                      </m:r>
                    </m:num>
                    <m:den>
                      <m:r>
                        <w:rPr>
                          <w:rFonts w:ascii="Cambria Math" w:eastAsia="Times New Roman" w:hAnsi="Cambria Math" w:cs="Times New Roman"/>
                          <w:color w:val="000000"/>
                          <w:sz w:val="28"/>
                          <w:szCs w:val="28"/>
                          <w:shd w:val="clear" w:color="auto" w:fill="FFFFFF"/>
                          <w:lang/>
                        </w:rPr>
                        <m:t>2</m:t>
                      </m:r>
                    </m:den>
                  </m:f>
                </m:e>
              </m:d>
            </m:e>
            <m:sup>
              <m:r>
                <w:rPr>
                  <w:rFonts w:ascii="Cambria Math" w:eastAsia="Times New Roman" w:hAnsi="Cambria Math" w:cs="Times New Roman"/>
                  <w:color w:val="000000"/>
                  <w:sz w:val="28"/>
                  <w:szCs w:val="28"/>
                  <w:shd w:val="clear" w:color="auto" w:fill="FFFFFF"/>
                  <w:lang/>
                </w:rPr>
                <m:t>6</m:t>
              </m:r>
            </m:sup>
          </m:sSup>
          <m:r>
            <w:rPr>
              <w:rFonts w:ascii="Cambria Math" w:eastAsia="Times New Roman" w:hAnsi="Cambria Math" w:cs="Times New Roman"/>
              <w:color w:val="000000"/>
              <w:sz w:val="28"/>
              <w:szCs w:val="28"/>
              <w:shd w:val="clear" w:color="auto" w:fill="FFFFFF"/>
              <w:lang/>
            </w:rPr>
            <m:t>+…</m:t>
          </m:r>
        </m:oMath>
      </m:oMathPara>
    </w:p>
    <w:p w14:paraId="51D955E3" w14:textId="77777777" w:rsidR="0038258D" w:rsidRDefault="0038258D" w:rsidP="0038258D">
      <w:pPr>
        <w:spacing w:before="240" w:after="240" w:line="240" w:lineRule="auto"/>
        <w:rPr>
          <w:rFonts w:ascii="Times New Roman" w:eastAsia="Times New Roman" w:hAnsi="Times New Roman" w:cs="Times New Roman"/>
          <w:iCs/>
          <w:color w:val="000000"/>
          <w:sz w:val="28"/>
          <w:szCs w:val="28"/>
          <w:shd w:val="clear" w:color="auto" w:fill="FFFFFF"/>
          <w:lang/>
        </w:rPr>
      </w:pPr>
      <w:r>
        <w:rPr>
          <w:rFonts w:ascii="Times New Roman" w:eastAsia="Times New Roman" w:hAnsi="Times New Roman" w:cs="Times New Roman"/>
          <w:iCs/>
          <w:color w:val="000000"/>
          <w:sz w:val="28"/>
          <w:szCs w:val="28"/>
          <w:shd w:val="clear" w:color="auto" w:fill="FFFFFF"/>
          <w:lang/>
        </w:rPr>
        <w:tab/>
        <w:t>Пользуясь этим решением, можно написать решение, удовлетворяющее данным начальным условиям, а именно</w:t>
      </w:r>
      <w:r w:rsidRPr="00A3352D">
        <w:rPr>
          <w:rFonts w:ascii="Times New Roman" w:eastAsia="Times New Roman" w:hAnsi="Times New Roman" w:cs="Times New Roman"/>
          <w:iCs/>
          <w:color w:val="000000"/>
          <w:sz w:val="28"/>
          <w:szCs w:val="28"/>
          <w:shd w:val="clear" w:color="auto" w:fill="FFFFFF"/>
          <w:lang/>
        </w:rPr>
        <w:t>:</w:t>
      </w:r>
    </w:p>
    <w:p w14:paraId="19C0C2FA" w14:textId="77777777" w:rsidR="0038258D" w:rsidRPr="00A3352D" w:rsidRDefault="0038258D" w:rsidP="0038258D">
      <w:pPr>
        <w:spacing w:before="240" w:after="240" w:line="240" w:lineRule="auto"/>
        <w:rPr>
          <w:rFonts w:ascii="Times New Roman" w:eastAsia="Times New Roman" w:hAnsi="Times New Roman" w:cs="Times New Roman"/>
          <w:iCs/>
          <w:color w:val="000000"/>
          <w:sz w:val="28"/>
          <w:szCs w:val="28"/>
          <w:shd w:val="clear" w:color="auto" w:fill="FFFFFF"/>
          <w:lang/>
        </w:rPr>
      </w:pPr>
      <m:oMathPara>
        <m:oMath>
          <m:r>
            <w:rPr>
              <w:rFonts w:ascii="Cambria Math" w:eastAsia="Times New Roman" w:hAnsi="Cambria Math" w:cs="Times New Roman"/>
              <w:color w:val="000000"/>
              <w:sz w:val="28"/>
              <w:szCs w:val="28"/>
              <w:shd w:val="clear" w:color="auto" w:fill="FFFFFF"/>
              <w:lang/>
            </w:rPr>
            <m:t>y=2</m:t>
          </m:r>
          <m:sSub>
            <m:sSubPr>
              <m:ctrlPr>
                <w:rPr>
                  <w:rFonts w:ascii="Cambria Math" w:eastAsia="Times New Roman" w:hAnsi="Cambria Math" w:cs="Times New Roman"/>
                  <w:i/>
                  <w:iCs/>
                  <w:color w:val="000000"/>
                  <w:sz w:val="28"/>
                  <w:szCs w:val="28"/>
                  <w:shd w:val="clear" w:color="auto" w:fill="FFFFFF"/>
                  <w:lang/>
                </w:rPr>
              </m:ctrlPr>
            </m:sSubPr>
            <m:e>
              <m:r>
                <w:rPr>
                  <w:rFonts w:ascii="Cambria Math" w:eastAsia="Times New Roman" w:hAnsi="Cambria Math" w:cs="Times New Roman"/>
                  <w:color w:val="000000"/>
                  <w:sz w:val="28"/>
                  <w:szCs w:val="28"/>
                  <w:shd w:val="clear" w:color="auto" w:fill="FFFFFF"/>
                  <w:lang/>
                </w:rPr>
                <m:t>J</m:t>
              </m:r>
            </m:e>
            <m:sub>
              <m:r>
                <w:rPr>
                  <w:rFonts w:ascii="Cambria Math" w:eastAsia="Times New Roman" w:hAnsi="Cambria Math" w:cs="Times New Roman"/>
                  <w:color w:val="000000"/>
                  <w:sz w:val="28"/>
                  <w:szCs w:val="28"/>
                  <w:shd w:val="clear" w:color="auto" w:fill="FFFFFF"/>
                  <w:lang/>
                </w:rPr>
                <m:t>0</m:t>
              </m:r>
            </m:sub>
          </m:sSub>
          <m:d>
            <m:dPr>
              <m:ctrlPr>
                <w:rPr>
                  <w:rFonts w:ascii="Cambria Math" w:eastAsia="Times New Roman" w:hAnsi="Cambria Math" w:cs="Times New Roman"/>
                  <w:i/>
                  <w:iCs/>
                  <w:color w:val="000000"/>
                  <w:sz w:val="28"/>
                  <w:szCs w:val="28"/>
                  <w:shd w:val="clear" w:color="auto" w:fill="FFFFFF"/>
                  <w:lang/>
                </w:rPr>
              </m:ctrlPr>
            </m:dPr>
            <m:e>
              <m:r>
                <w:rPr>
                  <w:rFonts w:ascii="Cambria Math" w:eastAsia="Times New Roman" w:hAnsi="Cambria Math" w:cs="Times New Roman"/>
                  <w:color w:val="000000"/>
                  <w:sz w:val="28"/>
                  <w:szCs w:val="28"/>
                  <w:shd w:val="clear" w:color="auto" w:fill="FFFFFF"/>
                  <w:lang/>
                </w:rPr>
                <m:t>x</m:t>
              </m:r>
            </m:e>
          </m:d>
          <m:r>
            <w:rPr>
              <w:rFonts w:ascii="Cambria Math" w:eastAsia="Times New Roman" w:hAnsi="Cambria Math" w:cs="Times New Roman"/>
              <w:color w:val="000000"/>
              <w:sz w:val="28"/>
              <w:szCs w:val="28"/>
              <w:shd w:val="clear" w:color="auto" w:fill="FFFFFF"/>
              <w:lang/>
            </w:rPr>
            <m:t>.</m:t>
          </m:r>
        </m:oMath>
      </m:oMathPara>
    </w:p>
    <w:p w14:paraId="1304BEAD" w14:textId="77777777" w:rsidR="0038258D" w:rsidRDefault="0038258D" w:rsidP="0038258D">
      <w:pPr>
        <w:spacing w:before="240" w:after="240" w:line="240" w:lineRule="auto"/>
        <w:rPr>
          <w:rFonts w:ascii="Times New Roman" w:eastAsia="Times New Roman" w:hAnsi="Times New Roman" w:cs="Times New Roman"/>
          <w:iCs/>
          <w:color w:val="000000"/>
          <w:sz w:val="28"/>
          <w:szCs w:val="28"/>
          <w:shd w:val="clear" w:color="auto" w:fill="FFFFFF"/>
          <w:lang/>
        </w:rPr>
      </w:pPr>
      <w:r>
        <w:rPr>
          <w:rFonts w:ascii="Times New Roman" w:eastAsia="Times New Roman" w:hAnsi="Times New Roman" w:cs="Times New Roman"/>
          <w:iCs/>
          <w:color w:val="000000"/>
          <w:sz w:val="28"/>
          <w:szCs w:val="28"/>
          <w:shd w:val="clear" w:color="auto" w:fill="FFFFFF"/>
          <w:lang/>
        </w:rPr>
        <w:tab/>
      </w:r>
      <w:r w:rsidRPr="00A3352D">
        <w:rPr>
          <w:rFonts w:ascii="Times New Roman" w:eastAsia="Times New Roman" w:hAnsi="Times New Roman" w:cs="Times New Roman"/>
          <w:b/>
          <w:bCs/>
          <w:iCs/>
          <w:color w:val="000000"/>
          <w:sz w:val="28"/>
          <w:szCs w:val="28"/>
          <w:shd w:val="clear" w:color="auto" w:fill="FFFFFF"/>
          <w:lang/>
        </w:rPr>
        <w:t>Замечание</w:t>
      </w:r>
      <w:r>
        <w:rPr>
          <w:rFonts w:ascii="Times New Roman" w:eastAsia="Times New Roman" w:hAnsi="Times New Roman" w:cs="Times New Roman"/>
          <w:iCs/>
          <w:color w:val="000000"/>
          <w:sz w:val="28"/>
          <w:szCs w:val="28"/>
          <w:shd w:val="clear" w:color="auto" w:fill="FFFFFF"/>
          <w:lang/>
        </w:rPr>
        <w:t>. Если бы нам нужно было найти общий интеграл данного уравнения, то мы стали бы искать второе частное решение в форме</w:t>
      </w:r>
    </w:p>
    <w:p w14:paraId="38139BC2" w14:textId="77777777" w:rsidR="0038258D" w:rsidRPr="00A3352D" w:rsidRDefault="00000000" w:rsidP="0038258D">
      <w:pPr>
        <w:spacing w:before="240" w:after="240" w:line="240" w:lineRule="auto"/>
        <w:rPr>
          <w:rFonts w:ascii="Times New Roman" w:eastAsia="Times New Roman" w:hAnsi="Times New Roman" w:cs="Times New Roman"/>
          <w:iCs/>
          <w:color w:val="000000"/>
          <w:sz w:val="28"/>
          <w:szCs w:val="28"/>
          <w:shd w:val="clear" w:color="auto" w:fill="FFFFFF"/>
          <w:lang/>
        </w:rPr>
      </w:pPr>
      <m:oMathPara>
        <m:oMath>
          <m:sSub>
            <m:sSubPr>
              <m:ctrlPr>
                <w:rPr>
                  <w:rFonts w:ascii="Cambria Math" w:eastAsia="Times New Roman" w:hAnsi="Cambria Math" w:cs="Times New Roman"/>
                  <w:i/>
                  <w:iCs/>
                  <w:color w:val="000000"/>
                  <w:sz w:val="28"/>
                  <w:szCs w:val="28"/>
                  <w:shd w:val="clear" w:color="auto" w:fill="FFFFFF"/>
                  <w:lang/>
                </w:rPr>
              </m:ctrlPr>
            </m:sSubPr>
            <m:e>
              <m:r>
                <w:rPr>
                  <w:rFonts w:ascii="Cambria Math" w:eastAsia="Times New Roman" w:hAnsi="Cambria Math" w:cs="Times New Roman"/>
                  <w:color w:val="000000"/>
                  <w:sz w:val="28"/>
                  <w:szCs w:val="28"/>
                  <w:shd w:val="clear" w:color="auto" w:fill="FFFFFF"/>
                  <w:lang/>
                </w:rPr>
                <m:t>K</m:t>
              </m:r>
            </m:e>
            <m:sub>
              <m:r>
                <w:rPr>
                  <w:rFonts w:ascii="Cambria Math" w:eastAsia="Times New Roman" w:hAnsi="Cambria Math" w:cs="Times New Roman"/>
                  <w:color w:val="000000"/>
                  <w:sz w:val="28"/>
                  <w:szCs w:val="28"/>
                  <w:shd w:val="clear" w:color="auto" w:fill="FFFFFF"/>
                  <w:lang/>
                </w:rPr>
                <m:t>0</m:t>
              </m:r>
            </m:sub>
          </m:sSub>
          <m:d>
            <m:dPr>
              <m:ctrlPr>
                <w:rPr>
                  <w:rFonts w:ascii="Cambria Math" w:eastAsia="Times New Roman" w:hAnsi="Cambria Math" w:cs="Times New Roman"/>
                  <w:i/>
                  <w:iCs/>
                  <w:color w:val="000000"/>
                  <w:sz w:val="28"/>
                  <w:szCs w:val="28"/>
                  <w:shd w:val="clear" w:color="auto" w:fill="FFFFFF"/>
                  <w:lang/>
                </w:rPr>
              </m:ctrlPr>
            </m:dPr>
            <m:e>
              <m:r>
                <w:rPr>
                  <w:rFonts w:ascii="Cambria Math" w:eastAsia="Times New Roman" w:hAnsi="Cambria Math" w:cs="Times New Roman"/>
                  <w:color w:val="000000"/>
                  <w:sz w:val="28"/>
                  <w:szCs w:val="28"/>
                  <w:shd w:val="clear" w:color="auto" w:fill="FFFFFF"/>
                  <w:lang/>
                </w:rPr>
                <m:t>x</m:t>
              </m:r>
            </m:e>
          </m:d>
          <m:r>
            <w:rPr>
              <w:rFonts w:ascii="Cambria Math" w:eastAsia="Times New Roman" w:hAnsi="Cambria Math" w:cs="Times New Roman"/>
              <w:color w:val="000000"/>
              <w:sz w:val="28"/>
              <w:szCs w:val="28"/>
              <w:shd w:val="clear" w:color="auto" w:fill="FFFFFF"/>
              <w:lang/>
            </w:rPr>
            <m:t>=</m:t>
          </m:r>
          <m:sSub>
            <m:sSubPr>
              <m:ctrlPr>
                <w:rPr>
                  <w:rFonts w:ascii="Cambria Math" w:eastAsia="Times New Roman" w:hAnsi="Cambria Math" w:cs="Times New Roman"/>
                  <w:i/>
                  <w:iCs/>
                  <w:color w:val="000000"/>
                  <w:sz w:val="28"/>
                  <w:szCs w:val="28"/>
                  <w:shd w:val="clear" w:color="auto" w:fill="FFFFFF"/>
                  <w:lang/>
                </w:rPr>
              </m:ctrlPr>
            </m:sSubPr>
            <m:e>
              <m:r>
                <w:rPr>
                  <w:rFonts w:ascii="Cambria Math" w:eastAsia="Times New Roman" w:hAnsi="Cambria Math" w:cs="Times New Roman"/>
                  <w:color w:val="000000"/>
                  <w:sz w:val="28"/>
                  <w:szCs w:val="28"/>
                  <w:shd w:val="clear" w:color="auto" w:fill="FFFFFF"/>
                  <w:lang/>
                </w:rPr>
                <m:t>J</m:t>
              </m:r>
            </m:e>
            <m:sub>
              <m:r>
                <w:rPr>
                  <w:rFonts w:ascii="Cambria Math" w:eastAsia="Times New Roman" w:hAnsi="Cambria Math" w:cs="Times New Roman"/>
                  <w:color w:val="000000"/>
                  <w:sz w:val="28"/>
                  <w:szCs w:val="28"/>
                  <w:shd w:val="clear" w:color="auto" w:fill="FFFFFF"/>
                  <w:lang/>
                </w:rPr>
                <m:t>0</m:t>
              </m:r>
            </m:sub>
          </m:sSub>
          <m:d>
            <m:dPr>
              <m:ctrlPr>
                <w:rPr>
                  <w:rFonts w:ascii="Cambria Math" w:eastAsia="Times New Roman" w:hAnsi="Cambria Math" w:cs="Times New Roman"/>
                  <w:i/>
                  <w:iCs/>
                  <w:color w:val="000000"/>
                  <w:sz w:val="28"/>
                  <w:szCs w:val="28"/>
                  <w:shd w:val="clear" w:color="auto" w:fill="FFFFFF"/>
                  <w:lang/>
                </w:rPr>
              </m:ctrlPr>
            </m:dPr>
            <m:e>
              <m:r>
                <w:rPr>
                  <w:rFonts w:ascii="Cambria Math" w:eastAsia="Times New Roman" w:hAnsi="Cambria Math" w:cs="Times New Roman"/>
                  <w:color w:val="000000"/>
                  <w:sz w:val="28"/>
                  <w:szCs w:val="28"/>
                  <w:shd w:val="clear" w:color="auto" w:fill="FFFFFF"/>
                  <w:lang/>
                </w:rPr>
                <m:t>x</m:t>
              </m:r>
            </m:e>
          </m:d>
          <m:func>
            <m:funcPr>
              <m:ctrlPr>
                <w:rPr>
                  <w:rFonts w:ascii="Cambria Math" w:eastAsia="Times New Roman" w:hAnsi="Cambria Math" w:cs="Times New Roman"/>
                  <w:i/>
                  <w:iCs/>
                  <w:color w:val="000000"/>
                  <w:sz w:val="28"/>
                  <w:szCs w:val="28"/>
                  <w:shd w:val="clear" w:color="auto" w:fill="FFFFFF"/>
                  <w:lang/>
                </w:rPr>
              </m:ctrlPr>
            </m:funcPr>
            <m:fName>
              <m:r>
                <m:rPr>
                  <m:sty m:val="p"/>
                </m:rPr>
                <w:rPr>
                  <w:rFonts w:ascii="Cambria Math" w:eastAsia="Times New Roman" w:hAnsi="Cambria Math" w:cs="Times New Roman"/>
                  <w:color w:val="000000"/>
                  <w:sz w:val="28"/>
                  <w:szCs w:val="28"/>
                  <w:shd w:val="clear" w:color="auto" w:fill="FFFFFF"/>
                  <w:lang/>
                </w:rPr>
                <m:t>ln</m:t>
              </m:r>
            </m:fName>
            <m:e>
              <m:r>
                <w:rPr>
                  <w:rFonts w:ascii="Cambria Math" w:eastAsia="Times New Roman" w:hAnsi="Cambria Math" w:cs="Times New Roman"/>
                  <w:color w:val="000000"/>
                  <w:sz w:val="28"/>
                  <w:szCs w:val="28"/>
                  <w:shd w:val="clear" w:color="auto" w:fill="FFFFFF"/>
                  <w:lang/>
                </w:rPr>
                <m:t>x</m:t>
              </m:r>
            </m:e>
          </m:func>
          <m:r>
            <w:rPr>
              <w:rFonts w:ascii="Cambria Math" w:eastAsia="Times New Roman" w:hAnsi="Cambria Math" w:cs="Times New Roman"/>
              <w:color w:val="000000"/>
              <w:sz w:val="28"/>
              <w:szCs w:val="28"/>
              <w:shd w:val="clear" w:color="auto" w:fill="FFFFFF"/>
              <w:lang/>
            </w:rPr>
            <m:t>+</m:t>
          </m:r>
          <m:nary>
            <m:naryPr>
              <m:chr m:val="∑"/>
              <m:limLoc m:val="undOvr"/>
              <m:ctrlPr>
                <w:rPr>
                  <w:rFonts w:ascii="Cambria Math" w:eastAsia="Times New Roman" w:hAnsi="Cambria Math" w:cs="Times New Roman"/>
                  <w:i/>
                  <w:iCs/>
                  <w:color w:val="000000"/>
                  <w:sz w:val="28"/>
                  <w:szCs w:val="28"/>
                  <w:shd w:val="clear" w:color="auto" w:fill="FFFFFF"/>
                  <w:lang/>
                </w:rPr>
              </m:ctrlPr>
            </m:naryPr>
            <m:sub>
              <m:r>
                <w:rPr>
                  <w:rFonts w:ascii="Cambria Math" w:eastAsia="Times New Roman" w:hAnsi="Cambria Math" w:cs="Times New Roman"/>
                  <w:color w:val="000000"/>
                  <w:sz w:val="28"/>
                  <w:szCs w:val="28"/>
                  <w:shd w:val="clear" w:color="auto" w:fill="FFFFFF"/>
                  <w:lang/>
                </w:rPr>
                <m:t>k=0</m:t>
              </m:r>
            </m:sub>
            <m:sup>
              <m:r>
                <w:rPr>
                  <w:rFonts w:ascii="Cambria Math" w:eastAsia="Times New Roman" w:hAnsi="Cambria Math" w:cs="Times New Roman"/>
                  <w:color w:val="000000"/>
                  <w:sz w:val="28"/>
                  <w:szCs w:val="28"/>
                  <w:shd w:val="clear" w:color="auto" w:fill="FFFFFF"/>
                  <w:lang/>
                </w:rPr>
                <m:t>∞</m:t>
              </m:r>
            </m:sup>
            <m:e>
              <m:sSub>
                <m:sSubPr>
                  <m:ctrlPr>
                    <w:rPr>
                      <w:rFonts w:ascii="Cambria Math" w:eastAsia="Times New Roman" w:hAnsi="Cambria Math" w:cs="Times New Roman"/>
                      <w:i/>
                      <w:iCs/>
                      <w:color w:val="000000"/>
                      <w:sz w:val="28"/>
                      <w:szCs w:val="28"/>
                      <w:shd w:val="clear" w:color="auto" w:fill="FFFFFF"/>
                      <w:lang/>
                    </w:rPr>
                  </m:ctrlPr>
                </m:sSubPr>
                <m:e>
                  <m:r>
                    <w:rPr>
                      <w:rFonts w:ascii="Cambria Math" w:eastAsia="Times New Roman" w:hAnsi="Cambria Math" w:cs="Times New Roman"/>
                      <w:color w:val="000000"/>
                      <w:sz w:val="28"/>
                      <w:szCs w:val="28"/>
                      <w:shd w:val="clear" w:color="auto" w:fill="FFFFFF"/>
                      <w:lang/>
                    </w:rPr>
                    <m:t>b</m:t>
                  </m:r>
                </m:e>
                <m:sub>
                  <m:r>
                    <w:rPr>
                      <w:rFonts w:ascii="Cambria Math" w:eastAsia="Times New Roman" w:hAnsi="Cambria Math" w:cs="Times New Roman"/>
                      <w:color w:val="000000"/>
                      <w:sz w:val="28"/>
                      <w:szCs w:val="28"/>
                      <w:shd w:val="clear" w:color="auto" w:fill="FFFFFF"/>
                      <w:lang/>
                    </w:rPr>
                    <m:t>k</m:t>
                  </m:r>
                </m:sub>
              </m:sSub>
              <m:sSup>
                <m:sSupPr>
                  <m:ctrlPr>
                    <w:rPr>
                      <w:rFonts w:ascii="Cambria Math" w:eastAsia="Times New Roman" w:hAnsi="Cambria Math" w:cs="Times New Roman"/>
                      <w:i/>
                      <w:iCs/>
                      <w:color w:val="000000"/>
                      <w:sz w:val="28"/>
                      <w:szCs w:val="28"/>
                      <w:shd w:val="clear" w:color="auto" w:fill="FFFFFF"/>
                      <w:lang/>
                    </w:rPr>
                  </m:ctrlPr>
                </m:sSupPr>
                <m:e>
                  <m:r>
                    <w:rPr>
                      <w:rFonts w:ascii="Cambria Math" w:eastAsia="Times New Roman" w:hAnsi="Cambria Math" w:cs="Times New Roman"/>
                      <w:color w:val="000000"/>
                      <w:sz w:val="28"/>
                      <w:szCs w:val="28"/>
                      <w:shd w:val="clear" w:color="auto" w:fill="FFFFFF"/>
                      <w:lang/>
                    </w:rPr>
                    <m:t>x</m:t>
                  </m:r>
                </m:e>
                <m:sup>
                  <m:r>
                    <w:rPr>
                      <w:rFonts w:ascii="Cambria Math" w:eastAsia="Times New Roman" w:hAnsi="Cambria Math" w:cs="Times New Roman"/>
                      <w:color w:val="000000"/>
                      <w:sz w:val="28"/>
                      <w:szCs w:val="28"/>
                      <w:shd w:val="clear" w:color="auto" w:fill="FFFFFF"/>
                      <w:lang/>
                    </w:rPr>
                    <m:t>k</m:t>
                  </m:r>
                </m:sup>
              </m:sSup>
              <m:r>
                <w:rPr>
                  <w:rFonts w:ascii="Cambria Math" w:eastAsia="Times New Roman" w:hAnsi="Cambria Math" w:cs="Times New Roman"/>
                  <w:color w:val="000000"/>
                  <w:sz w:val="28"/>
                  <w:szCs w:val="28"/>
                  <w:shd w:val="clear" w:color="auto" w:fill="FFFFFF"/>
                  <w:lang/>
                </w:rPr>
                <m:t>.</m:t>
              </m:r>
            </m:e>
          </m:nary>
        </m:oMath>
      </m:oMathPara>
    </w:p>
    <w:p w14:paraId="634B420F" w14:textId="77777777" w:rsidR="0038258D" w:rsidRPr="00A3352D" w:rsidRDefault="00000000" w:rsidP="0038258D">
      <w:pPr>
        <w:spacing w:before="240" w:after="240" w:line="240" w:lineRule="auto"/>
        <w:rPr>
          <w:rFonts w:ascii="Times New Roman" w:eastAsia="Times New Roman" w:hAnsi="Times New Roman" w:cs="Times New Roman"/>
          <w:iCs/>
          <w:color w:val="000000"/>
          <w:sz w:val="28"/>
          <w:szCs w:val="28"/>
          <w:shd w:val="clear" w:color="auto" w:fill="FFFFFF"/>
          <w:lang/>
        </w:rPr>
      </w:pPr>
      <m:oMathPara>
        <m:oMath>
          <m:sSub>
            <m:sSubPr>
              <m:ctrlPr>
                <w:rPr>
                  <w:rFonts w:ascii="Cambria Math" w:eastAsia="Times New Roman" w:hAnsi="Cambria Math" w:cs="Times New Roman"/>
                  <w:i/>
                  <w:iCs/>
                  <w:color w:val="000000"/>
                  <w:sz w:val="28"/>
                  <w:szCs w:val="28"/>
                  <w:shd w:val="clear" w:color="auto" w:fill="FFFFFF"/>
                  <w:lang/>
                </w:rPr>
              </m:ctrlPr>
            </m:sSubPr>
            <m:e>
              <m:r>
                <w:rPr>
                  <w:rFonts w:ascii="Cambria Math" w:eastAsia="Times New Roman" w:hAnsi="Cambria Math" w:cs="Times New Roman"/>
                  <w:color w:val="000000"/>
                  <w:sz w:val="28"/>
                  <w:szCs w:val="28"/>
                  <w:shd w:val="clear" w:color="auto" w:fill="FFFFFF"/>
                  <w:lang/>
                </w:rPr>
                <m:t>K</m:t>
              </m:r>
            </m:e>
            <m:sub>
              <m:r>
                <w:rPr>
                  <w:rFonts w:ascii="Cambria Math" w:eastAsia="Times New Roman" w:hAnsi="Cambria Math" w:cs="Times New Roman"/>
                  <w:color w:val="000000"/>
                  <w:sz w:val="28"/>
                  <w:szCs w:val="28"/>
                  <w:shd w:val="clear" w:color="auto" w:fill="FFFFFF"/>
                  <w:lang/>
                </w:rPr>
                <m:t>0</m:t>
              </m:r>
            </m:sub>
          </m:sSub>
          <m:d>
            <m:dPr>
              <m:ctrlPr>
                <w:rPr>
                  <w:rFonts w:ascii="Cambria Math" w:eastAsia="Times New Roman" w:hAnsi="Cambria Math" w:cs="Times New Roman"/>
                  <w:i/>
                  <w:iCs/>
                  <w:color w:val="000000"/>
                  <w:sz w:val="28"/>
                  <w:szCs w:val="28"/>
                  <w:shd w:val="clear" w:color="auto" w:fill="FFFFFF"/>
                  <w:lang/>
                </w:rPr>
              </m:ctrlPr>
            </m:dPr>
            <m:e>
              <m:r>
                <w:rPr>
                  <w:rFonts w:ascii="Cambria Math" w:eastAsia="Times New Roman" w:hAnsi="Cambria Math" w:cs="Times New Roman"/>
                  <w:color w:val="000000"/>
                  <w:sz w:val="28"/>
                  <w:szCs w:val="28"/>
                  <w:shd w:val="clear" w:color="auto" w:fill="FFFFFF"/>
                  <w:lang/>
                </w:rPr>
                <m:t>x</m:t>
              </m:r>
            </m:e>
          </m:d>
          <m:r>
            <w:rPr>
              <w:rFonts w:ascii="Cambria Math" w:eastAsia="Times New Roman" w:hAnsi="Cambria Math" w:cs="Times New Roman"/>
              <w:color w:val="000000"/>
              <w:sz w:val="28"/>
              <w:szCs w:val="28"/>
              <w:shd w:val="clear" w:color="auto" w:fill="FFFFFF"/>
              <w:lang/>
            </w:rPr>
            <m:t>=</m:t>
          </m:r>
          <m:sSub>
            <m:sSubPr>
              <m:ctrlPr>
                <w:rPr>
                  <w:rFonts w:ascii="Cambria Math" w:eastAsia="Times New Roman" w:hAnsi="Cambria Math" w:cs="Times New Roman"/>
                  <w:i/>
                  <w:iCs/>
                  <w:color w:val="000000"/>
                  <w:sz w:val="28"/>
                  <w:szCs w:val="28"/>
                  <w:shd w:val="clear" w:color="auto" w:fill="FFFFFF"/>
                  <w:lang/>
                </w:rPr>
              </m:ctrlPr>
            </m:sSubPr>
            <m:e>
              <m:r>
                <w:rPr>
                  <w:rFonts w:ascii="Cambria Math" w:eastAsia="Times New Roman" w:hAnsi="Cambria Math" w:cs="Times New Roman"/>
                  <w:color w:val="000000"/>
                  <w:sz w:val="28"/>
                  <w:szCs w:val="28"/>
                  <w:shd w:val="clear" w:color="auto" w:fill="FFFFFF"/>
                  <w:lang/>
                </w:rPr>
                <m:t>J</m:t>
              </m:r>
            </m:e>
            <m:sub>
              <m:r>
                <w:rPr>
                  <w:rFonts w:ascii="Cambria Math" w:eastAsia="Times New Roman" w:hAnsi="Cambria Math" w:cs="Times New Roman"/>
                  <w:color w:val="000000"/>
                  <w:sz w:val="28"/>
                  <w:szCs w:val="28"/>
                  <w:shd w:val="clear" w:color="auto" w:fill="FFFFFF"/>
                  <w:lang/>
                </w:rPr>
                <m:t>0</m:t>
              </m:r>
            </m:sub>
          </m:sSub>
          <m:d>
            <m:dPr>
              <m:ctrlPr>
                <w:rPr>
                  <w:rFonts w:ascii="Cambria Math" w:eastAsia="Times New Roman" w:hAnsi="Cambria Math" w:cs="Times New Roman"/>
                  <w:i/>
                  <w:iCs/>
                  <w:color w:val="000000"/>
                  <w:sz w:val="28"/>
                  <w:szCs w:val="28"/>
                  <w:shd w:val="clear" w:color="auto" w:fill="FFFFFF"/>
                  <w:lang/>
                </w:rPr>
              </m:ctrlPr>
            </m:dPr>
            <m:e>
              <m:r>
                <w:rPr>
                  <w:rFonts w:ascii="Cambria Math" w:eastAsia="Times New Roman" w:hAnsi="Cambria Math" w:cs="Times New Roman"/>
                  <w:color w:val="000000"/>
                  <w:sz w:val="28"/>
                  <w:szCs w:val="28"/>
                  <w:shd w:val="clear" w:color="auto" w:fill="FFFFFF"/>
                  <w:lang/>
                </w:rPr>
                <m:t>x</m:t>
              </m:r>
            </m:e>
          </m:d>
          <m:func>
            <m:funcPr>
              <m:ctrlPr>
                <w:rPr>
                  <w:rFonts w:ascii="Cambria Math" w:eastAsia="Times New Roman" w:hAnsi="Cambria Math" w:cs="Times New Roman"/>
                  <w:i/>
                  <w:iCs/>
                  <w:color w:val="000000"/>
                  <w:sz w:val="28"/>
                  <w:szCs w:val="28"/>
                  <w:shd w:val="clear" w:color="auto" w:fill="FFFFFF"/>
                  <w:lang/>
                </w:rPr>
              </m:ctrlPr>
            </m:funcPr>
            <m:fName>
              <m:r>
                <m:rPr>
                  <m:sty m:val="p"/>
                </m:rPr>
                <w:rPr>
                  <w:rFonts w:ascii="Cambria Math" w:eastAsia="Times New Roman" w:hAnsi="Cambria Math" w:cs="Times New Roman"/>
                  <w:color w:val="000000"/>
                  <w:sz w:val="28"/>
                  <w:szCs w:val="28"/>
                  <w:shd w:val="clear" w:color="auto" w:fill="FFFFFF"/>
                  <w:lang/>
                </w:rPr>
                <m:t>ln</m:t>
              </m:r>
            </m:fName>
            <m:e>
              <m:r>
                <w:rPr>
                  <w:rFonts w:ascii="Cambria Math" w:eastAsia="Times New Roman" w:hAnsi="Cambria Math" w:cs="Times New Roman"/>
                  <w:color w:val="000000"/>
                  <w:sz w:val="28"/>
                  <w:szCs w:val="28"/>
                  <w:shd w:val="clear" w:color="auto" w:fill="FFFFFF"/>
                  <w:lang/>
                </w:rPr>
                <m:t>x</m:t>
              </m:r>
            </m:e>
          </m:func>
          <m:r>
            <w:rPr>
              <w:rFonts w:ascii="Cambria Math" w:eastAsia="Times New Roman" w:hAnsi="Cambria Math" w:cs="Times New Roman"/>
              <w:color w:val="000000"/>
              <w:sz w:val="28"/>
              <w:szCs w:val="28"/>
              <w:shd w:val="clear" w:color="auto" w:fill="FFFFFF"/>
              <w:lang/>
            </w:rPr>
            <m:t>+</m:t>
          </m:r>
          <m:f>
            <m:fPr>
              <m:ctrlPr>
                <w:rPr>
                  <w:rFonts w:ascii="Cambria Math" w:eastAsia="Times New Roman" w:hAnsi="Cambria Math" w:cs="Times New Roman"/>
                  <w:i/>
                  <w:iCs/>
                  <w:color w:val="000000"/>
                  <w:sz w:val="28"/>
                  <w:szCs w:val="28"/>
                  <w:shd w:val="clear" w:color="auto" w:fill="FFFFFF"/>
                  <w:lang/>
                </w:rPr>
              </m:ctrlPr>
            </m:fPr>
            <m:num>
              <m:sSup>
                <m:sSupPr>
                  <m:ctrlPr>
                    <w:rPr>
                      <w:rFonts w:ascii="Cambria Math" w:eastAsia="Times New Roman" w:hAnsi="Cambria Math" w:cs="Times New Roman"/>
                      <w:i/>
                      <w:iCs/>
                      <w:color w:val="000000"/>
                      <w:sz w:val="28"/>
                      <w:szCs w:val="28"/>
                      <w:shd w:val="clear" w:color="auto" w:fill="FFFFFF"/>
                      <w:lang/>
                    </w:rPr>
                  </m:ctrlPr>
                </m:sSupPr>
                <m:e>
                  <m:r>
                    <w:rPr>
                      <w:rFonts w:ascii="Cambria Math" w:eastAsia="Times New Roman" w:hAnsi="Cambria Math" w:cs="Times New Roman"/>
                      <w:color w:val="000000"/>
                      <w:sz w:val="28"/>
                      <w:szCs w:val="28"/>
                      <w:shd w:val="clear" w:color="auto" w:fill="FFFFFF"/>
                      <w:lang/>
                    </w:rPr>
                    <m:t>x</m:t>
                  </m:r>
                </m:e>
                <m:sup>
                  <m:r>
                    <w:rPr>
                      <w:rFonts w:ascii="Cambria Math" w:eastAsia="Times New Roman" w:hAnsi="Cambria Math" w:cs="Times New Roman"/>
                      <w:color w:val="000000"/>
                      <w:sz w:val="28"/>
                      <w:szCs w:val="28"/>
                      <w:shd w:val="clear" w:color="auto" w:fill="FFFFFF"/>
                      <w:lang/>
                    </w:rPr>
                    <m:t>2</m:t>
                  </m:r>
                </m:sup>
              </m:sSup>
            </m:num>
            <m:den>
              <m:sSup>
                <m:sSupPr>
                  <m:ctrlPr>
                    <w:rPr>
                      <w:rFonts w:ascii="Cambria Math" w:eastAsia="Times New Roman" w:hAnsi="Cambria Math" w:cs="Times New Roman"/>
                      <w:i/>
                      <w:iCs/>
                      <w:color w:val="000000"/>
                      <w:sz w:val="28"/>
                      <w:szCs w:val="28"/>
                      <w:shd w:val="clear" w:color="auto" w:fill="FFFFFF"/>
                      <w:lang/>
                    </w:rPr>
                  </m:ctrlPr>
                </m:sSupPr>
                <m:e>
                  <m:r>
                    <w:rPr>
                      <w:rFonts w:ascii="Cambria Math" w:eastAsia="Times New Roman" w:hAnsi="Cambria Math" w:cs="Times New Roman"/>
                      <w:color w:val="000000"/>
                      <w:sz w:val="28"/>
                      <w:szCs w:val="28"/>
                      <w:shd w:val="clear" w:color="auto" w:fill="FFFFFF"/>
                      <w:lang/>
                    </w:rPr>
                    <m:t>2</m:t>
                  </m:r>
                </m:e>
                <m:sup>
                  <m:r>
                    <w:rPr>
                      <w:rFonts w:ascii="Cambria Math" w:eastAsia="Times New Roman" w:hAnsi="Cambria Math" w:cs="Times New Roman"/>
                      <w:color w:val="000000"/>
                      <w:sz w:val="28"/>
                      <w:szCs w:val="28"/>
                      <w:shd w:val="clear" w:color="auto" w:fill="FFFFFF"/>
                      <w:lang/>
                    </w:rPr>
                    <m:t>2</m:t>
                  </m:r>
                </m:sup>
              </m:sSup>
            </m:den>
          </m:f>
          <m:r>
            <w:rPr>
              <w:rFonts w:ascii="Cambria Math" w:eastAsia="Times New Roman" w:hAnsi="Cambria Math" w:cs="Times New Roman"/>
              <w:color w:val="000000"/>
              <w:sz w:val="28"/>
              <w:szCs w:val="28"/>
              <w:shd w:val="clear" w:color="auto" w:fill="FFFFFF"/>
              <w:lang/>
            </w:rPr>
            <m:t>-</m:t>
          </m:r>
          <m:f>
            <m:fPr>
              <m:ctrlPr>
                <w:rPr>
                  <w:rFonts w:ascii="Cambria Math" w:eastAsia="Times New Roman" w:hAnsi="Cambria Math" w:cs="Times New Roman"/>
                  <w:i/>
                  <w:iCs/>
                  <w:color w:val="000000"/>
                  <w:sz w:val="28"/>
                  <w:szCs w:val="28"/>
                  <w:shd w:val="clear" w:color="auto" w:fill="FFFFFF"/>
                  <w:lang/>
                </w:rPr>
              </m:ctrlPr>
            </m:fPr>
            <m:num>
              <m:r>
                <w:rPr>
                  <w:rFonts w:ascii="Cambria Math" w:eastAsia="Times New Roman" w:hAnsi="Cambria Math" w:cs="Times New Roman"/>
                  <w:color w:val="000000"/>
                  <w:sz w:val="28"/>
                  <w:szCs w:val="28"/>
                  <w:shd w:val="clear" w:color="auto" w:fill="FFFFFF"/>
                  <w:lang/>
                </w:rPr>
                <m:t>1</m:t>
              </m:r>
            </m:num>
            <m:den>
              <m:sSup>
                <m:sSupPr>
                  <m:ctrlPr>
                    <w:rPr>
                      <w:rFonts w:ascii="Cambria Math" w:eastAsia="Times New Roman" w:hAnsi="Cambria Math" w:cs="Times New Roman"/>
                      <w:i/>
                      <w:iCs/>
                      <w:color w:val="000000"/>
                      <w:sz w:val="28"/>
                      <w:szCs w:val="28"/>
                      <w:shd w:val="clear" w:color="auto" w:fill="FFFFFF"/>
                      <w:lang/>
                    </w:rPr>
                  </m:ctrlPr>
                </m:sSupPr>
                <m:e>
                  <m:d>
                    <m:dPr>
                      <m:ctrlPr>
                        <w:rPr>
                          <w:rFonts w:ascii="Cambria Math" w:eastAsia="Times New Roman" w:hAnsi="Cambria Math" w:cs="Times New Roman"/>
                          <w:i/>
                          <w:iCs/>
                          <w:color w:val="000000"/>
                          <w:sz w:val="28"/>
                          <w:szCs w:val="28"/>
                          <w:shd w:val="clear" w:color="auto" w:fill="FFFFFF"/>
                          <w:lang/>
                        </w:rPr>
                      </m:ctrlPr>
                    </m:dPr>
                    <m:e>
                      <m:r>
                        <w:rPr>
                          <w:rFonts w:ascii="Cambria Math" w:eastAsia="Times New Roman" w:hAnsi="Cambria Math" w:cs="Times New Roman"/>
                          <w:color w:val="000000"/>
                          <w:sz w:val="28"/>
                          <w:szCs w:val="28"/>
                          <w:shd w:val="clear" w:color="auto" w:fill="FFFFFF"/>
                          <w:lang/>
                        </w:rPr>
                        <m:t>2!</m:t>
                      </m:r>
                    </m:e>
                  </m:d>
                </m:e>
                <m:sup>
                  <m:r>
                    <w:rPr>
                      <w:rFonts w:ascii="Cambria Math" w:eastAsia="Times New Roman" w:hAnsi="Cambria Math" w:cs="Times New Roman"/>
                      <w:color w:val="000000"/>
                      <w:sz w:val="28"/>
                      <w:szCs w:val="28"/>
                      <w:shd w:val="clear" w:color="auto" w:fill="FFFFFF"/>
                      <w:lang/>
                    </w:rPr>
                    <m:t>2</m:t>
                  </m:r>
                </m:sup>
              </m:sSup>
            </m:den>
          </m:f>
          <m:sSup>
            <m:sSupPr>
              <m:ctrlPr>
                <w:rPr>
                  <w:rFonts w:ascii="Cambria Math" w:eastAsia="Times New Roman" w:hAnsi="Cambria Math" w:cs="Times New Roman"/>
                  <w:i/>
                  <w:iCs/>
                  <w:color w:val="000000"/>
                  <w:sz w:val="28"/>
                  <w:szCs w:val="28"/>
                  <w:shd w:val="clear" w:color="auto" w:fill="FFFFFF"/>
                  <w:lang/>
                </w:rPr>
              </m:ctrlPr>
            </m:sSupPr>
            <m:e>
              <m:d>
                <m:dPr>
                  <m:ctrlPr>
                    <w:rPr>
                      <w:rFonts w:ascii="Cambria Math" w:eastAsia="Times New Roman" w:hAnsi="Cambria Math" w:cs="Times New Roman"/>
                      <w:i/>
                      <w:iCs/>
                      <w:color w:val="000000"/>
                      <w:sz w:val="28"/>
                      <w:szCs w:val="28"/>
                      <w:shd w:val="clear" w:color="auto" w:fill="FFFFFF"/>
                      <w:lang/>
                    </w:rPr>
                  </m:ctrlPr>
                </m:dPr>
                <m:e>
                  <m:f>
                    <m:fPr>
                      <m:ctrlPr>
                        <w:rPr>
                          <w:rFonts w:ascii="Cambria Math" w:eastAsia="Times New Roman" w:hAnsi="Cambria Math" w:cs="Times New Roman"/>
                          <w:i/>
                          <w:iCs/>
                          <w:color w:val="000000"/>
                          <w:sz w:val="28"/>
                          <w:szCs w:val="28"/>
                          <w:shd w:val="clear" w:color="auto" w:fill="FFFFFF"/>
                          <w:lang/>
                        </w:rPr>
                      </m:ctrlPr>
                    </m:fPr>
                    <m:num>
                      <m:r>
                        <w:rPr>
                          <w:rFonts w:ascii="Cambria Math" w:eastAsia="Times New Roman" w:hAnsi="Cambria Math" w:cs="Times New Roman"/>
                          <w:color w:val="000000"/>
                          <w:sz w:val="28"/>
                          <w:szCs w:val="28"/>
                          <w:shd w:val="clear" w:color="auto" w:fill="FFFFFF"/>
                          <w:lang/>
                        </w:rPr>
                        <m:t>x</m:t>
                      </m:r>
                    </m:num>
                    <m:den>
                      <m:r>
                        <w:rPr>
                          <w:rFonts w:ascii="Cambria Math" w:eastAsia="Times New Roman" w:hAnsi="Cambria Math" w:cs="Times New Roman"/>
                          <w:color w:val="000000"/>
                          <w:sz w:val="28"/>
                          <w:szCs w:val="28"/>
                          <w:shd w:val="clear" w:color="auto" w:fill="FFFFFF"/>
                          <w:lang/>
                        </w:rPr>
                        <m:t>2</m:t>
                      </m:r>
                    </m:den>
                  </m:f>
                </m:e>
              </m:d>
            </m:e>
            <m:sup>
              <m:r>
                <w:rPr>
                  <w:rFonts w:ascii="Cambria Math" w:eastAsia="Times New Roman" w:hAnsi="Cambria Math" w:cs="Times New Roman"/>
                  <w:color w:val="000000"/>
                  <w:sz w:val="28"/>
                  <w:szCs w:val="28"/>
                  <w:shd w:val="clear" w:color="auto" w:fill="FFFFFF"/>
                  <w:lang/>
                </w:rPr>
                <m:t>4</m:t>
              </m:r>
            </m:sup>
          </m:sSup>
          <m:d>
            <m:dPr>
              <m:ctrlPr>
                <w:rPr>
                  <w:rFonts w:ascii="Cambria Math" w:eastAsia="Times New Roman" w:hAnsi="Cambria Math" w:cs="Times New Roman"/>
                  <w:i/>
                  <w:iCs/>
                  <w:color w:val="000000"/>
                  <w:sz w:val="28"/>
                  <w:szCs w:val="28"/>
                  <w:shd w:val="clear" w:color="auto" w:fill="FFFFFF"/>
                  <w:lang/>
                </w:rPr>
              </m:ctrlPr>
            </m:dPr>
            <m:e>
              <m:r>
                <w:rPr>
                  <w:rFonts w:ascii="Cambria Math" w:eastAsia="Times New Roman" w:hAnsi="Cambria Math" w:cs="Times New Roman"/>
                  <w:color w:val="000000"/>
                  <w:sz w:val="28"/>
                  <w:szCs w:val="28"/>
                  <w:shd w:val="clear" w:color="auto" w:fill="FFFFFF"/>
                  <w:lang/>
                </w:rPr>
                <m:t>1+</m:t>
              </m:r>
              <m:f>
                <m:fPr>
                  <m:ctrlPr>
                    <w:rPr>
                      <w:rFonts w:ascii="Cambria Math" w:eastAsia="Times New Roman" w:hAnsi="Cambria Math" w:cs="Times New Roman"/>
                      <w:i/>
                      <w:iCs/>
                      <w:color w:val="000000"/>
                      <w:sz w:val="28"/>
                      <w:szCs w:val="28"/>
                      <w:shd w:val="clear" w:color="auto" w:fill="FFFFFF"/>
                      <w:lang/>
                    </w:rPr>
                  </m:ctrlPr>
                </m:fPr>
                <m:num>
                  <m:r>
                    <w:rPr>
                      <w:rFonts w:ascii="Cambria Math" w:eastAsia="Times New Roman" w:hAnsi="Cambria Math" w:cs="Times New Roman"/>
                      <w:color w:val="000000"/>
                      <w:sz w:val="28"/>
                      <w:szCs w:val="28"/>
                      <w:shd w:val="clear" w:color="auto" w:fill="FFFFFF"/>
                      <w:lang/>
                    </w:rPr>
                    <m:t>1</m:t>
                  </m:r>
                </m:num>
                <m:den>
                  <m:r>
                    <w:rPr>
                      <w:rFonts w:ascii="Cambria Math" w:eastAsia="Times New Roman" w:hAnsi="Cambria Math" w:cs="Times New Roman"/>
                      <w:color w:val="000000"/>
                      <w:sz w:val="28"/>
                      <w:szCs w:val="28"/>
                      <w:shd w:val="clear" w:color="auto" w:fill="FFFFFF"/>
                      <w:lang/>
                    </w:rPr>
                    <m:t>2</m:t>
                  </m:r>
                </m:den>
              </m:f>
            </m:e>
          </m:d>
          <m:r>
            <w:rPr>
              <w:rFonts w:ascii="Cambria Math" w:eastAsia="Times New Roman" w:hAnsi="Cambria Math" w:cs="Times New Roman"/>
              <w:color w:val="000000"/>
              <w:sz w:val="28"/>
              <w:szCs w:val="28"/>
              <w:shd w:val="clear" w:color="auto" w:fill="FFFFFF"/>
              <w:lang/>
            </w:rPr>
            <m:t>+</m:t>
          </m:r>
          <m:f>
            <m:fPr>
              <m:ctrlPr>
                <w:rPr>
                  <w:rFonts w:ascii="Cambria Math" w:eastAsia="Times New Roman" w:hAnsi="Cambria Math" w:cs="Times New Roman"/>
                  <w:i/>
                  <w:iCs/>
                  <w:color w:val="000000"/>
                  <w:sz w:val="28"/>
                  <w:szCs w:val="28"/>
                  <w:shd w:val="clear" w:color="auto" w:fill="FFFFFF"/>
                  <w:lang/>
                </w:rPr>
              </m:ctrlPr>
            </m:fPr>
            <m:num>
              <m:r>
                <w:rPr>
                  <w:rFonts w:ascii="Cambria Math" w:eastAsia="Times New Roman" w:hAnsi="Cambria Math" w:cs="Times New Roman"/>
                  <w:color w:val="000000"/>
                  <w:sz w:val="28"/>
                  <w:szCs w:val="28"/>
                  <w:shd w:val="clear" w:color="auto" w:fill="FFFFFF"/>
                  <w:lang/>
                </w:rPr>
                <m:t>1</m:t>
              </m:r>
            </m:num>
            <m:den>
              <m:sSup>
                <m:sSupPr>
                  <m:ctrlPr>
                    <w:rPr>
                      <w:rFonts w:ascii="Cambria Math" w:eastAsia="Times New Roman" w:hAnsi="Cambria Math" w:cs="Times New Roman"/>
                      <w:i/>
                      <w:iCs/>
                      <w:color w:val="000000"/>
                      <w:sz w:val="28"/>
                      <w:szCs w:val="28"/>
                      <w:shd w:val="clear" w:color="auto" w:fill="FFFFFF"/>
                      <w:lang/>
                    </w:rPr>
                  </m:ctrlPr>
                </m:sSupPr>
                <m:e>
                  <m:d>
                    <m:dPr>
                      <m:ctrlPr>
                        <w:rPr>
                          <w:rFonts w:ascii="Cambria Math" w:eastAsia="Times New Roman" w:hAnsi="Cambria Math" w:cs="Times New Roman"/>
                          <w:i/>
                          <w:iCs/>
                          <w:color w:val="000000"/>
                          <w:sz w:val="28"/>
                          <w:szCs w:val="28"/>
                          <w:shd w:val="clear" w:color="auto" w:fill="FFFFFF"/>
                          <w:lang/>
                        </w:rPr>
                      </m:ctrlPr>
                    </m:dPr>
                    <m:e>
                      <m:r>
                        <w:rPr>
                          <w:rFonts w:ascii="Cambria Math" w:eastAsia="Times New Roman" w:hAnsi="Cambria Math" w:cs="Times New Roman"/>
                          <w:color w:val="000000"/>
                          <w:sz w:val="28"/>
                          <w:szCs w:val="28"/>
                          <w:shd w:val="clear" w:color="auto" w:fill="FFFFFF"/>
                          <w:lang/>
                        </w:rPr>
                        <m:t>3!</m:t>
                      </m:r>
                    </m:e>
                  </m:d>
                </m:e>
                <m:sup>
                  <m:r>
                    <w:rPr>
                      <w:rFonts w:ascii="Cambria Math" w:eastAsia="Times New Roman" w:hAnsi="Cambria Math" w:cs="Times New Roman"/>
                      <w:color w:val="000000"/>
                      <w:sz w:val="28"/>
                      <w:szCs w:val="28"/>
                      <w:shd w:val="clear" w:color="auto" w:fill="FFFFFF"/>
                      <w:lang/>
                    </w:rPr>
                    <m:t>2</m:t>
                  </m:r>
                </m:sup>
              </m:sSup>
            </m:den>
          </m:f>
          <m:sSup>
            <m:sSupPr>
              <m:ctrlPr>
                <w:rPr>
                  <w:rFonts w:ascii="Cambria Math" w:eastAsia="Times New Roman" w:hAnsi="Cambria Math" w:cs="Times New Roman"/>
                  <w:i/>
                  <w:iCs/>
                  <w:color w:val="000000"/>
                  <w:sz w:val="28"/>
                  <w:szCs w:val="28"/>
                  <w:shd w:val="clear" w:color="auto" w:fill="FFFFFF"/>
                  <w:lang/>
                </w:rPr>
              </m:ctrlPr>
            </m:sSupPr>
            <m:e>
              <m:d>
                <m:dPr>
                  <m:ctrlPr>
                    <w:rPr>
                      <w:rFonts w:ascii="Cambria Math" w:eastAsia="Times New Roman" w:hAnsi="Cambria Math" w:cs="Times New Roman"/>
                      <w:i/>
                      <w:iCs/>
                      <w:color w:val="000000"/>
                      <w:sz w:val="28"/>
                      <w:szCs w:val="28"/>
                      <w:shd w:val="clear" w:color="auto" w:fill="FFFFFF"/>
                      <w:lang/>
                    </w:rPr>
                  </m:ctrlPr>
                </m:dPr>
                <m:e>
                  <m:f>
                    <m:fPr>
                      <m:ctrlPr>
                        <w:rPr>
                          <w:rFonts w:ascii="Cambria Math" w:eastAsia="Times New Roman" w:hAnsi="Cambria Math" w:cs="Times New Roman"/>
                          <w:i/>
                          <w:iCs/>
                          <w:color w:val="000000"/>
                          <w:sz w:val="28"/>
                          <w:szCs w:val="28"/>
                          <w:shd w:val="clear" w:color="auto" w:fill="FFFFFF"/>
                          <w:lang/>
                        </w:rPr>
                      </m:ctrlPr>
                    </m:fPr>
                    <m:num>
                      <m:r>
                        <w:rPr>
                          <w:rFonts w:ascii="Cambria Math" w:eastAsia="Times New Roman" w:hAnsi="Cambria Math" w:cs="Times New Roman"/>
                          <w:color w:val="000000"/>
                          <w:sz w:val="28"/>
                          <w:szCs w:val="28"/>
                          <w:shd w:val="clear" w:color="auto" w:fill="FFFFFF"/>
                          <w:lang/>
                        </w:rPr>
                        <m:t>x</m:t>
                      </m:r>
                    </m:num>
                    <m:den>
                      <m:r>
                        <w:rPr>
                          <w:rFonts w:ascii="Cambria Math" w:eastAsia="Times New Roman" w:hAnsi="Cambria Math" w:cs="Times New Roman"/>
                          <w:color w:val="000000"/>
                          <w:sz w:val="28"/>
                          <w:szCs w:val="28"/>
                          <w:shd w:val="clear" w:color="auto" w:fill="FFFFFF"/>
                          <w:lang/>
                        </w:rPr>
                        <m:t>2</m:t>
                      </m:r>
                    </m:den>
                  </m:f>
                </m:e>
              </m:d>
            </m:e>
            <m:sup>
              <m:r>
                <w:rPr>
                  <w:rFonts w:ascii="Cambria Math" w:eastAsia="Times New Roman" w:hAnsi="Cambria Math" w:cs="Times New Roman"/>
                  <w:color w:val="000000"/>
                  <w:sz w:val="28"/>
                  <w:szCs w:val="28"/>
                  <w:shd w:val="clear" w:color="auto" w:fill="FFFFFF"/>
                  <w:lang/>
                </w:rPr>
                <m:t>6</m:t>
              </m:r>
            </m:sup>
          </m:sSup>
          <m:d>
            <m:dPr>
              <m:ctrlPr>
                <w:rPr>
                  <w:rFonts w:ascii="Cambria Math" w:eastAsia="Times New Roman" w:hAnsi="Cambria Math" w:cs="Times New Roman"/>
                  <w:i/>
                  <w:iCs/>
                  <w:color w:val="000000"/>
                  <w:sz w:val="28"/>
                  <w:szCs w:val="28"/>
                  <w:shd w:val="clear" w:color="auto" w:fill="FFFFFF"/>
                  <w:lang/>
                </w:rPr>
              </m:ctrlPr>
            </m:dPr>
            <m:e>
              <m:r>
                <w:rPr>
                  <w:rFonts w:ascii="Cambria Math" w:eastAsia="Times New Roman" w:hAnsi="Cambria Math" w:cs="Times New Roman"/>
                  <w:color w:val="000000"/>
                  <w:sz w:val="28"/>
                  <w:szCs w:val="28"/>
                  <w:shd w:val="clear" w:color="auto" w:fill="FFFFFF"/>
                  <w:lang/>
                </w:rPr>
                <m:t>1+</m:t>
              </m:r>
              <m:f>
                <m:fPr>
                  <m:ctrlPr>
                    <w:rPr>
                      <w:rFonts w:ascii="Cambria Math" w:eastAsia="Times New Roman" w:hAnsi="Cambria Math" w:cs="Times New Roman"/>
                      <w:i/>
                      <w:iCs/>
                      <w:color w:val="000000"/>
                      <w:sz w:val="28"/>
                      <w:szCs w:val="28"/>
                      <w:shd w:val="clear" w:color="auto" w:fill="FFFFFF"/>
                      <w:lang/>
                    </w:rPr>
                  </m:ctrlPr>
                </m:fPr>
                <m:num>
                  <m:r>
                    <w:rPr>
                      <w:rFonts w:ascii="Cambria Math" w:eastAsia="Times New Roman" w:hAnsi="Cambria Math" w:cs="Times New Roman"/>
                      <w:color w:val="000000"/>
                      <w:sz w:val="28"/>
                      <w:szCs w:val="28"/>
                      <w:shd w:val="clear" w:color="auto" w:fill="FFFFFF"/>
                      <w:lang/>
                    </w:rPr>
                    <m:t>1</m:t>
                  </m:r>
                </m:num>
                <m:den>
                  <m:r>
                    <w:rPr>
                      <w:rFonts w:ascii="Cambria Math" w:eastAsia="Times New Roman" w:hAnsi="Cambria Math" w:cs="Times New Roman"/>
                      <w:color w:val="000000"/>
                      <w:sz w:val="28"/>
                      <w:szCs w:val="28"/>
                      <w:shd w:val="clear" w:color="auto" w:fill="FFFFFF"/>
                      <w:lang/>
                    </w:rPr>
                    <m:t>2</m:t>
                  </m:r>
                </m:den>
              </m:f>
              <m:r>
                <w:rPr>
                  <w:rFonts w:ascii="Cambria Math" w:eastAsia="Times New Roman" w:hAnsi="Cambria Math" w:cs="Times New Roman"/>
                  <w:color w:val="000000"/>
                  <w:sz w:val="28"/>
                  <w:szCs w:val="28"/>
                  <w:shd w:val="clear" w:color="auto" w:fill="FFFFFF"/>
                  <w:lang/>
                </w:rPr>
                <m:t>+</m:t>
              </m:r>
              <m:f>
                <m:fPr>
                  <m:ctrlPr>
                    <w:rPr>
                      <w:rFonts w:ascii="Cambria Math" w:eastAsia="Times New Roman" w:hAnsi="Cambria Math" w:cs="Times New Roman"/>
                      <w:i/>
                      <w:iCs/>
                      <w:color w:val="000000"/>
                      <w:sz w:val="28"/>
                      <w:szCs w:val="28"/>
                      <w:shd w:val="clear" w:color="auto" w:fill="FFFFFF"/>
                      <w:lang/>
                    </w:rPr>
                  </m:ctrlPr>
                </m:fPr>
                <m:num>
                  <m:r>
                    <w:rPr>
                      <w:rFonts w:ascii="Cambria Math" w:eastAsia="Times New Roman" w:hAnsi="Cambria Math" w:cs="Times New Roman"/>
                      <w:color w:val="000000"/>
                      <w:sz w:val="28"/>
                      <w:szCs w:val="28"/>
                      <w:shd w:val="clear" w:color="auto" w:fill="FFFFFF"/>
                      <w:lang/>
                    </w:rPr>
                    <m:t>1</m:t>
                  </m:r>
                </m:num>
                <m:den>
                  <m:r>
                    <w:rPr>
                      <w:rFonts w:ascii="Cambria Math" w:eastAsia="Times New Roman" w:hAnsi="Cambria Math" w:cs="Times New Roman"/>
                      <w:color w:val="000000"/>
                      <w:sz w:val="28"/>
                      <w:szCs w:val="28"/>
                      <w:shd w:val="clear" w:color="auto" w:fill="FFFFFF"/>
                      <w:lang/>
                    </w:rPr>
                    <m:t>3</m:t>
                  </m:r>
                </m:den>
              </m:f>
            </m:e>
          </m:d>
          <m:r>
            <w:rPr>
              <w:rFonts w:ascii="Cambria Math" w:eastAsia="Times New Roman" w:hAnsi="Cambria Math" w:cs="Times New Roman"/>
              <w:color w:val="000000"/>
              <w:sz w:val="28"/>
              <w:szCs w:val="28"/>
              <w:shd w:val="clear" w:color="auto" w:fill="FFFFFF"/>
              <w:lang/>
            </w:rPr>
            <m:t>-…</m:t>
          </m:r>
        </m:oMath>
      </m:oMathPara>
    </w:p>
    <w:p w14:paraId="59321875" w14:textId="77777777" w:rsidR="0038258D" w:rsidRPr="00725297" w:rsidRDefault="0038258D" w:rsidP="0038258D">
      <w:pPr>
        <w:spacing w:before="240" w:after="240" w:line="240" w:lineRule="auto"/>
        <w:rPr>
          <w:rFonts w:ascii="Times New Roman" w:eastAsia="Times New Roman" w:hAnsi="Times New Roman" w:cs="Times New Roman"/>
          <w:iCs/>
          <w:color w:val="000000"/>
          <w:sz w:val="28"/>
          <w:szCs w:val="28"/>
          <w:shd w:val="clear" w:color="auto" w:fill="FFFFFF"/>
          <w:lang/>
        </w:rPr>
      </w:pPr>
      <w:r>
        <w:rPr>
          <w:rFonts w:ascii="Times New Roman" w:eastAsia="Times New Roman" w:hAnsi="Times New Roman" w:cs="Times New Roman"/>
          <w:iCs/>
          <w:color w:val="000000"/>
          <w:sz w:val="28"/>
          <w:szCs w:val="28"/>
          <w:shd w:val="clear" w:color="auto" w:fill="FFFFFF"/>
          <w:lang/>
        </w:rPr>
        <w:t>Эта функция, умноженная на некоторый постоянный множитель, называется функцией Бесселя второго рода нулевого порядка.</w:t>
      </w:r>
      <w:r w:rsidRPr="00603047">
        <w:rPr>
          <w:rFonts w:ascii="Times New Roman" w:eastAsia="Times New Roman" w:hAnsi="Times New Roman" w:cs="Times New Roman"/>
          <w:iCs/>
          <w:color w:val="000000"/>
          <w:sz w:val="28"/>
          <w:szCs w:val="28"/>
          <w:shd w:val="clear" w:color="auto" w:fill="FFFFFF"/>
          <w:lang/>
        </w:rPr>
        <w:t xml:space="preserve"> </w:t>
      </w:r>
      <w:r w:rsidRPr="00725297">
        <w:rPr>
          <w:rFonts w:ascii="Times New Roman" w:eastAsia="Times New Roman" w:hAnsi="Times New Roman" w:cs="Times New Roman"/>
          <w:b/>
          <w:bCs/>
          <w:iCs/>
          <w:color w:val="000000"/>
          <w:sz w:val="28"/>
          <w:szCs w:val="28"/>
          <w:shd w:val="clear" w:color="auto" w:fill="FFFFFF"/>
          <w:lang/>
        </w:rPr>
        <w:t>[10]</w:t>
      </w:r>
    </w:p>
    <w:p w14:paraId="02CD6AA9" w14:textId="71E126A1" w:rsidR="000D7F1A" w:rsidRDefault="000D7F1A" w:rsidP="0038258D">
      <w:pPr>
        <w:spacing w:before="240" w:after="240" w:line="240" w:lineRule="auto"/>
        <w:rPr>
          <w:rFonts w:ascii="Times New Roman" w:eastAsia="Times New Roman" w:hAnsi="Times New Roman" w:cs="Times New Roman"/>
          <w:iCs/>
          <w:color w:val="000000"/>
          <w:sz w:val="28"/>
          <w:szCs w:val="28"/>
          <w:shd w:val="clear" w:color="auto" w:fill="FFFFFF"/>
        </w:rPr>
      </w:pPr>
      <w:r>
        <w:rPr>
          <w:rFonts w:ascii="Times New Roman" w:eastAsia="Times New Roman" w:hAnsi="Times New Roman" w:cs="Times New Roman"/>
          <w:iCs/>
          <w:color w:val="000000"/>
          <w:sz w:val="28"/>
          <w:szCs w:val="28"/>
          <w:shd w:val="clear" w:color="auto" w:fill="FFFFFF"/>
        </w:rPr>
        <w:br w:type="page"/>
      </w:r>
    </w:p>
    <w:p w14:paraId="780D8E16" w14:textId="0F8A3E4F" w:rsidR="00352E25" w:rsidRDefault="00D80F0D" w:rsidP="00725297">
      <w:pPr>
        <w:pStyle w:val="a7"/>
        <w:numPr>
          <w:ilvl w:val="0"/>
          <w:numId w:val="9"/>
        </w:numPr>
        <w:rPr>
          <w:rFonts w:ascii="Times New Roman" w:eastAsia="Times New Roman" w:hAnsi="Times New Roman" w:cs="Times New Roman"/>
          <w:b/>
          <w:bCs/>
          <w:sz w:val="32"/>
          <w:szCs w:val="32"/>
          <w:shd w:val="clear" w:color="auto" w:fill="FFFFFF"/>
        </w:rPr>
      </w:pPr>
      <w:bookmarkStart w:id="68" w:name="_Toc154628227"/>
      <w:bookmarkStart w:id="69" w:name="_Toc154634506"/>
      <w:bookmarkStart w:id="70" w:name="_Toc154634646"/>
      <w:bookmarkStart w:id="71" w:name="_Toc154634868"/>
      <w:r w:rsidRPr="00D80F0D">
        <w:rPr>
          <w:rFonts w:ascii="Times New Roman" w:eastAsia="Times New Roman" w:hAnsi="Times New Roman" w:cs="Times New Roman"/>
          <w:b/>
          <w:bCs/>
          <w:sz w:val="32"/>
          <w:szCs w:val="32"/>
          <w:shd w:val="clear" w:color="auto" w:fill="FFFFFF"/>
        </w:rPr>
        <w:lastRenderedPageBreak/>
        <w:t>Практическая часть</w:t>
      </w:r>
      <w:bookmarkEnd w:id="68"/>
      <w:bookmarkEnd w:id="69"/>
      <w:bookmarkEnd w:id="70"/>
      <w:bookmarkEnd w:id="71"/>
    </w:p>
    <w:p w14:paraId="3B10E232" w14:textId="7D5FF491" w:rsidR="00352E25" w:rsidRPr="00582C6F" w:rsidRDefault="00D917F6" w:rsidP="00582C6F">
      <w:pPr>
        <w:rPr>
          <w:rFonts w:ascii="Times New Roman" w:hAnsi="Times New Roman" w:cs="Times New Roman"/>
          <w:sz w:val="28"/>
          <w:szCs w:val="28"/>
        </w:rPr>
      </w:pPr>
      <w:ins w:id="72" w:author="Пользователь" w:date="2023-12-28T05:48:00Z">
        <w:r>
          <w:rPr>
            <w:rFonts w:ascii="Times New Roman" w:hAnsi="Times New Roman" w:cs="Times New Roman"/>
            <w:b/>
            <w:sz w:val="28"/>
            <w:szCs w:val="28"/>
          </w:rPr>
          <w:tab/>
        </w:r>
      </w:ins>
      <w:r w:rsidR="00352E25" w:rsidRPr="00582C6F">
        <w:rPr>
          <w:rFonts w:ascii="Times New Roman" w:hAnsi="Times New Roman" w:cs="Times New Roman"/>
          <w:b/>
          <w:sz w:val="28"/>
          <w:szCs w:val="28"/>
        </w:rPr>
        <w:t xml:space="preserve">Пример 1. </w:t>
      </w:r>
      <m:oMath>
        <m:nary>
          <m:naryPr>
            <m:chr m:val="∑"/>
            <m:ctrlPr>
              <w:rPr>
                <w:rFonts w:ascii="Cambria Math" w:hAnsi="Cambria Math" w:cs="Times New Roman"/>
                <w:sz w:val="28"/>
                <w:szCs w:val="28"/>
              </w:rPr>
            </m:ctrlPr>
          </m:naryPr>
          <m:sub>
            <m:r>
              <w:rPr>
                <w:rFonts w:ascii="Cambria Math" w:hAnsi="Cambria Math" w:cs="Times New Roman"/>
                <w:sz w:val="28"/>
                <w:szCs w:val="28"/>
              </w:rPr>
              <m:t>n=1</m:t>
            </m:r>
          </m:sub>
          <m:sup>
            <m:r>
              <w:rPr>
                <w:rFonts w:ascii="Cambria Math" w:hAnsi="Cambria Math" w:cs="Times New Roman"/>
                <w:sz w:val="28"/>
                <w:szCs w:val="28"/>
              </w:rPr>
              <m:t>∞</m:t>
            </m:r>
          </m:sup>
          <m:e>
            <m:sSup>
              <m:sSupPr>
                <m:ctrlPr>
                  <w:rPr>
                    <w:rFonts w:ascii="Cambria Math" w:hAnsi="Cambria Math" w:cs="Times New Roman"/>
                    <w:sz w:val="28"/>
                    <w:szCs w:val="28"/>
                  </w:rPr>
                </m:ctrlPr>
              </m:sSupPr>
              <m:e>
                <m:r>
                  <w:rPr>
                    <w:rFonts w:ascii="Cambria Math" w:hAnsi="Cambria Math" w:cs="Times New Roman"/>
                    <w:sz w:val="28"/>
                    <w:szCs w:val="28"/>
                  </w:rPr>
                  <m:t>e</m:t>
                </m:r>
              </m:e>
              <m:sup>
                <m:r>
                  <w:rPr>
                    <w:rFonts w:ascii="Cambria Math" w:hAnsi="Cambria Math" w:cs="Times New Roman"/>
                    <w:sz w:val="28"/>
                    <w:szCs w:val="28"/>
                  </w:rPr>
                  <m:t>-</m:t>
                </m:r>
                <m:sSup>
                  <m:sSupPr>
                    <m:ctrlPr>
                      <w:rPr>
                        <w:rFonts w:ascii="Cambria Math" w:hAnsi="Cambria Math" w:cs="Times New Roman"/>
                        <w:sz w:val="28"/>
                        <w:szCs w:val="28"/>
                      </w:rPr>
                    </m:ctrlPr>
                  </m:sSupPr>
                  <m:e>
                    <m:r>
                      <w:rPr>
                        <w:rFonts w:ascii="Cambria Math" w:hAnsi="Cambria Math" w:cs="Times New Roman"/>
                        <w:sz w:val="28"/>
                        <w:szCs w:val="28"/>
                      </w:rPr>
                      <m:t>n</m:t>
                    </m:r>
                  </m:e>
                  <m:sup>
                    <m:r>
                      <w:rPr>
                        <w:rFonts w:ascii="Cambria Math" w:hAnsi="Cambria Math" w:cs="Times New Roman"/>
                        <w:sz w:val="28"/>
                        <w:szCs w:val="28"/>
                      </w:rPr>
                      <m:t>2</m:t>
                    </m:r>
                  </m:sup>
                </m:sSup>
                <m:sSup>
                  <m:sSupPr>
                    <m:ctrlPr>
                      <w:rPr>
                        <w:rFonts w:ascii="Cambria Math" w:hAnsi="Cambria Math" w:cs="Times New Roman"/>
                        <w:sz w:val="28"/>
                        <w:szCs w:val="28"/>
                      </w:rPr>
                    </m:ctrlPr>
                  </m:sSupPr>
                  <m:e>
                    <m:r>
                      <w:rPr>
                        <w:rFonts w:ascii="Cambria Math" w:hAnsi="Cambria Math" w:cs="Times New Roman"/>
                        <w:sz w:val="28"/>
                        <w:szCs w:val="28"/>
                      </w:rPr>
                      <m:t>x</m:t>
                    </m:r>
                  </m:e>
                  <m:sup>
                    <m:r>
                      <w:rPr>
                        <w:rFonts w:ascii="Cambria Math" w:hAnsi="Cambria Math" w:cs="Times New Roman"/>
                        <w:sz w:val="28"/>
                        <w:szCs w:val="28"/>
                      </w:rPr>
                      <m:t>2</m:t>
                    </m:r>
                  </m:sup>
                </m:sSup>
              </m:sup>
            </m:sSup>
            <m:func>
              <m:funcPr>
                <m:ctrlPr>
                  <w:rPr>
                    <w:rFonts w:ascii="Cambria Math" w:hAnsi="Cambria Math" w:cs="Times New Roman"/>
                    <w:i/>
                    <w:sz w:val="28"/>
                    <w:szCs w:val="28"/>
                  </w:rPr>
                </m:ctrlPr>
              </m:funcPr>
              <m:fName>
                <m:r>
                  <m:rPr>
                    <m:sty m:val="p"/>
                  </m:rPr>
                  <w:rPr>
                    <w:rFonts w:ascii="Cambria Math" w:hAnsi="Cambria Math" w:cs="Times New Roman"/>
                    <w:sz w:val="28"/>
                    <w:szCs w:val="28"/>
                  </w:rPr>
                  <m:t>sin</m:t>
                </m:r>
              </m:fName>
              <m:e>
                <m:r>
                  <w:rPr>
                    <w:rFonts w:ascii="Cambria Math" w:hAnsi="Cambria Math" w:cs="Times New Roman"/>
                    <w:sz w:val="28"/>
                    <w:szCs w:val="28"/>
                  </w:rPr>
                  <m:t>nx</m:t>
                </m:r>
              </m:e>
            </m:func>
          </m:e>
        </m:nary>
      </m:oMath>
      <w:r w:rsidR="00352E25" w:rsidRPr="00582C6F">
        <w:rPr>
          <w:rFonts w:ascii="Times New Roman" w:hAnsi="Times New Roman" w:cs="Times New Roman"/>
          <w:sz w:val="28"/>
          <w:szCs w:val="28"/>
        </w:rPr>
        <w:t xml:space="preserve">, </w:t>
      </w:r>
      <m:oMath>
        <m:r>
          <w:rPr>
            <w:rFonts w:ascii="Cambria Math" w:hAnsi="Cambria Math" w:cs="Times New Roman"/>
            <w:sz w:val="28"/>
            <w:szCs w:val="28"/>
          </w:rPr>
          <m:t>x∈R.</m:t>
        </m:r>
      </m:oMath>
      <w:r w:rsidR="00352E25" w:rsidRPr="00582C6F">
        <w:rPr>
          <w:rFonts w:ascii="Times New Roman" w:hAnsi="Times New Roman" w:cs="Times New Roman"/>
          <w:sz w:val="28"/>
          <w:szCs w:val="28"/>
        </w:rPr>
        <w:t xml:space="preserve"> </w:t>
      </w:r>
    </w:p>
    <w:p w14:paraId="11C269EA" w14:textId="78491CE6" w:rsidR="00352E25" w:rsidRPr="00582C6F" w:rsidRDefault="0085159A" w:rsidP="00582C6F">
      <w:pPr>
        <w:rPr>
          <w:rFonts w:ascii="Times New Roman" w:hAnsi="Times New Roman" w:cs="Times New Roman"/>
          <w:sz w:val="28"/>
          <w:szCs w:val="28"/>
        </w:rPr>
      </w:pPr>
      <w:ins w:id="73" w:author="Пользователь" w:date="2023-12-28T05:49:00Z">
        <w:r>
          <w:rPr>
            <w:rFonts w:ascii="Times New Roman" w:hAnsi="Times New Roman" w:cs="Times New Roman"/>
            <w:sz w:val="28"/>
            <w:szCs w:val="28"/>
          </w:rPr>
          <w:tab/>
        </w:r>
      </w:ins>
      <w:r w:rsidR="00352E25" w:rsidRPr="00582C6F">
        <w:rPr>
          <w:rFonts w:ascii="Times New Roman" w:hAnsi="Times New Roman" w:cs="Times New Roman"/>
          <w:sz w:val="28"/>
          <w:szCs w:val="28"/>
        </w:rPr>
        <w:t xml:space="preserve">Заметим, что </w:t>
      </w:r>
      <m:oMath>
        <m:sSub>
          <m:sSubPr>
            <m:ctrlPr>
              <w:rPr>
                <w:rFonts w:ascii="Cambria Math" w:hAnsi="Cambria Math" w:cs="Times New Roman"/>
                <w:sz w:val="28"/>
                <w:szCs w:val="28"/>
              </w:rPr>
            </m:ctrlPr>
          </m:sSubPr>
          <m:e>
            <m:r>
              <w:rPr>
                <w:rFonts w:ascii="Cambria Math" w:hAnsi="Cambria Math" w:cs="Times New Roman"/>
                <w:sz w:val="28"/>
                <w:szCs w:val="28"/>
              </w:rPr>
              <m:t>u</m:t>
            </m:r>
          </m:e>
          <m:sub>
            <m:r>
              <w:rPr>
                <w:rFonts w:ascii="Cambria Math" w:hAnsi="Cambria Math" w:cs="Times New Roman"/>
                <w:sz w:val="28"/>
                <w:szCs w:val="28"/>
              </w:rPr>
              <m:t>n</m:t>
            </m:r>
          </m:sub>
        </m:sSub>
        <m:d>
          <m:dPr>
            <m:ctrlPr>
              <w:rPr>
                <w:rFonts w:ascii="Cambria Math" w:hAnsi="Cambria Math" w:cs="Times New Roman"/>
                <w:i/>
                <w:sz w:val="28"/>
                <w:szCs w:val="28"/>
              </w:rPr>
            </m:ctrlPr>
          </m:dPr>
          <m:e>
            <m:r>
              <m:rPr>
                <m:sty m:val="p"/>
              </m:rPr>
              <w:rPr>
                <w:rFonts w:ascii="Cambria Math" w:hAnsi="Cambria Math" w:cs="Times New Roman"/>
                <w:sz w:val="28"/>
                <w:szCs w:val="28"/>
              </w:rPr>
              <m:t>0</m:t>
            </m:r>
            <m:ctrlPr>
              <w:rPr>
                <w:rFonts w:ascii="Cambria Math" w:hAnsi="Cambria Math" w:cs="Times New Roman"/>
                <w:sz w:val="28"/>
                <w:szCs w:val="28"/>
              </w:rPr>
            </m:ctrlPr>
          </m:e>
        </m:d>
        <m:r>
          <m:rPr>
            <m:sty m:val="p"/>
          </m:rPr>
          <w:rPr>
            <w:rFonts w:ascii="Cambria Math" w:hAnsi="Cambria Math" w:cs="Times New Roman"/>
            <w:sz w:val="28"/>
            <w:szCs w:val="28"/>
          </w:rPr>
          <m:t>=0</m:t>
        </m:r>
      </m:oMath>
      <w:r w:rsidR="00352E25" w:rsidRPr="00582C6F">
        <w:rPr>
          <w:rFonts w:ascii="Times New Roman" w:hAnsi="Times New Roman" w:cs="Times New Roman"/>
          <w:sz w:val="28"/>
          <w:szCs w:val="28"/>
        </w:rPr>
        <w:t xml:space="preserve">, а при </w:t>
      </w:r>
      <m:oMath>
        <m:r>
          <w:rPr>
            <w:rFonts w:ascii="Cambria Math" w:hAnsi="Cambria Math" w:cs="Times New Roman"/>
            <w:sz w:val="28"/>
            <w:szCs w:val="28"/>
          </w:rPr>
          <m:t>x≠0</m:t>
        </m:r>
      </m:oMath>
      <w:r w:rsidR="00352E25" w:rsidRPr="00582C6F">
        <w:rPr>
          <w:rFonts w:ascii="Times New Roman" w:hAnsi="Times New Roman" w:cs="Times New Roman"/>
          <w:sz w:val="28"/>
          <w:szCs w:val="28"/>
        </w:rPr>
        <w:t xml:space="preserve"> выполняются неравенства</w:t>
      </w:r>
    </w:p>
    <w:p w14:paraId="6A65F000" w14:textId="77777777" w:rsidR="00352E25" w:rsidRPr="00582C6F" w:rsidRDefault="00000000" w:rsidP="0085159A">
      <w:pPr>
        <w:jc w:val="center"/>
        <w:rPr>
          <w:rFonts w:ascii="Times New Roman" w:hAnsi="Times New Roman" w:cs="Times New Roman"/>
          <w:i/>
          <w:sz w:val="28"/>
          <w:szCs w:val="28"/>
        </w:rPr>
        <w:pPrChange w:id="74" w:author="Пользователь" w:date="2023-12-28T05:49:00Z">
          <w:pPr/>
        </w:pPrChange>
      </w:pPr>
      <m:oMath>
        <m:d>
          <m:dPr>
            <m:begChr m:val="|"/>
            <m:endChr m:val="|"/>
            <m:ctrlPr>
              <w:rPr>
                <w:rFonts w:ascii="Cambria Math" w:hAnsi="Cambria Math" w:cs="Times New Roman"/>
                <w:i/>
                <w:sz w:val="28"/>
                <w:szCs w:val="28"/>
              </w:rPr>
            </m:ctrlPr>
          </m:dPr>
          <m:e>
            <m:sSub>
              <m:sSubPr>
                <m:ctrlPr>
                  <w:rPr>
                    <w:rFonts w:ascii="Cambria Math" w:hAnsi="Cambria Math" w:cs="Times New Roman"/>
                    <w:sz w:val="28"/>
                    <w:szCs w:val="28"/>
                  </w:rPr>
                </m:ctrlPr>
              </m:sSubPr>
              <m:e>
                <m:r>
                  <w:rPr>
                    <w:rFonts w:ascii="Cambria Math" w:hAnsi="Cambria Math" w:cs="Times New Roman"/>
                    <w:sz w:val="28"/>
                    <w:szCs w:val="28"/>
                  </w:rPr>
                  <m:t>u</m:t>
                </m:r>
              </m:e>
              <m:sub>
                <m:r>
                  <w:rPr>
                    <w:rFonts w:ascii="Cambria Math" w:hAnsi="Cambria Math" w:cs="Times New Roman"/>
                    <w:sz w:val="28"/>
                    <w:szCs w:val="28"/>
                  </w:rPr>
                  <m:t>n</m:t>
                </m:r>
              </m:sub>
            </m:sSub>
            <m:d>
              <m:dPr>
                <m:ctrlPr>
                  <w:rPr>
                    <w:rFonts w:ascii="Cambria Math" w:hAnsi="Cambria Math" w:cs="Times New Roman"/>
                    <w:i/>
                    <w:sz w:val="28"/>
                    <w:szCs w:val="28"/>
                  </w:rPr>
                </m:ctrlPr>
              </m:dPr>
              <m:e>
                <m:r>
                  <m:rPr>
                    <m:sty m:val="p"/>
                  </m:rPr>
                  <w:rPr>
                    <w:rFonts w:ascii="Cambria Math" w:hAnsi="Cambria Math" w:cs="Times New Roman"/>
                    <w:sz w:val="28"/>
                    <w:szCs w:val="28"/>
                  </w:rPr>
                  <m:t>x</m:t>
                </m:r>
                <m:ctrlPr>
                  <w:rPr>
                    <w:rFonts w:ascii="Cambria Math" w:hAnsi="Cambria Math" w:cs="Times New Roman"/>
                    <w:sz w:val="28"/>
                    <w:szCs w:val="28"/>
                  </w:rPr>
                </m:ctrlPr>
              </m:e>
            </m:d>
          </m:e>
        </m:d>
        <m:r>
          <w:rPr>
            <w:rFonts w:ascii="Cambria Math" w:hAnsi="Cambria Math" w:cs="Times New Roman"/>
            <w:sz w:val="28"/>
            <w:szCs w:val="28"/>
          </w:rPr>
          <m:t>≤</m:t>
        </m:r>
        <m:sSup>
          <m:sSupPr>
            <m:ctrlPr>
              <w:rPr>
                <w:rFonts w:ascii="Cambria Math" w:hAnsi="Cambria Math" w:cs="Times New Roman"/>
                <w:sz w:val="28"/>
                <w:szCs w:val="28"/>
              </w:rPr>
            </m:ctrlPr>
          </m:sSupPr>
          <m:e>
            <m:r>
              <w:rPr>
                <w:rFonts w:ascii="Cambria Math" w:hAnsi="Cambria Math" w:cs="Times New Roman"/>
                <w:sz w:val="28"/>
                <w:szCs w:val="28"/>
              </w:rPr>
              <m:t>e</m:t>
            </m:r>
          </m:e>
          <m:sup>
            <m:r>
              <w:rPr>
                <w:rFonts w:ascii="Cambria Math" w:hAnsi="Cambria Math" w:cs="Times New Roman"/>
                <w:sz w:val="28"/>
                <w:szCs w:val="28"/>
              </w:rPr>
              <m:t>-</m:t>
            </m:r>
            <m:sSup>
              <m:sSupPr>
                <m:ctrlPr>
                  <w:rPr>
                    <w:rFonts w:ascii="Cambria Math" w:hAnsi="Cambria Math" w:cs="Times New Roman"/>
                    <w:sz w:val="28"/>
                    <w:szCs w:val="28"/>
                  </w:rPr>
                </m:ctrlPr>
              </m:sSupPr>
              <m:e>
                <m:r>
                  <w:rPr>
                    <w:rFonts w:ascii="Cambria Math" w:hAnsi="Cambria Math" w:cs="Times New Roman"/>
                    <w:sz w:val="28"/>
                    <w:szCs w:val="28"/>
                  </w:rPr>
                  <m:t>n</m:t>
                </m:r>
              </m:e>
              <m:sup>
                <m:r>
                  <w:rPr>
                    <w:rFonts w:ascii="Cambria Math" w:hAnsi="Cambria Math" w:cs="Times New Roman"/>
                    <w:sz w:val="28"/>
                    <w:szCs w:val="28"/>
                  </w:rPr>
                  <m:t>2</m:t>
                </m:r>
              </m:sup>
            </m:sSup>
            <m:sSup>
              <m:sSupPr>
                <m:ctrlPr>
                  <w:rPr>
                    <w:rFonts w:ascii="Cambria Math" w:hAnsi="Cambria Math" w:cs="Times New Roman"/>
                    <w:sz w:val="28"/>
                    <w:szCs w:val="28"/>
                  </w:rPr>
                </m:ctrlPr>
              </m:sSupPr>
              <m:e>
                <m:r>
                  <w:rPr>
                    <w:rFonts w:ascii="Cambria Math" w:hAnsi="Cambria Math" w:cs="Times New Roman"/>
                    <w:sz w:val="28"/>
                    <w:szCs w:val="28"/>
                  </w:rPr>
                  <m:t>x</m:t>
                </m:r>
              </m:e>
              <m:sup>
                <m:r>
                  <w:rPr>
                    <w:rFonts w:ascii="Cambria Math" w:hAnsi="Cambria Math" w:cs="Times New Roman"/>
                    <w:sz w:val="28"/>
                    <w:szCs w:val="28"/>
                  </w:rPr>
                  <m:t>2</m:t>
                </m:r>
              </m:sup>
            </m:sSup>
          </m:sup>
        </m:sSup>
        <m:r>
          <w:rPr>
            <w:rFonts w:ascii="Cambria Math" w:hAnsi="Cambria Math" w:cs="Times New Roman"/>
            <w:sz w:val="28"/>
            <w:szCs w:val="28"/>
          </w:rPr>
          <m:t>&lt;</m:t>
        </m:r>
        <m:f>
          <m:fPr>
            <m:ctrlPr>
              <w:rPr>
                <w:rFonts w:ascii="Cambria Math" w:hAnsi="Cambria Math" w:cs="Times New Roman"/>
                <w:i/>
                <w:sz w:val="28"/>
                <w:szCs w:val="28"/>
              </w:rPr>
            </m:ctrlPr>
          </m:fPr>
          <m:num>
            <m:r>
              <w:rPr>
                <w:rFonts w:ascii="Cambria Math" w:hAnsi="Cambria Math" w:cs="Times New Roman"/>
                <w:sz w:val="28"/>
                <w:szCs w:val="28"/>
              </w:rPr>
              <m:t>1</m:t>
            </m:r>
          </m:num>
          <m:den>
            <m:sSup>
              <m:sSupPr>
                <m:ctrlPr>
                  <w:rPr>
                    <w:rFonts w:ascii="Cambria Math" w:hAnsi="Cambria Math" w:cs="Times New Roman"/>
                    <w:sz w:val="28"/>
                    <w:szCs w:val="28"/>
                  </w:rPr>
                </m:ctrlPr>
              </m:sSupPr>
              <m:e>
                <m:r>
                  <w:rPr>
                    <w:rFonts w:ascii="Cambria Math" w:hAnsi="Cambria Math" w:cs="Times New Roman"/>
                    <w:sz w:val="28"/>
                    <w:szCs w:val="28"/>
                  </w:rPr>
                  <m:t>n</m:t>
                </m:r>
              </m:e>
              <m:sup>
                <m:r>
                  <w:rPr>
                    <w:rFonts w:ascii="Cambria Math" w:hAnsi="Cambria Math" w:cs="Times New Roman"/>
                    <w:sz w:val="28"/>
                    <w:szCs w:val="28"/>
                  </w:rPr>
                  <m:t>2</m:t>
                </m:r>
              </m:sup>
            </m:sSup>
            <m:sSup>
              <m:sSupPr>
                <m:ctrlPr>
                  <w:rPr>
                    <w:rFonts w:ascii="Cambria Math" w:hAnsi="Cambria Math" w:cs="Times New Roman"/>
                    <w:sz w:val="28"/>
                    <w:szCs w:val="28"/>
                  </w:rPr>
                </m:ctrlPr>
              </m:sSupPr>
              <m:e>
                <m:r>
                  <w:rPr>
                    <w:rFonts w:ascii="Cambria Math" w:hAnsi="Cambria Math" w:cs="Times New Roman"/>
                    <w:sz w:val="28"/>
                    <w:szCs w:val="28"/>
                  </w:rPr>
                  <m:t>x</m:t>
                </m:r>
              </m:e>
              <m:sup>
                <m:r>
                  <w:rPr>
                    <w:rFonts w:ascii="Cambria Math" w:hAnsi="Cambria Math" w:cs="Times New Roman"/>
                    <w:sz w:val="28"/>
                    <w:szCs w:val="28"/>
                  </w:rPr>
                  <m:t>2</m:t>
                </m:r>
              </m:sup>
            </m:sSup>
          </m:den>
        </m:f>
      </m:oMath>
      <w:r w:rsidR="00352E25" w:rsidRPr="00582C6F">
        <w:rPr>
          <w:rFonts w:ascii="Times New Roman" w:hAnsi="Times New Roman" w:cs="Times New Roman"/>
          <w:i/>
          <w:sz w:val="28"/>
          <w:szCs w:val="28"/>
        </w:rPr>
        <w:t>,</w:t>
      </w:r>
    </w:p>
    <w:p w14:paraId="63B52077" w14:textId="77777777" w:rsidR="00352E25" w:rsidRPr="00582C6F" w:rsidRDefault="00352E25" w:rsidP="00582C6F">
      <w:pPr>
        <w:rPr>
          <w:rFonts w:ascii="Times New Roman" w:hAnsi="Times New Roman" w:cs="Times New Roman"/>
          <w:sz w:val="28"/>
          <w:szCs w:val="28"/>
        </w:rPr>
      </w:pPr>
      <w:r w:rsidRPr="00582C6F">
        <w:rPr>
          <w:rFonts w:ascii="Times New Roman" w:hAnsi="Times New Roman" w:cs="Times New Roman"/>
          <w:sz w:val="28"/>
          <w:szCs w:val="28"/>
        </w:rPr>
        <w:t xml:space="preserve">так как </w:t>
      </w:r>
      <m:oMath>
        <m:sSup>
          <m:sSupPr>
            <m:ctrlPr>
              <w:rPr>
                <w:rFonts w:ascii="Cambria Math" w:hAnsi="Cambria Math" w:cs="Times New Roman"/>
                <w:sz w:val="28"/>
                <w:szCs w:val="28"/>
              </w:rPr>
            </m:ctrlPr>
          </m:sSupPr>
          <m:e>
            <m:r>
              <w:rPr>
                <w:rFonts w:ascii="Cambria Math" w:hAnsi="Cambria Math" w:cs="Times New Roman"/>
                <w:sz w:val="28"/>
                <w:szCs w:val="28"/>
              </w:rPr>
              <m:t>e</m:t>
            </m:r>
          </m:e>
          <m:sup>
            <m:r>
              <w:rPr>
                <w:rFonts w:ascii="Cambria Math" w:hAnsi="Cambria Math" w:cs="Times New Roman"/>
                <w:sz w:val="28"/>
                <w:szCs w:val="28"/>
              </w:rPr>
              <m:t>t</m:t>
            </m:r>
          </m:sup>
        </m:sSup>
        <m:r>
          <w:rPr>
            <w:rFonts w:ascii="Cambria Math" w:hAnsi="Cambria Math" w:cs="Times New Roman"/>
            <w:sz w:val="28"/>
            <w:szCs w:val="28"/>
          </w:rPr>
          <m:t>&gt;t</m:t>
        </m:r>
      </m:oMath>
      <w:r w:rsidRPr="00582C6F">
        <w:rPr>
          <w:rFonts w:ascii="Times New Roman" w:hAnsi="Times New Roman" w:cs="Times New Roman"/>
          <w:sz w:val="28"/>
          <w:szCs w:val="28"/>
        </w:rPr>
        <w:t xml:space="preserve"> при </w:t>
      </w:r>
      <m:oMath>
        <m:r>
          <w:rPr>
            <w:rFonts w:ascii="Cambria Math" w:hAnsi="Cambria Math" w:cs="Times New Roman"/>
            <w:sz w:val="28"/>
            <w:szCs w:val="28"/>
          </w:rPr>
          <m:t>t&gt;0</m:t>
        </m:r>
      </m:oMath>
      <w:r w:rsidRPr="00582C6F">
        <w:rPr>
          <w:rFonts w:ascii="Times New Roman" w:hAnsi="Times New Roman" w:cs="Times New Roman"/>
          <w:sz w:val="28"/>
          <w:szCs w:val="28"/>
        </w:rPr>
        <w:t xml:space="preserve">. Поэтому ряд </w:t>
      </w:r>
      <m:oMath>
        <m:nary>
          <m:naryPr>
            <m:chr m:val="∑"/>
            <m:ctrlPr>
              <w:rPr>
                <w:rFonts w:ascii="Cambria Math" w:hAnsi="Cambria Math" w:cs="Times New Roman"/>
                <w:sz w:val="28"/>
                <w:szCs w:val="28"/>
              </w:rPr>
            </m:ctrlPr>
          </m:naryPr>
          <m:sub>
            <m:r>
              <w:rPr>
                <w:rFonts w:ascii="Cambria Math" w:hAnsi="Cambria Math" w:cs="Times New Roman"/>
                <w:sz w:val="28"/>
                <w:szCs w:val="28"/>
              </w:rPr>
              <m:t>n=1</m:t>
            </m:r>
          </m:sub>
          <m:sup>
            <m:r>
              <w:rPr>
                <w:rFonts w:ascii="Cambria Math" w:hAnsi="Cambria Math" w:cs="Times New Roman"/>
                <w:sz w:val="28"/>
                <w:szCs w:val="28"/>
              </w:rPr>
              <m:t>∞</m:t>
            </m:r>
          </m:sup>
          <m:e>
            <m:sSup>
              <m:sSupPr>
                <m:ctrlPr>
                  <w:rPr>
                    <w:rFonts w:ascii="Cambria Math" w:hAnsi="Cambria Math" w:cs="Times New Roman"/>
                    <w:sz w:val="28"/>
                    <w:szCs w:val="28"/>
                  </w:rPr>
                </m:ctrlPr>
              </m:sSupPr>
              <m:e>
                <m:r>
                  <w:rPr>
                    <w:rFonts w:ascii="Cambria Math" w:hAnsi="Cambria Math" w:cs="Times New Roman"/>
                    <w:sz w:val="28"/>
                    <w:szCs w:val="28"/>
                  </w:rPr>
                  <m:t>e</m:t>
                </m:r>
              </m:e>
              <m:sup>
                <m:r>
                  <w:rPr>
                    <w:rFonts w:ascii="Cambria Math" w:hAnsi="Cambria Math" w:cs="Times New Roman"/>
                    <w:sz w:val="28"/>
                    <w:szCs w:val="28"/>
                  </w:rPr>
                  <m:t>-</m:t>
                </m:r>
                <m:sSup>
                  <m:sSupPr>
                    <m:ctrlPr>
                      <w:rPr>
                        <w:rFonts w:ascii="Cambria Math" w:hAnsi="Cambria Math" w:cs="Times New Roman"/>
                        <w:sz w:val="28"/>
                        <w:szCs w:val="28"/>
                      </w:rPr>
                    </m:ctrlPr>
                  </m:sSupPr>
                  <m:e>
                    <m:r>
                      <w:rPr>
                        <w:rFonts w:ascii="Cambria Math" w:hAnsi="Cambria Math" w:cs="Times New Roman"/>
                        <w:sz w:val="28"/>
                        <w:szCs w:val="28"/>
                      </w:rPr>
                      <m:t>n</m:t>
                    </m:r>
                  </m:e>
                  <m:sup>
                    <m:r>
                      <w:rPr>
                        <w:rFonts w:ascii="Cambria Math" w:hAnsi="Cambria Math" w:cs="Times New Roman"/>
                        <w:sz w:val="28"/>
                        <w:szCs w:val="28"/>
                      </w:rPr>
                      <m:t>2</m:t>
                    </m:r>
                  </m:sup>
                </m:sSup>
                <m:sSup>
                  <m:sSupPr>
                    <m:ctrlPr>
                      <w:rPr>
                        <w:rFonts w:ascii="Cambria Math" w:hAnsi="Cambria Math" w:cs="Times New Roman"/>
                        <w:sz w:val="28"/>
                        <w:szCs w:val="28"/>
                      </w:rPr>
                    </m:ctrlPr>
                  </m:sSupPr>
                  <m:e>
                    <m:r>
                      <w:rPr>
                        <w:rFonts w:ascii="Cambria Math" w:hAnsi="Cambria Math" w:cs="Times New Roman"/>
                        <w:sz w:val="28"/>
                        <w:szCs w:val="28"/>
                      </w:rPr>
                      <m:t>x</m:t>
                    </m:r>
                  </m:e>
                  <m:sup>
                    <m:r>
                      <w:rPr>
                        <w:rFonts w:ascii="Cambria Math" w:hAnsi="Cambria Math" w:cs="Times New Roman"/>
                        <w:sz w:val="28"/>
                        <w:szCs w:val="28"/>
                      </w:rPr>
                      <m:t>2</m:t>
                    </m:r>
                  </m:sup>
                </m:sSup>
              </m:sup>
            </m:sSup>
            <m:func>
              <m:funcPr>
                <m:ctrlPr>
                  <w:rPr>
                    <w:rFonts w:ascii="Cambria Math" w:hAnsi="Cambria Math" w:cs="Times New Roman"/>
                    <w:i/>
                    <w:sz w:val="28"/>
                    <w:szCs w:val="28"/>
                  </w:rPr>
                </m:ctrlPr>
              </m:funcPr>
              <m:fName>
                <m:r>
                  <m:rPr>
                    <m:sty m:val="p"/>
                  </m:rPr>
                  <w:rPr>
                    <w:rFonts w:ascii="Cambria Math" w:hAnsi="Cambria Math" w:cs="Times New Roman"/>
                    <w:sz w:val="28"/>
                    <w:szCs w:val="28"/>
                  </w:rPr>
                  <m:t>sin</m:t>
                </m:r>
              </m:fName>
              <m:e>
                <m:r>
                  <w:rPr>
                    <w:rFonts w:ascii="Cambria Math" w:hAnsi="Cambria Math" w:cs="Times New Roman"/>
                    <w:sz w:val="28"/>
                    <w:szCs w:val="28"/>
                  </w:rPr>
                  <m:t>nx</m:t>
                </m:r>
              </m:e>
            </m:func>
          </m:e>
        </m:nary>
      </m:oMath>
      <w:r w:rsidRPr="00582C6F">
        <w:rPr>
          <w:rFonts w:ascii="Times New Roman" w:hAnsi="Times New Roman" w:cs="Times New Roman"/>
          <w:sz w:val="28"/>
          <w:szCs w:val="28"/>
        </w:rPr>
        <w:t xml:space="preserve"> сходится поточечно на </w:t>
      </w:r>
      <m:oMath>
        <m:r>
          <w:rPr>
            <w:rFonts w:ascii="Cambria Math" w:hAnsi="Cambria Math" w:cs="Times New Roman"/>
            <w:sz w:val="28"/>
            <w:szCs w:val="28"/>
          </w:rPr>
          <m:t>R</m:t>
        </m:r>
      </m:oMath>
      <w:r w:rsidRPr="00582C6F">
        <w:rPr>
          <w:rFonts w:ascii="Times New Roman" w:hAnsi="Times New Roman" w:cs="Times New Roman"/>
          <w:sz w:val="28"/>
          <w:szCs w:val="28"/>
        </w:rPr>
        <w:t>.</w:t>
      </w:r>
    </w:p>
    <w:p w14:paraId="36AB67B9" w14:textId="3153D315" w:rsidR="00352E25" w:rsidRPr="00582C6F" w:rsidRDefault="0085159A" w:rsidP="00582C6F">
      <w:pPr>
        <w:rPr>
          <w:rFonts w:ascii="Times New Roman" w:hAnsi="Times New Roman" w:cs="Times New Roman"/>
          <w:sz w:val="28"/>
          <w:szCs w:val="28"/>
        </w:rPr>
      </w:pPr>
      <w:ins w:id="75" w:author="Пользователь" w:date="2023-12-28T05:49:00Z">
        <w:r>
          <w:rPr>
            <w:rFonts w:ascii="Times New Roman" w:hAnsi="Times New Roman" w:cs="Times New Roman"/>
            <w:sz w:val="28"/>
            <w:szCs w:val="28"/>
          </w:rPr>
          <w:tab/>
        </w:r>
      </w:ins>
      <w:r w:rsidR="00352E25" w:rsidRPr="00582C6F">
        <w:rPr>
          <w:rFonts w:ascii="Times New Roman" w:hAnsi="Times New Roman" w:cs="Times New Roman"/>
          <w:sz w:val="28"/>
          <w:szCs w:val="28"/>
        </w:rPr>
        <w:t xml:space="preserve">Пусть </w:t>
      </w:r>
      <m:oMath>
        <m:r>
          <w:rPr>
            <w:rFonts w:ascii="Cambria Math" w:hAnsi="Cambria Math" w:cs="Times New Roman"/>
            <w:sz w:val="28"/>
            <w:szCs w:val="28"/>
          </w:rPr>
          <m:t>x=</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n</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n</m:t>
            </m:r>
          </m:den>
        </m:f>
      </m:oMath>
      <w:r w:rsidR="00352E25" w:rsidRPr="00582C6F">
        <w:rPr>
          <w:rFonts w:ascii="Times New Roman" w:hAnsi="Times New Roman" w:cs="Times New Roman"/>
          <w:sz w:val="28"/>
          <w:szCs w:val="28"/>
        </w:rPr>
        <w:t xml:space="preserve">, тогда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n</m:t>
            </m:r>
          </m:sub>
        </m:sSub>
        <m:r>
          <w:rPr>
            <w:rFonts w:ascii="Cambria Math" w:hAnsi="Cambria Math" w:cs="Times New Roman"/>
            <w:sz w:val="28"/>
            <w:szCs w:val="28"/>
          </w:rPr>
          <m:t>∈R</m:t>
        </m:r>
      </m:oMath>
      <w:r w:rsidR="00352E25" w:rsidRPr="00582C6F">
        <w:rPr>
          <w:rFonts w:ascii="Times New Roman" w:hAnsi="Times New Roman" w:cs="Times New Roman"/>
          <w:sz w:val="28"/>
          <w:szCs w:val="28"/>
        </w:rPr>
        <w:t xml:space="preserve"> </w:t>
      </w:r>
      <w:r w:rsidR="00352E25" w:rsidRPr="00582C6F">
        <w:rPr>
          <w:rFonts w:ascii="Times New Roman" w:hAnsi="Times New Roman" w:cs="Times New Roman"/>
          <w:sz w:val="28"/>
          <w:szCs w:val="28"/>
          <w:lang w:val="be-BY"/>
        </w:rPr>
        <w:t xml:space="preserve">при </w:t>
      </w:r>
      <m:oMath>
        <m:r>
          <w:rPr>
            <w:rFonts w:ascii="Cambria Math" w:hAnsi="Cambria Math" w:cs="Times New Roman"/>
            <w:sz w:val="28"/>
            <w:szCs w:val="28"/>
            <w:lang w:val="be-BY"/>
          </w:rPr>
          <m:t>n</m:t>
        </m:r>
        <m:r>
          <w:rPr>
            <w:rFonts w:ascii="Cambria Math" w:hAnsi="Cambria Math" w:cs="Times New Roman"/>
            <w:sz w:val="28"/>
            <w:szCs w:val="28"/>
          </w:rPr>
          <m:t>∈N</m:t>
        </m:r>
      </m:oMath>
      <w:r w:rsidR="00352E25" w:rsidRPr="00582C6F">
        <w:rPr>
          <w:rFonts w:ascii="Times New Roman" w:hAnsi="Times New Roman" w:cs="Times New Roman"/>
          <w:sz w:val="28"/>
          <w:szCs w:val="28"/>
        </w:rPr>
        <w:t xml:space="preserve"> и</w:t>
      </w:r>
    </w:p>
    <w:p w14:paraId="68B6ECA9" w14:textId="77777777" w:rsidR="00352E25" w:rsidRPr="00582C6F" w:rsidRDefault="00000000" w:rsidP="0085159A">
      <w:pPr>
        <w:jc w:val="center"/>
        <w:rPr>
          <w:rFonts w:ascii="Times New Roman" w:hAnsi="Times New Roman" w:cs="Times New Roman"/>
          <w:i/>
          <w:sz w:val="28"/>
          <w:szCs w:val="28"/>
        </w:rPr>
        <w:pPrChange w:id="76" w:author="Пользователь" w:date="2023-12-28T05:50:00Z">
          <w:pPr/>
        </w:pPrChange>
      </w:pPr>
      <m:oMath>
        <m:sSub>
          <m:sSubPr>
            <m:ctrlPr>
              <w:rPr>
                <w:rFonts w:ascii="Cambria Math" w:hAnsi="Cambria Math" w:cs="Times New Roman"/>
                <w:sz w:val="28"/>
                <w:szCs w:val="28"/>
              </w:rPr>
            </m:ctrlPr>
          </m:sSubPr>
          <m:e>
            <m:r>
              <w:rPr>
                <w:rFonts w:ascii="Cambria Math" w:hAnsi="Cambria Math" w:cs="Times New Roman"/>
                <w:sz w:val="28"/>
                <w:szCs w:val="28"/>
              </w:rPr>
              <m:t>u</m:t>
            </m:r>
          </m:e>
          <m:sub>
            <m:r>
              <w:rPr>
                <w:rFonts w:ascii="Cambria Math" w:hAnsi="Cambria Math" w:cs="Times New Roman"/>
                <w:sz w:val="28"/>
                <w:szCs w:val="28"/>
              </w:rPr>
              <m:t>n</m:t>
            </m:r>
          </m:sub>
        </m:sSub>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n</m:t>
                </m:r>
              </m:sub>
            </m:sSub>
          </m:e>
        </m:d>
        <m:r>
          <w:rPr>
            <w:rFonts w:ascii="Cambria Math" w:hAnsi="Cambria Math" w:cs="Times New Roman"/>
            <w:sz w:val="28"/>
            <w:szCs w:val="28"/>
          </w:rPr>
          <m:t>=</m:t>
        </m:r>
        <m:sSup>
          <m:sSupPr>
            <m:ctrlPr>
              <w:rPr>
                <w:rFonts w:ascii="Cambria Math" w:hAnsi="Cambria Math" w:cs="Times New Roman"/>
                <w:sz w:val="28"/>
                <w:szCs w:val="28"/>
              </w:rPr>
            </m:ctrlPr>
          </m:sSupPr>
          <m:e>
            <m:r>
              <w:rPr>
                <w:rFonts w:ascii="Cambria Math" w:hAnsi="Cambria Math" w:cs="Times New Roman"/>
                <w:sz w:val="28"/>
                <w:szCs w:val="28"/>
              </w:rPr>
              <m:t>e</m:t>
            </m:r>
          </m:e>
          <m:sup>
            <m:r>
              <w:rPr>
                <w:rFonts w:ascii="Cambria Math" w:hAnsi="Cambria Math" w:cs="Times New Roman"/>
                <w:sz w:val="28"/>
                <w:szCs w:val="28"/>
              </w:rPr>
              <m:t>-</m:t>
            </m:r>
            <m:r>
              <m:rPr>
                <m:sty m:val="p"/>
              </m:rPr>
              <w:rPr>
                <w:rFonts w:ascii="Cambria Math" w:hAnsi="Cambria Math" w:cs="Times New Roman"/>
                <w:sz w:val="28"/>
                <w:szCs w:val="28"/>
              </w:rPr>
              <m:t>1</m:t>
            </m:r>
          </m:sup>
        </m:sSup>
        <m:func>
          <m:funcPr>
            <m:ctrlPr>
              <w:rPr>
                <w:rFonts w:ascii="Cambria Math" w:hAnsi="Cambria Math" w:cs="Times New Roman"/>
                <w:i/>
                <w:sz w:val="28"/>
                <w:szCs w:val="28"/>
              </w:rPr>
            </m:ctrlPr>
          </m:funcPr>
          <m:fName>
            <m:r>
              <m:rPr>
                <m:sty m:val="p"/>
              </m:rPr>
              <w:rPr>
                <w:rFonts w:ascii="Cambria Math" w:hAnsi="Cambria Math" w:cs="Times New Roman"/>
                <w:sz w:val="28"/>
                <w:szCs w:val="28"/>
              </w:rPr>
              <m:t>sin</m:t>
            </m:r>
          </m:fName>
          <m:e>
            <m:r>
              <w:rPr>
                <w:rFonts w:ascii="Cambria Math" w:hAnsi="Cambria Math" w:cs="Times New Roman"/>
                <w:sz w:val="28"/>
                <w:szCs w:val="28"/>
              </w:rPr>
              <m:t>1</m:t>
            </m:r>
          </m:e>
        </m:func>
      </m:oMath>
      <w:r w:rsidR="00352E25" w:rsidRPr="00582C6F">
        <w:rPr>
          <w:rFonts w:ascii="Times New Roman" w:hAnsi="Times New Roman" w:cs="Times New Roman"/>
          <w:i/>
          <w:sz w:val="28"/>
          <w:szCs w:val="28"/>
        </w:rPr>
        <w:t>,</w:t>
      </w:r>
    </w:p>
    <w:p w14:paraId="4CA20209" w14:textId="77777777" w:rsidR="00352E25" w:rsidRPr="00582C6F" w:rsidRDefault="00352E25" w:rsidP="00582C6F">
      <w:pPr>
        <w:rPr>
          <w:rFonts w:ascii="Times New Roman" w:hAnsi="Times New Roman" w:cs="Times New Roman"/>
          <w:sz w:val="28"/>
          <w:szCs w:val="28"/>
        </w:rPr>
      </w:pPr>
      <w:r w:rsidRPr="00582C6F">
        <w:rPr>
          <w:rFonts w:ascii="Times New Roman" w:hAnsi="Times New Roman" w:cs="Times New Roman"/>
          <w:sz w:val="28"/>
          <w:szCs w:val="28"/>
        </w:rPr>
        <w:t>откуда следует неравномерный характер сходимости.</w:t>
      </w:r>
    </w:p>
    <w:p w14:paraId="4EF4E2CB" w14:textId="4C6F5919" w:rsidR="00352E25" w:rsidRPr="00582C6F" w:rsidRDefault="0085159A" w:rsidP="00582C6F">
      <w:pPr>
        <w:rPr>
          <w:rFonts w:ascii="Times New Roman" w:hAnsi="Times New Roman" w:cs="Times New Roman"/>
          <w:i/>
          <w:sz w:val="28"/>
          <w:szCs w:val="28"/>
        </w:rPr>
      </w:pPr>
      <w:ins w:id="77" w:author="Пользователь" w:date="2023-12-28T05:50:00Z">
        <w:r>
          <w:rPr>
            <w:rFonts w:ascii="Times New Roman" w:hAnsi="Times New Roman" w:cs="Times New Roman"/>
            <w:sz w:val="28"/>
            <w:szCs w:val="28"/>
          </w:rPr>
          <w:tab/>
        </w:r>
      </w:ins>
      <w:r w:rsidR="00352E25" w:rsidRPr="00582C6F">
        <w:rPr>
          <w:rFonts w:ascii="Times New Roman" w:hAnsi="Times New Roman" w:cs="Times New Roman"/>
          <w:sz w:val="28"/>
          <w:szCs w:val="28"/>
        </w:rPr>
        <w:t xml:space="preserve">Построив графики частичных сумм и суммы ряда, видим, что с увеличением номера частичные суммы </w:t>
      </w:r>
      <m:oMath>
        <m:sSub>
          <m:sSubPr>
            <m:ctrlPr>
              <w:rPr>
                <w:rFonts w:ascii="Cambria Math" w:hAnsi="Cambria Math" w:cs="Times New Roman"/>
                <w:sz w:val="28"/>
                <w:szCs w:val="28"/>
              </w:rPr>
            </m:ctrlPr>
          </m:sSubPr>
          <m:e>
            <m:r>
              <w:rPr>
                <w:rFonts w:ascii="Cambria Math" w:hAnsi="Cambria Math" w:cs="Times New Roman"/>
                <w:sz w:val="28"/>
                <w:szCs w:val="28"/>
              </w:rPr>
              <m:t>S</m:t>
            </m:r>
          </m:e>
          <m:sub>
            <m:r>
              <w:rPr>
                <w:rFonts w:ascii="Cambria Math" w:hAnsi="Cambria Math" w:cs="Times New Roman"/>
                <w:sz w:val="28"/>
                <w:szCs w:val="28"/>
              </w:rPr>
              <m:t>n</m:t>
            </m:r>
          </m:sub>
        </m:sSub>
        <m:r>
          <w:rPr>
            <w:rFonts w:ascii="Cambria Math" w:hAnsi="Cambria Math" w:cs="Times New Roman"/>
            <w:sz w:val="28"/>
            <w:szCs w:val="28"/>
          </w:rPr>
          <m:t>(x)</m:t>
        </m:r>
      </m:oMath>
      <w:r w:rsidR="00352E25" w:rsidRPr="00582C6F">
        <w:rPr>
          <w:rFonts w:ascii="Times New Roman" w:hAnsi="Times New Roman" w:cs="Times New Roman"/>
          <w:sz w:val="28"/>
          <w:szCs w:val="28"/>
        </w:rPr>
        <w:t xml:space="preserve"> все больше укладываются в коридор вокруг суммы. Представленные рисунки и дают представление о своеобразном характере нарушения равномерности. Хотя по каждой вертикали, в отдельности взятой, точки последовательных частичных сумм с возрастанием </w:t>
      </w:r>
      <m:oMath>
        <m:r>
          <w:rPr>
            <w:rFonts w:ascii="Cambria Math" w:hAnsi="Cambria Math" w:cs="Times New Roman"/>
            <w:sz w:val="28"/>
            <w:szCs w:val="28"/>
          </w:rPr>
          <m:t>n</m:t>
        </m:r>
      </m:oMath>
      <w:r w:rsidR="00352E25" w:rsidRPr="00582C6F">
        <w:rPr>
          <w:rFonts w:ascii="Times New Roman" w:hAnsi="Times New Roman" w:cs="Times New Roman"/>
          <w:sz w:val="28"/>
          <w:szCs w:val="28"/>
        </w:rPr>
        <w:t xml:space="preserve"> приближаются к сумме ряда, но ни одна кривая частичной суммы в целом не примыкает к сумме ряда на всем рассматриваемом отрезке.</w:t>
      </w:r>
    </w:p>
    <w:p w14:paraId="23AD5CE4" w14:textId="77777777" w:rsidR="00352E25" w:rsidRPr="00582C6F" w:rsidRDefault="00352E25" w:rsidP="0085159A">
      <w:pPr>
        <w:jc w:val="center"/>
        <w:rPr>
          <w:rFonts w:ascii="Times New Roman" w:hAnsi="Times New Roman" w:cs="Times New Roman"/>
          <w:sz w:val="28"/>
          <w:szCs w:val="28"/>
        </w:rPr>
        <w:pPrChange w:id="78" w:author="Пользователь" w:date="2023-12-28T05:50:00Z">
          <w:pPr/>
        </w:pPrChange>
      </w:pPr>
      <w:r w:rsidRPr="00582C6F">
        <w:rPr>
          <w:rFonts w:ascii="Times New Roman" w:hAnsi="Times New Roman" w:cs="Times New Roman"/>
          <w:noProof/>
          <w:sz w:val="28"/>
          <w:szCs w:val="28"/>
        </w:rPr>
        <w:lastRenderedPageBreak/>
        <w:drawing>
          <wp:inline distT="0" distB="0" distL="0" distR="0" wp14:anchorId="25440D00" wp14:editId="3EB38B0C">
            <wp:extent cx="1998000" cy="5760000"/>
            <wp:effectExtent l="0" t="0" r="2540" b="0"/>
            <wp:docPr id="3" name="Рисунок 3" descr="C:\Users\Lucky\Downloads\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ucky\Downloads\s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98000" cy="5760000"/>
                    </a:xfrm>
                    <a:prstGeom prst="rect">
                      <a:avLst/>
                    </a:prstGeom>
                    <a:noFill/>
                    <a:ln>
                      <a:noFill/>
                    </a:ln>
                  </pic:spPr>
                </pic:pic>
              </a:graphicData>
            </a:graphic>
          </wp:inline>
        </w:drawing>
      </w:r>
    </w:p>
    <w:p w14:paraId="4CD153D2" w14:textId="77777777" w:rsidR="00352E25" w:rsidRPr="00582C6F" w:rsidRDefault="00352E25" w:rsidP="0085159A">
      <w:pPr>
        <w:jc w:val="center"/>
        <w:rPr>
          <w:rFonts w:ascii="Times New Roman" w:hAnsi="Times New Roman" w:cs="Times New Roman"/>
          <w:sz w:val="28"/>
          <w:szCs w:val="28"/>
        </w:rPr>
        <w:pPrChange w:id="79" w:author="Пользователь" w:date="2023-12-28T05:50:00Z">
          <w:pPr/>
        </w:pPrChange>
      </w:pPr>
      <w:proofErr w:type="gramStart"/>
      <w:r w:rsidRPr="00582C6F">
        <w:rPr>
          <w:rFonts w:ascii="Times New Roman" w:hAnsi="Times New Roman" w:cs="Times New Roman"/>
          <w:sz w:val="28"/>
          <w:szCs w:val="28"/>
        </w:rPr>
        <w:t>Рисунок  –</w:t>
      </w:r>
      <w:proofErr w:type="gramEnd"/>
      <w:r w:rsidRPr="00582C6F">
        <w:rPr>
          <w:rFonts w:ascii="Times New Roman" w:hAnsi="Times New Roman" w:cs="Times New Roman"/>
          <w:sz w:val="28"/>
          <w:szCs w:val="28"/>
        </w:rPr>
        <w:t xml:space="preserve"> </w:t>
      </w:r>
      <w:r w:rsidRPr="00582C6F">
        <w:rPr>
          <w:rFonts w:ascii="Times New Roman" w:hAnsi="Times New Roman" w:cs="Times New Roman"/>
          <w:sz w:val="28"/>
          <w:szCs w:val="28"/>
          <w:lang w:val="be-BY"/>
        </w:rPr>
        <w:t xml:space="preserve">Графики </w:t>
      </w:r>
      <m:oMath>
        <m:r>
          <w:rPr>
            <w:rFonts w:ascii="Cambria Math" w:hAnsi="Cambria Math" w:cs="Times New Roman"/>
            <w:sz w:val="28"/>
            <w:szCs w:val="28"/>
            <w:lang w:val="be-BY"/>
          </w:rPr>
          <m:t>S</m:t>
        </m:r>
        <m:d>
          <m:dPr>
            <m:ctrlPr>
              <w:rPr>
                <w:rFonts w:ascii="Cambria Math" w:hAnsi="Cambria Math" w:cs="Times New Roman"/>
                <w:i/>
                <w:sz w:val="28"/>
                <w:szCs w:val="28"/>
                <w:lang w:val="be-BY"/>
              </w:rPr>
            </m:ctrlPr>
          </m:dPr>
          <m:e>
            <m:r>
              <w:rPr>
                <w:rFonts w:ascii="Cambria Math" w:hAnsi="Cambria Math" w:cs="Times New Roman"/>
                <w:sz w:val="28"/>
                <w:szCs w:val="28"/>
                <w:lang w:val="be-BY"/>
              </w:rPr>
              <m:t>x</m:t>
            </m:r>
          </m:e>
        </m:d>
      </m:oMath>
      <w:r w:rsidRPr="00582C6F">
        <w:rPr>
          <w:rFonts w:ascii="Times New Roman" w:hAnsi="Times New Roman" w:cs="Times New Roman"/>
          <w:sz w:val="28"/>
          <w:szCs w:val="28"/>
          <w:lang w:val="be-BY"/>
        </w:rPr>
        <w:t xml:space="preserve"> </w:t>
      </w:r>
      <w:r w:rsidRPr="00582C6F">
        <w:rPr>
          <w:rFonts w:ascii="Times New Roman" w:hAnsi="Times New Roman" w:cs="Times New Roman"/>
          <w:sz w:val="28"/>
          <w:szCs w:val="28"/>
        </w:rPr>
        <w:t>–</w:t>
      </w:r>
      <w:r w:rsidRPr="00582C6F">
        <w:rPr>
          <w:rFonts w:ascii="Times New Roman" w:hAnsi="Times New Roman" w:cs="Times New Roman"/>
          <w:sz w:val="28"/>
          <w:szCs w:val="28"/>
          <w:lang w:val="be-BY"/>
        </w:rPr>
        <w:t xml:space="preserve"> суммы ряда</w:t>
      </w:r>
      <w:r w:rsidRPr="00582C6F">
        <w:rPr>
          <w:rFonts w:ascii="Times New Roman" w:hAnsi="Times New Roman" w:cs="Times New Roman"/>
          <w:sz w:val="28"/>
          <w:szCs w:val="28"/>
        </w:rPr>
        <w:t xml:space="preserve"> </w:t>
      </w:r>
      <m:oMath>
        <m:nary>
          <m:naryPr>
            <m:chr m:val="∑"/>
            <m:ctrlPr>
              <w:rPr>
                <w:rFonts w:ascii="Cambria Math" w:hAnsi="Cambria Math" w:cs="Times New Roman"/>
                <w:sz w:val="28"/>
                <w:szCs w:val="28"/>
              </w:rPr>
            </m:ctrlPr>
          </m:naryPr>
          <m:sub>
            <m:r>
              <w:rPr>
                <w:rFonts w:ascii="Cambria Math" w:hAnsi="Cambria Math" w:cs="Times New Roman"/>
                <w:sz w:val="28"/>
                <w:szCs w:val="28"/>
              </w:rPr>
              <m:t>n=1</m:t>
            </m:r>
          </m:sub>
          <m:sup>
            <m:r>
              <w:rPr>
                <w:rFonts w:ascii="Cambria Math" w:hAnsi="Cambria Math" w:cs="Times New Roman"/>
                <w:sz w:val="28"/>
                <w:szCs w:val="28"/>
              </w:rPr>
              <m:t>∞</m:t>
            </m:r>
          </m:sup>
          <m:e>
            <m:sSup>
              <m:sSupPr>
                <m:ctrlPr>
                  <w:rPr>
                    <w:rFonts w:ascii="Cambria Math" w:hAnsi="Cambria Math" w:cs="Times New Roman"/>
                    <w:sz w:val="28"/>
                    <w:szCs w:val="28"/>
                  </w:rPr>
                </m:ctrlPr>
              </m:sSupPr>
              <m:e>
                <m:r>
                  <w:rPr>
                    <w:rFonts w:ascii="Cambria Math" w:hAnsi="Cambria Math" w:cs="Times New Roman"/>
                    <w:sz w:val="28"/>
                    <w:szCs w:val="28"/>
                  </w:rPr>
                  <m:t>e</m:t>
                </m:r>
              </m:e>
              <m:sup>
                <m:r>
                  <w:rPr>
                    <w:rFonts w:ascii="Cambria Math" w:hAnsi="Cambria Math" w:cs="Times New Roman"/>
                    <w:sz w:val="28"/>
                    <w:szCs w:val="28"/>
                  </w:rPr>
                  <m:t>-</m:t>
                </m:r>
                <m:sSup>
                  <m:sSupPr>
                    <m:ctrlPr>
                      <w:rPr>
                        <w:rFonts w:ascii="Cambria Math" w:hAnsi="Cambria Math" w:cs="Times New Roman"/>
                        <w:sz w:val="28"/>
                        <w:szCs w:val="28"/>
                      </w:rPr>
                    </m:ctrlPr>
                  </m:sSupPr>
                  <m:e>
                    <m:r>
                      <w:rPr>
                        <w:rFonts w:ascii="Cambria Math" w:hAnsi="Cambria Math" w:cs="Times New Roman"/>
                        <w:sz w:val="28"/>
                        <w:szCs w:val="28"/>
                      </w:rPr>
                      <m:t>n</m:t>
                    </m:r>
                  </m:e>
                  <m:sup>
                    <m:r>
                      <w:rPr>
                        <w:rFonts w:ascii="Cambria Math" w:hAnsi="Cambria Math" w:cs="Times New Roman"/>
                        <w:sz w:val="28"/>
                        <w:szCs w:val="28"/>
                      </w:rPr>
                      <m:t>2</m:t>
                    </m:r>
                  </m:sup>
                </m:sSup>
                <m:sSup>
                  <m:sSupPr>
                    <m:ctrlPr>
                      <w:rPr>
                        <w:rFonts w:ascii="Cambria Math" w:hAnsi="Cambria Math" w:cs="Times New Roman"/>
                        <w:sz w:val="28"/>
                        <w:szCs w:val="28"/>
                      </w:rPr>
                    </m:ctrlPr>
                  </m:sSupPr>
                  <m:e>
                    <m:r>
                      <w:rPr>
                        <w:rFonts w:ascii="Cambria Math" w:hAnsi="Cambria Math" w:cs="Times New Roman"/>
                        <w:sz w:val="28"/>
                        <w:szCs w:val="28"/>
                      </w:rPr>
                      <m:t>x</m:t>
                    </m:r>
                  </m:e>
                  <m:sup>
                    <m:r>
                      <w:rPr>
                        <w:rFonts w:ascii="Cambria Math" w:hAnsi="Cambria Math" w:cs="Times New Roman"/>
                        <w:sz w:val="28"/>
                        <w:szCs w:val="28"/>
                      </w:rPr>
                      <m:t>2</m:t>
                    </m:r>
                  </m:sup>
                </m:sSup>
              </m:sup>
            </m:sSup>
            <m:func>
              <m:funcPr>
                <m:ctrlPr>
                  <w:rPr>
                    <w:rFonts w:ascii="Cambria Math" w:hAnsi="Cambria Math" w:cs="Times New Roman"/>
                    <w:i/>
                    <w:sz w:val="28"/>
                    <w:szCs w:val="28"/>
                  </w:rPr>
                </m:ctrlPr>
              </m:funcPr>
              <m:fName>
                <m:r>
                  <m:rPr>
                    <m:sty m:val="p"/>
                  </m:rPr>
                  <w:rPr>
                    <w:rFonts w:ascii="Cambria Math" w:hAnsi="Cambria Math" w:cs="Times New Roman"/>
                    <w:sz w:val="28"/>
                    <w:szCs w:val="28"/>
                  </w:rPr>
                  <m:t>sin</m:t>
                </m:r>
              </m:fName>
              <m:e>
                <m:r>
                  <w:rPr>
                    <w:rFonts w:ascii="Cambria Math" w:hAnsi="Cambria Math" w:cs="Times New Roman"/>
                    <w:sz w:val="28"/>
                    <w:szCs w:val="28"/>
                  </w:rPr>
                  <m:t>nx</m:t>
                </m:r>
              </m:e>
            </m:func>
          </m:e>
        </m:nary>
      </m:oMath>
      <w:r w:rsidRPr="00582C6F">
        <w:rPr>
          <w:rFonts w:ascii="Times New Roman" w:hAnsi="Times New Roman" w:cs="Times New Roman"/>
          <w:sz w:val="28"/>
          <w:szCs w:val="28"/>
        </w:rPr>
        <w:t xml:space="preserve">, </w:t>
      </w:r>
      <w:r w:rsidRPr="00582C6F">
        <w:rPr>
          <w:rFonts w:ascii="Times New Roman" w:hAnsi="Times New Roman" w:cs="Times New Roman"/>
          <w:sz w:val="28"/>
          <w:szCs w:val="28"/>
          <w:lang w:val="be-BY"/>
        </w:rPr>
        <w:t xml:space="preserve">функций </w:t>
      </w:r>
      <m:oMath>
        <m:r>
          <w:rPr>
            <w:rFonts w:ascii="Cambria Math" w:hAnsi="Cambria Math" w:cs="Times New Roman"/>
            <w:sz w:val="28"/>
            <w:szCs w:val="28"/>
            <w:lang w:val="be-BY"/>
          </w:rPr>
          <m:t>S(x)±</m:t>
        </m:r>
        <m:r>
          <w:rPr>
            <w:rFonts w:ascii="Cambria Math" w:hAnsi="Cambria Math" w:cs="Times New Roman"/>
            <w:sz w:val="28"/>
            <w:szCs w:val="28"/>
          </w:rPr>
          <m:t>ε</m:t>
        </m:r>
      </m:oMath>
      <w:r w:rsidRPr="00582C6F">
        <w:rPr>
          <w:rFonts w:ascii="Times New Roman" w:hAnsi="Times New Roman" w:cs="Times New Roman"/>
          <w:sz w:val="28"/>
          <w:szCs w:val="28"/>
        </w:rPr>
        <w:t xml:space="preserve"> и частичных сумм </w:t>
      </w:r>
      <m:oMath>
        <m:sSub>
          <m:sSubPr>
            <m:ctrlPr>
              <w:rPr>
                <w:rFonts w:ascii="Cambria Math" w:hAnsi="Cambria Math" w:cs="Times New Roman"/>
                <w:sz w:val="28"/>
                <w:szCs w:val="28"/>
              </w:rPr>
            </m:ctrlPr>
          </m:sSubPr>
          <m:e>
            <m:r>
              <w:rPr>
                <w:rFonts w:ascii="Cambria Math" w:hAnsi="Cambria Math" w:cs="Times New Roman"/>
                <w:sz w:val="28"/>
                <w:szCs w:val="28"/>
              </w:rPr>
              <m:t>S</m:t>
            </m:r>
          </m:e>
          <m:sub>
            <m:r>
              <w:rPr>
                <w:rFonts w:ascii="Cambria Math" w:hAnsi="Cambria Math" w:cs="Times New Roman"/>
                <w:sz w:val="28"/>
                <w:szCs w:val="28"/>
              </w:rPr>
              <m:t>1</m:t>
            </m:r>
          </m:sub>
        </m:sSub>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 xml:space="preserve">, </m:t>
        </m:r>
        <m:sSub>
          <m:sSubPr>
            <m:ctrlPr>
              <w:rPr>
                <w:rFonts w:ascii="Cambria Math" w:hAnsi="Cambria Math" w:cs="Times New Roman"/>
                <w:sz w:val="28"/>
                <w:szCs w:val="28"/>
              </w:rPr>
            </m:ctrlPr>
          </m:sSubPr>
          <m:e>
            <m:r>
              <w:rPr>
                <w:rFonts w:ascii="Cambria Math" w:hAnsi="Cambria Math" w:cs="Times New Roman"/>
                <w:sz w:val="28"/>
                <w:szCs w:val="28"/>
              </w:rPr>
              <m:t>S</m:t>
            </m:r>
          </m:e>
          <m:sub>
            <m:r>
              <w:rPr>
                <w:rFonts w:ascii="Cambria Math" w:hAnsi="Cambria Math" w:cs="Times New Roman"/>
                <w:sz w:val="28"/>
                <w:szCs w:val="28"/>
              </w:rPr>
              <m:t>3</m:t>
            </m:r>
          </m:sub>
        </m:sSub>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 xml:space="preserve">, </m:t>
        </m:r>
        <m:sSub>
          <m:sSubPr>
            <m:ctrlPr>
              <w:rPr>
                <w:rFonts w:ascii="Cambria Math" w:hAnsi="Cambria Math" w:cs="Times New Roman"/>
                <w:sz w:val="28"/>
                <w:szCs w:val="28"/>
              </w:rPr>
            </m:ctrlPr>
          </m:sSubPr>
          <m:e>
            <m:r>
              <w:rPr>
                <w:rFonts w:ascii="Cambria Math" w:hAnsi="Cambria Math" w:cs="Times New Roman"/>
                <w:sz w:val="28"/>
                <w:szCs w:val="28"/>
              </w:rPr>
              <m:t>S</m:t>
            </m:r>
          </m:e>
          <m:sub>
            <m:r>
              <w:rPr>
                <w:rFonts w:ascii="Cambria Math" w:hAnsi="Cambria Math" w:cs="Times New Roman"/>
                <w:sz w:val="28"/>
                <w:szCs w:val="28"/>
              </w:rPr>
              <m:t>5</m:t>
            </m:r>
          </m:sub>
        </m:sSub>
        <m:r>
          <w:rPr>
            <w:rFonts w:ascii="Cambria Math" w:hAnsi="Cambria Math" w:cs="Times New Roman"/>
            <w:sz w:val="28"/>
            <w:szCs w:val="28"/>
          </w:rPr>
          <m:t>(x)</m:t>
        </m:r>
      </m:oMath>
    </w:p>
    <w:p w14:paraId="15897396" w14:textId="77777777" w:rsidR="00352E25" w:rsidRPr="00582C6F" w:rsidRDefault="00352E25" w:rsidP="0085159A">
      <w:pPr>
        <w:jc w:val="center"/>
        <w:rPr>
          <w:rFonts w:ascii="Times New Roman" w:hAnsi="Times New Roman" w:cs="Times New Roman"/>
          <w:sz w:val="28"/>
          <w:szCs w:val="28"/>
        </w:rPr>
        <w:pPrChange w:id="80" w:author="Пользователь" w:date="2023-12-28T05:50:00Z">
          <w:pPr/>
        </w:pPrChange>
      </w:pPr>
      <w:r w:rsidRPr="00582C6F">
        <w:rPr>
          <w:rFonts w:ascii="Times New Roman" w:hAnsi="Times New Roman" w:cs="Times New Roman"/>
          <w:noProof/>
          <w:sz w:val="28"/>
          <w:szCs w:val="28"/>
        </w:rPr>
        <w:lastRenderedPageBreak/>
        <w:drawing>
          <wp:inline distT="0" distB="0" distL="0" distR="0" wp14:anchorId="08EA213B" wp14:editId="19098E0E">
            <wp:extent cx="4327200" cy="4320000"/>
            <wp:effectExtent l="0" t="0" r="0" b="444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7200" cy="4320000"/>
                    </a:xfrm>
                    <a:prstGeom prst="rect">
                      <a:avLst/>
                    </a:prstGeom>
                    <a:noFill/>
                    <a:ln>
                      <a:noFill/>
                    </a:ln>
                  </pic:spPr>
                </pic:pic>
              </a:graphicData>
            </a:graphic>
          </wp:inline>
        </w:drawing>
      </w:r>
    </w:p>
    <w:p w14:paraId="5524023B" w14:textId="77777777" w:rsidR="00352E25" w:rsidRPr="00582C6F" w:rsidRDefault="00352E25" w:rsidP="00582C6F">
      <w:pPr>
        <w:rPr>
          <w:rFonts w:ascii="Times New Roman" w:hAnsi="Times New Roman" w:cs="Times New Roman"/>
          <w:sz w:val="28"/>
          <w:szCs w:val="28"/>
        </w:rPr>
      </w:pPr>
    </w:p>
    <w:p w14:paraId="617668E0" w14:textId="77777777" w:rsidR="00352E25" w:rsidRPr="00582C6F" w:rsidRDefault="00352E25" w:rsidP="0085159A">
      <w:pPr>
        <w:jc w:val="center"/>
        <w:rPr>
          <w:rFonts w:ascii="Times New Roman" w:hAnsi="Times New Roman" w:cs="Times New Roman"/>
          <w:sz w:val="28"/>
          <w:szCs w:val="28"/>
        </w:rPr>
        <w:pPrChange w:id="81" w:author="Пользователь" w:date="2023-12-28T05:50:00Z">
          <w:pPr/>
        </w:pPrChange>
      </w:pPr>
      <w:proofErr w:type="gramStart"/>
      <w:r w:rsidRPr="00582C6F">
        <w:rPr>
          <w:rFonts w:ascii="Times New Roman" w:hAnsi="Times New Roman" w:cs="Times New Roman"/>
          <w:sz w:val="28"/>
          <w:szCs w:val="28"/>
        </w:rPr>
        <w:t>Рисунок  –</w:t>
      </w:r>
      <w:proofErr w:type="gramEnd"/>
      <w:r w:rsidRPr="00582C6F">
        <w:rPr>
          <w:rFonts w:ascii="Times New Roman" w:hAnsi="Times New Roman" w:cs="Times New Roman"/>
          <w:sz w:val="28"/>
          <w:szCs w:val="28"/>
        </w:rPr>
        <w:t xml:space="preserve"> Графики </w:t>
      </w:r>
      <m:oMath>
        <m:r>
          <w:rPr>
            <w:rFonts w:ascii="Cambria Math" w:hAnsi="Cambria Math" w:cs="Times New Roman"/>
            <w:sz w:val="28"/>
            <w:szCs w:val="28"/>
            <w:lang w:val="be-BY"/>
          </w:rPr>
          <m:t>S</m:t>
        </m:r>
        <m:d>
          <m:dPr>
            <m:ctrlPr>
              <w:rPr>
                <w:rFonts w:ascii="Cambria Math" w:hAnsi="Cambria Math" w:cs="Times New Roman"/>
                <w:i/>
                <w:sz w:val="28"/>
                <w:szCs w:val="28"/>
                <w:lang w:val="be-BY"/>
              </w:rPr>
            </m:ctrlPr>
          </m:dPr>
          <m:e>
            <m:r>
              <w:rPr>
                <w:rFonts w:ascii="Cambria Math" w:hAnsi="Cambria Math" w:cs="Times New Roman"/>
                <w:sz w:val="28"/>
                <w:szCs w:val="28"/>
                <w:lang w:val="be-BY"/>
              </w:rPr>
              <m:t>x</m:t>
            </m:r>
          </m:e>
        </m:d>
      </m:oMath>
      <w:r w:rsidRPr="00582C6F">
        <w:rPr>
          <w:rFonts w:ascii="Times New Roman" w:hAnsi="Times New Roman" w:cs="Times New Roman"/>
          <w:sz w:val="28"/>
          <w:szCs w:val="28"/>
          <w:lang w:val="be-BY"/>
        </w:rPr>
        <w:t xml:space="preserve"> </w:t>
      </w:r>
      <w:r w:rsidRPr="00582C6F">
        <w:rPr>
          <w:rFonts w:ascii="Times New Roman" w:hAnsi="Times New Roman" w:cs="Times New Roman"/>
          <w:sz w:val="28"/>
          <w:szCs w:val="28"/>
        </w:rPr>
        <w:t>–</w:t>
      </w:r>
      <w:r w:rsidRPr="00582C6F">
        <w:rPr>
          <w:rFonts w:ascii="Times New Roman" w:hAnsi="Times New Roman" w:cs="Times New Roman"/>
          <w:sz w:val="28"/>
          <w:szCs w:val="28"/>
          <w:lang w:val="be-BY"/>
        </w:rPr>
        <w:t xml:space="preserve"> суммы ряда</w:t>
      </w:r>
      <w:r w:rsidRPr="00582C6F">
        <w:rPr>
          <w:rFonts w:ascii="Times New Roman" w:hAnsi="Times New Roman" w:cs="Times New Roman"/>
          <w:sz w:val="28"/>
          <w:szCs w:val="28"/>
        </w:rPr>
        <w:t xml:space="preserve"> </w:t>
      </w:r>
      <m:oMath>
        <m:nary>
          <m:naryPr>
            <m:chr m:val="∑"/>
            <m:ctrlPr>
              <w:rPr>
                <w:rFonts w:ascii="Cambria Math" w:hAnsi="Cambria Math" w:cs="Times New Roman"/>
                <w:sz w:val="28"/>
                <w:szCs w:val="28"/>
              </w:rPr>
            </m:ctrlPr>
          </m:naryPr>
          <m:sub>
            <m:r>
              <w:rPr>
                <w:rFonts w:ascii="Cambria Math" w:hAnsi="Cambria Math" w:cs="Times New Roman"/>
                <w:sz w:val="28"/>
                <w:szCs w:val="28"/>
              </w:rPr>
              <m:t>n=1</m:t>
            </m:r>
          </m:sub>
          <m:sup>
            <m:r>
              <w:rPr>
                <w:rFonts w:ascii="Cambria Math" w:hAnsi="Cambria Math" w:cs="Times New Roman"/>
                <w:sz w:val="28"/>
                <w:szCs w:val="28"/>
              </w:rPr>
              <m:t>∞</m:t>
            </m:r>
          </m:sup>
          <m:e>
            <m:sSup>
              <m:sSupPr>
                <m:ctrlPr>
                  <w:rPr>
                    <w:rFonts w:ascii="Cambria Math" w:hAnsi="Cambria Math" w:cs="Times New Roman"/>
                    <w:sz w:val="28"/>
                    <w:szCs w:val="28"/>
                  </w:rPr>
                </m:ctrlPr>
              </m:sSupPr>
              <m:e>
                <m:r>
                  <w:rPr>
                    <w:rFonts w:ascii="Cambria Math" w:hAnsi="Cambria Math" w:cs="Times New Roman"/>
                    <w:sz w:val="28"/>
                    <w:szCs w:val="28"/>
                  </w:rPr>
                  <m:t>e</m:t>
                </m:r>
              </m:e>
              <m:sup>
                <m:r>
                  <w:rPr>
                    <w:rFonts w:ascii="Cambria Math" w:hAnsi="Cambria Math" w:cs="Times New Roman"/>
                    <w:sz w:val="28"/>
                    <w:szCs w:val="28"/>
                  </w:rPr>
                  <m:t>-</m:t>
                </m:r>
                <m:sSup>
                  <m:sSupPr>
                    <m:ctrlPr>
                      <w:rPr>
                        <w:rFonts w:ascii="Cambria Math" w:hAnsi="Cambria Math" w:cs="Times New Roman"/>
                        <w:sz w:val="28"/>
                        <w:szCs w:val="28"/>
                      </w:rPr>
                    </m:ctrlPr>
                  </m:sSupPr>
                  <m:e>
                    <m:r>
                      <w:rPr>
                        <w:rFonts w:ascii="Cambria Math" w:hAnsi="Cambria Math" w:cs="Times New Roman"/>
                        <w:sz w:val="28"/>
                        <w:szCs w:val="28"/>
                      </w:rPr>
                      <m:t>n</m:t>
                    </m:r>
                  </m:e>
                  <m:sup>
                    <m:r>
                      <w:rPr>
                        <w:rFonts w:ascii="Cambria Math" w:hAnsi="Cambria Math" w:cs="Times New Roman"/>
                        <w:sz w:val="28"/>
                        <w:szCs w:val="28"/>
                      </w:rPr>
                      <m:t>2</m:t>
                    </m:r>
                  </m:sup>
                </m:sSup>
                <m:sSup>
                  <m:sSupPr>
                    <m:ctrlPr>
                      <w:rPr>
                        <w:rFonts w:ascii="Cambria Math" w:hAnsi="Cambria Math" w:cs="Times New Roman"/>
                        <w:sz w:val="28"/>
                        <w:szCs w:val="28"/>
                      </w:rPr>
                    </m:ctrlPr>
                  </m:sSupPr>
                  <m:e>
                    <m:r>
                      <w:rPr>
                        <w:rFonts w:ascii="Cambria Math" w:hAnsi="Cambria Math" w:cs="Times New Roman"/>
                        <w:sz w:val="28"/>
                        <w:szCs w:val="28"/>
                      </w:rPr>
                      <m:t>x</m:t>
                    </m:r>
                  </m:e>
                  <m:sup>
                    <m:r>
                      <w:rPr>
                        <w:rFonts w:ascii="Cambria Math" w:hAnsi="Cambria Math" w:cs="Times New Roman"/>
                        <w:sz w:val="28"/>
                        <w:szCs w:val="28"/>
                      </w:rPr>
                      <m:t>2</m:t>
                    </m:r>
                  </m:sup>
                </m:sSup>
              </m:sup>
            </m:sSup>
            <m:func>
              <m:funcPr>
                <m:ctrlPr>
                  <w:rPr>
                    <w:rFonts w:ascii="Cambria Math" w:hAnsi="Cambria Math" w:cs="Times New Roman"/>
                    <w:i/>
                    <w:sz w:val="28"/>
                    <w:szCs w:val="28"/>
                  </w:rPr>
                </m:ctrlPr>
              </m:funcPr>
              <m:fName>
                <m:r>
                  <m:rPr>
                    <m:sty m:val="p"/>
                  </m:rPr>
                  <w:rPr>
                    <w:rFonts w:ascii="Cambria Math" w:hAnsi="Cambria Math" w:cs="Times New Roman"/>
                    <w:sz w:val="28"/>
                    <w:szCs w:val="28"/>
                  </w:rPr>
                  <m:t>sin</m:t>
                </m:r>
              </m:fName>
              <m:e>
                <m:r>
                  <w:rPr>
                    <w:rFonts w:ascii="Cambria Math" w:hAnsi="Cambria Math" w:cs="Times New Roman"/>
                    <w:sz w:val="28"/>
                    <w:szCs w:val="28"/>
                  </w:rPr>
                  <m:t>nx</m:t>
                </m:r>
              </m:e>
            </m:func>
          </m:e>
        </m:nary>
        <m:r>
          <w:rPr>
            <w:rFonts w:ascii="Cambria Math" w:hAnsi="Cambria Math" w:cs="Times New Roman"/>
            <w:sz w:val="28"/>
            <w:szCs w:val="28"/>
          </w:rPr>
          <m:t xml:space="preserve">, </m:t>
        </m:r>
      </m:oMath>
      <w:r w:rsidRPr="00582C6F">
        <w:rPr>
          <w:rFonts w:ascii="Times New Roman" w:hAnsi="Times New Roman" w:cs="Times New Roman"/>
          <w:sz w:val="28"/>
          <w:szCs w:val="28"/>
        </w:rPr>
        <w:t xml:space="preserve">функций </w:t>
      </w:r>
      <m:oMath>
        <m:r>
          <w:rPr>
            <w:rFonts w:ascii="Cambria Math" w:hAnsi="Cambria Math" w:cs="Times New Roman"/>
            <w:sz w:val="28"/>
            <w:szCs w:val="28"/>
          </w:rPr>
          <m:t>S(x)±ε</m:t>
        </m:r>
      </m:oMath>
      <w:r w:rsidRPr="00582C6F">
        <w:rPr>
          <w:rFonts w:ascii="Times New Roman" w:hAnsi="Times New Roman" w:cs="Times New Roman"/>
          <w:sz w:val="28"/>
          <w:szCs w:val="28"/>
        </w:rPr>
        <w:t xml:space="preserve"> и частичных сумм </w:t>
      </w:r>
      <m:oMath>
        <m:sSub>
          <m:sSubPr>
            <m:ctrlPr>
              <w:rPr>
                <w:rFonts w:ascii="Cambria Math" w:hAnsi="Cambria Math" w:cs="Times New Roman"/>
                <w:sz w:val="28"/>
                <w:szCs w:val="28"/>
              </w:rPr>
            </m:ctrlPr>
          </m:sSubPr>
          <m:e>
            <m:r>
              <w:rPr>
                <w:rFonts w:ascii="Cambria Math" w:hAnsi="Cambria Math" w:cs="Times New Roman"/>
                <w:sz w:val="28"/>
                <w:szCs w:val="28"/>
              </w:rPr>
              <m:t>S</m:t>
            </m:r>
          </m:e>
          <m:sub>
            <m:r>
              <w:rPr>
                <w:rFonts w:ascii="Cambria Math" w:hAnsi="Cambria Math" w:cs="Times New Roman"/>
                <w:sz w:val="28"/>
                <w:szCs w:val="28"/>
              </w:rPr>
              <m:t>1</m:t>
            </m:r>
          </m:sub>
        </m:sSub>
        <m:r>
          <w:rPr>
            <w:rFonts w:ascii="Cambria Math" w:hAnsi="Cambria Math" w:cs="Times New Roman"/>
            <w:sz w:val="28"/>
            <w:szCs w:val="28"/>
          </w:rPr>
          <m:t>(x)</m:t>
        </m:r>
        <m:r>
          <m:rPr>
            <m:sty m:val="p"/>
          </m:rP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S</m:t>
            </m:r>
          </m:e>
          <m:sub>
            <m:r>
              <w:rPr>
                <w:rFonts w:ascii="Cambria Math" w:hAnsi="Cambria Math" w:cs="Times New Roman"/>
                <w:sz w:val="28"/>
                <w:szCs w:val="28"/>
              </w:rPr>
              <m:t>20</m:t>
            </m:r>
          </m:sub>
        </m:sSub>
        <m:r>
          <w:rPr>
            <w:rFonts w:ascii="Cambria Math" w:hAnsi="Cambria Math" w:cs="Times New Roman"/>
            <w:sz w:val="28"/>
            <w:szCs w:val="28"/>
          </w:rPr>
          <m:t>(x)</m:t>
        </m:r>
      </m:oMath>
    </w:p>
    <w:p w14:paraId="16A2323E" w14:textId="025C95E2" w:rsidR="00352E25" w:rsidRPr="00582C6F" w:rsidRDefault="0085159A" w:rsidP="00582C6F">
      <w:pPr>
        <w:rPr>
          <w:rFonts w:ascii="Times New Roman" w:hAnsi="Times New Roman" w:cs="Times New Roman"/>
          <w:sz w:val="28"/>
          <w:szCs w:val="28"/>
        </w:rPr>
      </w:pPr>
      <w:ins w:id="82" w:author="Пользователь" w:date="2023-12-28T05:50:00Z">
        <w:r>
          <w:rPr>
            <w:rFonts w:ascii="Times New Roman" w:hAnsi="Times New Roman" w:cs="Times New Roman"/>
            <w:sz w:val="28"/>
            <w:szCs w:val="28"/>
          </w:rPr>
          <w:tab/>
        </w:r>
      </w:ins>
      <w:r w:rsidR="00352E25" w:rsidRPr="00582C6F">
        <w:rPr>
          <w:rFonts w:ascii="Times New Roman" w:hAnsi="Times New Roman" w:cs="Times New Roman"/>
          <w:sz w:val="28"/>
          <w:szCs w:val="28"/>
        </w:rPr>
        <w:t xml:space="preserve">Рассмотрим разные значения </w:t>
      </w:r>
      <m:oMath>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0</m:t>
            </m:r>
          </m:sub>
        </m:sSub>
      </m:oMath>
      <w:r w:rsidR="00352E25" w:rsidRPr="00582C6F">
        <w:rPr>
          <w:rFonts w:ascii="Times New Roman" w:hAnsi="Times New Roman" w:cs="Times New Roman"/>
          <w:sz w:val="28"/>
          <w:szCs w:val="28"/>
        </w:rPr>
        <w:t xml:space="preserve"> при фиксированном </w:t>
      </w:r>
      <m:oMath>
        <m:r>
          <w:rPr>
            <w:rFonts w:ascii="Cambria Math" w:hAnsi="Cambria Math" w:cs="Times New Roman"/>
            <w:sz w:val="28"/>
            <w:szCs w:val="28"/>
          </w:rPr>
          <m:t>ε=0.1</m:t>
        </m:r>
      </m:oMath>
      <w:r w:rsidR="00352E25" w:rsidRPr="00582C6F">
        <w:rPr>
          <w:rFonts w:ascii="Times New Roman" w:hAnsi="Times New Roman" w:cs="Times New Roman"/>
          <w:sz w:val="28"/>
          <w:szCs w:val="28"/>
        </w:rPr>
        <w:t xml:space="preserve"> и с помощью </w:t>
      </w:r>
      <w:r w:rsidR="00352E25" w:rsidRPr="00582C6F">
        <w:rPr>
          <w:rFonts w:ascii="Times New Roman" w:hAnsi="Times New Roman" w:cs="Times New Roman"/>
          <w:sz w:val="28"/>
          <w:szCs w:val="28"/>
          <w:lang w:val="be-BY"/>
        </w:rPr>
        <w:t xml:space="preserve">команды </w:t>
      </w:r>
      <w:r w:rsidR="00352E25" w:rsidRPr="00582C6F">
        <w:rPr>
          <w:rFonts w:ascii="Times New Roman" w:hAnsi="Times New Roman" w:cs="Times New Roman"/>
          <w:sz w:val="28"/>
          <w:szCs w:val="28"/>
          <w:lang w:val="en-US"/>
        </w:rPr>
        <w:t>Explore</w:t>
      </w:r>
      <w:r w:rsidR="00352E25" w:rsidRPr="00582C6F">
        <w:rPr>
          <w:rFonts w:ascii="Times New Roman" w:hAnsi="Times New Roman" w:cs="Times New Roman"/>
          <w:sz w:val="28"/>
          <w:szCs w:val="28"/>
        </w:rPr>
        <w:t xml:space="preserve"> в </w:t>
      </w:r>
      <w:r w:rsidR="00352E25" w:rsidRPr="00582C6F">
        <w:rPr>
          <w:rFonts w:ascii="Times New Roman" w:hAnsi="Times New Roman" w:cs="Times New Roman"/>
          <w:sz w:val="28"/>
          <w:szCs w:val="28"/>
          <w:lang w:val="en-US"/>
        </w:rPr>
        <w:t>Maple</w:t>
      </w:r>
      <w:r w:rsidR="00352E25" w:rsidRPr="00582C6F">
        <w:rPr>
          <w:rFonts w:ascii="Times New Roman" w:hAnsi="Times New Roman" w:cs="Times New Roman"/>
          <w:sz w:val="28"/>
          <w:szCs w:val="28"/>
        </w:rPr>
        <w:t xml:space="preserve"> подберем для каждого соответствующий номер </w:t>
      </w:r>
      <m:oMath>
        <m:r>
          <w:rPr>
            <w:rFonts w:ascii="Cambria Math" w:hAnsi="Cambria Math" w:cs="Times New Roman"/>
            <w:sz w:val="28"/>
            <w:szCs w:val="28"/>
          </w:rPr>
          <m:t>N(ε)</m:t>
        </m:r>
      </m:oMath>
      <w:r w:rsidR="00352E25" w:rsidRPr="00582C6F">
        <w:rPr>
          <w:rFonts w:ascii="Times New Roman" w:hAnsi="Times New Roman" w:cs="Times New Roman"/>
          <w:sz w:val="28"/>
          <w:szCs w:val="28"/>
        </w:rPr>
        <w:t xml:space="preserve">, начиная с которого частичные суммы </w:t>
      </w:r>
      <m:oMath>
        <m:sSub>
          <m:sSubPr>
            <m:ctrlPr>
              <w:rPr>
                <w:rFonts w:ascii="Cambria Math" w:hAnsi="Cambria Math" w:cs="Times New Roman"/>
                <w:sz w:val="28"/>
                <w:szCs w:val="28"/>
              </w:rPr>
            </m:ctrlPr>
          </m:sSubPr>
          <m:e>
            <m:r>
              <w:rPr>
                <w:rFonts w:ascii="Cambria Math" w:hAnsi="Cambria Math" w:cs="Times New Roman"/>
                <w:sz w:val="28"/>
                <w:szCs w:val="28"/>
              </w:rPr>
              <m:t>S</m:t>
            </m:r>
          </m:e>
          <m:sub>
            <m:r>
              <w:rPr>
                <w:rFonts w:ascii="Cambria Math" w:hAnsi="Cambria Math" w:cs="Times New Roman"/>
                <w:sz w:val="28"/>
                <w:szCs w:val="28"/>
              </w:rPr>
              <m:t>n</m:t>
            </m:r>
          </m:sub>
        </m:sSub>
        <m: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0</m:t>
            </m:r>
          </m:sub>
        </m:sSub>
        <m:r>
          <w:rPr>
            <w:rFonts w:ascii="Cambria Math" w:hAnsi="Cambria Math" w:cs="Times New Roman"/>
            <w:sz w:val="28"/>
            <w:szCs w:val="28"/>
          </w:rPr>
          <m:t>)</m:t>
        </m:r>
      </m:oMath>
      <w:r w:rsidR="00352E25" w:rsidRPr="00582C6F">
        <w:rPr>
          <w:rFonts w:ascii="Times New Roman" w:hAnsi="Times New Roman" w:cs="Times New Roman"/>
          <w:sz w:val="28"/>
          <w:szCs w:val="28"/>
        </w:rPr>
        <w:t xml:space="preserve"> попадают в трубу шириной </w:t>
      </w:r>
      <m:oMath>
        <m:r>
          <w:rPr>
            <w:rFonts w:ascii="Cambria Math" w:hAnsi="Cambria Math" w:cs="Times New Roman"/>
            <w:sz w:val="28"/>
            <w:szCs w:val="28"/>
          </w:rPr>
          <m:t>2ε</m:t>
        </m:r>
      </m:oMath>
      <w:r w:rsidR="00352E25" w:rsidRPr="00582C6F">
        <w:rPr>
          <w:rFonts w:ascii="Times New Roman" w:hAnsi="Times New Roman" w:cs="Times New Roman"/>
          <w:sz w:val="28"/>
          <w:szCs w:val="28"/>
        </w:rPr>
        <w:t xml:space="preserve"> около суммы ряда для демонстрации поточечной сходимости (см. рисунок).</w:t>
      </w:r>
    </w:p>
    <w:p w14:paraId="676E3855" w14:textId="77777777" w:rsidR="00352E25" w:rsidRPr="00582C6F" w:rsidRDefault="00352E25" w:rsidP="00582C6F">
      <w:pPr>
        <w:rPr>
          <w:rFonts w:ascii="Times New Roman" w:hAnsi="Times New Roman" w:cs="Times New Roman"/>
          <w:sz w:val="28"/>
          <w:szCs w:val="28"/>
        </w:rPr>
      </w:pPr>
    </w:p>
    <w:tbl>
      <w:tblPr>
        <w:tblW w:w="946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4734"/>
        <w:gridCol w:w="4734"/>
      </w:tblGrid>
      <w:tr w:rsidR="00352E25" w:rsidRPr="00582C6F" w14:paraId="31904FCE" w14:textId="77777777" w:rsidTr="00F12E23">
        <w:tc>
          <w:tcPr>
            <w:tcW w:w="473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A73FD7B" w14:textId="77777777" w:rsidR="00352E25" w:rsidRPr="00582C6F" w:rsidRDefault="00000000" w:rsidP="0085159A">
            <w:pPr>
              <w:jc w:val="center"/>
              <w:rPr>
                <w:rFonts w:ascii="Cambria Math" w:hAnsi="Cambria Math" w:cs="Times New Roman"/>
                <w:sz w:val="28"/>
                <w:szCs w:val="28"/>
                <w:oMath/>
              </w:rPr>
              <w:pPrChange w:id="83" w:author="Пользователь" w:date="2023-12-28T05:50:00Z">
                <w:pPr/>
              </w:pPrChange>
            </w:pPr>
            <m:oMathPara>
              <m:oMath>
                <m:sSub>
                  <m:sSubPr>
                    <m:ctrlPr>
                      <w:rPr>
                        <w:rFonts w:ascii="Cambria Math" w:hAnsi="Cambria Math" w:cs="Times New Roman"/>
                        <w:sz w:val="28"/>
                        <w:szCs w:val="28"/>
                      </w:rPr>
                    </m:ctrlPr>
                  </m:sSubPr>
                  <m:e>
                    <m:r>
                      <w:rPr>
                        <w:rFonts w:ascii="Cambria Math" w:hAnsi="Cambria Math" w:cs="Times New Roman"/>
                        <w:sz w:val="28"/>
                        <w:szCs w:val="28"/>
                      </w:rPr>
                      <m:t>x</m:t>
                    </m:r>
                  </m:e>
                  <m:sub>
                    <m:r>
                      <m:rPr>
                        <m:sty m:val="p"/>
                      </m:rPr>
                      <w:rPr>
                        <w:rFonts w:ascii="Cambria Math" w:hAnsi="Cambria Math" w:cs="Times New Roman"/>
                        <w:sz w:val="28"/>
                        <w:szCs w:val="28"/>
                      </w:rPr>
                      <m:t>0</m:t>
                    </m:r>
                  </m:sub>
                </m:sSub>
                <m:r>
                  <m:rPr>
                    <m:sty m:val="p"/>
                  </m:rPr>
                  <w:rPr>
                    <w:rFonts w:ascii="Cambria Math" w:hAnsi="Cambria Math" w:cs="Times New Roman"/>
                    <w:sz w:val="28"/>
                    <w:szCs w:val="28"/>
                  </w:rPr>
                  <m:t xml:space="preserve">=0.2, </m:t>
                </m:r>
                <m:r>
                  <w:rPr>
                    <w:rFonts w:ascii="Cambria Math" w:hAnsi="Cambria Math" w:cs="Times New Roman"/>
                    <w:sz w:val="28"/>
                    <w:szCs w:val="28"/>
                  </w:rPr>
                  <m:t>N</m:t>
                </m:r>
                <m:d>
                  <m:dPr>
                    <m:ctrlPr>
                      <w:rPr>
                        <w:rFonts w:ascii="Cambria Math" w:hAnsi="Cambria Math" w:cs="Times New Roman"/>
                        <w:sz w:val="28"/>
                        <w:szCs w:val="28"/>
                      </w:rPr>
                    </m:ctrlPr>
                  </m:dPr>
                  <m:e>
                    <m:r>
                      <w:rPr>
                        <w:rFonts w:ascii="Cambria Math" w:hAnsi="Cambria Math" w:cs="Times New Roman"/>
                        <w:sz w:val="28"/>
                        <w:szCs w:val="28"/>
                      </w:rPr>
                      <m:t>ε</m:t>
                    </m:r>
                  </m:e>
                </m:d>
                <m:r>
                  <m:rPr>
                    <m:sty m:val="p"/>
                  </m:rPr>
                  <w:rPr>
                    <w:rFonts w:ascii="Cambria Math" w:hAnsi="Cambria Math" w:cs="Times New Roman"/>
                    <w:sz w:val="28"/>
                    <w:szCs w:val="28"/>
                  </w:rPr>
                  <m:t>=6</m:t>
                </m:r>
              </m:oMath>
            </m:oMathPara>
          </w:p>
        </w:tc>
        <w:tc>
          <w:tcPr>
            <w:tcW w:w="473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ED0210A" w14:textId="77777777" w:rsidR="00352E25" w:rsidRPr="00582C6F" w:rsidRDefault="00000000" w:rsidP="00582C6F">
            <w:pPr>
              <w:rPr>
                <w:rFonts w:ascii="Cambria Math" w:hAnsi="Cambria Math" w:cs="Times New Roman"/>
                <w:sz w:val="28"/>
                <w:szCs w:val="28"/>
                <w:oMath/>
              </w:rPr>
            </w:pPr>
            <m:oMathPara>
              <m:oMath>
                <m:sSub>
                  <m:sSubPr>
                    <m:ctrlPr>
                      <w:rPr>
                        <w:rFonts w:ascii="Cambria Math" w:hAnsi="Cambria Math" w:cs="Times New Roman"/>
                        <w:sz w:val="28"/>
                        <w:szCs w:val="28"/>
                      </w:rPr>
                    </m:ctrlPr>
                  </m:sSubPr>
                  <m:e>
                    <m:r>
                      <w:rPr>
                        <w:rFonts w:ascii="Cambria Math" w:hAnsi="Cambria Math" w:cs="Times New Roman"/>
                        <w:sz w:val="28"/>
                        <w:szCs w:val="28"/>
                      </w:rPr>
                      <m:t>x</m:t>
                    </m:r>
                  </m:e>
                  <m:sub>
                    <m:r>
                      <m:rPr>
                        <m:sty m:val="p"/>
                      </m:rPr>
                      <w:rPr>
                        <w:rFonts w:ascii="Cambria Math" w:hAnsi="Cambria Math" w:cs="Times New Roman"/>
                        <w:sz w:val="28"/>
                        <w:szCs w:val="28"/>
                      </w:rPr>
                      <m:t>0</m:t>
                    </m:r>
                  </m:sub>
                </m:sSub>
                <m:r>
                  <m:rPr>
                    <m:sty m:val="p"/>
                  </m:rPr>
                  <w:rPr>
                    <w:rFonts w:ascii="Cambria Math" w:hAnsi="Cambria Math" w:cs="Times New Roman"/>
                    <w:sz w:val="28"/>
                    <w:szCs w:val="28"/>
                  </w:rPr>
                  <m:t xml:space="preserve">=0.3, </m:t>
                </m:r>
                <m:r>
                  <w:rPr>
                    <w:rFonts w:ascii="Cambria Math" w:hAnsi="Cambria Math" w:cs="Times New Roman"/>
                    <w:sz w:val="28"/>
                    <w:szCs w:val="28"/>
                  </w:rPr>
                  <m:t>N</m:t>
                </m:r>
                <m:d>
                  <m:dPr>
                    <m:ctrlPr>
                      <w:rPr>
                        <w:rFonts w:ascii="Cambria Math" w:hAnsi="Cambria Math" w:cs="Times New Roman"/>
                        <w:sz w:val="28"/>
                        <w:szCs w:val="28"/>
                      </w:rPr>
                    </m:ctrlPr>
                  </m:dPr>
                  <m:e>
                    <m:r>
                      <w:rPr>
                        <w:rFonts w:ascii="Cambria Math" w:hAnsi="Cambria Math" w:cs="Times New Roman"/>
                        <w:sz w:val="28"/>
                        <w:szCs w:val="28"/>
                      </w:rPr>
                      <m:t>ε</m:t>
                    </m:r>
                  </m:e>
                </m:d>
                <m:r>
                  <m:rPr>
                    <m:sty m:val="p"/>
                  </m:rPr>
                  <w:rPr>
                    <w:rFonts w:ascii="Cambria Math" w:hAnsi="Cambria Math" w:cs="Times New Roman"/>
                    <w:sz w:val="28"/>
                    <w:szCs w:val="28"/>
                  </w:rPr>
                  <m:t>=3</m:t>
                </m:r>
              </m:oMath>
            </m:oMathPara>
          </w:p>
        </w:tc>
      </w:tr>
      <w:tr w:rsidR="00352E25" w:rsidRPr="00582C6F" w14:paraId="5DC091EA" w14:textId="77777777" w:rsidTr="00F12E23">
        <w:tc>
          <w:tcPr>
            <w:tcW w:w="473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8525D25" w14:textId="77777777" w:rsidR="00352E25" w:rsidRPr="00582C6F" w:rsidRDefault="00352E25" w:rsidP="0085159A">
            <w:pPr>
              <w:jc w:val="center"/>
              <w:rPr>
                <w:rFonts w:ascii="Cambria Math" w:hAnsi="Cambria Math" w:cs="Times New Roman"/>
                <w:sz w:val="28"/>
                <w:szCs w:val="28"/>
                <w:oMath/>
              </w:rPr>
              <w:pPrChange w:id="84" w:author="Пользователь" w:date="2023-12-28T05:50:00Z">
                <w:pPr/>
              </w:pPrChange>
            </w:pPr>
            <w:r w:rsidRPr="00582C6F">
              <w:rPr>
                <w:rFonts w:ascii="Times New Roman" w:hAnsi="Times New Roman" w:cs="Times New Roman"/>
                <w:noProof/>
                <w:sz w:val="28"/>
                <w:szCs w:val="28"/>
              </w:rPr>
              <w:lastRenderedPageBreak/>
              <w:drawing>
                <wp:inline distT="0" distB="0" distL="0" distR="0" wp14:anchorId="1E9B7CB7" wp14:editId="4E0C32D9">
                  <wp:extent cx="2520000" cy="22572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084" r="4341"/>
                          <a:stretch/>
                        </pic:blipFill>
                        <pic:spPr bwMode="auto">
                          <a:xfrm>
                            <a:off x="0" y="0"/>
                            <a:ext cx="2520000" cy="2257200"/>
                          </a:xfrm>
                          <a:prstGeom prst="rect">
                            <a:avLst/>
                          </a:prstGeom>
                          <a:ln>
                            <a:noFill/>
                          </a:ln>
                          <a:extLst>
                            <a:ext uri="{53640926-AAD7-44D8-BBD7-CCE9431645EC}">
                              <a14:shadowObscured xmlns:a14="http://schemas.microsoft.com/office/drawing/2010/main"/>
                            </a:ext>
                          </a:extLst>
                        </pic:spPr>
                      </pic:pic>
                    </a:graphicData>
                  </a:graphic>
                </wp:inline>
              </w:drawing>
            </w:r>
          </w:p>
        </w:tc>
        <w:tc>
          <w:tcPr>
            <w:tcW w:w="473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ACBF69B" w14:textId="77777777" w:rsidR="00352E25" w:rsidRPr="00582C6F" w:rsidRDefault="00352E25" w:rsidP="0085159A">
            <w:pPr>
              <w:jc w:val="center"/>
              <w:rPr>
                <w:rFonts w:ascii="Cambria Math" w:hAnsi="Cambria Math" w:cs="Times New Roman"/>
                <w:sz w:val="28"/>
                <w:szCs w:val="28"/>
                <w:oMath/>
              </w:rPr>
              <w:pPrChange w:id="85" w:author="Пользователь" w:date="2023-12-28T05:51:00Z">
                <w:pPr/>
              </w:pPrChange>
            </w:pPr>
            <w:r w:rsidRPr="00582C6F">
              <w:rPr>
                <w:rFonts w:ascii="Times New Roman" w:hAnsi="Times New Roman" w:cs="Times New Roman"/>
                <w:noProof/>
                <w:sz w:val="28"/>
                <w:szCs w:val="28"/>
              </w:rPr>
              <w:drawing>
                <wp:inline distT="0" distB="0" distL="0" distR="0" wp14:anchorId="45079BC7" wp14:editId="4FEFFF2D">
                  <wp:extent cx="2520000" cy="2188800"/>
                  <wp:effectExtent l="0" t="0" r="0" b="254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069" r="3451"/>
                          <a:stretch/>
                        </pic:blipFill>
                        <pic:spPr bwMode="auto">
                          <a:xfrm>
                            <a:off x="0" y="0"/>
                            <a:ext cx="2520000" cy="2188800"/>
                          </a:xfrm>
                          <a:prstGeom prst="rect">
                            <a:avLst/>
                          </a:prstGeom>
                          <a:ln>
                            <a:noFill/>
                          </a:ln>
                          <a:extLst>
                            <a:ext uri="{53640926-AAD7-44D8-BBD7-CCE9431645EC}">
                              <a14:shadowObscured xmlns:a14="http://schemas.microsoft.com/office/drawing/2010/main"/>
                            </a:ext>
                          </a:extLst>
                        </pic:spPr>
                      </pic:pic>
                    </a:graphicData>
                  </a:graphic>
                </wp:inline>
              </w:drawing>
            </w:r>
          </w:p>
        </w:tc>
      </w:tr>
      <w:tr w:rsidR="00352E25" w:rsidRPr="00582C6F" w14:paraId="57D3FC50" w14:textId="77777777" w:rsidTr="00F12E23">
        <w:tc>
          <w:tcPr>
            <w:tcW w:w="473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FAAB6A5" w14:textId="77777777" w:rsidR="00352E25" w:rsidRPr="0085159A" w:rsidRDefault="00000000" w:rsidP="00582C6F">
            <w:pPr>
              <w:rPr>
                <w:rFonts w:ascii="Cambria Math" w:hAnsi="Cambria Math" w:cs="Times New Roman"/>
                <w:sz w:val="28"/>
                <w:szCs w:val="28"/>
                <w:oMath/>
              </w:rPr>
            </w:pPr>
            <m:oMathPara>
              <m:oMathParaPr>
                <m:jc m:val="center"/>
              </m:oMathParaPr>
              <m:oMath>
                <m:sSub>
                  <m:sSubPr>
                    <m:ctrlPr>
                      <w:rPr>
                        <w:rFonts w:ascii="Cambria Math" w:hAnsi="Cambria Math" w:cs="Times New Roman"/>
                        <w:sz w:val="28"/>
                        <w:szCs w:val="28"/>
                      </w:rPr>
                    </m:ctrlPr>
                  </m:sSubPr>
                  <m:e>
                    <m:r>
                      <w:rPr>
                        <w:rFonts w:ascii="Cambria Math" w:hAnsi="Cambria Math" w:cs="Times New Roman"/>
                        <w:sz w:val="28"/>
                        <w:szCs w:val="28"/>
                      </w:rPr>
                      <m:t>x</m:t>
                    </m:r>
                  </m:e>
                  <m:sub>
                    <m:r>
                      <m:rPr>
                        <m:sty m:val="p"/>
                      </m:rPr>
                      <w:rPr>
                        <w:rFonts w:ascii="Cambria Math" w:hAnsi="Cambria Math" w:cs="Times New Roman"/>
                        <w:sz w:val="28"/>
                        <w:szCs w:val="28"/>
                      </w:rPr>
                      <m:t>0</m:t>
                    </m:r>
                  </m:sub>
                </m:sSub>
                <m:r>
                  <m:rPr>
                    <m:sty m:val="p"/>
                  </m:rPr>
                  <w:rPr>
                    <w:rFonts w:ascii="Cambria Math" w:hAnsi="Cambria Math" w:cs="Times New Roman"/>
                    <w:sz w:val="28"/>
                    <w:szCs w:val="28"/>
                  </w:rPr>
                  <m:t xml:space="preserve">=0.4, </m:t>
                </m:r>
                <m:r>
                  <w:rPr>
                    <w:rFonts w:ascii="Cambria Math" w:hAnsi="Cambria Math" w:cs="Times New Roman"/>
                    <w:sz w:val="28"/>
                    <w:szCs w:val="28"/>
                  </w:rPr>
                  <m:t>N</m:t>
                </m:r>
                <m:d>
                  <m:dPr>
                    <m:ctrlPr>
                      <w:rPr>
                        <w:rFonts w:ascii="Cambria Math" w:hAnsi="Cambria Math" w:cs="Times New Roman"/>
                        <w:sz w:val="28"/>
                        <w:szCs w:val="28"/>
                      </w:rPr>
                    </m:ctrlPr>
                  </m:dPr>
                  <m:e>
                    <m:r>
                      <w:rPr>
                        <w:rFonts w:ascii="Cambria Math" w:hAnsi="Cambria Math" w:cs="Times New Roman"/>
                        <w:sz w:val="28"/>
                        <w:szCs w:val="28"/>
                      </w:rPr>
                      <m:t>ε</m:t>
                    </m:r>
                  </m:e>
                </m:d>
                <m:r>
                  <m:rPr>
                    <m:sty m:val="p"/>
                  </m:rPr>
                  <w:rPr>
                    <w:rFonts w:ascii="Cambria Math" w:hAnsi="Cambria Math" w:cs="Times New Roman"/>
                    <w:sz w:val="28"/>
                    <w:szCs w:val="28"/>
                  </w:rPr>
                  <m:t>=2</m:t>
                </m:r>
              </m:oMath>
            </m:oMathPara>
          </w:p>
        </w:tc>
        <w:tc>
          <w:tcPr>
            <w:tcW w:w="473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32D9C5B" w14:textId="77777777" w:rsidR="00352E25" w:rsidRPr="00582C6F" w:rsidRDefault="00000000" w:rsidP="00582C6F">
            <w:pPr>
              <w:rPr>
                <w:rFonts w:ascii="Cambria Math" w:hAnsi="Cambria Math" w:cs="Times New Roman"/>
                <w:sz w:val="28"/>
                <w:szCs w:val="28"/>
                <w:oMath/>
              </w:rPr>
            </w:pPr>
            <m:oMathPara>
              <m:oMath>
                <m:sSub>
                  <m:sSubPr>
                    <m:ctrlPr>
                      <w:rPr>
                        <w:rFonts w:ascii="Cambria Math" w:hAnsi="Cambria Math" w:cs="Times New Roman"/>
                        <w:sz w:val="28"/>
                        <w:szCs w:val="28"/>
                      </w:rPr>
                    </m:ctrlPr>
                  </m:sSubPr>
                  <m:e>
                    <m:r>
                      <w:rPr>
                        <w:rFonts w:ascii="Cambria Math" w:hAnsi="Cambria Math" w:cs="Times New Roman"/>
                        <w:sz w:val="28"/>
                        <w:szCs w:val="28"/>
                      </w:rPr>
                      <m:t>x</m:t>
                    </m:r>
                  </m:e>
                  <m:sub>
                    <m:r>
                      <m:rPr>
                        <m:sty m:val="p"/>
                      </m:rPr>
                      <w:rPr>
                        <w:rFonts w:ascii="Cambria Math" w:hAnsi="Cambria Math" w:cs="Times New Roman"/>
                        <w:sz w:val="28"/>
                        <w:szCs w:val="28"/>
                      </w:rPr>
                      <m:t>0</m:t>
                    </m:r>
                  </m:sub>
                </m:sSub>
                <m:r>
                  <m:rPr>
                    <m:sty m:val="p"/>
                  </m:rPr>
                  <w:rPr>
                    <w:rFonts w:ascii="Cambria Math" w:hAnsi="Cambria Math" w:cs="Times New Roman"/>
                    <w:sz w:val="28"/>
                    <w:szCs w:val="28"/>
                  </w:rPr>
                  <m:t xml:space="preserve">=0.5, </m:t>
                </m:r>
                <m:r>
                  <w:rPr>
                    <w:rFonts w:ascii="Cambria Math" w:hAnsi="Cambria Math" w:cs="Times New Roman"/>
                    <w:sz w:val="28"/>
                    <w:szCs w:val="28"/>
                  </w:rPr>
                  <m:t>N</m:t>
                </m:r>
                <m:d>
                  <m:dPr>
                    <m:ctrlPr>
                      <w:rPr>
                        <w:rFonts w:ascii="Cambria Math" w:hAnsi="Cambria Math" w:cs="Times New Roman"/>
                        <w:sz w:val="28"/>
                        <w:szCs w:val="28"/>
                      </w:rPr>
                    </m:ctrlPr>
                  </m:dPr>
                  <m:e>
                    <m:r>
                      <w:rPr>
                        <w:rFonts w:ascii="Cambria Math" w:hAnsi="Cambria Math" w:cs="Times New Roman"/>
                        <w:sz w:val="28"/>
                        <w:szCs w:val="28"/>
                      </w:rPr>
                      <m:t>ε</m:t>
                    </m:r>
                  </m:e>
                </m:d>
                <m:r>
                  <m:rPr>
                    <m:sty m:val="p"/>
                  </m:rPr>
                  <w:rPr>
                    <w:rFonts w:ascii="Cambria Math" w:hAnsi="Cambria Math" w:cs="Times New Roman"/>
                    <w:sz w:val="28"/>
                    <w:szCs w:val="28"/>
                  </w:rPr>
                  <m:t>=2</m:t>
                </m:r>
              </m:oMath>
            </m:oMathPara>
          </w:p>
        </w:tc>
      </w:tr>
      <w:tr w:rsidR="00352E25" w:rsidRPr="00582C6F" w14:paraId="20794F99" w14:textId="77777777" w:rsidTr="00F12E23">
        <w:tc>
          <w:tcPr>
            <w:tcW w:w="473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A837E2C" w14:textId="77777777" w:rsidR="00352E25" w:rsidRPr="00582C6F" w:rsidRDefault="00352E25" w:rsidP="0085159A">
            <w:pPr>
              <w:jc w:val="center"/>
              <w:rPr>
                <w:rFonts w:ascii="Cambria Math" w:hAnsi="Cambria Math" w:cs="Times New Roman"/>
                <w:sz w:val="28"/>
                <w:szCs w:val="28"/>
                <w:oMath/>
              </w:rPr>
              <w:pPrChange w:id="86" w:author="Пользователь" w:date="2023-12-28T05:51:00Z">
                <w:pPr/>
              </w:pPrChange>
            </w:pPr>
            <w:r w:rsidRPr="00582C6F">
              <w:rPr>
                <w:rFonts w:ascii="Times New Roman" w:hAnsi="Times New Roman" w:cs="Times New Roman"/>
                <w:noProof/>
                <w:sz w:val="28"/>
                <w:szCs w:val="28"/>
              </w:rPr>
              <w:drawing>
                <wp:inline distT="0" distB="0" distL="0" distR="0" wp14:anchorId="451D520A" wp14:editId="10E12AAB">
                  <wp:extent cx="2520000" cy="22176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267" r="2795"/>
                          <a:stretch/>
                        </pic:blipFill>
                        <pic:spPr bwMode="auto">
                          <a:xfrm>
                            <a:off x="0" y="0"/>
                            <a:ext cx="2520000" cy="2217600"/>
                          </a:xfrm>
                          <a:prstGeom prst="rect">
                            <a:avLst/>
                          </a:prstGeom>
                          <a:ln>
                            <a:noFill/>
                          </a:ln>
                          <a:extLst>
                            <a:ext uri="{53640926-AAD7-44D8-BBD7-CCE9431645EC}">
                              <a14:shadowObscured xmlns:a14="http://schemas.microsoft.com/office/drawing/2010/main"/>
                            </a:ext>
                          </a:extLst>
                        </pic:spPr>
                      </pic:pic>
                    </a:graphicData>
                  </a:graphic>
                </wp:inline>
              </w:drawing>
            </w:r>
          </w:p>
        </w:tc>
        <w:tc>
          <w:tcPr>
            <w:tcW w:w="473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18C5A84" w14:textId="77777777" w:rsidR="00352E25" w:rsidRPr="00582C6F" w:rsidRDefault="00352E25" w:rsidP="0085159A">
            <w:pPr>
              <w:jc w:val="center"/>
              <w:rPr>
                <w:rFonts w:ascii="Cambria Math" w:hAnsi="Cambria Math" w:cs="Times New Roman"/>
                <w:sz w:val="28"/>
                <w:szCs w:val="28"/>
                <w:oMath/>
              </w:rPr>
              <w:pPrChange w:id="87" w:author="Пользователь" w:date="2023-12-28T05:51:00Z">
                <w:pPr/>
              </w:pPrChange>
            </w:pPr>
            <w:r w:rsidRPr="00582C6F">
              <w:rPr>
                <w:rFonts w:ascii="Times New Roman" w:hAnsi="Times New Roman" w:cs="Times New Roman"/>
                <w:noProof/>
                <w:sz w:val="28"/>
                <w:szCs w:val="28"/>
              </w:rPr>
              <w:drawing>
                <wp:inline distT="0" distB="0" distL="0" distR="0" wp14:anchorId="292E9E37" wp14:editId="7C787161">
                  <wp:extent cx="2520000" cy="21996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084" r="3487"/>
                          <a:stretch/>
                        </pic:blipFill>
                        <pic:spPr bwMode="auto">
                          <a:xfrm>
                            <a:off x="0" y="0"/>
                            <a:ext cx="2520000" cy="2199600"/>
                          </a:xfrm>
                          <a:prstGeom prst="rect">
                            <a:avLst/>
                          </a:prstGeom>
                          <a:ln>
                            <a:noFill/>
                          </a:ln>
                          <a:extLst>
                            <a:ext uri="{53640926-AAD7-44D8-BBD7-CCE9431645EC}">
                              <a14:shadowObscured xmlns:a14="http://schemas.microsoft.com/office/drawing/2010/main"/>
                            </a:ext>
                          </a:extLst>
                        </pic:spPr>
                      </pic:pic>
                    </a:graphicData>
                  </a:graphic>
                </wp:inline>
              </w:drawing>
            </w:r>
          </w:p>
        </w:tc>
      </w:tr>
    </w:tbl>
    <w:p w14:paraId="68EF6BA8" w14:textId="77777777" w:rsidR="00352E25" w:rsidRPr="00582C6F" w:rsidRDefault="00352E25" w:rsidP="0085159A">
      <w:pPr>
        <w:jc w:val="center"/>
        <w:rPr>
          <w:rFonts w:ascii="Times New Roman" w:hAnsi="Times New Roman" w:cs="Times New Roman"/>
          <w:i/>
          <w:sz w:val="28"/>
          <w:szCs w:val="28"/>
        </w:rPr>
        <w:pPrChange w:id="88" w:author="Пользователь" w:date="2023-12-28T05:51:00Z">
          <w:pPr/>
        </w:pPrChange>
      </w:pPr>
      <w:proofErr w:type="gramStart"/>
      <w:r w:rsidRPr="00582C6F">
        <w:rPr>
          <w:rFonts w:ascii="Times New Roman" w:hAnsi="Times New Roman" w:cs="Times New Roman"/>
          <w:sz w:val="28"/>
          <w:szCs w:val="28"/>
        </w:rPr>
        <w:t>Рисунок  –</w:t>
      </w:r>
      <w:proofErr w:type="gramEnd"/>
      <w:r w:rsidRPr="00582C6F">
        <w:rPr>
          <w:rFonts w:ascii="Times New Roman" w:hAnsi="Times New Roman" w:cs="Times New Roman"/>
          <w:sz w:val="28"/>
          <w:szCs w:val="28"/>
        </w:rPr>
        <w:t xml:space="preserve"> </w:t>
      </w:r>
      <w:r w:rsidRPr="00582C6F">
        <w:rPr>
          <w:rFonts w:ascii="Times New Roman" w:hAnsi="Times New Roman" w:cs="Times New Roman"/>
          <w:sz w:val="28"/>
          <w:szCs w:val="28"/>
          <w:lang w:val="be-BY"/>
        </w:rPr>
        <w:t xml:space="preserve">Графики, демонстрирующие поточечную сходимость ряда </w:t>
      </w:r>
      <m:oMath>
        <m:nary>
          <m:naryPr>
            <m:chr m:val="∑"/>
            <m:ctrlPr>
              <w:rPr>
                <w:rFonts w:ascii="Cambria Math" w:hAnsi="Cambria Math" w:cs="Times New Roman"/>
                <w:sz w:val="28"/>
                <w:szCs w:val="28"/>
              </w:rPr>
            </m:ctrlPr>
          </m:naryPr>
          <m:sub>
            <m:r>
              <w:rPr>
                <w:rFonts w:ascii="Cambria Math" w:hAnsi="Cambria Math" w:cs="Times New Roman"/>
                <w:sz w:val="28"/>
                <w:szCs w:val="28"/>
              </w:rPr>
              <m:t>n=1</m:t>
            </m:r>
          </m:sub>
          <m:sup>
            <m:r>
              <w:rPr>
                <w:rFonts w:ascii="Cambria Math" w:hAnsi="Cambria Math" w:cs="Times New Roman"/>
                <w:sz w:val="28"/>
                <w:szCs w:val="28"/>
              </w:rPr>
              <m:t>∞</m:t>
            </m:r>
          </m:sup>
          <m:e>
            <m:sSup>
              <m:sSupPr>
                <m:ctrlPr>
                  <w:rPr>
                    <w:rFonts w:ascii="Cambria Math" w:hAnsi="Cambria Math" w:cs="Times New Roman"/>
                    <w:sz w:val="28"/>
                    <w:szCs w:val="28"/>
                  </w:rPr>
                </m:ctrlPr>
              </m:sSupPr>
              <m:e>
                <m:r>
                  <w:rPr>
                    <w:rFonts w:ascii="Cambria Math" w:hAnsi="Cambria Math" w:cs="Times New Roman"/>
                    <w:sz w:val="28"/>
                    <w:szCs w:val="28"/>
                  </w:rPr>
                  <m:t>e</m:t>
                </m:r>
              </m:e>
              <m:sup>
                <m:r>
                  <w:rPr>
                    <w:rFonts w:ascii="Cambria Math" w:hAnsi="Cambria Math" w:cs="Times New Roman"/>
                    <w:sz w:val="28"/>
                    <w:szCs w:val="28"/>
                  </w:rPr>
                  <m:t>-</m:t>
                </m:r>
                <m:sSup>
                  <m:sSupPr>
                    <m:ctrlPr>
                      <w:rPr>
                        <w:rFonts w:ascii="Cambria Math" w:hAnsi="Cambria Math" w:cs="Times New Roman"/>
                        <w:sz w:val="28"/>
                        <w:szCs w:val="28"/>
                      </w:rPr>
                    </m:ctrlPr>
                  </m:sSupPr>
                  <m:e>
                    <m:r>
                      <w:rPr>
                        <w:rFonts w:ascii="Cambria Math" w:hAnsi="Cambria Math" w:cs="Times New Roman"/>
                        <w:sz w:val="28"/>
                        <w:szCs w:val="28"/>
                      </w:rPr>
                      <m:t>n</m:t>
                    </m:r>
                  </m:e>
                  <m:sup>
                    <m:r>
                      <w:rPr>
                        <w:rFonts w:ascii="Cambria Math" w:hAnsi="Cambria Math" w:cs="Times New Roman"/>
                        <w:sz w:val="28"/>
                        <w:szCs w:val="28"/>
                      </w:rPr>
                      <m:t>2</m:t>
                    </m:r>
                  </m:sup>
                </m:sSup>
                <m:sSup>
                  <m:sSupPr>
                    <m:ctrlPr>
                      <w:rPr>
                        <w:rFonts w:ascii="Cambria Math" w:hAnsi="Cambria Math" w:cs="Times New Roman"/>
                        <w:sz w:val="28"/>
                        <w:szCs w:val="28"/>
                      </w:rPr>
                    </m:ctrlPr>
                  </m:sSupPr>
                  <m:e>
                    <m:r>
                      <w:rPr>
                        <w:rFonts w:ascii="Cambria Math" w:hAnsi="Cambria Math" w:cs="Times New Roman"/>
                        <w:sz w:val="28"/>
                        <w:szCs w:val="28"/>
                      </w:rPr>
                      <m:t>x</m:t>
                    </m:r>
                  </m:e>
                  <m:sup>
                    <m:r>
                      <w:rPr>
                        <w:rFonts w:ascii="Cambria Math" w:hAnsi="Cambria Math" w:cs="Times New Roman"/>
                        <w:sz w:val="28"/>
                        <w:szCs w:val="28"/>
                      </w:rPr>
                      <m:t>2</m:t>
                    </m:r>
                  </m:sup>
                </m:sSup>
              </m:sup>
            </m:sSup>
            <m:func>
              <m:funcPr>
                <m:ctrlPr>
                  <w:rPr>
                    <w:rFonts w:ascii="Cambria Math" w:hAnsi="Cambria Math" w:cs="Times New Roman"/>
                    <w:i/>
                    <w:sz w:val="28"/>
                    <w:szCs w:val="28"/>
                  </w:rPr>
                </m:ctrlPr>
              </m:funcPr>
              <m:fName>
                <m:r>
                  <m:rPr>
                    <m:sty m:val="p"/>
                  </m:rPr>
                  <w:rPr>
                    <w:rFonts w:ascii="Cambria Math" w:hAnsi="Cambria Math" w:cs="Times New Roman"/>
                    <w:sz w:val="28"/>
                    <w:szCs w:val="28"/>
                  </w:rPr>
                  <m:t>sin</m:t>
                </m:r>
              </m:fName>
              <m:e>
                <m:r>
                  <w:rPr>
                    <w:rFonts w:ascii="Cambria Math" w:hAnsi="Cambria Math" w:cs="Times New Roman"/>
                    <w:sz w:val="28"/>
                    <w:szCs w:val="28"/>
                  </w:rPr>
                  <m:t>nx</m:t>
                </m:r>
              </m:e>
            </m:func>
          </m:e>
        </m:nary>
      </m:oMath>
    </w:p>
    <w:p w14:paraId="44020C62" w14:textId="77777777" w:rsidR="00352E25" w:rsidRPr="00582C6F" w:rsidRDefault="00352E25" w:rsidP="0085159A">
      <w:pPr>
        <w:jc w:val="center"/>
        <w:rPr>
          <w:rFonts w:ascii="Times New Roman" w:hAnsi="Times New Roman" w:cs="Times New Roman"/>
          <w:sz w:val="28"/>
          <w:szCs w:val="28"/>
        </w:rPr>
        <w:pPrChange w:id="89" w:author="Пользователь" w:date="2023-12-28T05:51:00Z">
          <w:pPr/>
        </w:pPrChange>
      </w:pPr>
      <w:r w:rsidRPr="00582C6F">
        <w:rPr>
          <w:rFonts w:ascii="Times New Roman" w:hAnsi="Times New Roman" w:cs="Times New Roman"/>
          <w:noProof/>
          <w:sz w:val="28"/>
          <w:szCs w:val="28"/>
        </w:rPr>
        <w:drawing>
          <wp:inline distT="0" distB="0" distL="0" distR="0" wp14:anchorId="33A2886E" wp14:editId="7D58B6E7">
            <wp:extent cx="5940425" cy="1863725"/>
            <wp:effectExtent l="0" t="0" r="3175" b="317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1863725"/>
                    </a:xfrm>
                    <a:prstGeom prst="rect">
                      <a:avLst/>
                    </a:prstGeom>
                  </pic:spPr>
                </pic:pic>
              </a:graphicData>
            </a:graphic>
          </wp:inline>
        </w:drawing>
      </w:r>
    </w:p>
    <w:p w14:paraId="1DA1EB36" w14:textId="77777777" w:rsidR="00352E25" w:rsidRPr="00582C6F" w:rsidRDefault="00352E25" w:rsidP="0085159A">
      <w:pPr>
        <w:jc w:val="center"/>
        <w:rPr>
          <w:rFonts w:ascii="Times New Roman" w:hAnsi="Times New Roman" w:cs="Times New Roman"/>
          <w:sz w:val="28"/>
          <w:szCs w:val="28"/>
        </w:rPr>
        <w:pPrChange w:id="90" w:author="Пользователь" w:date="2023-12-28T05:51:00Z">
          <w:pPr/>
        </w:pPrChange>
      </w:pPr>
      <w:proofErr w:type="gramStart"/>
      <w:r w:rsidRPr="00582C6F">
        <w:rPr>
          <w:rFonts w:ascii="Times New Roman" w:hAnsi="Times New Roman" w:cs="Times New Roman"/>
          <w:sz w:val="28"/>
          <w:szCs w:val="28"/>
        </w:rPr>
        <w:t>Листинг  –</w:t>
      </w:r>
      <w:proofErr w:type="gramEnd"/>
      <w:r w:rsidRPr="00582C6F">
        <w:rPr>
          <w:rFonts w:ascii="Times New Roman" w:hAnsi="Times New Roman" w:cs="Times New Roman"/>
          <w:sz w:val="28"/>
          <w:szCs w:val="28"/>
        </w:rPr>
        <w:t xml:space="preserve"> Код примера 1</w:t>
      </w:r>
    </w:p>
    <w:p w14:paraId="67C947C3" w14:textId="13BFDA70" w:rsidR="00352E25" w:rsidRPr="00582C6F" w:rsidRDefault="0085159A" w:rsidP="00582C6F">
      <w:pPr>
        <w:rPr>
          <w:rFonts w:ascii="Times New Roman" w:hAnsi="Times New Roman" w:cs="Times New Roman"/>
          <w:sz w:val="28"/>
          <w:szCs w:val="28"/>
        </w:rPr>
      </w:pPr>
      <w:ins w:id="91" w:author="Пользователь" w:date="2023-12-28T05:51:00Z">
        <w:r>
          <w:rPr>
            <w:rFonts w:ascii="Times New Roman" w:hAnsi="Times New Roman" w:cs="Times New Roman"/>
            <w:b/>
            <w:sz w:val="28"/>
            <w:szCs w:val="28"/>
          </w:rPr>
          <w:tab/>
        </w:r>
      </w:ins>
      <w:r w:rsidR="00352E25" w:rsidRPr="00582C6F">
        <w:rPr>
          <w:rFonts w:ascii="Times New Roman" w:hAnsi="Times New Roman" w:cs="Times New Roman"/>
          <w:b/>
          <w:sz w:val="28"/>
          <w:szCs w:val="28"/>
        </w:rPr>
        <w:t xml:space="preserve">Пример 2. </w:t>
      </w:r>
      <m:oMath>
        <m:nary>
          <m:naryPr>
            <m:chr m:val="∑"/>
            <m:ctrlPr>
              <w:rPr>
                <w:rFonts w:ascii="Cambria Math" w:hAnsi="Cambria Math" w:cs="Times New Roman"/>
                <w:sz w:val="28"/>
                <w:szCs w:val="28"/>
              </w:rPr>
            </m:ctrlPr>
          </m:naryPr>
          <m:sub>
            <m:r>
              <w:rPr>
                <w:rFonts w:ascii="Cambria Math" w:hAnsi="Cambria Math" w:cs="Times New Roman"/>
                <w:sz w:val="28"/>
                <w:szCs w:val="28"/>
              </w:rPr>
              <m:t>n=0</m:t>
            </m:r>
          </m:sub>
          <m:sup>
            <m:r>
              <w:rPr>
                <w:rFonts w:ascii="Cambria Math" w:hAnsi="Cambria Math" w:cs="Times New Roman"/>
                <w:sz w:val="28"/>
                <w:szCs w:val="28"/>
              </w:rPr>
              <m:t>∞</m:t>
            </m:r>
          </m:sup>
          <m:e>
            <m:sSup>
              <m:sSupPr>
                <m:ctrlPr>
                  <w:rPr>
                    <w:rFonts w:ascii="Cambria Math" w:hAnsi="Cambria Math" w:cs="Times New Roman"/>
                    <w:sz w:val="28"/>
                    <w:szCs w:val="28"/>
                  </w:rPr>
                </m:ctrlPr>
              </m:sSupPr>
              <m:e>
                <m:r>
                  <w:rPr>
                    <w:rFonts w:ascii="Cambria Math" w:hAnsi="Cambria Math" w:cs="Times New Roman"/>
                    <w:sz w:val="28"/>
                    <w:szCs w:val="28"/>
                  </w:rPr>
                  <m:t>5</m:t>
                </m:r>
              </m:e>
              <m:sup>
                <m:r>
                  <w:rPr>
                    <w:rFonts w:ascii="Cambria Math" w:hAnsi="Cambria Math" w:cs="Times New Roman"/>
                    <w:sz w:val="28"/>
                    <w:szCs w:val="28"/>
                  </w:rPr>
                  <m:t>n</m:t>
                </m:r>
              </m:sup>
            </m:sSup>
            <m:sSup>
              <m:sSupPr>
                <m:ctrlPr>
                  <w:rPr>
                    <w:rFonts w:ascii="Cambria Math" w:hAnsi="Cambria Math" w:cs="Times New Roman"/>
                    <w:sz w:val="28"/>
                    <w:szCs w:val="28"/>
                  </w:rPr>
                </m:ctrlPr>
              </m:sSupPr>
              <m:e>
                <m:r>
                  <w:rPr>
                    <w:rFonts w:ascii="Cambria Math" w:hAnsi="Cambria Math" w:cs="Times New Roman"/>
                    <w:sz w:val="28"/>
                    <w:szCs w:val="28"/>
                  </w:rPr>
                  <m:t>x</m:t>
                </m:r>
              </m:e>
              <m:sup>
                <m:r>
                  <w:rPr>
                    <w:rFonts w:ascii="Cambria Math" w:hAnsi="Cambria Math" w:cs="Times New Roman"/>
                    <w:sz w:val="28"/>
                    <w:szCs w:val="28"/>
                  </w:rPr>
                  <m:t>3n</m:t>
                </m:r>
              </m:sup>
            </m:sSup>
          </m:e>
        </m:nary>
      </m:oMath>
      <w:r w:rsidR="00352E25" w:rsidRPr="00582C6F">
        <w:rPr>
          <w:rFonts w:ascii="Times New Roman" w:hAnsi="Times New Roman" w:cs="Times New Roman"/>
          <w:sz w:val="28"/>
          <w:szCs w:val="28"/>
        </w:rPr>
        <w:t>.</w:t>
      </w:r>
    </w:p>
    <w:p w14:paraId="2FD2F92E" w14:textId="77777777" w:rsidR="00352E25" w:rsidRPr="00582C6F" w:rsidRDefault="00352E25" w:rsidP="00582C6F">
      <w:pPr>
        <w:rPr>
          <w:rFonts w:ascii="Times New Roman" w:hAnsi="Times New Roman" w:cs="Times New Roman"/>
          <w:sz w:val="28"/>
          <w:szCs w:val="28"/>
        </w:rPr>
      </w:pPr>
      <w:r w:rsidRPr="00582C6F">
        <w:rPr>
          <w:rFonts w:ascii="Times New Roman" w:hAnsi="Times New Roman" w:cs="Times New Roman"/>
          <w:sz w:val="28"/>
          <w:szCs w:val="28"/>
          <w:lang w:val="be-BY"/>
        </w:rPr>
        <w:tab/>
        <w:t>Обознач</w:t>
      </w:r>
      <w:r w:rsidRPr="00582C6F">
        <w:rPr>
          <w:rFonts w:ascii="Times New Roman" w:hAnsi="Times New Roman" w:cs="Times New Roman"/>
          <w:sz w:val="28"/>
          <w:szCs w:val="28"/>
        </w:rPr>
        <w:t xml:space="preserve">им </w:t>
      </w:r>
      <m:oMath>
        <m:r>
          <w:rPr>
            <w:rFonts w:ascii="Cambria Math" w:hAnsi="Cambria Math" w:cs="Times New Roman"/>
            <w:sz w:val="28"/>
            <w:szCs w:val="28"/>
          </w:rPr>
          <m:t>t=5</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3</m:t>
            </m:r>
          </m:sup>
        </m:sSup>
      </m:oMath>
      <w:r w:rsidRPr="00582C6F">
        <w:rPr>
          <w:rFonts w:ascii="Times New Roman" w:hAnsi="Times New Roman" w:cs="Times New Roman"/>
          <w:sz w:val="28"/>
          <w:szCs w:val="28"/>
        </w:rPr>
        <w:t xml:space="preserve">. Тогда </w:t>
      </w:r>
      <m:oMath>
        <m:nary>
          <m:naryPr>
            <m:chr m:val="∑"/>
            <m:ctrlPr>
              <w:rPr>
                <w:rFonts w:ascii="Cambria Math" w:hAnsi="Cambria Math" w:cs="Times New Roman"/>
                <w:sz w:val="28"/>
                <w:szCs w:val="28"/>
              </w:rPr>
            </m:ctrlPr>
          </m:naryPr>
          <m:sub>
            <m:r>
              <w:rPr>
                <w:rFonts w:ascii="Cambria Math" w:hAnsi="Cambria Math" w:cs="Times New Roman"/>
                <w:sz w:val="28"/>
                <w:szCs w:val="28"/>
              </w:rPr>
              <m:t>n=0</m:t>
            </m:r>
          </m:sub>
          <m:sup>
            <m:r>
              <w:rPr>
                <w:rFonts w:ascii="Cambria Math" w:hAnsi="Cambria Math" w:cs="Times New Roman"/>
                <w:sz w:val="28"/>
                <w:szCs w:val="28"/>
              </w:rPr>
              <m:t>∞</m:t>
            </m:r>
          </m:sup>
          <m:e>
            <m:sSup>
              <m:sSupPr>
                <m:ctrlPr>
                  <w:rPr>
                    <w:rFonts w:ascii="Cambria Math" w:hAnsi="Cambria Math" w:cs="Times New Roman"/>
                    <w:sz w:val="28"/>
                    <w:szCs w:val="28"/>
                  </w:rPr>
                </m:ctrlPr>
              </m:sSupPr>
              <m:e>
                <m:r>
                  <w:rPr>
                    <w:rFonts w:ascii="Cambria Math" w:hAnsi="Cambria Math" w:cs="Times New Roman"/>
                    <w:sz w:val="28"/>
                    <w:szCs w:val="28"/>
                  </w:rPr>
                  <m:t>5</m:t>
                </m:r>
              </m:e>
              <m:sup>
                <m:r>
                  <w:rPr>
                    <w:rFonts w:ascii="Cambria Math" w:hAnsi="Cambria Math" w:cs="Times New Roman"/>
                    <w:sz w:val="28"/>
                    <w:szCs w:val="28"/>
                  </w:rPr>
                  <m:t>n</m:t>
                </m:r>
              </m:sup>
            </m:sSup>
            <m:sSup>
              <m:sSupPr>
                <m:ctrlPr>
                  <w:rPr>
                    <w:rFonts w:ascii="Cambria Math" w:hAnsi="Cambria Math" w:cs="Times New Roman"/>
                    <w:sz w:val="28"/>
                    <w:szCs w:val="28"/>
                  </w:rPr>
                </m:ctrlPr>
              </m:sSupPr>
              <m:e>
                <m:r>
                  <w:rPr>
                    <w:rFonts w:ascii="Cambria Math" w:hAnsi="Cambria Math" w:cs="Times New Roman"/>
                    <w:sz w:val="28"/>
                    <w:szCs w:val="28"/>
                  </w:rPr>
                  <m:t>x</m:t>
                </m:r>
              </m:e>
              <m:sup>
                <m:r>
                  <w:rPr>
                    <w:rFonts w:ascii="Cambria Math" w:hAnsi="Cambria Math" w:cs="Times New Roman"/>
                    <w:sz w:val="28"/>
                    <w:szCs w:val="28"/>
                  </w:rPr>
                  <m:t>3n</m:t>
                </m:r>
              </m:sup>
            </m:sSup>
          </m:e>
        </m:nary>
        <m:r>
          <w:rPr>
            <w:rFonts w:ascii="Cambria Math" w:hAnsi="Cambria Math" w:cs="Times New Roman"/>
            <w:sz w:val="28"/>
            <w:szCs w:val="28"/>
          </w:rPr>
          <m:t>=</m:t>
        </m:r>
        <m:nary>
          <m:naryPr>
            <m:chr m:val="∑"/>
            <m:ctrlPr>
              <w:rPr>
                <w:rFonts w:ascii="Cambria Math" w:hAnsi="Cambria Math" w:cs="Times New Roman"/>
                <w:sz w:val="28"/>
                <w:szCs w:val="28"/>
              </w:rPr>
            </m:ctrlPr>
          </m:naryPr>
          <m:sub>
            <m:r>
              <w:rPr>
                <w:rFonts w:ascii="Cambria Math" w:hAnsi="Cambria Math" w:cs="Times New Roman"/>
                <w:sz w:val="28"/>
                <w:szCs w:val="28"/>
              </w:rPr>
              <m:t>n=0</m:t>
            </m:r>
          </m:sub>
          <m:sup>
            <m:r>
              <w:rPr>
                <w:rFonts w:ascii="Cambria Math" w:hAnsi="Cambria Math" w:cs="Times New Roman"/>
                <w:sz w:val="28"/>
                <w:szCs w:val="28"/>
              </w:rPr>
              <m:t>∞</m:t>
            </m:r>
          </m:sup>
          <m:e>
            <m:sSup>
              <m:sSupPr>
                <m:ctrlPr>
                  <w:rPr>
                    <w:rFonts w:ascii="Cambria Math" w:hAnsi="Cambria Math" w:cs="Times New Roman"/>
                    <w:i/>
                    <w:sz w:val="28"/>
                    <w:szCs w:val="28"/>
                  </w:rPr>
                </m:ctrlPr>
              </m:sSupPr>
              <m:e>
                <m:sSup>
                  <m:sSupPr>
                    <m:ctrlPr>
                      <w:rPr>
                        <w:rFonts w:ascii="Cambria Math" w:hAnsi="Cambria Math" w:cs="Times New Roman"/>
                        <w:sz w:val="28"/>
                        <w:szCs w:val="28"/>
                      </w:rPr>
                    </m:ctrlPr>
                  </m:sSupPr>
                  <m:e>
                    <m:r>
                      <w:rPr>
                        <w:rFonts w:ascii="Cambria Math" w:hAnsi="Cambria Math" w:cs="Times New Roman"/>
                        <w:sz w:val="28"/>
                        <w:szCs w:val="28"/>
                      </w:rPr>
                      <m:t>(5x</m:t>
                    </m:r>
                  </m:e>
                  <m:sup>
                    <m:r>
                      <w:rPr>
                        <w:rFonts w:ascii="Cambria Math" w:hAnsi="Cambria Math" w:cs="Times New Roman"/>
                        <w:sz w:val="28"/>
                        <w:szCs w:val="28"/>
                      </w:rPr>
                      <m:t>3</m:t>
                    </m:r>
                  </m:sup>
                </m:sSup>
                <m:r>
                  <w:rPr>
                    <w:rFonts w:ascii="Cambria Math" w:hAnsi="Cambria Math" w:cs="Times New Roman"/>
                    <w:sz w:val="28"/>
                    <w:szCs w:val="28"/>
                  </w:rPr>
                  <m:t>)</m:t>
                </m:r>
              </m:e>
              <m:sup>
                <m:r>
                  <w:rPr>
                    <w:rFonts w:ascii="Cambria Math" w:hAnsi="Cambria Math" w:cs="Times New Roman"/>
                    <w:sz w:val="28"/>
                    <w:szCs w:val="28"/>
                  </w:rPr>
                  <m:t>n</m:t>
                </m:r>
              </m:sup>
            </m:sSup>
            <m:r>
              <w:rPr>
                <w:rFonts w:ascii="Cambria Math" w:hAnsi="Cambria Math" w:cs="Times New Roman"/>
                <w:sz w:val="28"/>
                <w:szCs w:val="28"/>
              </w:rPr>
              <m:t>=</m:t>
            </m:r>
          </m:e>
        </m:nary>
        <m:nary>
          <m:naryPr>
            <m:chr m:val="∑"/>
            <m:ctrlPr>
              <w:rPr>
                <w:rFonts w:ascii="Cambria Math" w:hAnsi="Cambria Math" w:cs="Times New Roman"/>
                <w:sz w:val="28"/>
                <w:szCs w:val="28"/>
              </w:rPr>
            </m:ctrlPr>
          </m:naryPr>
          <m:sub>
            <m:r>
              <w:rPr>
                <w:rFonts w:ascii="Cambria Math" w:hAnsi="Cambria Math" w:cs="Times New Roman"/>
                <w:sz w:val="28"/>
                <w:szCs w:val="28"/>
              </w:rPr>
              <m:t>n=0</m:t>
            </m:r>
          </m:sub>
          <m:sup>
            <m:r>
              <w:rPr>
                <w:rFonts w:ascii="Cambria Math" w:hAnsi="Cambria Math" w:cs="Times New Roman"/>
                <w:sz w:val="28"/>
                <w:szCs w:val="28"/>
              </w:rPr>
              <m:t>∞</m:t>
            </m:r>
          </m:sup>
          <m:e>
            <m:sSup>
              <m:sSupPr>
                <m:ctrlPr>
                  <w:rPr>
                    <w:rFonts w:ascii="Cambria Math" w:hAnsi="Cambria Math" w:cs="Times New Roman"/>
                    <w:i/>
                    <w:sz w:val="28"/>
                    <w:szCs w:val="28"/>
                  </w:rPr>
                </m:ctrlPr>
              </m:sSupPr>
              <m:e>
                <m:r>
                  <w:rPr>
                    <w:rFonts w:ascii="Cambria Math" w:hAnsi="Cambria Math" w:cs="Times New Roman"/>
                    <w:sz w:val="28"/>
                    <w:szCs w:val="28"/>
                  </w:rPr>
                  <m:t>t</m:t>
                </m:r>
              </m:e>
              <m:sup>
                <m:r>
                  <w:rPr>
                    <w:rFonts w:ascii="Cambria Math" w:hAnsi="Cambria Math" w:cs="Times New Roman"/>
                    <w:sz w:val="28"/>
                    <w:szCs w:val="28"/>
                  </w:rPr>
                  <m:t>n</m:t>
                </m:r>
              </m:sup>
            </m:sSup>
          </m:e>
        </m:nary>
      </m:oMath>
      <w:r w:rsidRPr="00582C6F">
        <w:rPr>
          <w:rFonts w:ascii="Times New Roman" w:hAnsi="Times New Roman" w:cs="Times New Roman"/>
          <w:sz w:val="28"/>
          <w:szCs w:val="28"/>
        </w:rPr>
        <w:t xml:space="preserve">. </w:t>
      </w:r>
      <w:r w:rsidRPr="00582C6F">
        <w:rPr>
          <w:rFonts w:ascii="Times New Roman" w:hAnsi="Times New Roman" w:cs="Times New Roman"/>
          <w:sz w:val="28"/>
          <w:szCs w:val="28"/>
          <w:lang w:val="be-BY"/>
        </w:rPr>
        <w:t xml:space="preserve">Степенной ряд </w:t>
      </w:r>
      <m:oMath>
        <m:nary>
          <m:naryPr>
            <m:chr m:val="∑"/>
            <m:ctrlPr>
              <w:rPr>
                <w:rFonts w:ascii="Cambria Math" w:hAnsi="Cambria Math" w:cs="Times New Roman"/>
                <w:sz w:val="28"/>
                <w:szCs w:val="28"/>
              </w:rPr>
            </m:ctrlPr>
          </m:naryPr>
          <m:sub>
            <m:r>
              <w:rPr>
                <w:rFonts w:ascii="Cambria Math" w:hAnsi="Cambria Math" w:cs="Times New Roman"/>
                <w:sz w:val="28"/>
                <w:szCs w:val="28"/>
              </w:rPr>
              <m:t>n=0</m:t>
            </m:r>
          </m:sub>
          <m:sup>
            <m:r>
              <w:rPr>
                <w:rFonts w:ascii="Cambria Math" w:hAnsi="Cambria Math" w:cs="Times New Roman"/>
                <w:sz w:val="28"/>
                <w:szCs w:val="28"/>
              </w:rPr>
              <m:t>∞</m:t>
            </m:r>
          </m:sup>
          <m:e>
            <m:sSup>
              <m:sSupPr>
                <m:ctrlPr>
                  <w:rPr>
                    <w:rFonts w:ascii="Cambria Math" w:hAnsi="Cambria Math" w:cs="Times New Roman"/>
                    <w:i/>
                    <w:sz w:val="28"/>
                    <w:szCs w:val="28"/>
                  </w:rPr>
                </m:ctrlPr>
              </m:sSupPr>
              <m:e>
                <m:r>
                  <w:rPr>
                    <w:rFonts w:ascii="Cambria Math" w:hAnsi="Cambria Math" w:cs="Times New Roman"/>
                    <w:sz w:val="28"/>
                    <w:szCs w:val="28"/>
                  </w:rPr>
                  <m:t>t</m:t>
                </m:r>
              </m:e>
              <m:sup>
                <m:r>
                  <w:rPr>
                    <w:rFonts w:ascii="Cambria Math" w:hAnsi="Cambria Math" w:cs="Times New Roman"/>
                    <w:sz w:val="28"/>
                    <w:szCs w:val="28"/>
                  </w:rPr>
                  <m:t>n</m:t>
                </m:r>
              </m:sup>
            </m:sSup>
          </m:e>
        </m:nary>
      </m:oMath>
      <w:r w:rsidRPr="00582C6F">
        <w:rPr>
          <w:rFonts w:ascii="Times New Roman" w:hAnsi="Times New Roman" w:cs="Times New Roman"/>
          <w:sz w:val="28"/>
          <w:szCs w:val="28"/>
        </w:rPr>
        <w:t xml:space="preserve"> сходится, если </w:t>
      </w:r>
      <m:oMath>
        <m:d>
          <m:dPr>
            <m:begChr m:val="|"/>
            <m:endChr m:val="|"/>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&lt;1</m:t>
        </m:r>
      </m:oMath>
      <w:r w:rsidRPr="00582C6F">
        <w:rPr>
          <w:rFonts w:ascii="Times New Roman" w:hAnsi="Times New Roman" w:cs="Times New Roman"/>
          <w:sz w:val="28"/>
          <w:szCs w:val="28"/>
        </w:rPr>
        <w:t xml:space="preserve">, и расходится, если </w:t>
      </w:r>
      <m:oMath>
        <m:d>
          <m:dPr>
            <m:begChr m:val="|"/>
            <m:endChr m:val="|"/>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&gt;1</m:t>
        </m:r>
      </m:oMath>
      <w:r w:rsidRPr="00582C6F">
        <w:rPr>
          <w:rFonts w:ascii="Times New Roman" w:hAnsi="Times New Roman" w:cs="Times New Roman"/>
          <w:sz w:val="28"/>
          <w:szCs w:val="28"/>
        </w:rPr>
        <w:t xml:space="preserve">. </w:t>
      </w:r>
      <w:r w:rsidRPr="00582C6F">
        <w:rPr>
          <w:rFonts w:ascii="Times New Roman" w:hAnsi="Times New Roman" w:cs="Times New Roman"/>
          <w:sz w:val="28"/>
          <w:szCs w:val="28"/>
        </w:rPr>
        <w:lastRenderedPageBreak/>
        <w:t xml:space="preserve">Следовательно, исходный ряд </w:t>
      </w:r>
      <m:oMath>
        <m:nary>
          <m:naryPr>
            <m:chr m:val="∑"/>
            <m:ctrlPr>
              <w:rPr>
                <w:rFonts w:ascii="Cambria Math" w:hAnsi="Cambria Math" w:cs="Times New Roman"/>
                <w:sz w:val="28"/>
                <w:szCs w:val="28"/>
              </w:rPr>
            </m:ctrlPr>
          </m:naryPr>
          <m:sub>
            <m:r>
              <w:rPr>
                <w:rFonts w:ascii="Cambria Math" w:hAnsi="Cambria Math" w:cs="Times New Roman"/>
                <w:sz w:val="28"/>
                <w:szCs w:val="28"/>
              </w:rPr>
              <m:t>n=0</m:t>
            </m:r>
          </m:sub>
          <m:sup>
            <m:r>
              <w:rPr>
                <w:rFonts w:ascii="Cambria Math" w:hAnsi="Cambria Math" w:cs="Times New Roman"/>
                <w:sz w:val="28"/>
                <w:szCs w:val="28"/>
              </w:rPr>
              <m:t>∞</m:t>
            </m:r>
          </m:sup>
          <m:e>
            <m:sSup>
              <m:sSupPr>
                <m:ctrlPr>
                  <w:rPr>
                    <w:rFonts w:ascii="Cambria Math" w:hAnsi="Cambria Math" w:cs="Times New Roman"/>
                    <w:sz w:val="28"/>
                    <w:szCs w:val="28"/>
                  </w:rPr>
                </m:ctrlPr>
              </m:sSupPr>
              <m:e>
                <m:r>
                  <w:rPr>
                    <w:rFonts w:ascii="Cambria Math" w:hAnsi="Cambria Math" w:cs="Times New Roman"/>
                    <w:sz w:val="28"/>
                    <w:szCs w:val="28"/>
                  </w:rPr>
                  <m:t>5</m:t>
                </m:r>
              </m:e>
              <m:sup>
                <m:r>
                  <w:rPr>
                    <w:rFonts w:ascii="Cambria Math" w:hAnsi="Cambria Math" w:cs="Times New Roman"/>
                    <w:sz w:val="28"/>
                    <w:szCs w:val="28"/>
                  </w:rPr>
                  <m:t>n</m:t>
                </m:r>
              </m:sup>
            </m:sSup>
            <m:sSup>
              <m:sSupPr>
                <m:ctrlPr>
                  <w:rPr>
                    <w:rFonts w:ascii="Cambria Math" w:hAnsi="Cambria Math" w:cs="Times New Roman"/>
                    <w:sz w:val="28"/>
                    <w:szCs w:val="28"/>
                  </w:rPr>
                </m:ctrlPr>
              </m:sSupPr>
              <m:e>
                <m:r>
                  <w:rPr>
                    <w:rFonts w:ascii="Cambria Math" w:hAnsi="Cambria Math" w:cs="Times New Roman"/>
                    <w:sz w:val="28"/>
                    <w:szCs w:val="28"/>
                  </w:rPr>
                  <m:t>x</m:t>
                </m:r>
              </m:e>
              <m:sup>
                <m:r>
                  <w:rPr>
                    <w:rFonts w:ascii="Cambria Math" w:hAnsi="Cambria Math" w:cs="Times New Roman"/>
                    <w:sz w:val="28"/>
                    <w:szCs w:val="28"/>
                  </w:rPr>
                  <m:t>3n</m:t>
                </m:r>
              </m:sup>
            </m:sSup>
          </m:e>
        </m:nary>
      </m:oMath>
      <w:r w:rsidRPr="00582C6F">
        <w:rPr>
          <w:rFonts w:ascii="Times New Roman" w:hAnsi="Times New Roman" w:cs="Times New Roman"/>
          <w:sz w:val="28"/>
          <w:szCs w:val="28"/>
        </w:rPr>
        <w:t xml:space="preserve">сходится, если </w:t>
      </w:r>
      <m:oMath>
        <m:r>
          <w:rPr>
            <w:rFonts w:ascii="Cambria Math" w:hAnsi="Cambria Math" w:cs="Times New Roman"/>
            <w:sz w:val="28"/>
            <w:szCs w:val="28"/>
          </w:rPr>
          <m:t>5</m:t>
        </m:r>
        <m:d>
          <m:dPr>
            <m:begChr m:val="|"/>
            <m:endChr m:val="|"/>
            <m:ctrlPr>
              <w:rPr>
                <w:rFonts w:ascii="Cambria Math" w:hAnsi="Cambria Math" w:cs="Times New Roman"/>
                <w:i/>
                <w:sz w:val="28"/>
                <w:szCs w:val="28"/>
              </w:rPr>
            </m:ctrlPr>
          </m:dPr>
          <m:e>
            <m:sSup>
              <m:sSupPr>
                <m:ctrlPr>
                  <w:rPr>
                    <w:rFonts w:ascii="Cambria Math" w:hAnsi="Cambria Math" w:cs="Times New Roman"/>
                    <w:sz w:val="28"/>
                    <w:szCs w:val="28"/>
                  </w:rPr>
                </m:ctrlPr>
              </m:sSupPr>
              <m:e>
                <m:r>
                  <w:rPr>
                    <w:rFonts w:ascii="Cambria Math" w:hAnsi="Cambria Math" w:cs="Times New Roman"/>
                    <w:sz w:val="28"/>
                    <w:szCs w:val="28"/>
                  </w:rPr>
                  <m:t>x</m:t>
                </m:r>
              </m:e>
              <m:sup>
                <m:r>
                  <w:rPr>
                    <w:rFonts w:ascii="Cambria Math" w:hAnsi="Cambria Math" w:cs="Times New Roman"/>
                    <w:sz w:val="28"/>
                    <w:szCs w:val="28"/>
                  </w:rPr>
                  <m:t>3</m:t>
                </m:r>
              </m:sup>
            </m:sSup>
          </m:e>
        </m:d>
        <m:r>
          <w:rPr>
            <w:rFonts w:ascii="Cambria Math" w:hAnsi="Cambria Math" w:cs="Times New Roman"/>
            <w:sz w:val="28"/>
            <w:szCs w:val="28"/>
          </w:rPr>
          <m:t>&lt;1</m:t>
        </m:r>
      </m:oMath>
      <w:r w:rsidRPr="00582C6F">
        <w:rPr>
          <w:rFonts w:ascii="Times New Roman" w:hAnsi="Times New Roman" w:cs="Times New Roman"/>
          <w:sz w:val="28"/>
          <w:szCs w:val="28"/>
        </w:rPr>
        <w:t xml:space="preserve">, т. е. при </w:t>
      </w:r>
      <m:oMath>
        <m:d>
          <m:dPr>
            <m:begChr m:val="|"/>
            <m:endChr m:val="|"/>
            <m:ctrlPr>
              <w:rPr>
                <w:rFonts w:ascii="Cambria Math" w:hAnsi="Cambria Math" w:cs="Times New Roman"/>
                <w:i/>
                <w:sz w:val="28"/>
                <w:szCs w:val="28"/>
              </w:rPr>
            </m:ctrlPr>
          </m:dPr>
          <m:e>
            <m:r>
              <w:rPr>
                <w:rFonts w:ascii="Cambria Math" w:hAnsi="Cambria Math" w:cs="Times New Roman"/>
                <w:sz w:val="28"/>
                <w:szCs w:val="28"/>
                <w:lang w:val="en-US"/>
              </w:rPr>
              <m:t>x</m:t>
            </m:r>
          </m:e>
        </m:d>
        <m:r>
          <w:rPr>
            <w:rFonts w:ascii="Cambria Math" w:hAnsi="Cambria Math" w:cs="Times New Roman"/>
            <w:sz w:val="28"/>
            <w:szCs w:val="28"/>
          </w:rPr>
          <m:t>&lt;</m:t>
        </m:r>
        <m:f>
          <m:fPr>
            <m:ctrlPr>
              <w:rPr>
                <w:rFonts w:ascii="Cambria Math" w:hAnsi="Cambria Math" w:cs="Times New Roman"/>
                <w:i/>
                <w:sz w:val="28"/>
                <w:szCs w:val="28"/>
              </w:rPr>
            </m:ctrlPr>
          </m:fPr>
          <m:num>
            <m:r>
              <w:rPr>
                <w:rFonts w:ascii="Cambria Math" w:hAnsi="Cambria Math" w:cs="Times New Roman"/>
                <w:sz w:val="28"/>
                <w:szCs w:val="28"/>
              </w:rPr>
              <m:t>1</m:t>
            </m:r>
          </m:num>
          <m:den>
            <m:rad>
              <m:radPr>
                <m:ctrlPr>
                  <w:rPr>
                    <w:rFonts w:ascii="Cambria Math" w:hAnsi="Cambria Math" w:cs="Times New Roman"/>
                    <w:i/>
                    <w:sz w:val="28"/>
                    <w:szCs w:val="28"/>
                  </w:rPr>
                </m:ctrlPr>
              </m:radPr>
              <m:deg>
                <m:r>
                  <w:rPr>
                    <w:rFonts w:ascii="Cambria Math" w:hAnsi="Cambria Math" w:cs="Times New Roman"/>
                    <w:sz w:val="28"/>
                    <w:szCs w:val="28"/>
                  </w:rPr>
                  <m:t>3</m:t>
                </m:r>
              </m:deg>
              <m:e>
                <m:r>
                  <w:rPr>
                    <w:rFonts w:ascii="Cambria Math" w:hAnsi="Cambria Math" w:cs="Times New Roman"/>
                    <w:sz w:val="28"/>
                    <w:szCs w:val="28"/>
                  </w:rPr>
                  <m:t>5</m:t>
                </m:r>
              </m:e>
            </m:rad>
          </m:den>
        </m:f>
      </m:oMath>
      <w:r w:rsidRPr="00582C6F">
        <w:rPr>
          <w:rFonts w:ascii="Times New Roman" w:hAnsi="Times New Roman" w:cs="Times New Roman"/>
          <w:sz w:val="28"/>
          <w:szCs w:val="28"/>
        </w:rPr>
        <w:t xml:space="preserve">, и расходится при </w:t>
      </w:r>
      <m:oMath>
        <m:d>
          <m:dPr>
            <m:begChr m:val="|"/>
            <m:endChr m:val="|"/>
            <m:ctrlPr>
              <w:rPr>
                <w:rFonts w:ascii="Cambria Math" w:hAnsi="Cambria Math" w:cs="Times New Roman"/>
                <w:i/>
                <w:sz w:val="28"/>
                <w:szCs w:val="28"/>
              </w:rPr>
            </m:ctrlPr>
          </m:dPr>
          <m:e>
            <m:r>
              <w:rPr>
                <w:rFonts w:ascii="Cambria Math" w:hAnsi="Cambria Math" w:cs="Times New Roman"/>
                <w:sz w:val="28"/>
                <w:szCs w:val="28"/>
                <w:lang w:val="en-US"/>
              </w:rPr>
              <m:t>x</m:t>
            </m:r>
          </m:e>
        </m:d>
        <m:r>
          <w:rPr>
            <w:rFonts w:ascii="Cambria Math" w:hAnsi="Cambria Math" w:cs="Times New Roman"/>
            <w:sz w:val="28"/>
            <w:szCs w:val="28"/>
          </w:rPr>
          <m:t>&gt;</m:t>
        </m:r>
        <m:f>
          <m:fPr>
            <m:ctrlPr>
              <w:rPr>
                <w:rFonts w:ascii="Cambria Math" w:hAnsi="Cambria Math" w:cs="Times New Roman"/>
                <w:i/>
                <w:sz w:val="28"/>
                <w:szCs w:val="28"/>
              </w:rPr>
            </m:ctrlPr>
          </m:fPr>
          <m:num>
            <m:r>
              <w:rPr>
                <w:rFonts w:ascii="Cambria Math" w:hAnsi="Cambria Math" w:cs="Times New Roman"/>
                <w:sz w:val="28"/>
                <w:szCs w:val="28"/>
              </w:rPr>
              <m:t>1</m:t>
            </m:r>
          </m:num>
          <m:den>
            <m:rad>
              <m:radPr>
                <m:ctrlPr>
                  <w:rPr>
                    <w:rFonts w:ascii="Cambria Math" w:hAnsi="Cambria Math" w:cs="Times New Roman"/>
                    <w:i/>
                    <w:sz w:val="28"/>
                    <w:szCs w:val="28"/>
                  </w:rPr>
                </m:ctrlPr>
              </m:radPr>
              <m:deg>
                <m:r>
                  <w:rPr>
                    <w:rFonts w:ascii="Cambria Math" w:hAnsi="Cambria Math" w:cs="Times New Roman"/>
                    <w:sz w:val="28"/>
                    <w:szCs w:val="28"/>
                  </w:rPr>
                  <m:t>3</m:t>
                </m:r>
              </m:deg>
              <m:e>
                <m:r>
                  <w:rPr>
                    <w:rFonts w:ascii="Cambria Math" w:hAnsi="Cambria Math" w:cs="Times New Roman"/>
                    <w:sz w:val="28"/>
                    <w:szCs w:val="28"/>
                  </w:rPr>
                  <m:t>5</m:t>
                </m:r>
              </m:e>
            </m:rad>
          </m:den>
        </m:f>
      </m:oMath>
      <w:r w:rsidRPr="00582C6F">
        <w:rPr>
          <w:rFonts w:ascii="Times New Roman" w:hAnsi="Times New Roman" w:cs="Times New Roman"/>
          <w:sz w:val="28"/>
          <w:szCs w:val="28"/>
        </w:rPr>
        <w:t xml:space="preserve">. Таким образом, радиус сходимости ряда </w:t>
      </w:r>
      <m:oMath>
        <m:r>
          <w:rPr>
            <w:rFonts w:ascii="Cambria Math" w:hAnsi="Cambria Math" w:cs="Times New Roman"/>
            <w:sz w:val="28"/>
            <w:szCs w:val="28"/>
          </w:rPr>
          <m:t>R=</m:t>
        </m:r>
        <m:f>
          <m:fPr>
            <m:ctrlPr>
              <w:rPr>
                <w:rFonts w:ascii="Cambria Math" w:hAnsi="Cambria Math" w:cs="Times New Roman"/>
                <w:i/>
                <w:sz w:val="28"/>
                <w:szCs w:val="28"/>
              </w:rPr>
            </m:ctrlPr>
          </m:fPr>
          <m:num>
            <m:r>
              <w:rPr>
                <w:rFonts w:ascii="Cambria Math" w:hAnsi="Cambria Math" w:cs="Times New Roman"/>
                <w:sz w:val="28"/>
                <w:szCs w:val="28"/>
              </w:rPr>
              <m:t>1</m:t>
            </m:r>
          </m:num>
          <m:den>
            <m:rad>
              <m:radPr>
                <m:ctrlPr>
                  <w:rPr>
                    <w:rFonts w:ascii="Cambria Math" w:hAnsi="Cambria Math" w:cs="Times New Roman"/>
                    <w:i/>
                    <w:sz w:val="28"/>
                    <w:szCs w:val="28"/>
                  </w:rPr>
                </m:ctrlPr>
              </m:radPr>
              <m:deg>
                <m:r>
                  <w:rPr>
                    <w:rFonts w:ascii="Cambria Math" w:hAnsi="Cambria Math" w:cs="Times New Roman"/>
                    <w:sz w:val="28"/>
                    <w:szCs w:val="28"/>
                  </w:rPr>
                  <m:t>3</m:t>
                </m:r>
              </m:deg>
              <m:e>
                <m:r>
                  <w:rPr>
                    <w:rFonts w:ascii="Cambria Math" w:hAnsi="Cambria Math" w:cs="Times New Roman"/>
                    <w:sz w:val="28"/>
                    <w:szCs w:val="28"/>
                  </w:rPr>
                  <m:t>5</m:t>
                </m:r>
              </m:e>
            </m:rad>
          </m:den>
        </m:f>
      </m:oMath>
      <w:r w:rsidRPr="00582C6F">
        <w:rPr>
          <w:rFonts w:ascii="Times New Roman" w:hAnsi="Times New Roman" w:cs="Times New Roman"/>
          <w:sz w:val="28"/>
          <w:szCs w:val="28"/>
        </w:rPr>
        <w:t xml:space="preserve">. Заметим, что для нахождения </w:t>
      </w:r>
      <m:oMath>
        <m:r>
          <w:rPr>
            <w:rFonts w:ascii="Cambria Math" w:hAnsi="Cambria Math" w:cs="Times New Roman"/>
            <w:sz w:val="28"/>
            <w:szCs w:val="28"/>
          </w:rPr>
          <m:t>R</m:t>
        </m:r>
      </m:oMath>
      <w:r w:rsidRPr="00582C6F">
        <w:rPr>
          <w:rFonts w:ascii="Times New Roman" w:hAnsi="Times New Roman" w:cs="Times New Roman"/>
          <w:sz w:val="28"/>
          <w:szCs w:val="28"/>
        </w:rPr>
        <w:t xml:space="preserve"> также можно воспользоваться формулой Коши-Адамара:</w:t>
      </w:r>
    </w:p>
    <w:p w14:paraId="4BAE1E6B" w14:textId="77777777" w:rsidR="00352E25" w:rsidRPr="00582C6F" w:rsidRDefault="00352E25" w:rsidP="00582C6F">
      <w:pPr>
        <w:rPr>
          <w:rFonts w:ascii="Times New Roman" w:hAnsi="Times New Roman" w:cs="Times New Roman"/>
          <w:i/>
          <w:sz w:val="28"/>
          <w:szCs w:val="28"/>
        </w:rPr>
      </w:pPr>
      <m:oMath>
        <m:r>
          <w:rPr>
            <w:rFonts w:ascii="Cambria Math" w:hAnsi="Cambria Math" w:cs="Times New Roman"/>
            <w:sz w:val="28"/>
            <w:szCs w:val="28"/>
          </w:rPr>
          <m:t>R=</m:t>
        </m:r>
        <m:f>
          <m:fPr>
            <m:ctrlPr>
              <w:rPr>
                <w:rFonts w:ascii="Cambria Math" w:hAnsi="Cambria Math" w:cs="Times New Roman"/>
                <w:i/>
                <w:sz w:val="28"/>
                <w:szCs w:val="28"/>
              </w:rPr>
            </m:ctrlPr>
          </m:fPr>
          <m:num>
            <m:r>
              <w:rPr>
                <w:rFonts w:ascii="Cambria Math" w:hAnsi="Cambria Math" w:cs="Times New Roman"/>
                <w:sz w:val="28"/>
                <w:szCs w:val="28"/>
              </w:rPr>
              <m:t>1</m:t>
            </m:r>
          </m:num>
          <m:den>
            <m:func>
              <m:funcPr>
                <m:ctrlPr>
                  <w:rPr>
                    <w:rFonts w:ascii="Cambria Math" w:hAnsi="Cambria Math" w:cs="Times New Roman"/>
                    <w:i/>
                    <w:sz w:val="28"/>
                    <w:szCs w:val="28"/>
                  </w:rPr>
                </m:ctrlPr>
              </m:funcPr>
              <m:fName>
                <m:limLow>
                  <m:limLowPr>
                    <m:ctrlPr>
                      <w:rPr>
                        <w:rFonts w:ascii="Cambria Math" w:hAnsi="Cambria Math" w:cs="Times New Roman"/>
                        <w:i/>
                        <w:sz w:val="28"/>
                        <w:szCs w:val="28"/>
                      </w:rPr>
                    </m:ctrlPr>
                  </m:limLowPr>
                  <m:e>
                    <m:r>
                      <m:rPr>
                        <m:sty m:val="p"/>
                      </m:rPr>
                      <w:rPr>
                        <w:rFonts w:ascii="Cambria Math" w:hAnsi="Cambria Math" w:cs="Times New Roman"/>
                        <w:sz w:val="28"/>
                        <w:szCs w:val="28"/>
                      </w:rPr>
                      <m:t>lim</m:t>
                    </m:r>
                  </m:e>
                  <m:lim>
                    <m:r>
                      <w:rPr>
                        <w:rFonts w:ascii="Cambria Math" w:hAnsi="Cambria Math" w:cs="Times New Roman"/>
                        <w:sz w:val="28"/>
                        <w:szCs w:val="28"/>
                      </w:rPr>
                      <m:t>n→∞</m:t>
                    </m:r>
                  </m:lim>
                </m:limLow>
              </m:fName>
              <m:e>
                <m:rad>
                  <m:radPr>
                    <m:ctrlPr>
                      <w:rPr>
                        <w:rFonts w:ascii="Cambria Math" w:hAnsi="Cambria Math" w:cs="Times New Roman"/>
                        <w:i/>
                        <w:sz w:val="28"/>
                        <w:szCs w:val="28"/>
                      </w:rPr>
                    </m:ctrlPr>
                  </m:radPr>
                  <m:deg>
                    <m:r>
                      <w:rPr>
                        <w:rFonts w:ascii="Cambria Math" w:hAnsi="Cambria Math" w:cs="Times New Roman"/>
                        <w:sz w:val="28"/>
                        <w:szCs w:val="28"/>
                      </w:rPr>
                      <m:t>n</m:t>
                    </m:r>
                  </m:deg>
                  <m:e>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n</m:t>
                            </m:r>
                          </m:sub>
                        </m:sSub>
                      </m:e>
                    </m:d>
                  </m:e>
                </m:rad>
              </m:e>
            </m:func>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func>
              <m:funcPr>
                <m:ctrlPr>
                  <w:rPr>
                    <w:rFonts w:ascii="Cambria Math" w:hAnsi="Cambria Math" w:cs="Times New Roman"/>
                    <w:i/>
                    <w:sz w:val="28"/>
                    <w:szCs w:val="28"/>
                  </w:rPr>
                </m:ctrlPr>
              </m:funcPr>
              <m:fName>
                <m:limLow>
                  <m:limLowPr>
                    <m:ctrlPr>
                      <w:rPr>
                        <w:rFonts w:ascii="Cambria Math" w:hAnsi="Cambria Math" w:cs="Times New Roman"/>
                        <w:i/>
                        <w:sz w:val="28"/>
                        <w:szCs w:val="28"/>
                      </w:rPr>
                    </m:ctrlPr>
                  </m:limLowPr>
                  <m:e>
                    <m:r>
                      <m:rPr>
                        <m:sty m:val="p"/>
                      </m:rPr>
                      <w:rPr>
                        <w:rFonts w:ascii="Cambria Math" w:hAnsi="Cambria Math" w:cs="Times New Roman"/>
                        <w:sz w:val="28"/>
                        <w:szCs w:val="28"/>
                      </w:rPr>
                      <m:t>lim</m:t>
                    </m:r>
                  </m:e>
                  <m:lim>
                    <m:r>
                      <w:rPr>
                        <w:rFonts w:ascii="Cambria Math" w:hAnsi="Cambria Math" w:cs="Times New Roman"/>
                        <w:sz w:val="28"/>
                        <w:szCs w:val="28"/>
                      </w:rPr>
                      <m:t>n→∞</m:t>
                    </m:r>
                  </m:lim>
                </m:limLow>
              </m:fName>
              <m:e>
                <m:rad>
                  <m:radPr>
                    <m:ctrlPr>
                      <w:rPr>
                        <w:rFonts w:ascii="Cambria Math" w:hAnsi="Cambria Math" w:cs="Times New Roman"/>
                        <w:i/>
                        <w:sz w:val="28"/>
                        <w:szCs w:val="28"/>
                      </w:rPr>
                    </m:ctrlPr>
                  </m:radPr>
                  <m:deg>
                    <m:r>
                      <w:rPr>
                        <w:rFonts w:ascii="Cambria Math" w:hAnsi="Cambria Math" w:cs="Times New Roman"/>
                        <w:sz w:val="28"/>
                        <w:szCs w:val="28"/>
                      </w:rPr>
                      <m:t>3n</m:t>
                    </m:r>
                  </m:deg>
                  <m:e>
                    <m:sSup>
                      <m:sSupPr>
                        <m:ctrlPr>
                          <w:rPr>
                            <w:rFonts w:ascii="Cambria Math" w:hAnsi="Cambria Math" w:cs="Times New Roman"/>
                            <w:sz w:val="28"/>
                            <w:szCs w:val="28"/>
                          </w:rPr>
                        </m:ctrlPr>
                      </m:sSupPr>
                      <m:e>
                        <m:r>
                          <w:rPr>
                            <w:rFonts w:ascii="Cambria Math" w:hAnsi="Cambria Math" w:cs="Times New Roman"/>
                            <w:sz w:val="28"/>
                            <w:szCs w:val="28"/>
                          </w:rPr>
                          <m:t>5</m:t>
                        </m:r>
                      </m:e>
                      <m:sup>
                        <m:r>
                          <w:rPr>
                            <w:rFonts w:ascii="Cambria Math" w:hAnsi="Cambria Math" w:cs="Times New Roman"/>
                            <w:sz w:val="28"/>
                            <w:szCs w:val="28"/>
                          </w:rPr>
                          <m:t>n</m:t>
                        </m:r>
                      </m:sup>
                    </m:sSup>
                  </m:e>
                </m:rad>
              </m:e>
            </m:func>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ad>
              <m:radPr>
                <m:ctrlPr>
                  <w:rPr>
                    <w:rFonts w:ascii="Cambria Math" w:hAnsi="Cambria Math" w:cs="Times New Roman"/>
                    <w:i/>
                    <w:sz w:val="28"/>
                    <w:szCs w:val="28"/>
                  </w:rPr>
                </m:ctrlPr>
              </m:radPr>
              <m:deg>
                <m:r>
                  <w:rPr>
                    <w:rFonts w:ascii="Cambria Math" w:hAnsi="Cambria Math" w:cs="Times New Roman"/>
                    <w:sz w:val="28"/>
                    <w:szCs w:val="28"/>
                  </w:rPr>
                  <m:t>3</m:t>
                </m:r>
              </m:deg>
              <m:e>
                <m:r>
                  <w:rPr>
                    <w:rFonts w:ascii="Cambria Math" w:hAnsi="Cambria Math" w:cs="Times New Roman"/>
                    <w:sz w:val="28"/>
                    <w:szCs w:val="28"/>
                  </w:rPr>
                  <m:t>5</m:t>
                </m:r>
              </m:e>
            </m:rad>
          </m:den>
        </m:f>
      </m:oMath>
      <w:r w:rsidRPr="00582C6F">
        <w:rPr>
          <w:rFonts w:ascii="Times New Roman" w:hAnsi="Times New Roman" w:cs="Times New Roman"/>
          <w:i/>
          <w:sz w:val="28"/>
          <w:szCs w:val="28"/>
        </w:rPr>
        <w:t>.</w:t>
      </w:r>
    </w:p>
    <w:p w14:paraId="71D1DE5D" w14:textId="77777777" w:rsidR="00352E25" w:rsidRPr="00582C6F" w:rsidRDefault="00352E25" w:rsidP="00582C6F">
      <w:pPr>
        <w:rPr>
          <w:rFonts w:ascii="Times New Roman" w:hAnsi="Times New Roman" w:cs="Times New Roman"/>
          <w:i/>
          <w:sz w:val="28"/>
          <w:szCs w:val="28"/>
        </w:rPr>
      </w:pPr>
      <w:r w:rsidRPr="00582C6F">
        <w:rPr>
          <w:rFonts w:ascii="Times New Roman" w:hAnsi="Times New Roman" w:cs="Times New Roman"/>
          <w:sz w:val="28"/>
          <w:szCs w:val="28"/>
        </w:rPr>
        <w:tab/>
        <w:t xml:space="preserve">Исследуем поведение ряда на концах интервала сходимости. В точках </w:t>
      </w:r>
      <m:oMath>
        <m:r>
          <w:rPr>
            <w:rFonts w:ascii="Cambria Math" w:hAnsi="Cambria Math" w:cs="Times New Roman"/>
            <w:sz w:val="28"/>
            <w:szCs w:val="28"/>
          </w:rPr>
          <m:t>x=±</m:t>
        </m:r>
        <m:f>
          <m:fPr>
            <m:ctrlPr>
              <w:rPr>
                <w:rFonts w:ascii="Cambria Math" w:hAnsi="Cambria Math" w:cs="Times New Roman"/>
                <w:i/>
                <w:sz w:val="28"/>
                <w:szCs w:val="28"/>
              </w:rPr>
            </m:ctrlPr>
          </m:fPr>
          <m:num>
            <m:r>
              <w:rPr>
                <w:rFonts w:ascii="Cambria Math" w:hAnsi="Cambria Math" w:cs="Times New Roman"/>
                <w:sz w:val="28"/>
                <w:szCs w:val="28"/>
              </w:rPr>
              <m:t>1</m:t>
            </m:r>
          </m:num>
          <m:den>
            <m:rad>
              <m:radPr>
                <m:ctrlPr>
                  <w:rPr>
                    <w:rFonts w:ascii="Cambria Math" w:hAnsi="Cambria Math" w:cs="Times New Roman"/>
                    <w:i/>
                    <w:sz w:val="28"/>
                    <w:szCs w:val="28"/>
                  </w:rPr>
                </m:ctrlPr>
              </m:radPr>
              <m:deg>
                <m:r>
                  <w:rPr>
                    <w:rFonts w:ascii="Cambria Math" w:hAnsi="Cambria Math" w:cs="Times New Roman"/>
                    <w:sz w:val="28"/>
                    <w:szCs w:val="28"/>
                  </w:rPr>
                  <m:t>3</m:t>
                </m:r>
              </m:deg>
              <m:e>
                <m:r>
                  <w:rPr>
                    <w:rFonts w:ascii="Cambria Math" w:hAnsi="Cambria Math" w:cs="Times New Roman"/>
                    <w:sz w:val="28"/>
                    <w:szCs w:val="28"/>
                  </w:rPr>
                  <m:t>5</m:t>
                </m:r>
              </m:e>
            </m:rad>
          </m:den>
        </m:f>
      </m:oMath>
      <w:r w:rsidRPr="00582C6F">
        <w:rPr>
          <w:rFonts w:ascii="Times New Roman" w:hAnsi="Times New Roman" w:cs="Times New Roman"/>
          <w:sz w:val="28"/>
          <w:szCs w:val="28"/>
        </w:rPr>
        <w:t xml:space="preserve"> получаем расходящиеся ряды </w:t>
      </w:r>
      <m:oMath>
        <m:nary>
          <m:naryPr>
            <m:chr m:val="∑"/>
            <m:ctrlPr>
              <w:rPr>
                <w:rFonts w:ascii="Cambria Math" w:hAnsi="Cambria Math" w:cs="Times New Roman"/>
                <w:sz w:val="28"/>
                <w:szCs w:val="28"/>
              </w:rPr>
            </m:ctrlPr>
          </m:naryPr>
          <m:sub>
            <m:r>
              <w:rPr>
                <w:rFonts w:ascii="Cambria Math" w:hAnsi="Cambria Math" w:cs="Times New Roman"/>
                <w:sz w:val="28"/>
                <w:szCs w:val="28"/>
              </w:rPr>
              <m:t>n=0</m:t>
            </m:r>
          </m:sub>
          <m:sup>
            <m:r>
              <w:rPr>
                <w:rFonts w:ascii="Cambria Math" w:hAnsi="Cambria Math" w:cs="Times New Roman"/>
                <w:sz w:val="28"/>
                <w:szCs w:val="28"/>
              </w:rPr>
              <m:t>∞</m:t>
            </m:r>
          </m:sup>
          <m:e>
            <m:r>
              <w:rPr>
                <w:rFonts w:ascii="Cambria Math" w:hAnsi="Cambria Math" w:cs="Times New Roman"/>
                <w:sz w:val="28"/>
                <w:szCs w:val="28"/>
              </w:rPr>
              <m:t>1</m:t>
            </m:r>
          </m:e>
        </m:nary>
      </m:oMath>
      <w:r w:rsidRPr="00582C6F">
        <w:rPr>
          <w:rFonts w:ascii="Times New Roman" w:hAnsi="Times New Roman" w:cs="Times New Roman"/>
          <w:sz w:val="28"/>
          <w:szCs w:val="28"/>
        </w:rPr>
        <w:t xml:space="preserve"> и </w:t>
      </w:r>
      <m:oMath>
        <m:nary>
          <m:naryPr>
            <m:chr m:val="∑"/>
            <m:ctrlPr>
              <w:rPr>
                <w:rFonts w:ascii="Cambria Math" w:hAnsi="Cambria Math" w:cs="Times New Roman"/>
                <w:sz w:val="28"/>
                <w:szCs w:val="28"/>
              </w:rPr>
            </m:ctrlPr>
          </m:naryPr>
          <m:sub>
            <m:r>
              <w:rPr>
                <w:rFonts w:ascii="Cambria Math" w:hAnsi="Cambria Math" w:cs="Times New Roman"/>
                <w:sz w:val="28"/>
                <w:szCs w:val="28"/>
              </w:rPr>
              <m:t>n=0</m:t>
            </m:r>
          </m:sub>
          <m:sup>
            <m:r>
              <w:rPr>
                <w:rFonts w:ascii="Cambria Math" w:hAnsi="Cambria Math" w:cs="Times New Roman"/>
                <w:sz w:val="28"/>
                <w:szCs w:val="28"/>
              </w:rPr>
              <m:t>∞</m:t>
            </m:r>
          </m:sup>
          <m:e>
            <m:r>
              <w:rPr>
                <w:rFonts w:ascii="Cambria Math" w:hAnsi="Cambria Math" w:cs="Times New Roman"/>
                <w:sz w:val="28"/>
                <w:szCs w:val="28"/>
              </w:rPr>
              <m:t>(-1)</m:t>
            </m:r>
          </m:e>
        </m:nary>
      </m:oMath>
      <w:r w:rsidRPr="00582C6F">
        <w:rPr>
          <w:rFonts w:ascii="Times New Roman" w:hAnsi="Times New Roman" w:cs="Times New Roman"/>
          <w:sz w:val="28"/>
          <w:szCs w:val="28"/>
        </w:rPr>
        <w:t xml:space="preserve">. Таким образом, областью сходимости исходного ряда является промежуток </w:t>
      </w:r>
      <m:oMath>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ad>
              <m:radPr>
                <m:ctrlPr>
                  <w:rPr>
                    <w:rFonts w:ascii="Cambria Math" w:hAnsi="Cambria Math" w:cs="Times New Roman"/>
                    <w:i/>
                    <w:sz w:val="28"/>
                    <w:szCs w:val="28"/>
                  </w:rPr>
                </m:ctrlPr>
              </m:radPr>
              <m:deg>
                <m:r>
                  <w:rPr>
                    <w:rFonts w:ascii="Cambria Math" w:hAnsi="Cambria Math" w:cs="Times New Roman"/>
                    <w:sz w:val="28"/>
                    <w:szCs w:val="28"/>
                  </w:rPr>
                  <m:t>3</m:t>
                </m:r>
              </m:deg>
              <m:e>
                <m:r>
                  <w:rPr>
                    <w:rFonts w:ascii="Cambria Math" w:hAnsi="Cambria Math" w:cs="Times New Roman"/>
                    <w:sz w:val="28"/>
                    <w:szCs w:val="28"/>
                  </w:rPr>
                  <m:t>5</m:t>
                </m:r>
              </m:e>
            </m:rad>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ad>
              <m:radPr>
                <m:ctrlPr>
                  <w:rPr>
                    <w:rFonts w:ascii="Cambria Math" w:hAnsi="Cambria Math" w:cs="Times New Roman"/>
                    <w:i/>
                    <w:sz w:val="28"/>
                    <w:szCs w:val="28"/>
                  </w:rPr>
                </m:ctrlPr>
              </m:radPr>
              <m:deg>
                <m:r>
                  <w:rPr>
                    <w:rFonts w:ascii="Cambria Math" w:hAnsi="Cambria Math" w:cs="Times New Roman"/>
                    <w:sz w:val="28"/>
                    <w:szCs w:val="28"/>
                  </w:rPr>
                  <m:t>3</m:t>
                </m:r>
              </m:deg>
              <m:e>
                <m:r>
                  <w:rPr>
                    <w:rFonts w:ascii="Cambria Math" w:hAnsi="Cambria Math" w:cs="Times New Roman"/>
                    <w:sz w:val="28"/>
                    <w:szCs w:val="28"/>
                  </w:rPr>
                  <m:t>5</m:t>
                </m:r>
              </m:e>
            </m:rad>
          </m:den>
        </m:f>
      </m:oMath>
      <w:r w:rsidRPr="00582C6F">
        <w:rPr>
          <w:rFonts w:ascii="Times New Roman" w:hAnsi="Times New Roman" w:cs="Times New Roman"/>
          <w:sz w:val="28"/>
          <w:szCs w:val="28"/>
        </w:rPr>
        <w:t>).</w:t>
      </w:r>
    </w:p>
    <w:p w14:paraId="1B4C7A6B" w14:textId="77777777" w:rsidR="00352E25" w:rsidDel="00D917F6" w:rsidRDefault="00352E25" w:rsidP="0085159A">
      <w:pPr>
        <w:jc w:val="center"/>
        <w:rPr>
          <w:del w:id="92" w:author="Пользователь" w:date="2023-12-28T05:47:00Z"/>
          <w:rFonts w:ascii="Times New Roman" w:hAnsi="Times New Roman" w:cs="Times New Roman"/>
          <w:sz w:val="28"/>
          <w:szCs w:val="28"/>
        </w:rPr>
        <w:pPrChange w:id="93" w:author="Пользователь" w:date="2023-12-28T05:51:00Z">
          <w:pPr/>
        </w:pPrChange>
      </w:pPr>
      <w:r w:rsidRPr="00582C6F">
        <w:rPr>
          <w:rFonts w:ascii="Times New Roman" w:hAnsi="Times New Roman" w:cs="Times New Roman"/>
          <w:i/>
          <w:noProof/>
          <w:sz w:val="28"/>
          <w:szCs w:val="28"/>
        </w:rPr>
        <w:drawing>
          <wp:inline distT="0" distB="0" distL="0" distR="0" wp14:anchorId="4F6DBF0B" wp14:editId="4046DE0A">
            <wp:extent cx="4320000" cy="4327200"/>
            <wp:effectExtent l="0" t="0" r="444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310" t="1182" r="1358"/>
                    <a:stretch/>
                  </pic:blipFill>
                  <pic:spPr bwMode="auto">
                    <a:xfrm>
                      <a:off x="0" y="0"/>
                      <a:ext cx="4320000" cy="4327200"/>
                    </a:xfrm>
                    <a:prstGeom prst="rect">
                      <a:avLst/>
                    </a:prstGeom>
                    <a:ln>
                      <a:noFill/>
                    </a:ln>
                    <a:extLst>
                      <a:ext uri="{53640926-AAD7-44D8-BBD7-CCE9431645EC}">
                        <a14:shadowObscured xmlns:a14="http://schemas.microsoft.com/office/drawing/2010/main"/>
                      </a:ext>
                    </a:extLst>
                  </pic:spPr>
                </pic:pic>
              </a:graphicData>
            </a:graphic>
          </wp:inline>
        </w:drawing>
      </w:r>
    </w:p>
    <w:p w14:paraId="64F4112A" w14:textId="77777777" w:rsidR="00D917F6" w:rsidRPr="00582C6F" w:rsidRDefault="00D917F6" w:rsidP="0085159A">
      <w:pPr>
        <w:jc w:val="center"/>
        <w:rPr>
          <w:ins w:id="94" w:author="Пользователь" w:date="2023-12-28T05:47:00Z"/>
          <w:rFonts w:ascii="Times New Roman" w:hAnsi="Times New Roman" w:cs="Times New Roman"/>
          <w:i/>
          <w:sz w:val="28"/>
          <w:szCs w:val="28"/>
        </w:rPr>
        <w:pPrChange w:id="95" w:author="Пользователь" w:date="2023-12-28T05:51:00Z">
          <w:pPr/>
        </w:pPrChange>
      </w:pPr>
    </w:p>
    <w:p w14:paraId="60010C3F" w14:textId="0557B6C5" w:rsidR="00352E25" w:rsidRPr="00582C6F" w:rsidRDefault="00352E25" w:rsidP="00D917F6">
      <w:pPr>
        <w:jc w:val="center"/>
        <w:rPr>
          <w:rFonts w:ascii="Times New Roman" w:hAnsi="Times New Roman" w:cs="Times New Roman"/>
          <w:sz w:val="28"/>
          <w:szCs w:val="28"/>
        </w:rPr>
        <w:pPrChange w:id="96" w:author="Пользователь" w:date="2023-12-28T05:47:00Z">
          <w:pPr/>
        </w:pPrChange>
      </w:pPr>
      <w:proofErr w:type="gramStart"/>
      <w:r w:rsidRPr="00582C6F">
        <w:rPr>
          <w:rFonts w:ascii="Times New Roman" w:hAnsi="Times New Roman" w:cs="Times New Roman"/>
          <w:sz w:val="28"/>
          <w:szCs w:val="28"/>
        </w:rPr>
        <w:t>Рисунок  –</w:t>
      </w:r>
      <w:proofErr w:type="gramEnd"/>
      <w:r w:rsidRPr="00582C6F">
        <w:rPr>
          <w:rFonts w:ascii="Times New Roman" w:hAnsi="Times New Roman" w:cs="Times New Roman"/>
          <w:sz w:val="28"/>
          <w:szCs w:val="28"/>
        </w:rPr>
        <w:t xml:space="preserve"> Графики </w:t>
      </w:r>
      <m:oMath>
        <m:r>
          <w:rPr>
            <w:rFonts w:ascii="Cambria Math" w:hAnsi="Cambria Math" w:cs="Times New Roman"/>
            <w:sz w:val="28"/>
            <w:szCs w:val="28"/>
            <w:lang w:val="be-BY"/>
          </w:rPr>
          <m:t>S</m:t>
        </m:r>
        <m:d>
          <m:dPr>
            <m:ctrlPr>
              <w:rPr>
                <w:rFonts w:ascii="Cambria Math" w:hAnsi="Cambria Math" w:cs="Times New Roman"/>
                <w:i/>
                <w:sz w:val="28"/>
                <w:szCs w:val="28"/>
                <w:lang w:val="be-BY"/>
              </w:rPr>
            </m:ctrlPr>
          </m:dPr>
          <m:e>
            <m:r>
              <w:rPr>
                <w:rFonts w:ascii="Cambria Math" w:hAnsi="Cambria Math" w:cs="Times New Roman"/>
                <w:sz w:val="28"/>
                <w:szCs w:val="28"/>
                <w:lang w:val="be-BY"/>
              </w:rPr>
              <m:t>x</m:t>
            </m:r>
          </m:e>
        </m:d>
      </m:oMath>
      <w:r w:rsidRPr="00582C6F">
        <w:rPr>
          <w:rFonts w:ascii="Times New Roman" w:hAnsi="Times New Roman" w:cs="Times New Roman"/>
          <w:sz w:val="28"/>
          <w:szCs w:val="28"/>
          <w:lang w:val="be-BY"/>
        </w:rPr>
        <w:t xml:space="preserve"> </w:t>
      </w:r>
      <w:r w:rsidRPr="00582C6F">
        <w:rPr>
          <w:rFonts w:ascii="Times New Roman" w:hAnsi="Times New Roman" w:cs="Times New Roman"/>
          <w:sz w:val="28"/>
          <w:szCs w:val="28"/>
        </w:rPr>
        <w:t>–</w:t>
      </w:r>
      <w:r w:rsidRPr="00582C6F">
        <w:rPr>
          <w:rFonts w:ascii="Times New Roman" w:hAnsi="Times New Roman" w:cs="Times New Roman"/>
          <w:sz w:val="28"/>
          <w:szCs w:val="28"/>
          <w:lang w:val="be-BY"/>
        </w:rPr>
        <w:t xml:space="preserve"> суммы ряда</w:t>
      </w:r>
      <w:r w:rsidRPr="00582C6F">
        <w:rPr>
          <w:rFonts w:ascii="Times New Roman" w:hAnsi="Times New Roman" w:cs="Times New Roman"/>
          <w:sz w:val="28"/>
          <w:szCs w:val="28"/>
        </w:rPr>
        <w:t xml:space="preserve"> </w:t>
      </w:r>
      <m:oMath>
        <m:nary>
          <m:naryPr>
            <m:chr m:val="∑"/>
            <m:ctrlPr>
              <w:rPr>
                <w:rFonts w:ascii="Cambria Math" w:hAnsi="Cambria Math" w:cs="Times New Roman"/>
                <w:sz w:val="28"/>
                <w:szCs w:val="28"/>
              </w:rPr>
            </m:ctrlPr>
          </m:naryPr>
          <m:sub>
            <m:r>
              <w:rPr>
                <w:rFonts w:ascii="Cambria Math" w:hAnsi="Cambria Math" w:cs="Times New Roman"/>
                <w:sz w:val="28"/>
                <w:szCs w:val="28"/>
              </w:rPr>
              <m:t>n=0</m:t>
            </m:r>
          </m:sub>
          <m:sup>
            <m:r>
              <w:rPr>
                <w:rFonts w:ascii="Cambria Math" w:hAnsi="Cambria Math" w:cs="Times New Roman"/>
                <w:sz w:val="28"/>
                <w:szCs w:val="28"/>
              </w:rPr>
              <m:t>∞</m:t>
            </m:r>
          </m:sup>
          <m:e>
            <m:sSup>
              <m:sSupPr>
                <m:ctrlPr>
                  <w:rPr>
                    <w:rFonts w:ascii="Cambria Math" w:hAnsi="Cambria Math" w:cs="Times New Roman"/>
                    <w:sz w:val="28"/>
                    <w:szCs w:val="28"/>
                  </w:rPr>
                </m:ctrlPr>
              </m:sSupPr>
              <m:e>
                <m:r>
                  <w:rPr>
                    <w:rFonts w:ascii="Cambria Math" w:hAnsi="Cambria Math" w:cs="Times New Roman"/>
                    <w:sz w:val="28"/>
                    <w:szCs w:val="28"/>
                  </w:rPr>
                  <m:t>5</m:t>
                </m:r>
              </m:e>
              <m:sup>
                <m:r>
                  <w:rPr>
                    <w:rFonts w:ascii="Cambria Math" w:hAnsi="Cambria Math" w:cs="Times New Roman"/>
                    <w:sz w:val="28"/>
                    <w:szCs w:val="28"/>
                  </w:rPr>
                  <m:t>n</m:t>
                </m:r>
              </m:sup>
            </m:sSup>
            <m:sSup>
              <m:sSupPr>
                <m:ctrlPr>
                  <w:rPr>
                    <w:rFonts w:ascii="Cambria Math" w:hAnsi="Cambria Math" w:cs="Times New Roman"/>
                    <w:sz w:val="28"/>
                    <w:szCs w:val="28"/>
                  </w:rPr>
                </m:ctrlPr>
              </m:sSupPr>
              <m:e>
                <m:r>
                  <w:rPr>
                    <w:rFonts w:ascii="Cambria Math" w:hAnsi="Cambria Math" w:cs="Times New Roman"/>
                    <w:sz w:val="28"/>
                    <w:szCs w:val="28"/>
                  </w:rPr>
                  <m:t>x</m:t>
                </m:r>
              </m:e>
              <m:sup>
                <m:r>
                  <w:rPr>
                    <w:rFonts w:ascii="Cambria Math" w:hAnsi="Cambria Math" w:cs="Times New Roman"/>
                    <w:sz w:val="28"/>
                    <w:szCs w:val="28"/>
                  </w:rPr>
                  <m:t>3n</m:t>
                </m:r>
              </m:sup>
            </m:sSup>
          </m:e>
        </m:nary>
        <m:r>
          <w:rPr>
            <w:rFonts w:ascii="Cambria Math" w:hAnsi="Cambria Math" w:cs="Times New Roman"/>
            <w:sz w:val="28"/>
            <w:szCs w:val="28"/>
          </w:rPr>
          <m:t xml:space="preserve">, </m:t>
        </m:r>
      </m:oMath>
      <w:r w:rsidRPr="00582C6F">
        <w:rPr>
          <w:rFonts w:ascii="Times New Roman" w:hAnsi="Times New Roman" w:cs="Times New Roman"/>
          <w:sz w:val="28"/>
          <w:szCs w:val="28"/>
        </w:rPr>
        <w:t xml:space="preserve">функций </w:t>
      </w:r>
      <m:oMath>
        <m:r>
          <w:rPr>
            <w:rFonts w:ascii="Cambria Math" w:hAnsi="Cambria Math" w:cs="Times New Roman"/>
            <w:sz w:val="28"/>
            <w:szCs w:val="28"/>
          </w:rPr>
          <m:t>S(x)±ε</m:t>
        </m:r>
      </m:oMath>
      <w:r w:rsidRPr="00582C6F">
        <w:rPr>
          <w:rFonts w:ascii="Times New Roman" w:hAnsi="Times New Roman" w:cs="Times New Roman"/>
          <w:sz w:val="28"/>
          <w:szCs w:val="28"/>
        </w:rPr>
        <w:t xml:space="preserve"> и частичных сумм </w:t>
      </w:r>
      <m:oMath>
        <m:sSub>
          <m:sSubPr>
            <m:ctrlPr>
              <w:rPr>
                <w:rFonts w:ascii="Cambria Math" w:hAnsi="Cambria Math" w:cs="Times New Roman"/>
                <w:sz w:val="28"/>
                <w:szCs w:val="28"/>
              </w:rPr>
            </m:ctrlPr>
          </m:sSubPr>
          <m:e>
            <m:r>
              <w:rPr>
                <w:rFonts w:ascii="Cambria Math" w:hAnsi="Cambria Math" w:cs="Times New Roman"/>
                <w:sz w:val="28"/>
                <w:szCs w:val="28"/>
              </w:rPr>
              <m:t>S</m:t>
            </m:r>
          </m:e>
          <m:sub>
            <m:r>
              <w:rPr>
                <w:rFonts w:ascii="Cambria Math" w:hAnsi="Cambria Math" w:cs="Times New Roman"/>
                <w:sz w:val="28"/>
                <w:szCs w:val="28"/>
              </w:rPr>
              <m:t>1</m:t>
            </m:r>
          </m:sub>
        </m:sSub>
        <m:r>
          <w:rPr>
            <w:rFonts w:ascii="Cambria Math" w:hAnsi="Cambria Math" w:cs="Times New Roman"/>
            <w:sz w:val="28"/>
            <w:szCs w:val="28"/>
          </w:rPr>
          <m:t>(x)</m:t>
        </m:r>
        <m:r>
          <m:rPr>
            <m:sty m:val="p"/>
          </m:rP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S</m:t>
            </m:r>
          </m:e>
          <m:sub>
            <m:r>
              <w:rPr>
                <w:rFonts w:ascii="Cambria Math" w:hAnsi="Cambria Math" w:cs="Times New Roman"/>
                <w:sz w:val="28"/>
                <w:szCs w:val="28"/>
              </w:rPr>
              <m:t>20</m:t>
            </m:r>
          </m:sub>
        </m:sSub>
        <m:r>
          <w:rPr>
            <w:rFonts w:ascii="Cambria Math" w:hAnsi="Cambria Math" w:cs="Times New Roman"/>
            <w:sz w:val="28"/>
            <w:szCs w:val="28"/>
          </w:rPr>
          <m:t>(x)</m:t>
        </m:r>
      </m:oMath>
    </w:p>
    <w:p w14:paraId="233FC1A1" w14:textId="77777777" w:rsidR="00352E25" w:rsidRPr="00582C6F" w:rsidRDefault="00352E25" w:rsidP="00582C6F">
      <w:pPr>
        <w:rPr>
          <w:rFonts w:ascii="Times New Roman" w:hAnsi="Times New Roman" w:cs="Times New Roman"/>
          <w:i/>
          <w:sz w:val="28"/>
          <w:szCs w:val="28"/>
        </w:rPr>
      </w:pPr>
    </w:p>
    <w:p w14:paraId="5FF3F0D0" w14:textId="77777777" w:rsidR="00352E25" w:rsidRPr="00582C6F" w:rsidRDefault="00352E25" w:rsidP="00D917F6">
      <w:pPr>
        <w:jc w:val="center"/>
        <w:rPr>
          <w:rFonts w:ascii="Times New Roman" w:hAnsi="Times New Roman" w:cs="Times New Roman"/>
          <w:i/>
          <w:sz w:val="28"/>
          <w:szCs w:val="28"/>
        </w:rPr>
        <w:pPrChange w:id="97" w:author="Пользователь" w:date="2023-12-28T05:47:00Z">
          <w:pPr/>
        </w:pPrChange>
      </w:pPr>
      <w:r w:rsidRPr="00582C6F">
        <w:rPr>
          <w:rFonts w:ascii="Times New Roman" w:hAnsi="Times New Roman" w:cs="Times New Roman"/>
          <w:i/>
          <w:noProof/>
          <w:sz w:val="28"/>
          <w:szCs w:val="28"/>
        </w:rPr>
        <w:lastRenderedPageBreak/>
        <w:drawing>
          <wp:inline distT="0" distB="0" distL="0" distR="0" wp14:anchorId="79C105B0" wp14:editId="7D042BE4">
            <wp:extent cx="3658111" cy="1771897"/>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58111" cy="1771897"/>
                    </a:xfrm>
                    <a:prstGeom prst="rect">
                      <a:avLst/>
                    </a:prstGeom>
                  </pic:spPr>
                </pic:pic>
              </a:graphicData>
            </a:graphic>
          </wp:inline>
        </w:drawing>
      </w:r>
    </w:p>
    <w:p w14:paraId="2C6A45AA" w14:textId="77777777" w:rsidR="00352E25" w:rsidRPr="00582C6F" w:rsidRDefault="00352E25" w:rsidP="00D917F6">
      <w:pPr>
        <w:jc w:val="center"/>
        <w:rPr>
          <w:rFonts w:ascii="Times New Roman" w:hAnsi="Times New Roman" w:cs="Times New Roman"/>
          <w:sz w:val="28"/>
          <w:szCs w:val="28"/>
        </w:rPr>
        <w:pPrChange w:id="98" w:author="Пользователь" w:date="2023-12-28T05:47:00Z">
          <w:pPr/>
        </w:pPrChange>
      </w:pPr>
      <w:proofErr w:type="gramStart"/>
      <w:r w:rsidRPr="00582C6F">
        <w:rPr>
          <w:rFonts w:ascii="Times New Roman" w:hAnsi="Times New Roman" w:cs="Times New Roman"/>
          <w:sz w:val="28"/>
          <w:szCs w:val="28"/>
        </w:rPr>
        <w:t>Листинг  –</w:t>
      </w:r>
      <w:proofErr w:type="gramEnd"/>
      <w:r w:rsidRPr="00582C6F">
        <w:rPr>
          <w:rFonts w:ascii="Times New Roman" w:hAnsi="Times New Roman" w:cs="Times New Roman"/>
          <w:sz w:val="28"/>
          <w:szCs w:val="28"/>
        </w:rPr>
        <w:t xml:space="preserve"> Код примера 2</w:t>
      </w:r>
    </w:p>
    <w:p w14:paraId="03FF4608" w14:textId="400A9239" w:rsidR="00352E25" w:rsidRPr="00582C6F" w:rsidRDefault="0085159A" w:rsidP="00582C6F">
      <w:pPr>
        <w:rPr>
          <w:rFonts w:ascii="Times New Roman" w:hAnsi="Times New Roman" w:cs="Times New Roman"/>
          <w:sz w:val="28"/>
          <w:szCs w:val="28"/>
        </w:rPr>
      </w:pPr>
      <w:ins w:id="99" w:author="Пользователь" w:date="2023-12-28T05:51:00Z">
        <w:r>
          <w:rPr>
            <w:rFonts w:ascii="Times New Roman" w:hAnsi="Times New Roman" w:cs="Times New Roman"/>
            <w:b/>
            <w:sz w:val="28"/>
            <w:szCs w:val="28"/>
          </w:rPr>
          <w:tab/>
        </w:r>
      </w:ins>
      <w:r w:rsidR="00352E25" w:rsidRPr="00582C6F">
        <w:rPr>
          <w:rFonts w:ascii="Times New Roman" w:hAnsi="Times New Roman" w:cs="Times New Roman"/>
          <w:b/>
          <w:sz w:val="28"/>
          <w:szCs w:val="28"/>
        </w:rPr>
        <w:t xml:space="preserve">Пример 3. </w:t>
      </w:r>
      <w:r w:rsidR="00352E25" w:rsidRPr="00582C6F">
        <w:rPr>
          <w:rFonts w:ascii="Times New Roman" w:hAnsi="Times New Roman" w:cs="Times New Roman"/>
          <w:sz w:val="28"/>
          <w:szCs w:val="28"/>
        </w:rPr>
        <w:t>Разложить функцию</w:t>
      </w:r>
      <w:r w:rsidR="00352E25" w:rsidRPr="00582C6F">
        <w:rPr>
          <w:rFonts w:ascii="Times New Roman" w:hAnsi="Times New Roman" w:cs="Times New Roman"/>
          <w:b/>
          <w:sz w:val="28"/>
          <w:szCs w:val="28"/>
        </w:rPr>
        <w:t xml:space="preserve"> </w:t>
      </w:r>
      <m:oMath>
        <m:f>
          <m:fPr>
            <m:ctrlPr>
              <w:rPr>
                <w:rFonts w:ascii="Cambria Math" w:hAnsi="Cambria Math" w:cs="Times New Roman"/>
                <w:i/>
                <w:sz w:val="28"/>
                <w:szCs w:val="28"/>
                <w:lang w:val="be-BY"/>
              </w:rPr>
            </m:ctrlPr>
          </m:fPr>
          <m:num>
            <m:r>
              <w:rPr>
                <w:rFonts w:ascii="Cambria Math" w:hAnsi="Cambria Math" w:cs="Times New Roman"/>
                <w:sz w:val="28"/>
                <w:szCs w:val="28"/>
                <w:lang w:val="be-BY"/>
              </w:rPr>
              <m:t>1</m:t>
            </m:r>
          </m:num>
          <m:den>
            <m:r>
              <w:rPr>
                <w:rFonts w:ascii="Cambria Math" w:hAnsi="Cambria Math" w:cs="Times New Roman"/>
                <w:sz w:val="28"/>
                <w:szCs w:val="28"/>
                <w:lang w:val="be-BY"/>
              </w:rPr>
              <m:t>f(x+1)</m:t>
            </m:r>
          </m:den>
        </m:f>
        <m:r>
          <w:rPr>
            <w:rFonts w:ascii="Cambria Math" w:hAnsi="Cambria Math" w:cs="Times New Roman"/>
            <w:sz w:val="28"/>
            <w:szCs w:val="28"/>
            <w:lang w:val="be-BY"/>
          </w:rPr>
          <m:t>=</m:t>
        </m:r>
        <m:f>
          <m:fPr>
            <m:ctrlPr>
              <w:rPr>
                <w:rFonts w:ascii="Cambria Math" w:hAnsi="Cambria Math" w:cs="Times New Roman"/>
                <w:i/>
                <w:sz w:val="28"/>
                <w:szCs w:val="28"/>
                <w:lang w:val="be-BY"/>
              </w:rPr>
            </m:ctrlPr>
          </m:fPr>
          <m:num>
            <m:r>
              <w:rPr>
                <w:rFonts w:ascii="Cambria Math" w:hAnsi="Cambria Math" w:cs="Times New Roman"/>
                <w:sz w:val="28"/>
                <w:szCs w:val="28"/>
                <w:lang w:val="be-BY"/>
              </w:rPr>
              <m:t>1</m:t>
            </m:r>
          </m:num>
          <m:den>
            <m:sSup>
              <m:sSupPr>
                <m:ctrlPr>
                  <w:rPr>
                    <w:rFonts w:ascii="Cambria Math" w:hAnsi="Cambria Math" w:cs="Times New Roman"/>
                    <w:i/>
                    <w:sz w:val="28"/>
                    <w:szCs w:val="28"/>
                    <w:lang w:val="be-BY"/>
                  </w:rPr>
                </m:ctrlPr>
              </m:sSupPr>
              <m:e>
                <m:r>
                  <w:rPr>
                    <w:rFonts w:ascii="Cambria Math" w:hAnsi="Cambria Math" w:cs="Times New Roman"/>
                    <w:sz w:val="28"/>
                    <w:szCs w:val="28"/>
                    <w:lang w:val="be-BY"/>
                  </w:rPr>
                  <m:t>(x+1)</m:t>
                </m:r>
              </m:e>
              <m:sup>
                <m:r>
                  <w:rPr>
                    <w:rFonts w:ascii="Cambria Math" w:hAnsi="Cambria Math" w:cs="Times New Roman"/>
                    <w:sz w:val="28"/>
                    <w:szCs w:val="28"/>
                    <w:lang w:val="be-BY"/>
                  </w:rPr>
                  <m:t>2</m:t>
                </m:r>
              </m:sup>
            </m:sSup>
          </m:den>
        </m:f>
      </m:oMath>
      <w:r w:rsidR="00352E25" w:rsidRPr="00582C6F">
        <w:rPr>
          <w:rFonts w:ascii="Times New Roman" w:hAnsi="Times New Roman" w:cs="Times New Roman"/>
          <w:sz w:val="28"/>
          <w:szCs w:val="28"/>
        </w:rPr>
        <w:t xml:space="preserve"> в ряд Тейлора в окрестности точки </w:t>
      </w:r>
      <m:oMath>
        <m:r>
          <w:rPr>
            <w:rFonts w:ascii="Cambria Math" w:hAnsi="Cambria Math" w:cs="Times New Roman"/>
            <w:sz w:val="28"/>
            <w:szCs w:val="28"/>
            <w:lang w:val="be-BY"/>
          </w:rPr>
          <m:t>x=3</m:t>
        </m:r>
      </m:oMath>
      <w:r w:rsidR="00352E25" w:rsidRPr="00582C6F">
        <w:rPr>
          <w:rFonts w:ascii="Times New Roman" w:hAnsi="Times New Roman" w:cs="Times New Roman"/>
          <w:sz w:val="28"/>
          <w:szCs w:val="28"/>
        </w:rPr>
        <w:t>.</w:t>
      </w:r>
    </w:p>
    <w:p w14:paraId="732E4804" w14:textId="35540B95" w:rsidR="00352E25" w:rsidRPr="00582C6F" w:rsidRDefault="0085159A" w:rsidP="00582C6F">
      <w:pPr>
        <w:rPr>
          <w:rFonts w:ascii="Times New Roman" w:hAnsi="Times New Roman" w:cs="Times New Roman"/>
          <w:sz w:val="28"/>
          <w:szCs w:val="28"/>
        </w:rPr>
      </w:pPr>
      <w:ins w:id="100" w:author="Пользователь" w:date="2023-12-28T05:51:00Z">
        <w:r>
          <w:rPr>
            <w:rFonts w:ascii="Times New Roman" w:hAnsi="Times New Roman" w:cs="Times New Roman"/>
            <w:sz w:val="28"/>
            <w:szCs w:val="28"/>
            <w:lang w:val="be-BY"/>
          </w:rPr>
          <w:tab/>
        </w:r>
      </w:ins>
      <w:r w:rsidR="00352E25" w:rsidRPr="00582C6F">
        <w:rPr>
          <w:rFonts w:ascii="Times New Roman" w:hAnsi="Times New Roman" w:cs="Times New Roman"/>
          <w:sz w:val="28"/>
          <w:szCs w:val="28"/>
          <w:lang w:val="be-BY"/>
        </w:rPr>
        <w:t xml:space="preserve">Представим функцию </w:t>
      </w:r>
      <m:oMath>
        <m:f>
          <m:fPr>
            <m:ctrlPr>
              <w:rPr>
                <w:rFonts w:ascii="Cambria Math" w:hAnsi="Cambria Math" w:cs="Times New Roman"/>
                <w:i/>
                <w:sz w:val="28"/>
                <w:szCs w:val="28"/>
                <w:lang w:val="be-BY"/>
              </w:rPr>
            </m:ctrlPr>
          </m:fPr>
          <m:num>
            <m:r>
              <w:rPr>
                <w:rFonts w:ascii="Cambria Math" w:hAnsi="Cambria Math" w:cs="Times New Roman"/>
                <w:sz w:val="28"/>
                <w:szCs w:val="28"/>
                <w:lang w:val="be-BY"/>
              </w:rPr>
              <m:t>1</m:t>
            </m:r>
          </m:num>
          <m:den>
            <m:r>
              <w:rPr>
                <w:rFonts w:ascii="Cambria Math" w:hAnsi="Cambria Math" w:cs="Times New Roman"/>
                <w:sz w:val="28"/>
                <w:szCs w:val="28"/>
                <w:lang w:val="be-BY"/>
              </w:rPr>
              <m:t>f(x+1)</m:t>
            </m:r>
          </m:den>
        </m:f>
      </m:oMath>
      <w:r w:rsidR="00352E25" w:rsidRPr="00582C6F">
        <w:rPr>
          <w:rFonts w:ascii="Times New Roman" w:hAnsi="Times New Roman" w:cs="Times New Roman"/>
          <w:sz w:val="28"/>
          <w:szCs w:val="28"/>
        </w:rPr>
        <w:t xml:space="preserve"> как </w:t>
      </w:r>
      <m:oMath>
        <m:f>
          <m:fPr>
            <m:ctrlPr>
              <w:rPr>
                <w:rFonts w:ascii="Cambria Math" w:hAnsi="Cambria Math" w:cs="Times New Roman"/>
                <w:i/>
                <w:sz w:val="28"/>
                <w:szCs w:val="28"/>
                <w:lang w:val="be-BY"/>
              </w:rPr>
            </m:ctrlPr>
          </m:fPr>
          <m:num>
            <m:r>
              <w:rPr>
                <w:rFonts w:ascii="Cambria Math" w:hAnsi="Cambria Math" w:cs="Times New Roman"/>
                <w:sz w:val="28"/>
                <w:szCs w:val="28"/>
                <w:lang w:val="be-BY"/>
              </w:rPr>
              <m:t>1</m:t>
            </m:r>
          </m:num>
          <m:den>
            <m:r>
              <w:rPr>
                <w:rFonts w:ascii="Cambria Math" w:hAnsi="Cambria Math" w:cs="Times New Roman"/>
                <w:sz w:val="28"/>
                <w:szCs w:val="28"/>
                <w:lang w:val="be-BY"/>
              </w:rPr>
              <m:t>f(x+1)</m:t>
            </m:r>
          </m:den>
        </m:f>
        <m:r>
          <w:rPr>
            <w:rFonts w:ascii="Cambria Math" w:hAnsi="Cambria Math" w:cs="Times New Roman"/>
            <w:sz w:val="28"/>
            <w:szCs w:val="28"/>
            <w:lang w:val="be-BY"/>
          </w:rPr>
          <m:t>=</m:t>
        </m:r>
        <m:f>
          <m:fPr>
            <m:ctrlPr>
              <w:rPr>
                <w:rFonts w:ascii="Cambria Math" w:hAnsi="Cambria Math" w:cs="Times New Roman"/>
                <w:i/>
                <w:sz w:val="28"/>
                <w:szCs w:val="28"/>
                <w:lang w:val="be-BY"/>
              </w:rPr>
            </m:ctrlPr>
          </m:fPr>
          <m:num>
            <m:r>
              <w:rPr>
                <w:rFonts w:ascii="Cambria Math" w:hAnsi="Cambria Math" w:cs="Times New Roman"/>
                <w:sz w:val="28"/>
                <w:szCs w:val="28"/>
                <w:lang w:val="be-BY"/>
              </w:rPr>
              <m:t>1</m:t>
            </m:r>
          </m:num>
          <m:den>
            <m:sSup>
              <m:sSupPr>
                <m:ctrlPr>
                  <w:rPr>
                    <w:rFonts w:ascii="Cambria Math" w:hAnsi="Cambria Math" w:cs="Times New Roman"/>
                    <w:i/>
                    <w:sz w:val="28"/>
                    <w:szCs w:val="28"/>
                    <w:lang w:val="be-BY"/>
                  </w:rPr>
                </m:ctrlPr>
              </m:sSupPr>
              <m:e>
                <m:r>
                  <w:rPr>
                    <w:rFonts w:ascii="Cambria Math" w:hAnsi="Cambria Math" w:cs="Times New Roman"/>
                    <w:sz w:val="28"/>
                    <w:szCs w:val="28"/>
                    <w:lang w:val="be-BY"/>
                  </w:rPr>
                  <m:t>(x+1)</m:t>
                </m:r>
              </m:e>
              <m:sup>
                <m:r>
                  <w:rPr>
                    <w:rFonts w:ascii="Cambria Math" w:hAnsi="Cambria Math" w:cs="Times New Roman"/>
                    <w:sz w:val="28"/>
                    <w:szCs w:val="28"/>
                    <w:lang w:val="be-BY"/>
                  </w:rPr>
                  <m:t>2</m:t>
                </m:r>
              </m:sup>
            </m:sSup>
          </m:den>
        </m:f>
        <m:r>
          <w:rPr>
            <w:rFonts w:ascii="Cambria Math" w:hAnsi="Cambria Math" w:cs="Times New Roman"/>
            <w:sz w:val="28"/>
            <w:szCs w:val="28"/>
            <w:lang w:val="be-BY"/>
          </w:rPr>
          <m:t>=-(</m:t>
        </m:r>
        <m:f>
          <m:fPr>
            <m:ctrlPr>
              <w:rPr>
                <w:rFonts w:ascii="Cambria Math" w:hAnsi="Cambria Math" w:cs="Times New Roman"/>
                <w:i/>
                <w:sz w:val="28"/>
                <w:szCs w:val="28"/>
                <w:lang w:val="be-BY"/>
              </w:rPr>
            </m:ctrlPr>
          </m:fPr>
          <m:num>
            <m:r>
              <w:rPr>
                <w:rFonts w:ascii="Cambria Math" w:hAnsi="Cambria Math" w:cs="Times New Roman"/>
                <w:sz w:val="28"/>
                <w:szCs w:val="28"/>
                <w:lang w:val="be-BY"/>
              </w:rPr>
              <m:t>1</m:t>
            </m:r>
          </m:num>
          <m:den>
            <m:r>
              <w:rPr>
                <w:rFonts w:ascii="Cambria Math" w:hAnsi="Cambria Math" w:cs="Times New Roman"/>
                <w:sz w:val="28"/>
                <w:szCs w:val="28"/>
                <w:lang w:val="be-BY"/>
              </w:rPr>
              <m:t>x+1</m:t>
            </m:r>
          </m:den>
        </m:f>
        <m:r>
          <w:rPr>
            <w:rFonts w:ascii="Cambria Math" w:hAnsi="Cambria Math" w:cs="Times New Roman"/>
            <w:sz w:val="28"/>
            <w:szCs w:val="28"/>
            <w:lang w:val="be-BY"/>
          </w:rPr>
          <m:t>)</m:t>
        </m:r>
        <m:r>
          <w:rPr>
            <w:rFonts w:ascii="Cambria Math" w:hAnsi="Cambria Math" w:cs="Times New Roman"/>
            <w:sz w:val="28"/>
            <w:szCs w:val="28"/>
          </w:rPr>
          <m:t>'</m:t>
        </m:r>
      </m:oMath>
      <w:r w:rsidR="00352E25" w:rsidRPr="00582C6F">
        <w:rPr>
          <w:rFonts w:ascii="Times New Roman" w:hAnsi="Times New Roman" w:cs="Times New Roman"/>
          <w:sz w:val="28"/>
          <w:szCs w:val="28"/>
        </w:rPr>
        <w:t xml:space="preserve">. </w:t>
      </w:r>
      <w:r w:rsidR="00352E25" w:rsidRPr="00582C6F">
        <w:rPr>
          <w:rFonts w:ascii="Times New Roman" w:hAnsi="Times New Roman" w:cs="Times New Roman"/>
          <w:sz w:val="28"/>
          <w:szCs w:val="28"/>
          <w:lang w:val="be-BY"/>
        </w:rPr>
        <w:t xml:space="preserve">Преобразуем функцию </w:t>
      </w:r>
      <m:oMath>
        <m:f>
          <m:fPr>
            <m:ctrlPr>
              <w:rPr>
                <w:rFonts w:ascii="Cambria Math" w:hAnsi="Cambria Math" w:cs="Times New Roman"/>
                <w:i/>
                <w:sz w:val="28"/>
                <w:szCs w:val="28"/>
                <w:lang w:val="be-BY"/>
              </w:rPr>
            </m:ctrlPr>
          </m:fPr>
          <m:num>
            <m:r>
              <w:rPr>
                <w:rFonts w:ascii="Cambria Math" w:hAnsi="Cambria Math" w:cs="Times New Roman"/>
                <w:sz w:val="28"/>
                <w:szCs w:val="28"/>
                <w:lang w:val="be-BY"/>
              </w:rPr>
              <m:t>1</m:t>
            </m:r>
          </m:num>
          <m:den>
            <m:r>
              <w:rPr>
                <w:rFonts w:ascii="Cambria Math" w:hAnsi="Cambria Math" w:cs="Times New Roman"/>
                <w:sz w:val="28"/>
                <w:szCs w:val="28"/>
                <w:lang w:val="be-BY"/>
              </w:rPr>
              <m:t>x+1</m:t>
            </m:r>
          </m:den>
        </m:f>
      </m:oMath>
      <w:r w:rsidR="00352E25" w:rsidRPr="00582C6F">
        <w:rPr>
          <w:rFonts w:ascii="Times New Roman" w:hAnsi="Times New Roman" w:cs="Times New Roman"/>
          <w:sz w:val="28"/>
          <w:szCs w:val="28"/>
          <w:lang w:val="be-BY"/>
        </w:rPr>
        <w:t xml:space="preserve"> к виду </w:t>
      </w:r>
      <m:oMath>
        <m:f>
          <m:fPr>
            <m:ctrlPr>
              <w:rPr>
                <w:rFonts w:ascii="Cambria Math" w:hAnsi="Cambria Math" w:cs="Times New Roman"/>
                <w:i/>
                <w:sz w:val="28"/>
                <w:szCs w:val="28"/>
                <w:lang w:val="be-BY"/>
              </w:rPr>
            </m:ctrlPr>
          </m:fPr>
          <m:num>
            <m:r>
              <w:rPr>
                <w:rFonts w:ascii="Cambria Math" w:hAnsi="Cambria Math" w:cs="Times New Roman"/>
                <w:sz w:val="28"/>
                <w:szCs w:val="28"/>
                <w:lang w:val="be-BY"/>
              </w:rPr>
              <m:t>1</m:t>
            </m:r>
          </m:num>
          <m:den>
            <m:r>
              <w:rPr>
                <w:rFonts w:ascii="Cambria Math" w:hAnsi="Cambria Math" w:cs="Times New Roman"/>
                <w:sz w:val="28"/>
                <w:szCs w:val="28"/>
                <w:lang w:val="be-BY"/>
              </w:rPr>
              <m:t>x+1</m:t>
            </m:r>
          </m:den>
        </m:f>
        <m:r>
          <w:rPr>
            <w:rFonts w:ascii="Cambria Math" w:hAnsi="Cambria Math" w:cs="Times New Roman"/>
            <w:sz w:val="28"/>
            <w:szCs w:val="28"/>
            <w:lang w:val="be-BY"/>
          </w:rPr>
          <m:t>=</m:t>
        </m:r>
        <m:f>
          <m:fPr>
            <m:ctrlPr>
              <w:rPr>
                <w:rFonts w:ascii="Cambria Math" w:hAnsi="Cambria Math" w:cs="Times New Roman"/>
                <w:i/>
                <w:sz w:val="28"/>
                <w:szCs w:val="28"/>
                <w:lang w:val="be-BY"/>
              </w:rPr>
            </m:ctrlPr>
          </m:fPr>
          <m:num>
            <m:r>
              <w:rPr>
                <w:rFonts w:ascii="Cambria Math" w:hAnsi="Cambria Math" w:cs="Times New Roman"/>
                <w:sz w:val="28"/>
                <w:szCs w:val="28"/>
                <w:lang w:val="be-BY"/>
              </w:rPr>
              <m:t>1</m:t>
            </m:r>
          </m:num>
          <m:den>
            <m:r>
              <w:rPr>
                <w:rFonts w:ascii="Cambria Math" w:hAnsi="Cambria Math" w:cs="Times New Roman"/>
                <w:sz w:val="28"/>
                <w:szCs w:val="28"/>
                <w:lang w:val="be-BY"/>
              </w:rPr>
              <m:t>4+(x-3)</m:t>
            </m:r>
          </m:den>
        </m:f>
        <m:r>
          <w:rPr>
            <w:rFonts w:ascii="Cambria Math" w:hAnsi="Cambria Math" w:cs="Times New Roman"/>
            <w:sz w:val="28"/>
            <w:szCs w:val="28"/>
            <w:lang w:val="be-BY"/>
          </w:rPr>
          <m:t>=</m:t>
        </m:r>
        <m:f>
          <m:fPr>
            <m:ctrlPr>
              <w:rPr>
                <w:rFonts w:ascii="Cambria Math" w:hAnsi="Cambria Math" w:cs="Times New Roman"/>
                <w:i/>
                <w:sz w:val="28"/>
                <w:szCs w:val="28"/>
                <w:lang w:val="be-BY"/>
              </w:rPr>
            </m:ctrlPr>
          </m:fPr>
          <m:num>
            <m:r>
              <w:rPr>
                <w:rFonts w:ascii="Cambria Math" w:hAnsi="Cambria Math" w:cs="Times New Roman"/>
                <w:sz w:val="28"/>
                <w:szCs w:val="28"/>
                <w:lang w:val="be-BY"/>
              </w:rPr>
              <m:t>1</m:t>
            </m:r>
          </m:num>
          <m:den>
            <m:r>
              <w:rPr>
                <w:rFonts w:ascii="Cambria Math" w:hAnsi="Cambria Math" w:cs="Times New Roman"/>
                <w:sz w:val="28"/>
                <w:szCs w:val="28"/>
                <w:lang w:val="be-BY"/>
              </w:rPr>
              <m:t>4</m:t>
            </m:r>
          </m:den>
        </m:f>
        <m:r>
          <w:rPr>
            <w:rFonts w:ascii="Cambria Math" w:hAnsi="Cambria Math" w:cs="Times New Roman"/>
            <w:sz w:val="28"/>
            <w:szCs w:val="28"/>
            <w:lang w:val="be-BY"/>
          </w:rPr>
          <m:t>(</m:t>
        </m:r>
        <m:f>
          <m:fPr>
            <m:ctrlPr>
              <w:rPr>
                <w:rFonts w:ascii="Cambria Math" w:hAnsi="Cambria Math" w:cs="Times New Roman"/>
                <w:i/>
                <w:sz w:val="28"/>
                <w:szCs w:val="28"/>
                <w:lang w:val="be-BY"/>
              </w:rPr>
            </m:ctrlPr>
          </m:fPr>
          <m:num>
            <m:r>
              <w:rPr>
                <w:rFonts w:ascii="Cambria Math" w:hAnsi="Cambria Math" w:cs="Times New Roman"/>
                <w:sz w:val="28"/>
                <w:szCs w:val="28"/>
                <w:lang w:val="be-BY"/>
              </w:rPr>
              <m:t>1</m:t>
            </m:r>
          </m:num>
          <m:den>
            <m:r>
              <w:rPr>
                <w:rFonts w:ascii="Cambria Math" w:hAnsi="Cambria Math" w:cs="Times New Roman"/>
                <w:sz w:val="28"/>
                <w:szCs w:val="28"/>
                <w:lang w:val="be-BY"/>
              </w:rPr>
              <m:t>1+</m:t>
            </m:r>
            <m:f>
              <m:fPr>
                <m:ctrlPr>
                  <w:rPr>
                    <w:rFonts w:ascii="Cambria Math" w:hAnsi="Cambria Math" w:cs="Times New Roman"/>
                    <w:i/>
                    <w:sz w:val="28"/>
                    <w:szCs w:val="28"/>
                    <w:lang w:val="be-BY"/>
                  </w:rPr>
                </m:ctrlPr>
              </m:fPr>
              <m:num>
                <m:r>
                  <w:rPr>
                    <w:rFonts w:ascii="Cambria Math" w:hAnsi="Cambria Math" w:cs="Times New Roman"/>
                    <w:sz w:val="28"/>
                    <w:szCs w:val="28"/>
                    <w:lang w:val="be-BY"/>
                  </w:rPr>
                  <m:t>x-3</m:t>
                </m:r>
              </m:num>
              <m:den>
                <m:r>
                  <w:rPr>
                    <w:rFonts w:ascii="Cambria Math" w:hAnsi="Cambria Math" w:cs="Times New Roman"/>
                    <w:sz w:val="28"/>
                    <w:szCs w:val="28"/>
                    <w:lang w:val="be-BY"/>
                  </w:rPr>
                  <m:t>4</m:t>
                </m:r>
              </m:den>
            </m:f>
          </m:den>
        </m:f>
        <m:r>
          <w:rPr>
            <w:rFonts w:ascii="Cambria Math" w:hAnsi="Cambria Math" w:cs="Times New Roman"/>
            <w:sz w:val="28"/>
            <w:szCs w:val="28"/>
            <w:lang w:val="be-BY"/>
          </w:rPr>
          <m:t>)</m:t>
        </m:r>
      </m:oMath>
      <w:r w:rsidR="00352E25" w:rsidRPr="00582C6F">
        <w:rPr>
          <w:rFonts w:ascii="Times New Roman" w:hAnsi="Times New Roman" w:cs="Times New Roman"/>
          <w:sz w:val="28"/>
          <w:szCs w:val="28"/>
        </w:rPr>
        <w:t xml:space="preserve"> и воспользуемся разложением этой функции в ряд </w:t>
      </w:r>
      <w:proofErr w:type="spellStart"/>
      <w:r w:rsidR="00352E25" w:rsidRPr="00582C6F">
        <w:rPr>
          <w:rFonts w:ascii="Times New Roman" w:hAnsi="Times New Roman" w:cs="Times New Roman"/>
          <w:sz w:val="28"/>
          <w:szCs w:val="28"/>
        </w:rPr>
        <w:t>Маклорена</w:t>
      </w:r>
      <w:proofErr w:type="spellEnd"/>
      <w:r w:rsidR="00352E25" w:rsidRPr="00582C6F">
        <w:rPr>
          <w:rFonts w:ascii="Times New Roman" w:hAnsi="Times New Roman" w:cs="Times New Roman"/>
          <w:sz w:val="28"/>
          <w:szCs w:val="28"/>
        </w:rPr>
        <w:t>:</w:t>
      </w:r>
    </w:p>
    <w:p w14:paraId="56B9A219" w14:textId="77777777" w:rsidR="0085159A" w:rsidRDefault="0085159A" w:rsidP="00582C6F">
      <w:pPr>
        <w:rPr>
          <w:ins w:id="101" w:author="Пользователь" w:date="2023-12-28T05:52:00Z"/>
          <w:rFonts w:ascii="Times New Roman" w:hAnsi="Times New Roman" w:cs="Times New Roman"/>
          <w:sz w:val="28"/>
          <w:szCs w:val="28"/>
        </w:rPr>
      </w:pPr>
      <w:ins w:id="102" w:author="Пользователь" w:date="2023-12-28T05:52:00Z">
        <w:r>
          <w:rPr>
            <w:rFonts w:ascii="Times New Roman" w:eastAsiaTheme="minorEastAsia" w:hAnsi="Times New Roman" w:cs="Times New Roman"/>
            <w:sz w:val="28"/>
            <w:szCs w:val="28"/>
            <w:lang w:val="be-BY"/>
          </w:rPr>
          <w:tab/>
        </w:r>
      </w:ins>
      <m:oMath>
        <m:f>
          <m:fPr>
            <m:ctrlPr>
              <w:rPr>
                <w:rFonts w:ascii="Cambria Math" w:hAnsi="Cambria Math" w:cs="Times New Roman"/>
                <w:i/>
                <w:sz w:val="28"/>
                <w:szCs w:val="28"/>
                <w:lang w:val="be-BY"/>
              </w:rPr>
            </m:ctrlPr>
          </m:fPr>
          <m:num>
            <m:r>
              <w:rPr>
                <w:rFonts w:ascii="Cambria Math" w:hAnsi="Cambria Math" w:cs="Times New Roman"/>
                <w:sz w:val="28"/>
                <w:szCs w:val="28"/>
                <w:lang w:val="be-BY"/>
              </w:rPr>
              <m:t>1</m:t>
            </m:r>
          </m:num>
          <m:den>
            <m:r>
              <w:rPr>
                <w:rFonts w:ascii="Cambria Math" w:hAnsi="Cambria Math" w:cs="Times New Roman"/>
                <w:sz w:val="28"/>
                <w:szCs w:val="28"/>
                <w:lang w:val="be-BY"/>
              </w:rPr>
              <m:t>x+1</m:t>
            </m:r>
          </m:den>
        </m:f>
        <m:r>
          <w:rPr>
            <w:rFonts w:ascii="Cambria Math" w:hAnsi="Cambria Math" w:cs="Times New Roman"/>
            <w:sz w:val="28"/>
            <w:szCs w:val="28"/>
            <w:lang w:val="be-BY"/>
          </w:rPr>
          <m:t>=</m:t>
        </m:r>
        <m:f>
          <m:fPr>
            <m:ctrlPr>
              <w:rPr>
                <w:rFonts w:ascii="Cambria Math" w:hAnsi="Cambria Math" w:cs="Times New Roman"/>
                <w:i/>
                <w:sz w:val="28"/>
                <w:szCs w:val="28"/>
                <w:lang w:val="be-BY"/>
              </w:rPr>
            </m:ctrlPr>
          </m:fPr>
          <m:num>
            <m:r>
              <w:rPr>
                <w:rFonts w:ascii="Cambria Math" w:hAnsi="Cambria Math" w:cs="Times New Roman"/>
                <w:sz w:val="28"/>
                <w:szCs w:val="28"/>
                <w:lang w:val="be-BY"/>
              </w:rPr>
              <m:t>1</m:t>
            </m:r>
          </m:num>
          <m:den>
            <m:r>
              <w:rPr>
                <w:rFonts w:ascii="Cambria Math" w:hAnsi="Cambria Math" w:cs="Times New Roman"/>
                <w:sz w:val="28"/>
                <w:szCs w:val="28"/>
                <w:lang w:val="be-BY"/>
              </w:rPr>
              <m:t>4</m:t>
            </m:r>
          </m:den>
        </m:f>
        <m:f>
          <m:fPr>
            <m:ctrlPr>
              <w:rPr>
                <w:rFonts w:ascii="Cambria Math" w:hAnsi="Cambria Math" w:cs="Times New Roman"/>
                <w:i/>
                <w:sz w:val="28"/>
                <w:szCs w:val="28"/>
                <w:lang w:val="be-BY"/>
              </w:rPr>
            </m:ctrlPr>
          </m:fPr>
          <m:num>
            <m:r>
              <w:rPr>
                <w:rFonts w:ascii="Cambria Math" w:hAnsi="Cambria Math" w:cs="Times New Roman"/>
                <w:sz w:val="28"/>
                <w:szCs w:val="28"/>
                <w:lang w:val="be-BY"/>
              </w:rPr>
              <m:t>1</m:t>
            </m:r>
          </m:num>
          <m:den>
            <m:r>
              <w:rPr>
                <w:rFonts w:ascii="Cambria Math" w:hAnsi="Cambria Math" w:cs="Times New Roman"/>
                <w:sz w:val="28"/>
                <w:szCs w:val="28"/>
                <w:lang w:val="be-BY"/>
              </w:rPr>
              <m:t>1+</m:t>
            </m:r>
            <m:f>
              <m:fPr>
                <m:ctrlPr>
                  <w:rPr>
                    <w:rFonts w:ascii="Cambria Math" w:hAnsi="Cambria Math" w:cs="Times New Roman"/>
                    <w:i/>
                    <w:sz w:val="28"/>
                    <w:szCs w:val="28"/>
                    <w:lang w:val="be-BY"/>
                  </w:rPr>
                </m:ctrlPr>
              </m:fPr>
              <m:num>
                <m:r>
                  <w:rPr>
                    <w:rFonts w:ascii="Cambria Math" w:hAnsi="Cambria Math" w:cs="Times New Roman"/>
                    <w:sz w:val="28"/>
                    <w:szCs w:val="28"/>
                    <w:lang w:val="be-BY"/>
                  </w:rPr>
                  <m:t>x-3</m:t>
                </m:r>
              </m:num>
              <m:den>
                <m:r>
                  <w:rPr>
                    <w:rFonts w:ascii="Cambria Math" w:hAnsi="Cambria Math" w:cs="Times New Roman"/>
                    <w:sz w:val="28"/>
                    <w:szCs w:val="28"/>
                    <w:lang w:val="be-BY"/>
                  </w:rPr>
                  <m:t>4</m:t>
                </m:r>
              </m:den>
            </m:f>
          </m:den>
        </m:f>
        <m:r>
          <w:rPr>
            <w:rFonts w:ascii="Cambria Math" w:hAnsi="Cambria Math" w:cs="Times New Roman"/>
            <w:sz w:val="28"/>
            <w:szCs w:val="28"/>
            <w:lang w:val="be-BY"/>
          </w:rPr>
          <m:t>=</m:t>
        </m:r>
        <m:f>
          <m:fPr>
            <m:ctrlPr>
              <w:rPr>
                <w:rFonts w:ascii="Cambria Math" w:hAnsi="Cambria Math" w:cs="Times New Roman"/>
                <w:i/>
                <w:sz w:val="28"/>
                <w:szCs w:val="28"/>
                <w:lang w:val="be-BY"/>
              </w:rPr>
            </m:ctrlPr>
          </m:fPr>
          <m:num>
            <m:r>
              <w:rPr>
                <w:rFonts w:ascii="Cambria Math" w:hAnsi="Cambria Math" w:cs="Times New Roman"/>
                <w:sz w:val="28"/>
                <w:szCs w:val="28"/>
                <w:lang w:val="be-BY"/>
              </w:rPr>
              <m:t>1</m:t>
            </m:r>
          </m:num>
          <m:den>
            <m:r>
              <w:rPr>
                <w:rFonts w:ascii="Cambria Math" w:hAnsi="Cambria Math" w:cs="Times New Roman"/>
                <w:sz w:val="28"/>
                <w:szCs w:val="28"/>
                <w:lang w:val="be-BY"/>
              </w:rPr>
              <m:t>4</m:t>
            </m:r>
          </m:den>
        </m:f>
        <m:nary>
          <m:naryPr>
            <m:chr m:val="∑"/>
            <m:limLoc m:val="undOvr"/>
            <m:ctrlPr>
              <w:rPr>
                <w:rFonts w:ascii="Cambria Math" w:hAnsi="Cambria Math" w:cs="Times New Roman"/>
                <w:i/>
                <w:sz w:val="28"/>
                <w:szCs w:val="28"/>
                <w:lang w:val="be-BY"/>
              </w:rPr>
            </m:ctrlPr>
          </m:naryPr>
          <m:sub>
            <m:r>
              <w:rPr>
                <w:rFonts w:ascii="Cambria Math" w:hAnsi="Cambria Math" w:cs="Times New Roman"/>
                <w:sz w:val="28"/>
                <w:szCs w:val="28"/>
                <w:lang w:val="be-BY"/>
              </w:rPr>
              <m:t>n=0</m:t>
            </m:r>
          </m:sub>
          <m:sup>
            <m:r>
              <w:rPr>
                <w:rFonts w:ascii="Cambria Math" w:hAnsi="Cambria Math" w:cs="Times New Roman"/>
                <w:sz w:val="28"/>
                <w:szCs w:val="28"/>
                <w:lang w:val="be-BY"/>
              </w:rPr>
              <m:t>∞</m:t>
            </m:r>
          </m:sup>
          <m:e>
            <m:sSup>
              <m:sSupPr>
                <m:ctrlPr>
                  <w:rPr>
                    <w:rFonts w:ascii="Cambria Math" w:hAnsi="Cambria Math" w:cs="Times New Roman"/>
                    <w:i/>
                    <w:sz w:val="28"/>
                    <w:szCs w:val="28"/>
                    <w:lang w:val="be-BY"/>
                  </w:rPr>
                </m:ctrlPr>
              </m:sSupPr>
              <m:e>
                <m:r>
                  <w:rPr>
                    <w:rFonts w:ascii="Cambria Math" w:hAnsi="Cambria Math" w:cs="Times New Roman"/>
                    <w:sz w:val="28"/>
                    <w:szCs w:val="28"/>
                    <w:lang w:val="be-BY"/>
                  </w:rPr>
                  <m:t>(-1)</m:t>
                </m:r>
              </m:e>
              <m:sup>
                <m:r>
                  <w:rPr>
                    <w:rFonts w:ascii="Cambria Math" w:hAnsi="Cambria Math" w:cs="Times New Roman"/>
                    <w:sz w:val="28"/>
                    <w:szCs w:val="28"/>
                    <w:lang w:val="be-BY"/>
                  </w:rPr>
                  <m:t>n</m:t>
                </m:r>
              </m:sup>
            </m:sSup>
            <m:sSup>
              <m:sSupPr>
                <m:ctrlPr>
                  <w:rPr>
                    <w:rFonts w:ascii="Cambria Math" w:hAnsi="Cambria Math" w:cs="Times New Roman"/>
                    <w:i/>
                    <w:sz w:val="28"/>
                    <w:szCs w:val="28"/>
                    <w:lang w:val="be-BY"/>
                  </w:rPr>
                </m:ctrlPr>
              </m:sSupPr>
              <m:e>
                <m:r>
                  <w:rPr>
                    <w:rFonts w:ascii="Cambria Math" w:hAnsi="Cambria Math" w:cs="Times New Roman"/>
                    <w:sz w:val="28"/>
                    <w:szCs w:val="28"/>
                    <w:lang w:val="be-BY"/>
                  </w:rPr>
                  <m:t>(</m:t>
                </m:r>
                <m:f>
                  <m:fPr>
                    <m:ctrlPr>
                      <w:rPr>
                        <w:rFonts w:ascii="Cambria Math" w:hAnsi="Cambria Math" w:cs="Times New Roman"/>
                        <w:i/>
                        <w:sz w:val="28"/>
                        <w:szCs w:val="28"/>
                        <w:lang w:val="be-BY"/>
                      </w:rPr>
                    </m:ctrlPr>
                  </m:fPr>
                  <m:num>
                    <m:r>
                      <w:rPr>
                        <w:rFonts w:ascii="Cambria Math" w:hAnsi="Cambria Math" w:cs="Times New Roman"/>
                        <w:sz w:val="28"/>
                        <w:szCs w:val="28"/>
                        <w:lang w:val="be-BY"/>
                      </w:rPr>
                      <m:t>x-3</m:t>
                    </m:r>
                  </m:num>
                  <m:den>
                    <m:r>
                      <w:rPr>
                        <w:rFonts w:ascii="Cambria Math" w:hAnsi="Cambria Math" w:cs="Times New Roman"/>
                        <w:sz w:val="28"/>
                        <w:szCs w:val="28"/>
                        <w:lang w:val="be-BY"/>
                      </w:rPr>
                      <m:t>4</m:t>
                    </m:r>
                  </m:den>
                </m:f>
                <m:r>
                  <w:rPr>
                    <w:rFonts w:ascii="Cambria Math" w:hAnsi="Cambria Math" w:cs="Times New Roman"/>
                    <w:sz w:val="28"/>
                    <w:szCs w:val="28"/>
                    <w:lang w:val="be-BY"/>
                  </w:rPr>
                  <m:t>)</m:t>
                </m:r>
              </m:e>
              <m:sup>
                <m:r>
                  <w:rPr>
                    <w:rFonts w:ascii="Cambria Math" w:hAnsi="Cambria Math" w:cs="Times New Roman"/>
                    <w:sz w:val="28"/>
                    <w:szCs w:val="28"/>
                    <w:lang w:val="be-BY"/>
                  </w:rPr>
                  <m:t>n</m:t>
                </m:r>
              </m:sup>
            </m:sSup>
            <m:r>
              <w:rPr>
                <w:rFonts w:ascii="Cambria Math" w:hAnsi="Cambria Math" w:cs="Times New Roman"/>
                <w:sz w:val="28"/>
                <w:szCs w:val="28"/>
                <w:lang w:val="be-BY"/>
              </w:rPr>
              <m:t>=</m:t>
            </m:r>
          </m:e>
        </m:nary>
        <m:nary>
          <m:naryPr>
            <m:chr m:val="∑"/>
            <m:limLoc m:val="undOvr"/>
            <m:ctrlPr>
              <w:rPr>
                <w:rFonts w:ascii="Cambria Math" w:hAnsi="Cambria Math" w:cs="Times New Roman"/>
                <w:i/>
                <w:sz w:val="28"/>
                <w:szCs w:val="28"/>
                <w:lang w:val="be-BY"/>
              </w:rPr>
            </m:ctrlPr>
          </m:naryPr>
          <m:sub>
            <m:r>
              <w:rPr>
                <w:rFonts w:ascii="Cambria Math" w:hAnsi="Cambria Math" w:cs="Times New Roman"/>
                <w:sz w:val="28"/>
                <w:szCs w:val="28"/>
                <w:lang w:val="be-BY"/>
              </w:rPr>
              <m:t>n=0</m:t>
            </m:r>
          </m:sub>
          <m:sup>
            <m:r>
              <w:rPr>
                <w:rFonts w:ascii="Cambria Math" w:hAnsi="Cambria Math" w:cs="Times New Roman"/>
                <w:sz w:val="28"/>
                <w:szCs w:val="28"/>
                <w:lang w:val="be-BY"/>
              </w:rPr>
              <m:t>∞</m:t>
            </m:r>
          </m:sup>
          <m:e>
            <m:sSup>
              <m:sSupPr>
                <m:ctrlPr>
                  <w:rPr>
                    <w:rFonts w:ascii="Cambria Math" w:hAnsi="Cambria Math" w:cs="Times New Roman"/>
                    <w:i/>
                    <w:sz w:val="28"/>
                    <w:szCs w:val="28"/>
                    <w:lang w:val="be-BY"/>
                  </w:rPr>
                </m:ctrlPr>
              </m:sSupPr>
              <m:e>
                <m:r>
                  <w:rPr>
                    <w:rFonts w:ascii="Cambria Math" w:hAnsi="Cambria Math" w:cs="Times New Roman"/>
                    <w:sz w:val="28"/>
                    <w:szCs w:val="28"/>
                    <w:lang w:val="be-BY"/>
                  </w:rPr>
                  <m:t>(-1)</m:t>
                </m:r>
              </m:e>
              <m:sup>
                <m:r>
                  <w:rPr>
                    <w:rFonts w:ascii="Cambria Math" w:hAnsi="Cambria Math" w:cs="Times New Roman"/>
                    <w:sz w:val="28"/>
                    <w:szCs w:val="28"/>
                    <w:lang w:val="be-BY"/>
                  </w:rPr>
                  <m:t>n</m:t>
                </m:r>
              </m:sup>
            </m:sSup>
            <m:f>
              <m:fPr>
                <m:ctrlPr>
                  <w:rPr>
                    <w:rFonts w:ascii="Cambria Math" w:hAnsi="Cambria Math" w:cs="Times New Roman"/>
                    <w:i/>
                    <w:sz w:val="28"/>
                    <w:szCs w:val="28"/>
                    <w:lang w:val="be-BY"/>
                  </w:rPr>
                </m:ctrlPr>
              </m:fPr>
              <m:num>
                <m:sSup>
                  <m:sSupPr>
                    <m:ctrlPr>
                      <w:rPr>
                        <w:rFonts w:ascii="Cambria Math" w:hAnsi="Cambria Math" w:cs="Times New Roman"/>
                        <w:i/>
                        <w:sz w:val="28"/>
                        <w:szCs w:val="28"/>
                        <w:lang w:val="be-BY"/>
                      </w:rPr>
                    </m:ctrlPr>
                  </m:sSupPr>
                  <m:e>
                    <m:r>
                      <w:rPr>
                        <w:rFonts w:ascii="Cambria Math" w:hAnsi="Cambria Math" w:cs="Times New Roman"/>
                        <w:sz w:val="28"/>
                        <w:szCs w:val="28"/>
                        <w:lang w:val="be-BY"/>
                      </w:rPr>
                      <m:t>(x-3)</m:t>
                    </m:r>
                  </m:e>
                  <m:sup>
                    <m:r>
                      <w:rPr>
                        <w:rFonts w:ascii="Cambria Math" w:hAnsi="Cambria Math" w:cs="Times New Roman"/>
                        <w:sz w:val="28"/>
                        <w:szCs w:val="28"/>
                        <w:lang w:val="be-BY"/>
                      </w:rPr>
                      <m:t>n</m:t>
                    </m:r>
                  </m:sup>
                </m:sSup>
              </m:num>
              <m:den>
                <m:sSup>
                  <m:sSupPr>
                    <m:ctrlPr>
                      <w:rPr>
                        <w:rFonts w:ascii="Cambria Math" w:hAnsi="Cambria Math" w:cs="Times New Roman"/>
                        <w:i/>
                        <w:sz w:val="28"/>
                        <w:szCs w:val="28"/>
                        <w:lang w:val="be-BY"/>
                      </w:rPr>
                    </m:ctrlPr>
                  </m:sSupPr>
                  <m:e>
                    <m:r>
                      <w:rPr>
                        <w:rFonts w:ascii="Cambria Math" w:hAnsi="Cambria Math" w:cs="Times New Roman"/>
                        <w:sz w:val="28"/>
                        <w:szCs w:val="28"/>
                        <w:lang w:val="be-BY"/>
                      </w:rPr>
                      <m:t>4</m:t>
                    </m:r>
                  </m:e>
                  <m:sup>
                    <m:r>
                      <w:rPr>
                        <w:rFonts w:ascii="Cambria Math" w:hAnsi="Cambria Math" w:cs="Times New Roman"/>
                        <w:sz w:val="28"/>
                        <w:szCs w:val="28"/>
                        <w:lang w:val="be-BY"/>
                      </w:rPr>
                      <m:t>n+1</m:t>
                    </m:r>
                  </m:sup>
                </m:sSup>
              </m:den>
            </m:f>
          </m:e>
        </m:nary>
      </m:oMath>
      <w:r w:rsidR="00352E25" w:rsidRPr="00582C6F">
        <w:rPr>
          <w:rFonts w:ascii="Times New Roman" w:hAnsi="Times New Roman" w:cs="Times New Roman"/>
          <w:i/>
          <w:sz w:val="28"/>
          <w:szCs w:val="28"/>
        </w:rPr>
        <w:t xml:space="preserve">. </w:t>
      </w:r>
      <w:r w:rsidR="00352E25" w:rsidRPr="00582C6F">
        <w:rPr>
          <w:rFonts w:ascii="Times New Roman" w:hAnsi="Times New Roman" w:cs="Times New Roman"/>
          <w:sz w:val="28"/>
          <w:szCs w:val="28"/>
        </w:rPr>
        <w:t xml:space="preserve">Данное разложение имеет место для всех </w:t>
      </w:r>
      <m:oMath>
        <m:r>
          <m:rPr>
            <m:sty m:val="p"/>
          </m:rPr>
          <w:rPr>
            <w:rFonts w:ascii="Cambria Math" w:hAnsi="Cambria Math" w:cs="Times New Roman"/>
            <w:sz w:val="28"/>
            <w:szCs w:val="28"/>
            <w:lang w:val="be-BY"/>
          </w:rPr>
          <m:t>x</m:t>
        </m:r>
      </m:oMath>
      <w:r w:rsidR="00352E25" w:rsidRPr="00582C6F">
        <w:rPr>
          <w:rFonts w:ascii="Times New Roman" w:hAnsi="Times New Roman" w:cs="Times New Roman"/>
          <w:sz w:val="28"/>
          <w:szCs w:val="28"/>
        </w:rPr>
        <w:t>, удовлетворяющих неравенству</w:t>
      </w:r>
    </w:p>
    <w:p w14:paraId="518DBA9D" w14:textId="5B067E97" w:rsidR="00352E25" w:rsidRPr="00582C6F" w:rsidRDefault="00352E25" w:rsidP="0085159A">
      <w:pPr>
        <w:jc w:val="center"/>
        <w:rPr>
          <w:rFonts w:ascii="Times New Roman" w:hAnsi="Times New Roman" w:cs="Times New Roman"/>
          <w:i/>
          <w:sz w:val="28"/>
          <w:szCs w:val="28"/>
        </w:rPr>
        <w:pPrChange w:id="103" w:author="Пользователь" w:date="2023-12-28T05:52:00Z">
          <w:pPr/>
        </w:pPrChange>
      </w:pPr>
      <m:oMath>
        <m:r>
          <w:rPr>
            <w:rFonts w:ascii="Cambria Math" w:hAnsi="Cambria Math" w:cs="Times New Roman"/>
            <w:sz w:val="28"/>
            <w:szCs w:val="28"/>
          </w:rPr>
          <m:t>-1&lt;</m:t>
        </m:r>
        <m:f>
          <m:fPr>
            <m:ctrlPr>
              <w:rPr>
                <w:rFonts w:ascii="Cambria Math" w:hAnsi="Cambria Math" w:cs="Times New Roman"/>
                <w:i/>
                <w:sz w:val="28"/>
                <w:szCs w:val="28"/>
                <w:lang w:val="be-BY"/>
              </w:rPr>
            </m:ctrlPr>
          </m:fPr>
          <m:num>
            <m:r>
              <w:rPr>
                <w:rFonts w:ascii="Cambria Math" w:hAnsi="Cambria Math" w:cs="Times New Roman"/>
                <w:sz w:val="28"/>
                <w:szCs w:val="28"/>
                <w:lang w:val="be-BY"/>
              </w:rPr>
              <m:t>x-3</m:t>
            </m:r>
          </m:num>
          <m:den>
            <m:r>
              <w:rPr>
                <w:rFonts w:ascii="Cambria Math" w:hAnsi="Cambria Math" w:cs="Times New Roman"/>
                <w:sz w:val="28"/>
                <w:szCs w:val="28"/>
                <w:lang w:val="be-BY"/>
              </w:rPr>
              <m:t>4</m:t>
            </m:r>
          </m:den>
        </m:f>
        <m:r>
          <w:rPr>
            <w:rFonts w:ascii="Cambria Math" w:hAnsi="Cambria Math" w:cs="Times New Roman"/>
            <w:sz w:val="28"/>
            <w:szCs w:val="28"/>
            <w:lang w:val="be-BY"/>
          </w:rPr>
          <m:t>&lt;1</m:t>
        </m:r>
      </m:oMath>
      <w:r w:rsidRPr="00582C6F">
        <w:rPr>
          <w:rFonts w:ascii="Times New Roman" w:hAnsi="Times New Roman" w:cs="Times New Roman"/>
          <w:i/>
          <w:sz w:val="28"/>
          <w:szCs w:val="28"/>
        </w:rPr>
        <w:t xml:space="preserve">, </w:t>
      </w:r>
      <w:r w:rsidRPr="00582C6F">
        <w:rPr>
          <w:rFonts w:ascii="Times New Roman" w:hAnsi="Times New Roman" w:cs="Times New Roman"/>
          <w:sz w:val="28"/>
          <w:szCs w:val="28"/>
        </w:rPr>
        <w:t>т. е.</w:t>
      </w:r>
      <w:r w:rsidRPr="00582C6F">
        <w:rPr>
          <w:rFonts w:ascii="Times New Roman" w:hAnsi="Times New Roman" w:cs="Times New Roman"/>
          <w:i/>
          <w:sz w:val="28"/>
          <w:szCs w:val="28"/>
        </w:rPr>
        <w:t xml:space="preserve"> </w:t>
      </w:r>
      <m:oMath>
        <m:r>
          <w:rPr>
            <w:rFonts w:ascii="Cambria Math" w:hAnsi="Cambria Math" w:cs="Times New Roman"/>
            <w:sz w:val="28"/>
            <w:szCs w:val="28"/>
          </w:rPr>
          <m:t>x∈(-1;7)</m:t>
        </m:r>
      </m:oMath>
      <w:r w:rsidRPr="00582C6F">
        <w:rPr>
          <w:rFonts w:ascii="Times New Roman" w:hAnsi="Times New Roman" w:cs="Times New Roman"/>
          <w:i/>
          <w:sz w:val="28"/>
          <w:szCs w:val="28"/>
        </w:rPr>
        <w:t>.</w:t>
      </w:r>
    </w:p>
    <w:p w14:paraId="74DD2F50" w14:textId="77777777" w:rsidR="0085159A" w:rsidRDefault="0085159A" w:rsidP="00582C6F">
      <w:pPr>
        <w:rPr>
          <w:ins w:id="104" w:author="Пользователь" w:date="2023-12-28T05:52:00Z"/>
          <w:rFonts w:ascii="Times New Roman" w:hAnsi="Times New Roman" w:cs="Times New Roman"/>
          <w:sz w:val="28"/>
          <w:szCs w:val="28"/>
        </w:rPr>
      </w:pPr>
      <w:ins w:id="105" w:author="Пользователь" w:date="2023-12-28T05:52:00Z">
        <w:r>
          <w:rPr>
            <w:rFonts w:ascii="Times New Roman" w:hAnsi="Times New Roman" w:cs="Times New Roman"/>
            <w:sz w:val="28"/>
            <w:szCs w:val="28"/>
          </w:rPr>
          <w:tab/>
        </w:r>
      </w:ins>
      <w:r w:rsidR="00352E25" w:rsidRPr="00582C6F">
        <w:rPr>
          <w:rFonts w:ascii="Times New Roman" w:hAnsi="Times New Roman" w:cs="Times New Roman"/>
          <w:sz w:val="28"/>
          <w:szCs w:val="28"/>
        </w:rPr>
        <w:t xml:space="preserve">Применим </w:t>
      </w:r>
      <w:proofErr w:type="spellStart"/>
      <w:r w:rsidR="00352E25" w:rsidRPr="00582C6F">
        <w:rPr>
          <w:rFonts w:ascii="Times New Roman" w:hAnsi="Times New Roman" w:cs="Times New Roman"/>
          <w:sz w:val="28"/>
          <w:szCs w:val="28"/>
        </w:rPr>
        <w:t>почленное</w:t>
      </w:r>
      <w:proofErr w:type="spellEnd"/>
      <w:r w:rsidR="00352E25" w:rsidRPr="00582C6F">
        <w:rPr>
          <w:rFonts w:ascii="Times New Roman" w:hAnsi="Times New Roman" w:cs="Times New Roman"/>
          <w:sz w:val="28"/>
          <w:szCs w:val="28"/>
        </w:rPr>
        <w:t xml:space="preserve"> дифференцирование к ряду</w:t>
      </w:r>
    </w:p>
    <w:p w14:paraId="453CE7EF" w14:textId="4F330F42" w:rsidR="00352E25" w:rsidRPr="00582C6F" w:rsidRDefault="00352E25" w:rsidP="00582C6F">
      <w:pPr>
        <w:rPr>
          <w:rFonts w:ascii="Times New Roman" w:hAnsi="Times New Roman" w:cs="Times New Roman"/>
          <w:i/>
          <w:sz w:val="28"/>
          <w:szCs w:val="28"/>
        </w:rPr>
      </w:pPr>
      <w:r w:rsidRPr="00582C6F">
        <w:rPr>
          <w:rFonts w:ascii="Times New Roman" w:hAnsi="Times New Roman" w:cs="Times New Roman"/>
          <w:i/>
          <w:sz w:val="28"/>
          <w:szCs w:val="28"/>
        </w:rPr>
        <w:t xml:space="preserve"> </w:t>
      </w:r>
      <m:oMath>
        <m:nary>
          <m:naryPr>
            <m:chr m:val="∑"/>
            <m:limLoc m:val="undOvr"/>
            <m:ctrlPr>
              <w:rPr>
                <w:rFonts w:ascii="Cambria Math" w:hAnsi="Cambria Math" w:cs="Times New Roman"/>
                <w:i/>
                <w:sz w:val="28"/>
                <w:szCs w:val="28"/>
                <w:lang w:val="be-BY"/>
              </w:rPr>
            </m:ctrlPr>
          </m:naryPr>
          <m:sub>
            <m:r>
              <w:rPr>
                <w:rFonts w:ascii="Cambria Math" w:hAnsi="Cambria Math" w:cs="Times New Roman"/>
                <w:sz w:val="28"/>
                <w:szCs w:val="28"/>
                <w:lang w:val="be-BY"/>
              </w:rPr>
              <m:t>n=0</m:t>
            </m:r>
          </m:sub>
          <m:sup>
            <m:r>
              <w:rPr>
                <w:rFonts w:ascii="Cambria Math" w:hAnsi="Cambria Math" w:cs="Times New Roman"/>
                <w:sz w:val="28"/>
                <w:szCs w:val="28"/>
                <w:lang w:val="be-BY"/>
              </w:rPr>
              <m:t>∞</m:t>
            </m:r>
          </m:sup>
          <m:e>
            <m:sSup>
              <m:sSupPr>
                <m:ctrlPr>
                  <w:rPr>
                    <w:rFonts w:ascii="Cambria Math" w:hAnsi="Cambria Math" w:cs="Times New Roman"/>
                    <w:i/>
                    <w:sz w:val="28"/>
                    <w:szCs w:val="28"/>
                    <w:lang w:val="be-BY"/>
                  </w:rPr>
                </m:ctrlPr>
              </m:sSupPr>
              <m:e>
                <m:r>
                  <w:rPr>
                    <w:rFonts w:ascii="Cambria Math" w:hAnsi="Cambria Math" w:cs="Times New Roman"/>
                    <w:sz w:val="28"/>
                    <w:szCs w:val="28"/>
                    <w:lang w:val="be-BY"/>
                  </w:rPr>
                  <m:t>(-1)</m:t>
                </m:r>
              </m:e>
              <m:sup>
                <m:r>
                  <w:rPr>
                    <w:rFonts w:ascii="Cambria Math" w:hAnsi="Cambria Math" w:cs="Times New Roman"/>
                    <w:sz w:val="28"/>
                    <w:szCs w:val="28"/>
                    <w:lang w:val="be-BY"/>
                  </w:rPr>
                  <m:t>n</m:t>
                </m:r>
              </m:sup>
            </m:sSup>
            <m:f>
              <m:fPr>
                <m:ctrlPr>
                  <w:rPr>
                    <w:rFonts w:ascii="Cambria Math" w:hAnsi="Cambria Math" w:cs="Times New Roman"/>
                    <w:i/>
                    <w:sz w:val="28"/>
                    <w:szCs w:val="28"/>
                    <w:lang w:val="be-BY"/>
                  </w:rPr>
                </m:ctrlPr>
              </m:fPr>
              <m:num>
                <m:sSup>
                  <m:sSupPr>
                    <m:ctrlPr>
                      <w:rPr>
                        <w:rFonts w:ascii="Cambria Math" w:hAnsi="Cambria Math" w:cs="Times New Roman"/>
                        <w:i/>
                        <w:sz w:val="28"/>
                        <w:szCs w:val="28"/>
                        <w:lang w:val="be-BY"/>
                      </w:rPr>
                    </m:ctrlPr>
                  </m:sSupPr>
                  <m:e>
                    <m:r>
                      <w:rPr>
                        <w:rFonts w:ascii="Cambria Math" w:hAnsi="Cambria Math" w:cs="Times New Roman"/>
                        <w:sz w:val="28"/>
                        <w:szCs w:val="28"/>
                        <w:lang w:val="be-BY"/>
                      </w:rPr>
                      <m:t>(x-3)</m:t>
                    </m:r>
                  </m:e>
                  <m:sup>
                    <m:r>
                      <w:rPr>
                        <w:rFonts w:ascii="Cambria Math" w:hAnsi="Cambria Math" w:cs="Times New Roman"/>
                        <w:sz w:val="28"/>
                        <w:szCs w:val="28"/>
                        <w:lang w:val="be-BY"/>
                      </w:rPr>
                      <m:t>n</m:t>
                    </m:r>
                  </m:sup>
                </m:sSup>
              </m:num>
              <m:den>
                <m:sSup>
                  <m:sSupPr>
                    <m:ctrlPr>
                      <w:rPr>
                        <w:rFonts w:ascii="Cambria Math" w:hAnsi="Cambria Math" w:cs="Times New Roman"/>
                        <w:i/>
                        <w:sz w:val="28"/>
                        <w:szCs w:val="28"/>
                        <w:lang w:val="be-BY"/>
                      </w:rPr>
                    </m:ctrlPr>
                  </m:sSupPr>
                  <m:e>
                    <m:r>
                      <w:rPr>
                        <w:rFonts w:ascii="Cambria Math" w:hAnsi="Cambria Math" w:cs="Times New Roman"/>
                        <w:sz w:val="28"/>
                        <w:szCs w:val="28"/>
                        <w:lang w:val="be-BY"/>
                      </w:rPr>
                      <m:t>4</m:t>
                    </m:r>
                  </m:e>
                  <m:sup>
                    <m:r>
                      <w:rPr>
                        <w:rFonts w:ascii="Cambria Math" w:hAnsi="Cambria Math" w:cs="Times New Roman"/>
                        <w:sz w:val="28"/>
                        <w:szCs w:val="28"/>
                        <w:lang w:val="be-BY"/>
                      </w:rPr>
                      <m:t>n+1</m:t>
                    </m:r>
                  </m:sup>
                </m:sSup>
              </m:den>
            </m:f>
          </m:e>
        </m:nary>
      </m:oMath>
      <w:r w:rsidRPr="00582C6F">
        <w:rPr>
          <w:rFonts w:ascii="Times New Roman" w:hAnsi="Times New Roman" w:cs="Times New Roman"/>
          <w:i/>
          <w:sz w:val="28"/>
          <w:szCs w:val="28"/>
          <w:lang w:val="be-BY"/>
        </w:rPr>
        <w:t xml:space="preserve"> </w:t>
      </w:r>
      <w:r w:rsidRPr="00582C6F">
        <w:rPr>
          <w:rFonts w:ascii="Times New Roman" w:hAnsi="Times New Roman" w:cs="Times New Roman"/>
          <w:sz w:val="28"/>
          <w:szCs w:val="28"/>
          <w:lang w:val="be-BY"/>
        </w:rPr>
        <w:t>на промежутке</w:t>
      </w:r>
      <w:r w:rsidRPr="00582C6F">
        <w:rPr>
          <w:rFonts w:ascii="Times New Roman" w:hAnsi="Times New Roman" w:cs="Times New Roman"/>
          <w:i/>
          <w:sz w:val="28"/>
          <w:szCs w:val="28"/>
          <w:lang w:val="be-BY"/>
        </w:rPr>
        <w:t xml:space="preserve"> </w:t>
      </w:r>
      <m:oMath>
        <m:r>
          <w:rPr>
            <w:rFonts w:ascii="Cambria Math" w:hAnsi="Cambria Math" w:cs="Times New Roman"/>
            <w:sz w:val="28"/>
            <w:szCs w:val="28"/>
          </w:rPr>
          <m:t>x∈(-1;7)</m:t>
        </m:r>
      </m:oMath>
      <w:r w:rsidRPr="00582C6F">
        <w:rPr>
          <w:rFonts w:ascii="Times New Roman" w:hAnsi="Times New Roman" w:cs="Times New Roman"/>
          <w:i/>
          <w:sz w:val="28"/>
          <w:szCs w:val="28"/>
        </w:rPr>
        <w:t>:</w:t>
      </w:r>
    </w:p>
    <w:p w14:paraId="4C9A9FEE" w14:textId="77777777" w:rsidR="00352E25" w:rsidRPr="00582C6F" w:rsidRDefault="00000000" w:rsidP="0085159A">
      <w:pPr>
        <w:jc w:val="center"/>
        <w:rPr>
          <w:rFonts w:ascii="Times New Roman" w:hAnsi="Times New Roman" w:cs="Times New Roman"/>
          <w:i/>
          <w:sz w:val="28"/>
          <w:szCs w:val="28"/>
        </w:rPr>
        <w:pPrChange w:id="106" w:author="Пользователь" w:date="2023-12-28T05:52:00Z">
          <w:pPr/>
        </w:pPrChange>
      </w:pPr>
      <m:oMath>
        <m:sSup>
          <m:sSupPr>
            <m:ctrlPr>
              <w:rPr>
                <w:rFonts w:ascii="Cambria Math" w:hAnsi="Cambria Math" w:cs="Times New Roman"/>
                <w:i/>
                <w:sz w:val="28"/>
                <w:szCs w:val="28"/>
              </w:rPr>
            </m:ctrlPr>
          </m:sSupPr>
          <m:e>
            <m:d>
              <m:dPr>
                <m:ctrlPr>
                  <w:rPr>
                    <w:rFonts w:ascii="Cambria Math" w:hAnsi="Cambria Math" w:cs="Times New Roman"/>
                    <w:i/>
                    <w:sz w:val="28"/>
                    <w:szCs w:val="28"/>
                    <w:lang w:val="be-BY"/>
                  </w:rPr>
                </m:ctrlPr>
              </m:dPr>
              <m:e>
                <m:f>
                  <m:fPr>
                    <m:ctrlPr>
                      <w:rPr>
                        <w:rFonts w:ascii="Cambria Math" w:hAnsi="Cambria Math" w:cs="Times New Roman"/>
                        <w:i/>
                        <w:sz w:val="28"/>
                        <w:szCs w:val="28"/>
                        <w:lang w:val="be-BY"/>
                      </w:rPr>
                    </m:ctrlPr>
                  </m:fPr>
                  <m:num>
                    <m:r>
                      <w:rPr>
                        <w:rFonts w:ascii="Cambria Math" w:hAnsi="Cambria Math" w:cs="Times New Roman"/>
                        <w:sz w:val="28"/>
                        <w:szCs w:val="28"/>
                        <w:lang w:val="be-BY"/>
                      </w:rPr>
                      <m:t>1</m:t>
                    </m:r>
                  </m:num>
                  <m:den>
                    <m:r>
                      <w:rPr>
                        <w:rFonts w:ascii="Cambria Math" w:hAnsi="Cambria Math" w:cs="Times New Roman"/>
                        <w:sz w:val="28"/>
                        <w:szCs w:val="28"/>
                        <w:lang w:val="be-BY"/>
                      </w:rPr>
                      <m:t>x+1</m:t>
                    </m:r>
                  </m:den>
                </m:f>
              </m:e>
            </m:d>
          </m:e>
          <m:sup>
            <m:r>
              <w:rPr>
                <w:rFonts w:ascii="Cambria Math" w:hAnsi="Cambria Math" w:cs="Times New Roman"/>
                <w:sz w:val="28"/>
                <w:szCs w:val="28"/>
              </w:rPr>
              <m:t>'</m:t>
            </m:r>
          </m:sup>
        </m:sSup>
        <m:r>
          <w:rPr>
            <w:rFonts w:ascii="Cambria Math" w:hAnsi="Cambria Math" w:cs="Times New Roman"/>
            <w:sz w:val="28"/>
            <w:szCs w:val="28"/>
          </w:rPr>
          <m:t>=(</m:t>
        </m:r>
        <m:nary>
          <m:naryPr>
            <m:chr m:val="∑"/>
            <m:limLoc m:val="undOvr"/>
            <m:ctrlPr>
              <w:rPr>
                <w:rFonts w:ascii="Cambria Math" w:hAnsi="Cambria Math" w:cs="Times New Roman"/>
                <w:i/>
                <w:sz w:val="28"/>
                <w:szCs w:val="28"/>
                <w:lang w:val="be-BY"/>
              </w:rPr>
            </m:ctrlPr>
          </m:naryPr>
          <m:sub>
            <m:r>
              <w:rPr>
                <w:rFonts w:ascii="Cambria Math" w:hAnsi="Cambria Math" w:cs="Times New Roman"/>
                <w:sz w:val="28"/>
                <w:szCs w:val="28"/>
                <w:lang w:val="be-BY"/>
              </w:rPr>
              <m:t>n=0</m:t>
            </m:r>
          </m:sub>
          <m:sup>
            <m:r>
              <w:rPr>
                <w:rFonts w:ascii="Cambria Math" w:hAnsi="Cambria Math" w:cs="Times New Roman"/>
                <w:sz w:val="28"/>
                <w:szCs w:val="28"/>
                <w:lang w:val="be-BY"/>
              </w:rPr>
              <m:t>∞</m:t>
            </m:r>
          </m:sup>
          <m:e>
            <m:sSup>
              <m:sSupPr>
                <m:ctrlPr>
                  <w:rPr>
                    <w:rFonts w:ascii="Cambria Math" w:hAnsi="Cambria Math" w:cs="Times New Roman"/>
                    <w:i/>
                    <w:sz w:val="28"/>
                    <w:szCs w:val="28"/>
                    <w:lang w:val="be-BY"/>
                  </w:rPr>
                </m:ctrlPr>
              </m:sSupPr>
              <m:e>
                <m:r>
                  <w:rPr>
                    <w:rFonts w:ascii="Cambria Math" w:hAnsi="Cambria Math" w:cs="Times New Roman"/>
                    <w:sz w:val="28"/>
                    <w:szCs w:val="28"/>
                    <w:lang w:val="be-BY"/>
                  </w:rPr>
                  <m:t>(-1)</m:t>
                </m:r>
              </m:e>
              <m:sup>
                <m:r>
                  <w:rPr>
                    <w:rFonts w:ascii="Cambria Math" w:hAnsi="Cambria Math" w:cs="Times New Roman"/>
                    <w:sz w:val="28"/>
                    <w:szCs w:val="28"/>
                    <w:lang w:val="be-BY"/>
                  </w:rPr>
                  <m:t>n</m:t>
                </m:r>
              </m:sup>
            </m:sSup>
            <m:f>
              <m:fPr>
                <m:ctrlPr>
                  <w:rPr>
                    <w:rFonts w:ascii="Cambria Math" w:hAnsi="Cambria Math" w:cs="Times New Roman"/>
                    <w:i/>
                    <w:sz w:val="28"/>
                    <w:szCs w:val="28"/>
                    <w:lang w:val="be-BY"/>
                  </w:rPr>
                </m:ctrlPr>
              </m:fPr>
              <m:num>
                <m:sSup>
                  <m:sSupPr>
                    <m:ctrlPr>
                      <w:rPr>
                        <w:rFonts w:ascii="Cambria Math" w:hAnsi="Cambria Math" w:cs="Times New Roman"/>
                        <w:i/>
                        <w:sz w:val="28"/>
                        <w:szCs w:val="28"/>
                        <w:lang w:val="be-BY"/>
                      </w:rPr>
                    </m:ctrlPr>
                  </m:sSupPr>
                  <m:e>
                    <m:r>
                      <w:rPr>
                        <w:rFonts w:ascii="Cambria Math" w:hAnsi="Cambria Math" w:cs="Times New Roman"/>
                        <w:sz w:val="28"/>
                        <w:szCs w:val="28"/>
                        <w:lang w:val="be-BY"/>
                      </w:rPr>
                      <m:t>(x-3)</m:t>
                    </m:r>
                  </m:e>
                  <m:sup>
                    <m:r>
                      <w:rPr>
                        <w:rFonts w:ascii="Cambria Math" w:hAnsi="Cambria Math" w:cs="Times New Roman"/>
                        <w:sz w:val="28"/>
                        <w:szCs w:val="28"/>
                        <w:lang w:val="be-BY"/>
                      </w:rPr>
                      <m:t>n</m:t>
                    </m:r>
                  </m:sup>
                </m:sSup>
              </m:num>
              <m:den>
                <m:sSup>
                  <m:sSupPr>
                    <m:ctrlPr>
                      <w:rPr>
                        <w:rFonts w:ascii="Cambria Math" w:hAnsi="Cambria Math" w:cs="Times New Roman"/>
                        <w:i/>
                        <w:sz w:val="28"/>
                        <w:szCs w:val="28"/>
                        <w:lang w:val="be-BY"/>
                      </w:rPr>
                    </m:ctrlPr>
                  </m:sSupPr>
                  <m:e>
                    <m:r>
                      <w:rPr>
                        <w:rFonts w:ascii="Cambria Math" w:hAnsi="Cambria Math" w:cs="Times New Roman"/>
                        <w:sz w:val="28"/>
                        <w:szCs w:val="28"/>
                        <w:lang w:val="be-BY"/>
                      </w:rPr>
                      <m:t>4</m:t>
                    </m:r>
                  </m:e>
                  <m:sup>
                    <m:r>
                      <w:rPr>
                        <w:rFonts w:ascii="Cambria Math" w:hAnsi="Cambria Math" w:cs="Times New Roman"/>
                        <w:sz w:val="28"/>
                        <w:szCs w:val="28"/>
                        <w:lang w:val="be-BY"/>
                      </w:rPr>
                      <m:t>n+1</m:t>
                    </m:r>
                  </m:sup>
                </m:sSup>
              </m:den>
            </m:f>
          </m:e>
        </m:nary>
        <m:r>
          <w:rPr>
            <w:rFonts w:ascii="Cambria Math" w:hAnsi="Cambria Math" w:cs="Times New Roman"/>
            <w:sz w:val="28"/>
            <w:szCs w:val="28"/>
          </w:rPr>
          <m:t>)'</m:t>
        </m:r>
      </m:oMath>
      <w:r w:rsidR="00352E25" w:rsidRPr="00582C6F">
        <w:rPr>
          <w:rFonts w:ascii="Times New Roman" w:hAnsi="Times New Roman" w:cs="Times New Roman"/>
          <w:i/>
          <w:sz w:val="28"/>
          <w:szCs w:val="28"/>
        </w:rPr>
        <w:t xml:space="preserve">, </w:t>
      </w:r>
      <w:r w:rsidR="00352E25" w:rsidRPr="00582C6F">
        <w:rPr>
          <w:rFonts w:ascii="Times New Roman" w:hAnsi="Times New Roman" w:cs="Times New Roman"/>
          <w:sz w:val="28"/>
          <w:szCs w:val="28"/>
        </w:rPr>
        <w:t>или</w:t>
      </w:r>
      <w:r w:rsidR="00352E25" w:rsidRPr="00582C6F">
        <w:rPr>
          <w:rFonts w:ascii="Times New Roman" w:hAnsi="Times New Roman" w:cs="Times New Roman"/>
          <w:i/>
          <w:sz w:val="28"/>
          <w:szCs w:val="28"/>
        </w:rPr>
        <w:t xml:space="preserve"> </w:t>
      </w:r>
      <m:oMath>
        <m:r>
          <w:rPr>
            <w:rFonts w:ascii="Cambria Math" w:hAnsi="Cambria Math" w:cs="Times New Roman"/>
            <w:sz w:val="28"/>
            <w:szCs w:val="28"/>
            <w:lang w:val="be-BY"/>
          </w:rPr>
          <m:t>-</m:t>
        </m:r>
        <m:f>
          <m:fPr>
            <m:ctrlPr>
              <w:rPr>
                <w:rFonts w:ascii="Cambria Math" w:hAnsi="Cambria Math" w:cs="Times New Roman"/>
                <w:i/>
                <w:sz w:val="28"/>
                <w:szCs w:val="28"/>
                <w:lang w:val="be-BY"/>
              </w:rPr>
            </m:ctrlPr>
          </m:fPr>
          <m:num>
            <m:r>
              <w:rPr>
                <w:rFonts w:ascii="Cambria Math" w:hAnsi="Cambria Math" w:cs="Times New Roman"/>
                <w:sz w:val="28"/>
                <w:szCs w:val="28"/>
                <w:lang w:val="be-BY"/>
              </w:rPr>
              <m:t>1</m:t>
            </m:r>
          </m:num>
          <m:den>
            <m:sSup>
              <m:sSupPr>
                <m:ctrlPr>
                  <w:rPr>
                    <w:rFonts w:ascii="Cambria Math" w:hAnsi="Cambria Math" w:cs="Times New Roman"/>
                    <w:i/>
                    <w:sz w:val="28"/>
                    <w:szCs w:val="28"/>
                    <w:lang w:val="be-BY"/>
                  </w:rPr>
                </m:ctrlPr>
              </m:sSupPr>
              <m:e>
                <m:d>
                  <m:dPr>
                    <m:ctrlPr>
                      <w:rPr>
                        <w:rFonts w:ascii="Cambria Math" w:hAnsi="Cambria Math" w:cs="Times New Roman"/>
                        <w:i/>
                        <w:sz w:val="28"/>
                        <w:szCs w:val="28"/>
                        <w:lang w:val="be-BY"/>
                      </w:rPr>
                    </m:ctrlPr>
                  </m:dPr>
                  <m:e>
                    <m:r>
                      <w:rPr>
                        <w:rFonts w:ascii="Cambria Math" w:hAnsi="Cambria Math" w:cs="Times New Roman"/>
                        <w:sz w:val="28"/>
                        <w:szCs w:val="28"/>
                        <w:lang w:val="be-BY"/>
                      </w:rPr>
                      <m:t>x+1</m:t>
                    </m:r>
                  </m:e>
                </m:d>
              </m:e>
              <m:sup>
                <m:r>
                  <w:rPr>
                    <w:rFonts w:ascii="Cambria Math" w:hAnsi="Cambria Math" w:cs="Times New Roman"/>
                    <w:sz w:val="28"/>
                    <w:szCs w:val="28"/>
                    <w:lang w:val="be-BY"/>
                  </w:rPr>
                  <m:t>2</m:t>
                </m:r>
              </m:sup>
            </m:sSup>
          </m:den>
        </m:f>
        <m:r>
          <w:rPr>
            <w:rFonts w:ascii="Cambria Math" w:hAnsi="Cambria Math" w:cs="Times New Roman"/>
            <w:sz w:val="28"/>
            <w:szCs w:val="28"/>
            <w:lang w:val="be-BY"/>
          </w:rPr>
          <m:t>=</m:t>
        </m:r>
        <m:nary>
          <m:naryPr>
            <m:chr m:val="∑"/>
            <m:limLoc m:val="undOvr"/>
            <m:ctrlPr>
              <w:rPr>
                <w:rFonts w:ascii="Cambria Math" w:hAnsi="Cambria Math" w:cs="Times New Roman"/>
                <w:i/>
                <w:sz w:val="28"/>
                <w:szCs w:val="28"/>
                <w:lang w:val="be-BY"/>
              </w:rPr>
            </m:ctrlPr>
          </m:naryPr>
          <m:sub>
            <m:r>
              <w:rPr>
                <w:rFonts w:ascii="Cambria Math" w:hAnsi="Cambria Math" w:cs="Times New Roman"/>
                <w:sz w:val="28"/>
                <w:szCs w:val="28"/>
                <w:lang w:val="be-BY"/>
              </w:rPr>
              <m:t>n=1</m:t>
            </m:r>
          </m:sub>
          <m:sup>
            <m:r>
              <w:rPr>
                <w:rFonts w:ascii="Cambria Math" w:hAnsi="Cambria Math" w:cs="Times New Roman"/>
                <w:sz w:val="28"/>
                <w:szCs w:val="28"/>
                <w:lang w:val="be-BY"/>
              </w:rPr>
              <m:t>∞</m:t>
            </m:r>
          </m:sup>
          <m:e>
            <m:sSup>
              <m:sSupPr>
                <m:ctrlPr>
                  <w:rPr>
                    <w:rFonts w:ascii="Cambria Math" w:hAnsi="Cambria Math" w:cs="Times New Roman"/>
                    <w:i/>
                    <w:sz w:val="28"/>
                    <w:szCs w:val="28"/>
                    <w:lang w:val="be-BY"/>
                  </w:rPr>
                </m:ctrlPr>
              </m:sSupPr>
              <m:e>
                <m:r>
                  <w:rPr>
                    <w:rFonts w:ascii="Cambria Math" w:hAnsi="Cambria Math" w:cs="Times New Roman"/>
                    <w:sz w:val="28"/>
                    <w:szCs w:val="28"/>
                    <w:lang w:val="be-BY"/>
                  </w:rPr>
                  <m:t>(-1)</m:t>
                </m:r>
              </m:e>
              <m:sup>
                <m:r>
                  <w:rPr>
                    <w:rFonts w:ascii="Cambria Math" w:hAnsi="Cambria Math" w:cs="Times New Roman"/>
                    <w:sz w:val="28"/>
                    <w:szCs w:val="28"/>
                    <w:lang w:val="be-BY"/>
                  </w:rPr>
                  <m:t>n</m:t>
                </m:r>
              </m:sup>
            </m:sSup>
            <m:f>
              <m:fPr>
                <m:ctrlPr>
                  <w:rPr>
                    <w:rFonts w:ascii="Cambria Math" w:hAnsi="Cambria Math" w:cs="Times New Roman"/>
                    <w:i/>
                    <w:sz w:val="28"/>
                    <w:szCs w:val="28"/>
                    <w:lang w:val="be-BY"/>
                  </w:rPr>
                </m:ctrlPr>
              </m:fPr>
              <m:num>
                <m:sSup>
                  <m:sSupPr>
                    <m:ctrlPr>
                      <w:rPr>
                        <w:rFonts w:ascii="Cambria Math" w:hAnsi="Cambria Math" w:cs="Times New Roman"/>
                        <w:i/>
                        <w:sz w:val="28"/>
                        <w:szCs w:val="28"/>
                        <w:lang w:val="be-BY"/>
                      </w:rPr>
                    </m:ctrlPr>
                  </m:sSupPr>
                  <m:e>
                    <m:r>
                      <w:rPr>
                        <w:rFonts w:ascii="Cambria Math" w:hAnsi="Cambria Math" w:cs="Times New Roman"/>
                        <w:sz w:val="28"/>
                        <w:szCs w:val="28"/>
                        <w:lang w:val="be-BY"/>
                      </w:rPr>
                      <m:t>n(x-3)</m:t>
                    </m:r>
                  </m:e>
                  <m:sup>
                    <m:r>
                      <w:rPr>
                        <w:rFonts w:ascii="Cambria Math" w:hAnsi="Cambria Math" w:cs="Times New Roman"/>
                        <w:sz w:val="28"/>
                        <w:szCs w:val="28"/>
                        <w:lang w:val="be-BY"/>
                      </w:rPr>
                      <m:t>n-1</m:t>
                    </m:r>
                  </m:sup>
                </m:sSup>
              </m:num>
              <m:den>
                <m:sSup>
                  <m:sSupPr>
                    <m:ctrlPr>
                      <w:rPr>
                        <w:rFonts w:ascii="Cambria Math" w:hAnsi="Cambria Math" w:cs="Times New Roman"/>
                        <w:i/>
                        <w:sz w:val="28"/>
                        <w:szCs w:val="28"/>
                        <w:lang w:val="be-BY"/>
                      </w:rPr>
                    </m:ctrlPr>
                  </m:sSupPr>
                  <m:e>
                    <m:r>
                      <w:rPr>
                        <w:rFonts w:ascii="Cambria Math" w:hAnsi="Cambria Math" w:cs="Times New Roman"/>
                        <w:sz w:val="28"/>
                        <w:szCs w:val="28"/>
                        <w:lang w:val="be-BY"/>
                      </w:rPr>
                      <m:t>4</m:t>
                    </m:r>
                  </m:e>
                  <m:sup>
                    <m:r>
                      <w:rPr>
                        <w:rFonts w:ascii="Cambria Math" w:hAnsi="Cambria Math" w:cs="Times New Roman"/>
                        <w:sz w:val="28"/>
                        <w:szCs w:val="28"/>
                        <w:lang w:val="be-BY"/>
                      </w:rPr>
                      <m:t>n+1</m:t>
                    </m:r>
                  </m:sup>
                </m:sSup>
              </m:den>
            </m:f>
          </m:e>
        </m:nary>
      </m:oMath>
      <w:r w:rsidR="00352E25" w:rsidRPr="00582C6F">
        <w:rPr>
          <w:rFonts w:ascii="Times New Roman" w:hAnsi="Times New Roman" w:cs="Times New Roman"/>
          <w:i/>
          <w:sz w:val="28"/>
          <w:szCs w:val="28"/>
        </w:rPr>
        <w:t>.</w:t>
      </w:r>
    </w:p>
    <w:p w14:paraId="62F63AB6" w14:textId="7EA00631" w:rsidR="00352E25" w:rsidRPr="00582C6F" w:rsidRDefault="0085159A" w:rsidP="00582C6F">
      <w:pPr>
        <w:rPr>
          <w:rFonts w:ascii="Times New Roman" w:hAnsi="Times New Roman" w:cs="Times New Roman"/>
          <w:sz w:val="28"/>
          <w:szCs w:val="28"/>
        </w:rPr>
      </w:pPr>
      <w:ins w:id="107" w:author="Пользователь" w:date="2023-12-28T05:52:00Z">
        <w:r>
          <w:rPr>
            <w:rFonts w:ascii="Times New Roman" w:hAnsi="Times New Roman" w:cs="Times New Roman"/>
            <w:sz w:val="28"/>
            <w:szCs w:val="28"/>
            <w:lang w:val="be-BY"/>
          </w:rPr>
          <w:tab/>
        </w:r>
      </w:ins>
      <w:r w:rsidR="00352E25" w:rsidRPr="00582C6F">
        <w:rPr>
          <w:rFonts w:ascii="Times New Roman" w:hAnsi="Times New Roman" w:cs="Times New Roman"/>
          <w:sz w:val="28"/>
          <w:szCs w:val="28"/>
          <w:lang w:val="be-BY"/>
        </w:rPr>
        <w:t>Тогда</w:t>
      </w:r>
      <w:r w:rsidR="00352E25" w:rsidRPr="00582C6F">
        <w:rPr>
          <w:rFonts w:ascii="Times New Roman" w:hAnsi="Times New Roman" w:cs="Times New Roman"/>
          <w:i/>
          <w:sz w:val="28"/>
          <w:szCs w:val="28"/>
          <w:lang w:val="be-BY"/>
        </w:rPr>
        <w:t xml:space="preserve"> </w:t>
      </w:r>
      <m:oMath>
        <m:f>
          <m:fPr>
            <m:ctrlPr>
              <w:rPr>
                <w:rFonts w:ascii="Cambria Math" w:hAnsi="Cambria Math" w:cs="Times New Roman"/>
                <w:i/>
                <w:sz w:val="28"/>
                <w:szCs w:val="28"/>
                <w:lang w:val="be-BY"/>
              </w:rPr>
            </m:ctrlPr>
          </m:fPr>
          <m:num>
            <m:r>
              <w:rPr>
                <w:rFonts w:ascii="Cambria Math" w:hAnsi="Cambria Math" w:cs="Times New Roman"/>
                <w:sz w:val="28"/>
                <w:szCs w:val="28"/>
                <w:lang w:val="be-BY"/>
              </w:rPr>
              <m:t>1</m:t>
            </m:r>
          </m:num>
          <m:den>
            <m:r>
              <w:rPr>
                <w:rFonts w:ascii="Cambria Math" w:hAnsi="Cambria Math" w:cs="Times New Roman"/>
                <w:sz w:val="28"/>
                <w:szCs w:val="28"/>
                <w:lang w:val="be-BY"/>
              </w:rPr>
              <m:t>f(x+1)</m:t>
            </m:r>
          </m:den>
        </m:f>
        <m:r>
          <w:rPr>
            <w:rFonts w:ascii="Cambria Math" w:hAnsi="Cambria Math" w:cs="Times New Roman"/>
            <w:sz w:val="28"/>
            <w:szCs w:val="28"/>
            <w:lang w:val="be-BY"/>
          </w:rPr>
          <m:t>=</m:t>
        </m:r>
        <m:f>
          <m:fPr>
            <m:ctrlPr>
              <w:rPr>
                <w:rFonts w:ascii="Cambria Math" w:hAnsi="Cambria Math" w:cs="Times New Roman"/>
                <w:i/>
                <w:sz w:val="28"/>
                <w:szCs w:val="28"/>
                <w:lang w:val="be-BY"/>
              </w:rPr>
            </m:ctrlPr>
          </m:fPr>
          <m:num>
            <m:r>
              <w:rPr>
                <w:rFonts w:ascii="Cambria Math" w:hAnsi="Cambria Math" w:cs="Times New Roman"/>
                <w:sz w:val="28"/>
                <w:szCs w:val="28"/>
                <w:lang w:val="be-BY"/>
              </w:rPr>
              <m:t>1</m:t>
            </m:r>
          </m:num>
          <m:den>
            <m:sSup>
              <m:sSupPr>
                <m:ctrlPr>
                  <w:rPr>
                    <w:rFonts w:ascii="Cambria Math" w:hAnsi="Cambria Math" w:cs="Times New Roman"/>
                    <w:i/>
                    <w:sz w:val="28"/>
                    <w:szCs w:val="28"/>
                    <w:lang w:val="be-BY"/>
                  </w:rPr>
                </m:ctrlPr>
              </m:sSupPr>
              <m:e>
                <m:r>
                  <w:rPr>
                    <w:rFonts w:ascii="Cambria Math" w:hAnsi="Cambria Math" w:cs="Times New Roman"/>
                    <w:sz w:val="28"/>
                    <w:szCs w:val="28"/>
                    <w:lang w:val="be-BY"/>
                  </w:rPr>
                  <m:t>(x+1)</m:t>
                </m:r>
              </m:e>
              <m:sup>
                <m:r>
                  <w:rPr>
                    <w:rFonts w:ascii="Cambria Math" w:hAnsi="Cambria Math" w:cs="Times New Roman"/>
                    <w:sz w:val="28"/>
                    <w:szCs w:val="28"/>
                    <w:lang w:val="be-BY"/>
                  </w:rPr>
                  <m:t>2</m:t>
                </m:r>
              </m:sup>
            </m:sSup>
          </m:den>
        </m:f>
        <m:r>
          <w:rPr>
            <w:rFonts w:ascii="Cambria Math" w:hAnsi="Cambria Math" w:cs="Times New Roman"/>
            <w:sz w:val="28"/>
            <w:szCs w:val="28"/>
            <w:lang w:val="be-BY"/>
          </w:rPr>
          <m:t>=</m:t>
        </m:r>
        <m:nary>
          <m:naryPr>
            <m:chr m:val="∑"/>
            <m:limLoc m:val="undOvr"/>
            <m:ctrlPr>
              <w:rPr>
                <w:rFonts w:ascii="Cambria Math" w:hAnsi="Cambria Math" w:cs="Times New Roman"/>
                <w:i/>
                <w:sz w:val="28"/>
                <w:szCs w:val="28"/>
                <w:lang w:val="be-BY"/>
              </w:rPr>
            </m:ctrlPr>
          </m:naryPr>
          <m:sub>
            <m:r>
              <w:rPr>
                <w:rFonts w:ascii="Cambria Math" w:hAnsi="Cambria Math" w:cs="Times New Roman"/>
                <w:sz w:val="28"/>
                <w:szCs w:val="28"/>
                <w:lang w:val="be-BY"/>
              </w:rPr>
              <m:t>n=1</m:t>
            </m:r>
          </m:sub>
          <m:sup>
            <m:r>
              <w:rPr>
                <w:rFonts w:ascii="Cambria Math" w:hAnsi="Cambria Math" w:cs="Times New Roman"/>
                <w:sz w:val="28"/>
                <w:szCs w:val="28"/>
                <w:lang w:val="be-BY"/>
              </w:rPr>
              <m:t>∞</m:t>
            </m:r>
          </m:sup>
          <m:e>
            <m:sSup>
              <m:sSupPr>
                <m:ctrlPr>
                  <w:rPr>
                    <w:rFonts w:ascii="Cambria Math" w:hAnsi="Cambria Math" w:cs="Times New Roman"/>
                    <w:i/>
                    <w:sz w:val="28"/>
                    <w:szCs w:val="28"/>
                    <w:lang w:val="be-BY"/>
                  </w:rPr>
                </m:ctrlPr>
              </m:sSupPr>
              <m:e>
                <m:r>
                  <w:rPr>
                    <w:rFonts w:ascii="Cambria Math" w:hAnsi="Cambria Math" w:cs="Times New Roman"/>
                    <w:sz w:val="28"/>
                    <w:szCs w:val="28"/>
                    <w:lang w:val="be-BY"/>
                  </w:rPr>
                  <m:t>(-1)</m:t>
                </m:r>
              </m:e>
              <m:sup>
                <m:r>
                  <w:rPr>
                    <w:rFonts w:ascii="Cambria Math" w:hAnsi="Cambria Math" w:cs="Times New Roman"/>
                    <w:sz w:val="28"/>
                    <w:szCs w:val="28"/>
                    <w:lang w:val="be-BY"/>
                  </w:rPr>
                  <m:t>n+1</m:t>
                </m:r>
              </m:sup>
            </m:sSup>
            <m:f>
              <m:fPr>
                <m:ctrlPr>
                  <w:rPr>
                    <w:rFonts w:ascii="Cambria Math" w:hAnsi="Cambria Math" w:cs="Times New Roman"/>
                    <w:i/>
                    <w:sz w:val="28"/>
                    <w:szCs w:val="28"/>
                    <w:lang w:val="be-BY"/>
                  </w:rPr>
                </m:ctrlPr>
              </m:fPr>
              <m:num>
                <m:sSup>
                  <m:sSupPr>
                    <m:ctrlPr>
                      <w:rPr>
                        <w:rFonts w:ascii="Cambria Math" w:hAnsi="Cambria Math" w:cs="Times New Roman"/>
                        <w:i/>
                        <w:sz w:val="28"/>
                        <w:szCs w:val="28"/>
                        <w:lang w:val="be-BY"/>
                      </w:rPr>
                    </m:ctrlPr>
                  </m:sSupPr>
                  <m:e>
                    <m:r>
                      <w:rPr>
                        <w:rFonts w:ascii="Cambria Math" w:hAnsi="Cambria Math" w:cs="Times New Roman"/>
                        <w:sz w:val="28"/>
                        <w:szCs w:val="28"/>
                        <w:lang w:val="be-BY"/>
                      </w:rPr>
                      <m:t>n(x-3)</m:t>
                    </m:r>
                  </m:e>
                  <m:sup>
                    <m:r>
                      <w:rPr>
                        <w:rFonts w:ascii="Cambria Math" w:hAnsi="Cambria Math" w:cs="Times New Roman"/>
                        <w:sz w:val="28"/>
                        <w:szCs w:val="28"/>
                        <w:lang w:val="be-BY"/>
                      </w:rPr>
                      <m:t>n-1</m:t>
                    </m:r>
                  </m:sup>
                </m:sSup>
              </m:num>
              <m:den>
                <m:sSup>
                  <m:sSupPr>
                    <m:ctrlPr>
                      <w:rPr>
                        <w:rFonts w:ascii="Cambria Math" w:hAnsi="Cambria Math" w:cs="Times New Roman"/>
                        <w:i/>
                        <w:sz w:val="28"/>
                        <w:szCs w:val="28"/>
                        <w:lang w:val="be-BY"/>
                      </w:rPr>
                    </m:ctrlPr>
                  </m:sSupPr>
                  <m:e>
                    <m:r>
                      <w:rPr>
                        <w:rFonts w:ascii="Cambria Math" w:hAnsi="Cambria Math" w:cs="Times New Roman"/>
                        <w:sz w:val="28"/>
                        <w:szCs w:val="28"/>
                        <w:lang w:val="be-BY"/>
                      </w:rPr>
                      <m:t>4</m:t>
                    </m:r>
                  </m:e>
                  <m:sup>
                    <m:r>
                      <w:rPr>
                        <w:rFonts w:ascii="Cambria Math" w:hAnsi="Cambria Math" w:cs="Times New Roman"/>
                        <w:sz w:val="28"/>
                        <w:szCs w:val="28"/>
                        <w:lang w:val="be-BY"/>
                      </w:rPr>
                      <m:t>n+1</m:t>
                    </m:r>
                  </m:sup>
                </m:sSup>
              </m:den>
            </m:f>
          </m:e>
        </m:nary>
        <m:r>
          <w:rPr>
            <w:rFonts w:ascii="Cambria Math" w:hAnsi="Cambria Math" w:cs="Times New Roman"/>
            <w:sz w:val="28"/>
            <w:szCs w:val="28"/>
            <w:lang w:val="be-BY"/>
          </w:rPr>
          <m:t xml:space="preserve">, </m:t>
        </m:r>
        <m:r>
          <w:rPr>
            <w:rFonts w:ascii="Cambria Math" w:hAnsi="Cambria Math" w:cs="Times New Roman"/>
            <w:sz w:val="28"/>
            <w:szCs w:val="28"/>
          </w:rPr>
          <m:t>x∈(-1;7)</m:t>
        </m:r>
      </m:oMath>
      <w:r w:rsidR="00352E25" w:rsidRPr="00582C6F">
        <w:rPr>
          <w:rFonts w:ascii="Times New Roman" w:hAnsi="Times New Roman" w:cs="Times New Roman"/>
          <w:sz w:val="28"/>
          <w:szCs w:val="28"/>
        </w:rPr>
        <w:t>.</w:t>
      </w:r>
    </w:p>
    <w:p w14:paraId="1B373C60" w14:textId="1E21774F" w:rsidR="00352E25" w:rsidRPr="00582C6F" w:rsidRDefault="0085159A" w:rsidP="00582C6F">
      <w:pPr>
        <w:rPr>
          <w:rFonts w:ascii="Times New Roman" w:hAnsi="Times New Roman" w:cs="Times New Roman"/>
          <w:i/>
          <w:sz w:val="28"/>
          <w:szCs w:val="28"/>
        </w:rPr>
      </w:pPr>
      <w:ins w:id="108" w:author="Пользователь" w:date="2023-12-28T05:52:00Z">
        <w:r>
          <w:rPr>
            <w:rFonts w:ascii="Times New Roman" w:hAnsi="Times New Roman" w:cs="Times New Roman"/>
            <w:sz w:val="28"/>
            <w:szCs w:val="28"/>
          </w:rPr>
          <w:tab/>
        </w:r>
      </w:ins>
      <w:r w:rsidR="00352E25" w:rsidRPr="00582C6F">
        <w:rPr>
          <w:rFonts w:ascii="Times New Roman" w:hAnsi="Times New Roman" w:cs="Times New Roman"/>
          <w:sz w:val="28"/>
          <w:szCs w:val="28"/>
        </w:rPr>
        <w:t>Исследуем поведение полученного ряда на концах интервала сходимости. Подставим</w:t>
      </w:r>
      <w:r w:rsidR="00352E25" w:rsidRPr="00582C6F">
        <w:rPr>
          <w:rFonts w:ascii="Times New Roman" w:hAnsi="Times New Roman" w:cs="Times New Roman"/>
          <w:i/>
          <w:sz w:val="28"/>
          <w:szCs w:val="28"/>
        </w:rPr>
        <w:t xml:space="preserve"> </w:t>
      </w:r>
      <m:oMath>
        <m:r>
          <w:rPr>
            <w:rFonts w:ascii="Cambria Math" w:hAnsi="Cambria Math" w:cs="Times New Roman"/>
            <w:sz w:val="28"/>
            <w:szCs w:val="28"/>
          </w:rPr>
          <m:t>x=-1</m:t>
        </m:r>
      </m:oMath>
      <w:r w:rsidR="00352E25" w:rsidRPr="00582C6F">
        <w:rPr>
          <w:rFonts w:ascii="Times New Roman" w:hAnsi="Times New Roman" w:cs="Times New Roman"/>
          <w:i/>
          <w:sz w:val="28"/>
          <w:szCs w:val="28"/>
        </w:rPr>
        <w:t xml:space="preserve"> </w:t>
      </w:r>
      <w:r w:rsidR="00352E25" w:rsidRPr="00582C6F">
        <w:rPr>
          <w:rFonts w:ascii="Times New Roman" w:hAnsi="Times New Roman" w:cs="Times New Roman"/>
          <w:sz w:val="28"/>
          <w:szCs w:val="28"/>
        </w:rPr>
        <w:t>и получим числовой ряд</w:t>
      </w:r>
      <w:r w:rsidR="00352E25" w:rsidRPr="00582C6F">
        <w:rPr>
          <w:rFonts w:ascii="Times New Roman" w:hAnsi="Times New Roman" w:cs="Times New Roman"/>
          <w:i/>
          <w:sz w:val="28"/>
          <w:szCs w:val="28"/>
        </w:rPr>
        <w:t xml:space="preserve"> </w:t>
      </w:r>
      <m:oMath>
        <m:nary>
          <m:naryPr>
            <m:chr m:val="∑"/>
            <m:limLoc m:val="undOvr"/>
            <m:ctrlPr>
              <w:rPr>
                <w:rFonts w:ascii="Cambria Math" w:hAnsi="Cambria Math" w:cs="Times New Roman"/>
                <w:i/>
                <w:sz w:val="28"/>
                <w:szCs w:val="28"/>
                <w:lang w:val="be-BY"/>
              </w:rPr>
            </m:ctrlPr>
          </m:naryPr>
          <m:sub>
            <m:r>
              <w:rPr>
                <w:rFonts w:ascii="Cambria Math" w:hAnsi="Cambria Math" w:cs="Times New Roman"/>
                <w:sz w:val="28"/>
                <w:szCs w:val="28"/>
                <w:lang w:val="be-BY"/>
              </w:rPr>
              <m:t>n=1</m:t>
            </m:r>
          </m:sub>
          <m:sup>
            <m:r>
              <w:rPr>
                <w:rFonts w:ascii="Cambria Math" w:hAnsi="Cambria Math" w:cs="Times New Roman"/>
                <w:sz w:val="28"/>
                <w:szCs w:val="28"/>
                <w:lang w:val="be-BY"/>
              </w:rPr>
              <m:t>∞</m:t>
            </m:r>
          </m:sup>
          <m:e>
            <m:sSup>
              <m:sSupPr>
                <m:ctrlPr>
                  <w:rPr>
                    <w:rFonts w:ascii="Cambria Math" w:hAnsi="Cambria Math" w:cs="Times New Roman"/>
                    <w:i/>
                    <w:sz w:val="28"/>
                    <w:szCs w:val="28"/>
                    <w:lang w:val="be-BY"/>
                  </w:rPr>
                </m:ctrlPr>
              </m:sSupPr>
              <m:e>
                <m:r>
                  <w:rPr>
                    <w:rFonts w:ascii="Cambria Math" w:hAnsi="Cambria Math" w:cs="Times New Roman"/>
                    <w:sz w:val="28"/>
                    <w:szCs w:val="28"/>
                    <w:lang w:val="be-BY"/>
                  </w:rPr>
                  <m:t>(-1)</m:t>
                </m:r>
              </m:e>
              <m:sup>
                <m:r>
                  <w:rPr>
                    <w:rFonts w:ascii="Cambria Math" w:hAnsi="Cambria Math" w:cs="Times New Roman"/>
                    <w:sz w:val="28"/>
                    <w:szCs w:val="28"/>
                    <w:lang w:val="be-BY"/>
                  </w:rPr>
                  <m:t>n+1</m:t>
                </m:r>
              </m:sup>
            </m:sSup>
            <m:f>
              <m:fPr>
                <m:ctrlPr>
                  <w:rPr>
                    <w:rFonts w:ascii="Cambria Math" w:hAnsi="Cambria Math" w:cs="Times New Roman"/>
                    <w:i/>
                    <w:sz w:val="28"/>
                    <w:szCs w:val="28"/>
                    <w:lang w:val="be-BY"/>
                  </w:rPr>
                </m:ctrlPr>
              </m:fPr>
              <m:num>
                <m:sSup>
                  <m:sSupPr>
                    <m:ctrlPr>
                      <w:rPr>
                        <w:rFonts w:ascii="Cambria Math" w:hAnsi="Cambria Math" w:cs="Times New Roman"/>
                        <w:i/>
                        <w:sz w:val="28"/>
                        <w:szCs w:val="28"/>
                        <w:lang w:val="be-BY"/>
                      </w:rPr>
                    </m:ctrlPr>
                  </m:sSupPr>
                  <m:e>
                    <m:r>
                      <w:rPr>
                        <w:rFonts w:ascii="Cambria Math" w:hAnsi="Cambria Math" w:cs="Times New Roman"/>
                        <w:sz w:val="28"/>
                        <w:szCs w:val="28"/>
                        <w:lang w:val="be-BY"/>
                      </w:rPr>
                      <m:t>n(-1-3)</m:t>
                    </m:r>
                  </m:e>
                  <m:sup>
                    <m:r>
                      <w:rPr>
                        <w:rFonts w:ascii="Cambria Math" w:hAnsi="Cambria Math" w:cs="Times New Roman"/>
                        <w:sz w:val="28"/>
                        <w:szCs w:val="28"/>
                        <w:lang w:val="be-BY"/>
                      </w:rPr>
                      <m:t>n-1</m:t>
                    </m:r>
                  </m:sup>
                </m:sSup>
              </m:num>
              <m:den>
                <m:sSup>
                  <m:sSupPr>
                    <m:ctrlPr>
                      <w:rPr>
                        <w:rFonts w:ascii="Cambria Math" w:hAnsi="Cambria Math" w:cs="Times New Roman"/>
                        <w:i/>
                        <w:sz w:val="28"/>
                        <w:szCs w:val="28"/>
                        <w:lang w:val="be-BY"/>
                      </w:rPr>
                    </m:ctrlPr>
                  </m:sSupPr>
                  <m:e>
                    <m:r>
                      <w:rPr>
                        <w:rFonts w:ascii="Cambria Math" w:hAnsi="Cambria Math" w:cs="Times New Roman"/>
                        <w:sz w:val="28"/>
                        <w:szCs w:val="28"/>
                        <w:lang w:val="be-BY"/>
                      </w:rPr>
                      <m:t>4</m:t>
                    </m:r>
                  </m:e>
                  <m:sup>
                    <m:r>
                      <w:rPr>
                        <w:rFonts w:ascii="Cambria Math" w:hAnsi="Cambria Math" w:cs="Times New Roman"/>
                        <w:sz w:val="28"/>
                        <w:szCs w:val="28"/>
                        <w:lang w:val="be-BY"/>
                      </w:rPr>
                      <m:t>n+1</m:t>
                    </m:r>
                  </m:sup>
                </m:sSup>
              </m:den>
            </m:f>
            <m:r>
              <w:rPr>
                <w:rFonts w:ascii="Cambria Math" w:hAnsi="Cambria Math" w:cs="Times New Roman"/>
                <w:sz w:val="28"/>
                <w:szCs w:val="28"/>
                <w:lang w:val="be-BY"/>
              </w:rPr>
              <m:t>=</m:t>
            </m:r>
          </m:e>
        </m:nary>
        <m:nary>
          <m:naryPr>
            <m:chr m:val="∑"/>
            <m:limLoc m:val="undOvr"/>
            <m:ctrlPr>
              <w:rPr>
                <w:rFonts w:ascii="Cambria Math" w:hAnsi="Cambria Math" w:cs="Times New Roman"/>
                <w:i/>
                <w:sz w:val="28"/>
                <w:szCs w:val="28"/>
                <w:lang w:val="be-BY"/>
              </w:rPr>
            </m:ctrlPr>
          </m:naryPr>
          <m:sub>
            <m:r>
              <w:rPr>
                <w:rFonts w:ascii="Cambria Math" w:hAnsi="Cambria Math" w:cs="Times New Roman"/>
                <w:sz w:val="28"/>
                <w:szCs w:val="28"/>
                <w:lang w:val="be-BY"/>
              </w:rPr>
              <m:t>n=1</m:t>
            </m:r>
          </m:sub>
          <m:sup>
            <m:r>
              <w:rPr>
                <w:rFonts w:ascii="Cambria Math" w:hAnsi="Cambria Math" w:cs="Times New Roman"/>
                <w:sz w:val="28"/>
                <w:szCs w:val="28"/>
                <w:lang w:val="be-BY"/>
              </w:rPr>
              <m:t>∞</m:t>
            </m:r>
          </m:sup>
          <m:e>
            <m:sSup>
              <m:sSupPr>
                <m:ctrlPr>
                  <w:rPr>
                    <w:rFonts w:ascii="Cambria Math" w:hAnsi="Cambria Math" w:cs="Times New Roman"/>
                    <w:i/>
                    <w:sz w:val="28"/>
                    <w:szCs w:val="28"/>
                    <w:lang w:val="be-BY"/>
                  </w:rPr>
                </m:ctrlPr>
              </m:sSupPr>
              <m:e>
                <m:r>
                  <w:rPr>
                    <w:rFonts w:ascii="Cambria Math" w:hAnsi="Cambria Math" w:cs="Times New Roman"/>
                    <w:sz w:val="28"/>
                    <w:szCs w:val="28"/>
                    <w:lang w:val="be-BY"/>
                  </w:rPr>
                  <m:t>(-1)</m:t>
                </m:r>
              </m:e>
              <m:sup>
                <m:r>
                  <w:rPr>
                    <w:rFonts w:ascii="Cambria Math" w:hAnsi="Cambria Math" w:cs="Times New Roman"/>
                    <w:sz w:val="28"/>
                    <w:szCs w:val="28"/>
                    <w:lang w:val="be-BY"/>
                  </w:rPr>
                  <m:t>n+1</m:t>
                </m:r>
              </m:sup>
            </m:sSup>
            <m:f>
              <m:fPr>
                <m:ctrlPr>
                  <w:rPr>
                    <w:rFonts w:ascii="Cambria Math" w:hAnsi="Cambria Math" w:cs="Times New Roman"/>
                    <w:i/>
                    <w:sz w:val="28"/>
                    <w:szCs w:val="28"/>
                    <w:lang w:val="be-BY"/>
                  </w:rPr>
                </m:ctrlPr>
              </m:fPr>
              <m:num>
                <m:sSup>
                  <m:sSupPr>
                    <m:ctrlPr>
                      <w:rPr>
                        <w:rFonts w:ascii="Cambria Math" w:hAnsi="Cambria Math" w:cs="Times New Roman"/>
                        <w:i/>
                        <w:sz w:val="28"/>
                        <w:szCs w:val="28"/>
                        <w:lang w:val="be-BY"/>
                      </w:rPr>
                    </m:ctrlPr>
                  </m:sSupPr>
                  <m:e>
                    <m:r>
                      <w:rPr>
                        <w:rFonts w:ascii="Cambria Math" w:hAnsi="Cambria Math" w:cs="Times New Roman"/>
                        <w:sz w:val="28"/>
                        <w:szCs w:val="28"/>
                        <w:lang w:val="be-BY"/>
                      </w:rPr>
                      <m:t>n(-1)</m:t>
                    </m:r>
                  </m:e>
                  <m:sup>
                    <m:r>
                      <w:rPr>
                        <w:rFonts w:ascii="Cambria Math" w:hAnsi="Cambria Math" w:cs="Times New Roman"/>
                        <w:sz w:val="28"/>
                        <w:szCs w:val="28"/>
                        <w:lang w:val="be-BY"/>
                      </w:rPr>
                      <m:t>n-1</m:t>
                    </m:r>
                  </m:sup>
                </m:sSup>
                <m:sSup>
                  <m:sSupPr>
                    <m:ctrlPr>
                      <w:rPr>
                        <w:rFonts w:ascii="Cambria Math" w:hAnsi="Cambria Math" w:cs="Times New Roman"/>
                        <w:i/>
                        <w:sz w:val="28"/>
                        <w:szCs w:val="28"/>
                        <w:lang w:val="be-BY"/>
                      </w:rPr>
                    </m:ctrlPr>
                  </m:sSupPr>
                  <m:e>
                    <m:r>
                      <w:rPr>
                        <w:rFonts w:ascii="Cambria Math" w:hAnsi="Cambria Math" w:cs="Times New Roman"/>
                        <w:sz w:val="28"/>
                        <w:szCs w:val="28"/>
                        <w:lang w:val="be-BY"/>
                      </w:rPr>
                      <m:t>4</m:t>
                    </m:r>
                  </m:e>
                  <m:sup>
                    <m:r>
                      <w:rPr>
                        <w:rFonts w:ascii="Cambria Math" w:hAnsi="Cambria Math" w:cs="Times New Roman"/>
                        <w:sz w:val="28"/>
                        <w:szCs w:val="28"/>
                        <w:lang w:val="be-BY"/>
                      </w:rPr>
                      <m:t>n-1</m:t>
                    </m:r>
                  </m:sup>
                </m:sSup>
              </m:num>
              <m:den>
                <m:sSup>
                  <m:sSupPr>
                    <m:ctrlPr>
                      <w:rPr>
                        <w:rFonts w:ascii="Cambria Math" w:hAnsi="Cambria Math" w:cs="Times New Roman"/>
                        <w:i/>
                        <w:sz w:val="28"/>
                        <w:szCs w:val="28"/>
                        <w:lang w:val="be-BY"/>
                      </w:rPr>
                    </m:ctrlPr>
                  </m:sSupPr>
                  <m:e>
                    <m:r>
                      <w:rPr>
                        <w:rFonts w:ascii="Cambria Math" w:hAnsi="Cambria Math" w:cs="Times New Roman"/>
                        <w:sz w:val="28"/>
                        <w:szCs w:val="28"/>
                        <w:lang w:val="be-BY"/>
                      </w:rPr>
                      <m:t>4</m:t>
                    </m:r>
                  </m:e>
                  <m:sup>
                    <m:r>
                      <w:rPr>
                        <w:rFonts w:ascii="Cambria Math" w:hAnsi="Cambria Math" w:cs="Times New Roman"/>
                        <w:sz w:val="28"/>
                        <w:szCs w:val="28"/>
                        <w:lang w:val="be-BY"/>
                      </w:rPr>
                      <m:t>n+1</m:t>
                    </m:r>
                  </m:sup>
                </m:sSup>
              </m:den>
            </m:f>
            <m:r>
              <w:rPr>
                <w:rFonts w:ascii="Cambria Math" w:hAnsi="Cambria Math" w:cs="Times New Roman"/>
                <w:sz w:val="28"/>
                <w:szCs w:val="28"/>
                <w:lang w:val="be-BY"/>
              </w:rPr>
              <m:t>=</m:t>
            </m:r>
          </m:e>
        </m:nary>
        <m:f>
          <m:fPr>
            <m:ctrlPr>
              <w:rPr>
                <w:rFonts w:ascii="Cambria Math" w:hAnsi="Cambria Math" w:cs="Times New Roman"/>
                <w:i/>
                <w:sz w:val="28"/>
                <w:szCs w:val="28"/>
                <w:lang w:val="be-BY"/>
              </w:rPr>
            </m:ctrlPr>
          </m:fPr>
          <m:num>
            <m:r>
              <w:rPr>
                <w:rFonts w:ascii="Cambria Math" w:hAnsi="Cambria Math" w:cs="Times New Roman"/>
                <w:sz w:val="28"/>
                <w:szCs w:val="28"/>
                <w:lang w:val="be-BY"/>
              </w:rPr>
              <m:t>1</m:t>
            </m:r>
          </m:num>
          <m:den>
            <m:r>
              <w:rPr>
                <w:rFonts w:ascii="Cambria Math" w:hAnsi="Cambria Math" w:cs="Times New Roman"/>
                <w:sz w:val="28"/>
                <w:szCs w:val="28"/>
                <w:lang w:val="be-BY"/>
              </w:rPr>
              <m:t>16</m:t>
            </m:r>
          </m:den>
        </m:f>
        <m:nary>
          <m:naryPr>
            <m:chr m:val="∑"/>
            <m:limLoc m:val="undOvr"/>
            <m:ctrlPr>
              <w:rPr>
                <w:rFonts w:ascii="Cambria Math" w:hAnsi="Cambria Math" w:cs="Times New Roman"/>
                <w:i/>
                <w:sz w:val="28"/>
                <w:szCs w:val="28"/>
                <w:lang w:val="be-BY"/>
              </w:rPr>
            </m:ctrlPr>
          </m:naryPr>
          <m:sub>
            <m:r>
              <w:rPr>
                <w:rFonts w:ascii="Cambria Math" w:hAnsi="Cambria Math" w:cs="Times New Roman"/>
                <w:sz w:val="28"/>
                <w:szCs w:val="28"/>
                <w:lang w:val="be-BY"/>
              </w:rPr>
              <m:t>n=1</m:t>
            </m:r>
          </m:sub>
          <m:sup>
            <m:r>
              <w:rPr>
                <w:rFonts w:ascii="Cambria Math" w:hAnsi="Cambria Math" w:cs="Times New Roman"/>
                <w:sz w:val="28"/>
                <w:szCs w:val="28"/>
                <w:lang w:val="be-BY"/>
              </w:rPr>
              <m:t>∞</m:t>
            </m:r>
          </m:sup>
          <m:e>
            <m:r>
              <w:rPr>
                <w:rFonts w:ascii="Cambria Math" w:hAnsi="Cambria Math" w:cs="Times New Roman"/>
                <w:sz w:val="28"/>
                <w:szCs w:val="28"/>
                <w:lang w:val="en-US"/>
              </w:rPr>
              <m:t>n</m:t>
            </m:r>
          </m:e>
        </m:nary>
      </m:oMath>
      <w:r w:rsidR="00352E25" w:rsidRPr="00582C6F">
        <w:rPr>
          <w:rFonts w:ascii="Times New Roman" w:hAnsi="Times New Roman" w:cs="Times New Roman"/>
          <w:i/>
          <w:sz w:val="28"/>
          <w:szCs w:val="28"/>
        </w:rPr>
        <w:t>.</w:t>
      </w:r>
    </w:p>
    <w:p w14:paraId="3113E3B3" w14:textId="5F181A2D" w:rsidR="00352E25" w:rsidRPr="00582C6F" w:rsidRDefault="0085159A" w:rsidP="00582C6F">
      <w:pPr>
        <w:rPr>
          <w:rFonts w:ascii="Times New Roman" w:hAnsi="Times New Roman" w:cs="Times New Roman"/>
          <w:i/>
          <w:sz w:val="28"/>
          <w:szCs w:val="28"/>
          <w:lang w:val="be-BY"/>
        </w:rPr>
      </w:pPr>
      <w:ins w:id="109" w:author="Пользователь" w:date="2023-12-28T05:53:00Z">
        <w:r>
          <w:rPr>
            <w:rFonts w:ascii="Times New Roman" w:hAnsi="Times New Roman" w:cs="Times New Roman"/>
            <w:sz w:val="28"/>
            <w:szCs w:val="28"/>
          </w:rPr>
          <w:tab/>
        </w:r>
      </w:ins>
      <w:r w:rsidR="00352E25" w:rsidRPr="00582C6F">
        <w:rPr>
          <w:rFonts w:ascii="Times New Roman" w:hAnsi="Times New Roman" w:cs="Times New Roman"/>
          <w:sz w:val="28"/>
          <w:szCs w:val="28"/>
        </w:rPr>
        <w:t>Поскольку необходимое условие сходимости числового ряда нарушается (</w:t>
      </w:r>
      <m:oMath>
        <m:func>
          <m:funcPr>
            <m:ctrlPr>
              <w:rPr>
                <w:rFonts w:ascii="Cambria Math" w:hAnsi="Cambria Math" w:cs="Times New Roman"/>
                <w:i/>
                <w:sz w:val="28"/>
                <w:szCs w:val="28"/>
              </w:rPr>
            </m:ctrlPr>
          </m:funcPr>
          <m:fName>
            <m:limLow>
              <m:limLowPr>
                <m:ctrlPr>
                  <w:rPr>
                    <w:rFonts w:ascii="Cambria Math" w:hAnsi="Cambria Math" w:cs="Times New Roman"/>
                    <w:i/>
                    <w:sz w:val="28"/>
                    <w:szCs w:val="28"/>
                  </w:rPr>
                </m:ctrlPr>
              </m:limLowPr>
              <m:e>
                <m:r>
                  <m:rPr>
                    <m:sty m:val="p"/>
                  </m:rPr>
                  <w:rPr>
                    <w:rFonts w:ascii="Cambria Math" w:hAnsi="Cambria Math" w:cs="Times New Roman"/>
                    <w:sz w:val="28"/>
                    <w:szCs w:val="28"/>
                  </w:rPr>
                  <m:t>lim</m:t>
                </m:r>
              </m:e>
              <m:lim>
                <m:r>
                  <w:rPr>
                    <w:rFonts w:ascii="Cambria Math" w:hAnsi="Cambria Math" w:cs="Times New Roman"/>
                    <w:sz w:val="28"/>
                    <w:szCs w:val="28"/>
                  </w:rPr>
                  <m:t>n→∞</m:t>
                </m:r>
              </m:lim>
            </m:limLow>
          </m:fName>
          <m:e>
            <m:r>
              <w:rPr>
                <w:rFonts w:ascii="Cambria Math" w:hAnsi="Cambria Math" w:cs="Times New Roman"/>
                <w:sz w:val="28"/>
                <w:szCs w:val="28"/>
              </w:rPr>
              <m:t>n</m:t>
            </m:r>
          </m:e>
        </m:func>
        <m:r>
          <w:rPr>
            <w:rFonts w:ascii="Cambria Math" w:hAnsi="Cambria Math" w:cs="Times New Roman"/>
            <w:sz w:val="28"/>
            <w:szCs w:val="28"/>
          </w:rPr>
          <m:t>=+∞</m:t>
        </m:r>
      </m:oMath>
      <w:r w:rsidR="00352E25" w:rsidRPr="00582C6F">
        <w:rPr>
          <w:rFonts w:ascii="Times New Roman" w:hAnsi="Times New Roman" w:cs="Times New Roman"/>
          <w:sz w:val="28"/>
          <w:szCs w:val="28"/>
        </w:rPr>
        <w:t>), ряд</w:t>
      </w:r>
      <w:r w:rsidR="00352E25" w:rsidRPr="00582C6F">
        <w:rPr>
          <w:rFonts w:ascii="Times New Roman" w:hAnsi="Times New Roman" w:cs="Times New Roman"/>
          <w:i/>
          <w:sz w:val="28"/>
          <w:szCs w:val="28"/>
        </w:rPr>
        <w:t xml:space="preserve"> </w:t>
      </w:r>
      <m:oMath>
        <m:nary>
          <m:naryPr>
            <m:chr m:val="∑"/>
            <m:limLoc m:val="undOvr"/>
            <m:ctrlPr>
              <w:rPr>
                <w:rFonts w:ascii="Cambria Math" w:hAnsi="Cambria Math" w:cs="Times New Roman"/>
                <w:i/>
                <w:sz w:val="28"/>
                <w:szCs w:val="28"/>
                <w:lang w:val="be-BY"/>
              </w:rPr>
            </m:ctrlPr>
          </m:naryPr>
          <m:sub>
            <m:r>
              <w:rPr>
                <w:rFonts w:ascii="Cambria Math" w:hAnsi="Cambria Math" w:cs="Times New Roman"/>
                <w:sz w:val="28"/>
                <w:szCs w:val="28"/>
                <w:lang w:val="be-BY"/>
              </w:rPr>
              <m:t>n=1</m:t>
            </m:r>
          </m:sub>
          <m:sup>
            <m:r>
              <w:rPr>
                <w:rFonts w:ascii="Cambria Math" w:hAnsi="Cambria Math" w:cs="Times New Roman"/>
                <w:sz w:val="28"/>
                <w:szCs w:val="28"/>
                <w:lang w:val="be-BY"/>
              </w:rPr>
              <m:t>∞</m:t>
            </m:r>
          </m:sup>
          <m:e>
            <m:r>
              <w:rPr>
                <w:rFonts w:ascii="Cambria Math" w:hAnsi="Cambria Math" w:cs="Times New Roman"/>
                <w:sz w:val="28"/>
                <w:szCs w:val="28"/>
                <w:lang w:val="en-US"/>
              </w:rPr>
              <m:t>n</m:t>
            </m:r>
          </m:e>
        </m:nary>
      </m:oMath>
      <w:r w:rsidR="00352E25" w:rsidRPr="00582C6F">
        <w:rPr>
          <w:rFonts w:ascii="Times New Roman" w:hAnsi="Times New Roman" w:cs="Times New Roman"/>
          <w:i/>
          <w:sz w:val="28"/>
          <w:szCs w:val="28"/>
          <w:lang w:val="be-BY"/>
        </w:rPr>
        <w:t xml:space="preserve"> </w:t>
      </w:r>
      <w:r w:rsidR="00352E25" w:rsidRPr="00582C6F">
        <w:rPr>
          <w:rFonts w:ascii="Times New Roman" w:hAnsi="Times New Roman" w:cs="Times New Roman"/>
          <w:sz w:val="28"/>
          <w:szCs w:val="28"/>
          <w:lang w:val="be-BY"/>
        </w:rPr>
        <w:t>расходится</w:t>
      </w:r>
      <w:r w:rsidR="00352E25" w:rsidRPr="00582C6F">
        <w:rPr>
          <w:rFonts w:ascii="Times New Roman" w:hAnsi="Times New Roman" w:cs="Times New Roman"/>
          <w:i/>
          <w:sz w:val="28"/>
          <w:szCs w:val="28"/>
          <w:lang w:val="be-BY"/>
        </w:rPr>
        <w:t xml:space="preserve">. </w:t>
      </w:r>
      <w:r w:rsidR="00352E25" w:rsidRPr="00582C6F">
        <w:rPr>
          <w:rFonts w:ascii="Times New Roman" w:hAnsi="Times New Roman" w:cs="Times New Roman"/>
          <w:sz w:val="28"/>
          <w:szCs w:val="28"/>
          <w:lang w:val="be-BY"/>
        </w:rPr>
        <w:t>Поэтому ряд</w:t>
      </w:r>
      <w:r w:rsidR="00352E25" w:rsidRPr="00582C6F">
        <w:rPr>
          <w:rFonts w:ascii="Times New Roman" w:hAnsi="Times New Roman" w:cs="Times New Roman"/>
          <w:i/>
          <w:sz w:val="28"/>
          <w:szCs w:val="28"/>
          <w:lang w:val="be-BY"/>
        </w:rPr>
        <w:t xml:space="preserve"> </w:t>
      </w:r>
      <m:oMath>
        <m:f>
          <m:fPr>
            <m:ctrlPr>
              <w:rPr>
                <w:rFonts w:ascii="Cambria Math" w:hAnsi="Cambria Math" w:cs="Times New Roman"/>
                <w:i/>
                <w:sz w:val="28"/>
                <w:szCs w:val="28"/>
                <w:lang w:val="be-BY"/>
              </w:rPr>
            </m:ctrlPr>
          </m:fPr>
          <m:num>
            <m:r>
              <w:rPr>
                <w:rFonts w:ascii="Cambria Math" w:hAnsi="Cambria Math" w:cs="Times New Roman"/>
                <w:sz w:val="28"/>
                <w:szCs w:val="28"/>
                <w:lang w:val="be-BY"/>
              </w:rPr>
              <m:t>1</m:t>
            </m:r>
          </m:num>
          <m:den>
            <m:r>
              <w:rPr>
                <w:rFonts w:ascii="Cambria Math" w:hAnsi="Cambria Math" w:cs="Times New Roman"/>
                <w:sz w:val="28"/>
                <w:szCs w:val="28"/>
                <w:lang w:val="be-BY"/>
              </w:rPr>
              <m:t>16</m:t>
            </m:r>
          </m:den>
        </m:f>
        <m:nary>
          <m:naryPr>
            <m:chr m:val="∑"/>
            <m:limLoc m:val="undOvr"/>
            <m:ctrlPr>
              <w:rPr>
                <w:rFonts w:ascii="Cambria Math" w:hAnsi="Cambria Math" w:cs="Times New Roman"/>
                <w:i/>
                <w:sz w:val="28"/>
                <w:szCs w:val="28"/>
                <w:lang w:val="be-BY"/>
              </w:rPr>
            </m:ctrlPr>
          </m:naryPr>
          <m:sub>
            <m:r>
              <w:rPr>
                <w:rFonts w:ascii="Cambria Math" w:hAnsi="Cambria Math" w:cs="Times New Roman"/>
                <w:sz w:val="28"/>
                <w:szCs w:val="28"/>
                <w:lang w:val="be-BY"/>
              </w:rPr>
              <m:t>n=1</m:t>
            </m:r>
          </m:sub>
          <m:sup>
            <m:r>
              <w:rPr>
                <w:rFonts w:ascii="Cambria Math" w:hAnsi="Cambria Math" w:cs="Times New Roman"/>
                <w:sz w:val="28"/>
                <w:szCs w:val="28"/>
                <w:lang w:val="be-BY"/>
              </w:rPr>
              <m:t>∞</m:t>
            </m:r>
          </m:sup>
          <m:e>
            <m:r>
              <w:rPr>
                <w:rFonts w:ascii="Cambria Math" w:hAnsi="Cambria Math" w:cs="Times New Roman"/>
                <w:sz w:val="28"/>
                <w:szCs w:val="28"/>
                <w:lang w:val="en-US"/>
              </w:rPr>
              <m:t>n</m:t>
            </m:r>
          </m:e>
        </m:nary>
      </m:oMath>
      <w:r w:rsidR="00352E25" w:rsidRPr="00582C6F">
        <w:rPr>
          <w:rFonts w:ascii="Times New Roman" w:hAnsi="Times New Roman" w:cs="Times New Roman"/>
          <w:i/>
          <w:sz w:val="28"/>
          <w:szCs w:val="28"/>
          <w:lang w:val="be-BY"/>
        </w:rPr>
        <w:t xml:space="preserve">, </w:t>
      </w:r>
      <w:r w:rsidR="00352E25" w:rsidRPr="00582C6F">
        <w:rPr>
          <w:rFonts w:ascii="Times New Roman" w:hAnsi="Times New Roman" w:cs="Times New Roman"/>
          <w:sz w:val="28"/>
          <w:szCs w:val="28"/>
          <w:lang w:val="be-BY"/>
        </w:rPr>
        <w:t>полученный умножением расходящегося ряда на число</w:t>
      </w:r>
      <w:r w:rsidR="00352E25" w:rsidRPr="00582C6F">
        <w:rPr>
          <w:rFonts w:ascii="Times New Roman" w:hAnsi="Times New Roman" w:cs="Times New Roman"/>
          <w:i/>
          <w:sz w:val="28"/>
          <w:szCs w:val="28"/>
          <w:lang w:val="be-BY"/>
        </w:rPr>
        <w:t xml:space="preserve"> </w:t>
      </w:r>
      <m:oMath>
        <m:f>
          <m:fPr>
            <m:ctrlPr>
              <w:rPr>
                <w:rFonts w:ascii="Cambria Math" w:hAnsi="Cambria Math" w:cs="Times New Roman"/>
                <w:i/>
                <w:sz w:val="28"/>
                <w:szCs w:val="28"/>
                <w:lang w:val="be-BY"/>
              </w:rPr>
            </m:ctrlPr>
          </m:fPr>
          <m:num>
            <m:r>
              <w:rPr>
                <w:rFonts w:ascii="Cambria Math" w:hAnsi="Cambria Math" w:cs="Times New Roman"/>
                <w:sz w:val="28"/>
                <w:szCs w:val="28"/>
                <w:lang w:val="be-BY"/>
              </w:rPr>
              <m:t>1</m:t>
            </m:r>
          </m:num>
          <m:den>
            <m:r>
              <w:rPr>
                <w:rFonts w:ascii="Cambria Math" w:hAnsi="Cambria Math" w:cs="Times New Roman"/>
                <w:sz w:val="28"/>
                <w:szCs w:val="28"/>
                <w:lang w:val="be-BY"/>
              </w:rPr>
              <m:t>16</m:t>
            </m:r>
          </m:den>
        </m:f>
      </m:oMath>
      <w:r w:rsidR="00352E25" w:rsidRPr="00582C6F">
        <w:rPr>
          <w:rFonts w:ascii="Times New Roman" w:hAnsi="Times New Roman" w:cs="Times New Roman"/>
          <w:i/>
          <w:sz w:val="28"/>
          <w:szCs w:val="28"/>
          <w:lang w:val="be-BY"/>
        </w:rPr>
        <w:t xml:space="preserve">, </w:t>
      </w:r>
      <w:r w:rsidR="00352E25" w:rsidRPr="00582C6F">
        <w:rPr>
          <w:rFonts w:ascii="Times New Roman" w:hAnsi="Times New Roman" w:cs="Times New Roman"/>
          <w:sz w:val="28"/>
          <w:szCs w:val="28"/>
          <w:lang w:val="be-BY"/>
        </w:rPr>
        <w:t>тоже расходится.</w:t>
      </w:r>
    </w:p>
    <w:p w14:paraId="6313260A" w14:textId="5D240971" w:rsidR="00352E25" w:rsidRPr="00582C6F" w:rsidRDefault="0085159A" w:rsidP="00582C6F">
      <w:pPr>
        <w:rPr>
          <w:rFonts w:ascii="Times New Roman" w:hAnsi="Times New Roman" w:cs="Times New Roman"/>
          <w:sz w:val="28"/>
          <w:szCs w:val="28"/>
        </w:rPr>
      </w:pPr>
      <w:ins w:id="110" w:author="Пользователь" w:date="2023-12-28T05:53:00Z">
        <w:r>
          <w:rPr>
            <w:rFonts w:ascii="Times New Roman" w:hAnsi="Times New Roman" w:cs="Times New Roman"/>
            <w:sz w:val="28"/>
            <w:szCs w:val="28"/>
          </w:rPr>
          <w:tab/>
        </w:r>
      </w:ins>
      <w:r w:rsidR="00352E25" w:rsidRPr="00582C6F">
        <w:rPr>
          <w:rFonts w:ascii="Times New Roman" w:hAnsi="Times New Roman" w:cs="Times New Roman"/>
          <w:sz w:val="28"/>
          <w:szCs w:val="28"/>
        </w:rPr>
        <w:t>При</w:t>
      </w:r>
      <w:r w:rsidR="00352E25" w:rsidRPr="00582C6F">
        <w:rPr>
          <w:rFonts w:ascii="Times New Roman" w:hAnsi="Times New Roman" w:cs="Times New Roman"/>
          <w:i/>
          <w:sz w:val="28"/>
          <w:szCs w:val="28"/>
        </w:rPr>
        <w:t xml:space="preserve"> </w:t>
      </w:r>
      <m:oMath>
        <m:r>
          <w:rPr>
            <w:rFonts w:ascii="Cambria Math" w:hAnsi="Cambria Math" w:cs="Times New Roman"/>
            <w:sz w:val="28"/>
            <w:szCs w:val="28"/>
          </w:rPr>
          <m:t>x=7</m:t>
        </m:r>
      </m:oMath>
      <w:r w:rsidR="00352E25" w:rsidRPr="00582C6F">
        <w:rPr>
          <w:rFonts w:ascii="Times New Roman" w:hAnsi="Times New Roman" w:cs="Times New Roman"/>
          <w:i/>
          <w:sz w:val="28"/>
          <w:szCs w:val="28"/>
        </w:rPr>
        <w:t xml:space="preserve"> </w:t>
      </w:r>
      <w:r w:rsidR="00352E25" w:rsidRPr="00582C6F">
        <w:rPr>
          <w:rFonts w:ascii="Times New Roman" w:hAnsi="Times New Roman" w:cs="Times New Roman"/>
          <w:sz w:val="28"/>
          <w:szCs w:val="28"/>
        </w:rPr>
        <w:t>получим числовой ряд</w:t>
      </w:r>
    </w:p>
    <w:p w14:paraId="70A72991" w14:textId="77777777" w:rsidR="00352E25" w:rsidRPr="00582C6F" w:rsidRDefault="00000000" w:rsidP="0085159A">
      <w:pPr>
        <w:jc w:val="center"/>
        <w:rPr>
          <w:rFonts w:ascii="Times New Roman" w:hAnsi="Times New Roman" w:cs="Times New Roman"/>
          <w:i/>
          <w:sz w:val="28"/>
          <w:szCs w:val="28"/>
          <w:lang w:val="be-BY"/>
        </w:rPr>
        <w:pPrChange w:id="111" w:author="Пользователь" w:date="2023-12-28T05:53:00Z">
          <w:pPr/>
        </w:pPrChange>
      </w:pPr>
      <m:oMath>
        <m:nary>
          <m:naryPr>
            <m:chr m:val="∑"/>
            <m:limLoc m:val="undOvr"/>
            <m:ctrlPr>
              <w:rPr>
                <w:rFonts w:ascii="Cambria Math" w:hAnsi="Cambria Math" w:cs="Times New Roman"/>
                <w:i/>
                <w:sz w:val="28"/>
                <w:szCs w:val="28"/>
                <w:lang w:val="be-BY"/>
              </w:rPr>
            </m:ctrlPr>
          </m:naryPr>
          <m:sub>
            <m:r>
              <w:rPr>
                <w:rFonts w:ascii="Cambria Math" w:hAnsi="Cambria Math" w:cs="Times New Roman"/>
                <w:sz w:val="28"/>
                <w:szCs w:val="28"/>
                <w:lang w:val="be-BY"/>
              </w:rPr>
              <m:t>n=1</m:t>
            </m:r>
          </m:sub>
          <m:sup>
            <m:r>
              <w:rPr>
                <w:rFonts w:ascii="Cambria Math" w:hAnsi="Cambria Math" w:cs="Times New Roman"/>
                <w:sz w:val="28"/>
                <w:szCs w:val="28"/>
                <w:lang w:val="be-BY"/>
              </w:rPr>
              <m:t>∞</m:t>
            </m:r>
          </m:sup>
          <m:e>
            <m:sSup>
              <m:sSupPr>
                <m:ctrlPr>
                  <w:rPr>
                    <w:rFonts w:ascii="Cambria Math" w:hAnsi="Cambria Math" w:cs="Times New Roman"/>
                    <w:i/>
                    <w:sz w:val="28"/>
                    <w:szCs w:val="28"/>
                    <w:lang w:val="be-BY"/>
                  </w:rPr>
                </m:ctrlPr>
              </m:sSupPr>
              <m:e>
                <m:r>
                  <w:rPr>
                    <w:rFonts w:ascii="Cambria Math" w:hAnsi="Cambria Math" w:cs="Times New Roman"/>
                    <w:sz w:val="28"/>
                    <w:szCs w:val="28"/>
                    <w:lang w:val="be-BY"/>
                  </w:rPr>
                  <m:t>(-1)</m:t>
                </m:r>
              </m:e>
              <m:sup>
                <m:r>
                  <w:rPr>
                    <w:rFonts w:ascii="Cambria Math" w:hAnsi="Cambria Math" w:cs="Times New Roman"/>
                    <w:sz w:val="28"/>
                    <w:szCs w:val="28"/>
                    <w:lang w:val="be-BY"/>
                  </w:rPr>
                  <m:t>n+1</m:t>
                </m:r>
              </m:sup>
            </m:sSup>
            <m:f>
              <m:fPr>
                <m:ctrlPr>
                  <w:rPr>
                    <w:rFonts w:ascii="Cambria Math" w:hAnsi="Cambria Math" w:cs="Times New Roman"/>
                    <w:i/>
                    <w:sz w:val="28"/>
                    <w:szCs w:val="28"/>
                    <w:lang w:val="be-BY"/>
                  </w:rPr>
                </m:ctrlPr>
              </m:fPr>
              <m:num>
                <m:sSup>
                  <m:sSupPr>
                    <m:ctrlPr>
                      <w:rPr>
                        <w:rFonts w:ascii="Cambria Math" w:hAnsi="Cambria Math" w:cs="Times New Roman"/>
                        <w:i/>
                        <w:sz w:val="28"/>
                        <w:szCs w:val="28"/>
                        <w:lang w:val="be-BY"/>
                      </w:rPr>
                    </m:ctrlPr>
                  </m:sSupPr>
                  <m:e>
                    <m:r>
                      <w:rPr>
                        <w:rFonts w:ascii="Cambria Math" w:hAnsi="Cambria Math" w:cs="Times New Roman"/>
                        <w:sz w:val="28"/>
                        <w:szCs w:val="28"/>
                        <w:lang w:val="be-BY"/>
                      </w:rPr>
                      <m:t>n(7-3)</m:t>
                    </m:r>
                  </m:e>
                  <m:sup>
                    <m:r>
                      <w:rPr>
                        <w:rFonts w:ascii="Cambria Math" w:hAnsi="Cambria Math" w:cs="Times New Roman"/>
                        <w:sz w:val="28"/>
                        <w:szCs w:val="28"/>
                        <w:lang w:val="be-BY"/>
                      </w:rPr>
                      <m:t>n-1</m:t>
                    </m:r>
                  </m:sup>
                </m:sSup>
              </m:num>
              <m:den>
                <m:sSup>
                  <m:sSupPr>
                    <m:ctrlPr>
                      <w:rPr>
                        <w:rFonts w:ascii="Cambria Math" w:hAnsi="Cambria Math" w:cs="Times New Roman"/>
                        <w:i/>
                        <w:sz w:val="28"/>
                        <w:szCs w:val="28"/>
                        <w:lang w:val="be-BY"/>
                      </w:rPr>
                    </m:ctrlPr>
                  </m:sSupPr>
                  <m:e>
                    <m:r>
                      <w:rPr>
                        <w:rFonts w:ascii="Cambria Math" w:hAnsi="Cambria Math" w:cs="Times New Roman"/>
                        <w:sz w:val="28"/>
                        <w:szCs w:val="28"/>
                        <w:lang w:val="be-BY"/>
                      </w:rPr>
                      <m:t>4</m:t>
                    </m:r>
                  </m:e>
                  <m:sup>
                    <m:r>
                      <w:rPr>
                        <w:rFonts w:ascii="Cambria Math" w:hAnsi="Cambria Math" w:cs="Times New Roman"/>
                        <w:sz w:val="28"/>
                        <w:szCs w:val="28"/>
                        <w:lang w:val="be-BY"/>
                      </w:rPr>
                      <m:t>n+1</m:t>
                    </m:r>
                  </m:sup>
                </m:sSup>
              </m:den>
            </m:f>
            <m:r>
              <w:rPr>
                <w:rFonts w:ascii="Cambria Math" w:hAnsi="Cambria Math" w:cs="Times New Roman"/>
                <w:sz w:val="28"/>
                <w:szCs w:val="28"/>
                <w:lang w:val="be-BY"/>
              </w:rPr>
              <m:t>=</m:t>
            </m:r>
          </m:e>
        </m:nary>
        <m:nary>
          <m:naryPr>
            <m:chr m:val="∑"/>
            <m:limLoc m:val="undOvr"/>
            <m:ctrlPr>
              <w:rPr>
                <w:rFonts w:ascii="Cambria Math" w:hAnsi="Cambria Math" w:cs="Times New Roman"/>
                <w:i/>
                <w:sz w:val="28"/>
                <w:szCs w:val="28"/>
                <w:lang w:val="be-BY"/>
              </w:rPr>
            </m:ctrlPr>
          </m:naryPr>
          <m:sub>
            <m:r>
              <w:rPr>
                <w:rFonts w:ascii="Cambria Math" w:hAnsi="Cambria Math" w:cs="Times New Roman"/>
                <w:sz w:val="28"/>
                <w:szCs w:val="28"/>
                <w:lang w:val="be-BY"/>
              </w:rPr>
              <m:t>n=1</m:t>
            </m:r>
          </m:sub>
          <m:sup>
            <m:r>
              <w:rPr>
                <w:rFonts w:ascii="Cambria Math" w:hAnsi="Cambria Math" w:cs="Times New Roman"/>
                <w:sz w:val="28"/>
                <w:szCs w:val="28"/>
                <w:lang w:val="be-BY"/>
              </w:rPr>
              <m:t>∞</m:t>
            </m:r>
          </m:sup>
          <m:e>
            <m:sSup>
              <m:sSupPr>
                <m:ctrlPr>
                  <w:rPr>
                    <w:rFonts w:ascii="Cambria Math" w:hAnsi="Cambria Math" w:cs="Times New Roman"/>
                    <w:i/>
                    <w:sz w:val="28"/>
                    <w:szCs w:val="28"/>
                    <w:lang w:val="be-BY"/>
                  </w:rPr>
                </m:ctrlPr>
              </m:sSupPr>
              <m:e>
                <m:r>
                  <w:rPr>
                    <w:rFonts w:ascii="Cambria Math" w:hAnsi="Cambria Math" w:cs="Times New Roman"/>
                    <w:sz w:val="28"/>
                    <w:szCs w:val="28"/>
                    <w:lang w:val="be-BY"/>
                  </w:rPr>
                  <m:t>(-1)</m:t>
                </m:r>
              </m:e>
              <m:sup>
                <m:r>
                  <w:rPr>
                    <w:rFonts w:ascii="Cambria Math" w:hAnsi="Cambria Math" w:cs="Times New Roman"/>
                    <w:sz w:val="28"/>
                    <w:szCs w:val="28"/>
                    <w:lang w:val="be-BY"/>
                  </w:rPr>
                  <m:t>n+1</m:t>
                </m:r>
              </m:sup>
            </m:sSup>
            <m:f>
              <m:fPr>
                <m:ctrlPr>
                  <w:rPr>
                    <w:rFonts w:ascii="Cambria Math" w:hAnsi="Cambria Math" w:cs="Times New Roman"/>
                    <w:i/>
                    <w:sz w:val="28"/>
                    <w:szCs w:val="28"/>
                    <w:lang w:val="be-BY"/>
                  </w:rPr>
                </m:ctrlPr>
              </m:fPr>
              <m:num>
                <m:r>
                  <w:rPr>
                    <w:rFonts w:ascii="Cambria Math" w:hAnsi="Cambria Math" w:cs="Times New Roman"/>
                    <w:sz w:val="28"/>
                    <w:szCs w:val="28"/>
                    <w:lang w:val="en-US"/>
                  </w:rPr>
                  <m:t>n</m:t>
                </m:r>
              </m:num>
              <m:den>
                <m:r>
                  <w:rPr>
                    <w:rFonts w:ascii="Cambria Math" w:hAnsi="Cambria Math" w:cs="Times New Roman"/>
                    <w:sz w:val="28"/>
                    <w:szCs w:val="28"/>
                    <w:lang w:val="be-BY"/>
                  </w:rPr>
                  <m:t>16</m:t>
                </m:r>
              </m:den>
            </m:f>
          </m:e>
        </m:nary>
      </m:oMath>
      <w:r w:rsidR="00352E25" w:rsidRPr="00582C6F">
        <w:rPr>
          <w:rFonts w:ascii="Times New Roman" w:hAnsi="Times New Roman" w:cs="Times New Roman"/>
          <w:i/>
          <w:sz w:val="28"/>
          <w:szCs w:val="28"/>
        </w:rPr>
        <w:t>,</w:t>
      </w:r>
    </w:p>
    <w:p w14:paraId="57F29B02" w14:textId="67AEF1ED" w:rsidR="00352E25" w:rsidRPr="00582C6F" w:rsidRDefault="0085159A" w:rsidP="00582C6F">
      <w:pPr>
        <w:rPr>
          <w:rFonts w:ascii="Times New Roman" w:hAnsi="Times New Roman" w:cs="Times New Roman"/>
          <w:sz w:val="28"/>
          <w:szCs w:val="28"/>
          <w:lang w:val="be-BY"/>
        </w:rPr>
      </w:pPr>
      <w:ins w:id="112" w:author="Пользователь" w:date="2023-12-28T05:53:00Z">
        <w:r>
          <w:rPr>
            <w:rFonts w:ascii="Times New Roman" w:hAnsi="Times New Roman" w:cs="Times New Roman"/>
            <w:sz w:val="28"/>
            <w:szCs w:val="28"/>
            <w:lang w:val="be-BY"/>
          </w:rPr>
          <w:tab/>
        </w:r>
      </w:ins>
      <w:r w:rsidR="00352E25" w:rsidRPr="00582C6F">
        <w:rPr>
          <w:rFonts w:ascii="Times New Roman" w:hAnsi="Times New Roman" w:cs="Times New Roman"/>
          <w:sz w:val="28"/>
          <w:szCs w:val="28"/>
          <w:lang w:val="be-BY"/>
        </w:rPr>
        <w:t>который расходится в силу достаточного условия расходимости ряда.</w:t>
      </w:r>
    </w:p>
    <w:p w14:paraId="113174F8" w14:textId="13B53A48" w:rsidR="00352E25" w:rsidRPr="00582C6F" w:rsidRDefault="0085159A" w:rsidP="00582C6F">
      <w:pPr>
        <w:rPr>
          <w:rFonts w:ascii="Times New Roman" w:hAnsi="Times New Roman" w:cs="Times New Roman"/>
          <w:i/>
          <w:sz w:val="28"/>
          <w:szCs w:val="28"/>
        </w:rPr>
      </w:pPr>
      <w:ins w:id="113" w:author="Пользователь" w:date="2023-12-28T05:53:00Z">
        <w:r>
          <w:rPr>
            <w:rFonts w:ascii="Times New Roman" w:hAnsi="Times New Roman" w:cs="Times New Roman"/>
            <w:sz w:val="28"/>
            <w:szCs w:val="28"/>
            <w:lang w:val="be-BY"/>
          </w:rPr>
          <w:tab/>
        </w:r>
      </w:ins>
      <w:r w:rsidR="00352E25" w:rsidRPr="00582C6F">
        <w:rPr>
          <w:rFonts w:ascii="Times New Roman" w:hAnsi="Times New Roman" w:cs="Times New Roman"/>
          <w:sz w:val="28"/>
          <w:szCs w:val="28"/>
          <w:lang w:val="be-BY"/>
        </w:rPr>
        <w:t>Таким образом,</w:t>
      </w:r>
      <w:r w:rsidR="00352E25" w:rsidRPr="00582C6F">
        <w:rPr>
          <w:rFonts w:ascii="Times New Roman" w:hAnsi="Times New Roman" w:cs="Times New Roman"/>
          <w:i/>
          <w:sz w:val="28"/>
          <w:szCs w:val="28"/>
          <w:lang w:val="be-BY"/>
        </w:rPr>
        <w:t xml:space="preserve"> </w:t>
      </w:r>
      <m:oMath>
        <m:f>
          <m:fPr>
            <m:ctrlPr>
              <w:rPr>
                <w:rFonts w:ascii="Cambria Math" w:hAnsi="Cambria Math" w:cs="Times New Roman"/>
                <w:i/>
                <w:sz w:val="28"/>
                <w:szCs w:val="28"/>
                <w:lang w:val="be-BY"/>
              </w:rPr>
            </m:ctrlPr>
          </m:fPr>
          <m:num>
            <m:r>
              <w:rPr>
                <w:rFonts w:ascii="Cambria Math" w:hAnsi="Cambria Math" w:cs="Times New Roman"/>
                <w:sz w:val="28"/>
                <w:szCs w:val="28"/>
                <w:lang w:val="be-BY"/>
              </w:rPr>
              <m:t>1</m:t>
            </m:r>
          </m:num>
          <m:den>
            <m:r>
              <w:rPr>
                <w:rFonts w:ascii="Cambria Math" w:hAnsi="Cambria Math" w:cs="Times New Roman"/>
                <w:sz w:val="28"/>
                <w:szCs w:val="28"/>
                <w:lang w:val="be-BY"/>
              </w:rPr>
              <m:t>f(x+1)</m:t>
            </m:r>
          </m:den>
        </m:f>
        <m:r>
          <w:rPr>
            <w:rFonts w:ascii="Cambria Math" w:hAnsi="Cambria Math" w:cs="Times New Roman"/>
            <w:sz w:val="28"/>
            <w:szCs w:val="28"/>
            <w:lang w:val="be-BY"/>
          </w:rPr>
          <m:t>=</m:t>
        </m:r>
        <m:f>
          <m:fPr>
            <m:ctrlPr>
              <w:rPr>
                <w:rFonts w:ascii="Cambria Math" w:hAnsi="Cambria Math" w:cs="Times New Roman"/>
                <w:i/>
                <w:sz w:val="28"/>
                <w:szCs w:val="28"/>
                <w:lang w:val="be-BY"/>
              </w:rPr>
            </m:ctrlPr>
          </m:fPr>
          <m:num>
            <m:r>
              <w:rPr>
                <w:rFonts w:ascii="Cambria Math" w:hAnsi="Cambria Math" w:cs="Times New Roman"/>
                <w:sz w:val="28"/>
                <w:szCs w:val="28"/>
                <w:lang w:val="be-BY"/>
              </w:rPr>
              <m:t>1</m:t>
            </m:r>
          </m:num>
          <m:den>
            <m:sSup>
              <m:sSupPr>
                <m:ctrlPr>
                  <w:rPr>
                    <w:rFonts w:ascii="Cambria Math" w:hAnsi="Cambria Math" w:cs="Times New Roman"/>
                    <w:i/>
                    <w:sz w:val="28"/>
                    <w:szCs w:val="28"/>
                    <w:lang w:val="be-BY"/>
                  </w:rPr>
                </m:ctrlPr>
              </m:sSupPr>
              <m:e>
                <m:r>
                  <w:rPr>
                    <w:rFonts w:ascii="Cambria Math" w:hAnsi="Cambria Math" w:cs="Times New Roman"/>
                    <w:sz w:val="28"/>
                    <w:szCs w:val="28"/>
                    <w:lang w:val="be-BY"/>
                  </w:rPr>
                  <m:t>(x+1)</m:t>
                </m:r>
              </m:e>
              <m:sup>
                <m:r>
                  <w:rPr>
                    <w:rFonts w:ascii="Cambria Math" w:hAnsi="Cambria Math" w:cs="Times New Roman"/>
                    <w:sz w:val="28"/>
                    <w:szCs w:val="28"/>
                    <w:lang w:val="be-BY"/>
                  </w:rPr>
                  <m:t>2</m:t>
                </m:r>
              </m:sup>
            </m:sSup>
          </m:den>
        </m:f>
        <m:r>
          <w:rPr>
            <w:rFonts w:ascii="Cambria Math" w:hAnsi="Cambria Math" w:cs="Times New Roman"/>
            <w:sz w:val="28"/>
            <w:szCs w:val="28"/>
            <w:lang w:val="be-BY"/>
          </w:rPr>
          <m:t>=</m:t>
        </m:r>
        <m:nary>
          <m:naryPr>
            <m:chr m:val="∑"/>
            <m:limLoc m:val="undOvr"/>
            <m:ctrlPr>
              <w:rPr>
                <w:rFonts w:ascii="Cambria Math" w:hAnsi="Cambria Math" w:cs="Times New Roman"/>
                <w:i/>
                <w:sz w:val="28"/>
                <w:szCs w:val="28"/>
                <w:lang w:val="be-BY"/>
              </w:rPr>
            </m:ctrlPr>
          </m:naryPr>
          <m:sub>
            <m:r>
              <w:rPr>
                <w:rFonts w:ascii="Cambria Math" w:hAnsi="Cambria Math" w:cs="Times New Roman"/>
                <w:sz w:val="28"/>
                <w:szCs w:val="28"/>
                <w:lang w:val="be-BY"/>
              </w:rPr>
              <m:t>n=1</m:t>
            </m:r>
          </m:sub>
          <m:sup>
            <m:r>
              <w:rPr>
                <w:rFonts w:ascii="Cambria Math" w:hAnsi="Cambria Math" w:cs="Times New Roman"/>
                <w:sz w:val="28"/>
                <w:szCs w:val="28"/>
                <w:lang w:val="be-BY"/>
              </w:rPr>
              <m:t>∞</m:t>
            </m:r>
          </m:sup>
          <m:e>
            <m:sSup>
              <m:sSupPr>
                <m:ctrlPr>
                  <w:rPr>
                    <w:rFonts w:ascii="Cambria Math" w:hAnsi="Cambria Math" w:cs="Times New Roman"/>
                    <w:i/>
                    <w:sz w:val="28"/>
                    <w:szCs w:val="28"/>
                    <w:lang w:val="be-BY"/>
                  </w:rPr>
                </m:ctrlPr>
              </m:sSupPr>
              <m:e>
                <m:r>
                  <w:rPr>
                    <w:rFonts w:ascii="Cambria Math" w:hAnsi="Cambria Math" w:cs="Times New Roman"/>
                    <w:sz w:val="28"/>
                    <w:szCs w:val="28"/>
                    <w:lang w:val="be-BY"/>
                  </w:rPr>
                  <m:t>(-1)</m:t>
                </m:r>
              </m:e>
              <m:sup>
                <m:r>
                  <w:rPr>
                    <w:rFonts w:ascii="Cambria Math" w:hAnsi="Cambria Math" w:cs="Times New Roman"/>
                    <w:sz w:val="28"/>
                    <w:szCs w:val="28"/>
                    <w:lang w:val="be-BY"/>
                  </w:rPr>
                  <m:t>n+1</m:t>
                </m:r>
              </m:sup>
            </m:sSup>
            <m:f>
              <m:fPr>
                <m:ctrlPr>
                  <w:rPr>
                    <w:rFonts w:ascii="Cambria Math" w:hAnsi="Cambria Math" w:cs="Times New Roman"/>
                    <w:i/>
                    <w:sz w:val="28"/>
                    <w:szCs w:val="28"/>
                    <w:lang w:val="be-BY"/>
                  </w:rPr>
                </m:ctrlPr>
              </m:fPr>
              <m:num>
                <m:sSup>
                  <m:sSupPr>
                    <m:ctrlPr>
                      <w:rPr>
                        <w:rFonts w:ascii="Cambria Math" w:hAnsi="Cambria Math" w:cs="Times New Roman"/>
                        <w:i/>
                        <w:sz w:val="28"/>
                        <w:szCs w:val="28"/>
                        <w:lang w:val="be-BY"/>
                      </w:rPr>
                    </m:ctrlPr>
                  </m:sSupPr>
                  <m:e>
                    <m:r>
                      <w:rPr>
                        <w:rFonts w:ascii="Cambria Math" w:hAnsi="Cambria Math" w:cs="Times New Roman"/>
                        <w:sz w:val="28"/>
                        <w:szCs w:val="28"/>
                        <w:lang w:val="be-BY"/>
                      </w:rPr>
                      <m:t>n(x-3)</m:t>
                    </m:r>
                  </m:e>
                  <m:sup>
                    <m:r>
                      <w:rPr>
                        <w:rFonts w:ascii="Cambria Math" w:hAnsi="Cambria Math" w:cs="Times New Roman"/>
                        <w:sz w:val="28"/>
                        <w:szCs w:val="28"/>
                        <w:lang w:val="be-BY"/>
                      </w:rPr>
                      <m:t>n-1</m:t>
                    </m:r>
                  </m:sup>
                </m:sSup>
              </m:num>
              <m:den>
                <m:sSup>
                  <m:sSupPr>
                    <m:ctrlPr>
                      <w:rPr>
                        <w:rFonts w:ascii="Cambria Math" w:hAnsi="Cambria Math" w:cs="Times New Roman"/>
                        <w:i/>
                        <w:sz w:val="28"/>
                        <w:szCs w:val="28"/>
                        <w:lang w:val="be-BY"/>
                      </w:rPr>
                    </m:ctrlPr>
                  </m:sSupPr>
                  <m:e>
                    <m:r>
                      <w:rPr>
                        <w:rFonts w:ascii="Cambria Math" w:hAnsi="Cambria Math" w:cs="Times New Roman"/>
                        <w:sz w:val="28"/>
                        <w:szCs w:val="28"/>
                        <w:lang w:val="be-BY"/>
                      </w:rPr>
                      <m:t>4</m:t>
                    </m:r>
                  </m:e>
                  <m:sup>
                    <m:r>
                      <w:rPr>
                        <w:rFonts w:ascii="Cambria Math" w:hAnsi="Cambria Math" w:cs="Times New Roman"/>
                        <w:sz w:val="28"/>
                        <w:szCs w:val="28"/>
                        <w:lang w:val="be-BY"/>
                      </w:rPr>
                      <m:t>n+1</m:t>
                    </m:r>
                  </m:sup>
                </m:sSup>
              </m:den>
            </m:f>
          </m:e>
        </m:nary>
        <m:r>
          <w:rPr>
            <w:rFonts w:ascii="Cambria Math" w:hAnsi="Cambria Math" w:cs="Times New Roman"/>
            <w:sz w:val="28"/>
            <w:szCs w:val="28"/>
            <w:lang w:val="be-BY"/>
          </w:rPr>
          <m:t xml:space="preserve">, </m:t>
        </m:r>
        <m:r>
          <w:rPr>
            <w:rFonts w:ascii="Cambria Math" w:hAnsi="Cambria Math" w:cs="Times New Roman"/>
            <w:sz w:val="28"/>
            <w:szCs w:val="28"/>
          </w:rPr>
          <m:t>x∈(-1;7)</m:t>
        </m:r>
      </m:oMath>
      <w:r w:rsidR="00352E25" w:rsidRPr="00582C6F">
        <w:rPr>
          <w:rFonts w:ascii="Times New Roman" w:hAnsi="Times New Roman" w:cs="Times New Roman"/>
          <w:i/>
          <w:sz w:val="28"/>
          <w:szCs w:val="28"/>
        </w:rPr>
        <w:t>.</w:t>
      </w:r>
    </w:p>
    <w:p w14:paraId="31610E62" w14:textId="46615E8D" w:rsidR="00352E25" w:rsidRPr="00582C6F" w:rsidRDefault="0085159A" w:rsidP="00582C6F">
      <w:pPr>
        <w:rPr>
          <w:rFonts w:ascii="Times New Roman" w:hAnsi="Times New Roman" w:cs="Times New Roman"/>
          <w:sz w:val="28"/>
          <w:szCs w:val="28"/>
        </w:rPr>
      </w:pPr>
      <w:ins w:id="114" w:author="Пользователь" w:date="2023-12-28T05:53:00Z">
        <w:r>
          <w:rPr>
            <w:rFonts w:ascii="Times New Roman" w:hAnsi="Times New Roman" w:cs="Times New Roman"/>
            <w:b/>
            <w:sz w:val="28"/>
            <w:szCs w:val="28"/>
          </w:rPr>
          <w:tab/>
        </w:r>
      </w:ins>
      <w:r w:rsidR="00352E25" w:rsidRPr="00582C6F">
        <w:rPr>
          <w:rFonts w:ascii="Times New Roman" w:hAnsi="Times New Roman" w:cs="Times New Roman"/>
          <w:b/>
          <w:sz w:val="28"/>
          <w:szCs w:val="28"/>
        </w:rPr>
        <w:t xml:space="preserve">Пример 4. </w:t>
      </w:r>
      <m:oMath>
        <m:r>
          <w:rPr>
            <w:rFonts w:ascii="Cambria Math" w:hAnsi="Cambria Math" w:cs="Times New Roman"/>
            <w:sz w:val="28"/>
            <w:szCs w:val="28"/>
            <w:lang w:val="en-US"/>
          </w:rPr>
          <m:t>f</m:t>
        </m:r>
        <m:d>
          <m:dPr>
            <m:ctrlPr>
              <w:rPr>
                <w:rFonts w:ascii="Cambria Math" w:hAnsi="Cambria Math" w:cs="Times New Roman"/>
                <w:i/>
                <w:sz w:val="28"/>
                <w:szCs w:val="28"/>
                <w:lang w:val="be-BY"/>
              </w:rPr>
            </m:ctrlPr>
          </m:dPr>
          <m:e>
            <m:r>
              <w:rPr>
                <w:rFonts w:ascii="Cambria Math" w:hAnsi="Cambria Math" w:cs="Times New Roman"/>
                <w:sz w:val="28"/>
                <w:szCs w:val="28"/>
                <w:lang w:val="be-BY"/>
              </w:rPr>
              <m:t>x</m:t>
            </m:r>
          </m:e>
        </m:d>
        <m:r>
          <w:rPr>
            <w:rFonts w:ascii="Cambria Math" w:hAnsi="Cambria Math" w:cs="Times New Roman"/>
            <w:sz w:val="28"/>
            <w:szCs w:val="28"/>
            <w:lang w:val="be-BY"/>
          </w:rPr>
          <m:t>=</m:t>
        </m:r>
        <m:f>
          <m:fPr>
            <m:ctrlPr>
              <w:rPr>
                <w:rFonts w:ascii="Cambria Math" w:hAnsi="Cambria Math" w:cs="Times New Roman"/>
                <w:i/>
                <w:sz w:val="28"/>
                <w:szCs w:val="28"/>
                <w:lang w:val="be-BY"/>
              </w:rPr>
            </m:ctrlPr>
          </m:fPr>
          <m:num>
            <m:r>
              <w:rPr>
                <w:rFonts w:ascii="Cambria Math" w:hAnsi="Cambria Math" w:cs="Times New Roman"/>
                <w:sz w:val="28"/>
                <w:szCs w:val="28"/>
                <w:lang w:val="be-BY"/>
              </w:rPr>
              <m:t>3x+8</m:t>
            </m:r>
          </m:num>
          <m:den>
            <m:r>
              <w:rPr>
                <w:rFonts w:ascii="Cambria Math" w:hAnsi="Cambria Math" w:cs="Times New Roman"/>
                <w:sz w:val="28"/>
                <w:szCs w:val="28"/>
                <w:lang w:val="be-BY"/>
              </w:rPr>
              <m:t>(2x-3)(</m:t>
            </m:r>
            <m:sSup>
              <m:sSupPr>
                <m:ctrlPr>
                  <w:rPr>
                    <w:rFonts w:ascii="Cambria Math" w:hAnsi="Cambria Math" w:cs="Times New Roman"/>
                    <w:i/>
                    <w:sz w:val="28"/>
                    <w:szCs w:val="28"/>
                    <w:lang w:val="be-BY"/>
                  </w:rPr>
                </m:ctrlPr>
              </m:sSupPr>
              <m:e>
                <m:r>
                  <w:rPr>
                    <w:rFonts w:ascii="Cambria Math" w:hAnsi="Cambria Math" w:cs="Times New Roman"/>
                    <w:sz w:val="28"/>
                    <w:szCs w:val="28"/>
                    <w:lang w:val="be-BY"/>
                  </w:rPr>
                  <m:t>x</m:t>
                </m:r>
              </m:e>
              <m:sup>
                <m:r>
                  <w:rPr>
                    <w:rFonts w:ascii="Cambria Math" w:hAnsi="Cambria Math" w:cs="Times New Roman"/>
                    <w:sz w:val="28"/>
                    <w:szCs w:val="28"/>
                    <w:lang w:val="be-BY"/>
                  </w:rPr>
                  <m:t>2</m:t>
                </m:r>
              </m:sup>
            </m:sSup>
            <m:r>
              <w:rPr>
                <w:rFonts w:ascii="Cambria Math" w:hAnsi="Cambria Math" w:cs="Times New Roman"/>
                <w:sz w:val="28"/>
                <w:szCs w:val="28"/>
                <w:lang w:val="be-BY"/>
              </w:rPr>
              <m:t>+4)</m:t>
            </m:r>
          </m:den>
        </m:f>
        <m:r>
          <w:rPr>
            <w:rFonts w:ascii="Cambria Math" w:hAnsi="Cambria Math" w:cs="Times New Roman"/>
            <w:sz w:val="28"/>
            <w:szCs w:val="28"/>
            <w:lang w:val="be-BY"/>
          </w:rPr>
          <m:t xml:space="preserve">, </m:t>
        </m:r>
        <m:sSub>
          <m:sSubPr>
            <m:ctrlPr>
              <w:rPr>
                <w:rFonts w:ascii="Cambria Math" w:hAnsi="Cambria Math" w:cs="Times New Roman"/>
                <w:i/>
                <w:sz w:val="28"/>
                <w:szCs w:val="28"/>
                <w:lang w:val="be-BY"/>
              </w:rPr>
            </m:ctrlPr>
          </m:sSubPr>
          <m:e>
            <m:r>
              <w:rPr>
                <w:rFonts w:ascii="Cambria Math" w:hAnsi="Cambria Math" w:cs="Times New Roman"/>
                <w:sz w:val="28"/>
                <w:szCs w:val="28"/>
                <w:lang w:val="be-BY"/>
              </w:rPr>
              <m:t>x</m:t>
            </m:r>
          </m:e>
          <m:sub>
            <m:r>
              <w:rPr>
                <w:rFonts w:ascii="Cambria Math" w:hAnsi="Cambria Math" w:cs="Times New Roman"/>
                <w:sz w:val="28"/>
                <w:szCs w:val="28"/>
                <w:lang w:val="be-BY"/>
              </w:rPr>
              <m:t>0</m:t>
            </m:r>
          </m:sub>
        </m:sSub>
        <m:r>
          <w:rPr>
            <w:rFonts w:ascii="Cambria Math" w:hAnsi="Cambria Math" w:cs="Times New Roman"/>
            <w:sz w:val="28"/>
            <w:szCs w:val="28"/>
            <w:lang w:val="be-BY"/>
          </w:rPr>
          <m:t>=0</m:t>
        </m:r>
      </m:oMath>
      <w:r w:rsidR="00352E25" w:rsidRPr="00582C6F">
        <w:rPr>
          <w:rFonts w:ascii="Times New Roman" w:hAnsi="Times New Roman" w:cs="Times New Roman"/>
          <w:sz w:val="28"/>
          <w:szCs w:val="28"/>
        </w:rPr>
        <w:t>.</w:t>
      </w:r>
    </w:p>
    <w:p w14:paraId="73719998" w14:textId="20CA84DD" w:rsidR="00352E25" w:rsidRPr="00582C6F" w:rsidRDefault="0085159A" w:rsidP="00582C6F">
      <w:pPr>
        <w:rPr>
          <w:rFonts w:ascii="Times New Roman" w:hAnsi="Times New Roman" w:cs="Times New Roman"/>
          <w:sz w:val="28"/>
          <w:szCs w:val="28"/>
        </w:rPr>
      </w:pPr>
      <w:ins w:id="115" w:author="Пользователь" w:date="2023-12-28T05:53:00Z">
        <w:r>
          <w:rPr>
            <w:rFonts w:ascii="Times New Roman" w:hAnsi="Times New Roman" w:cs="Times New Roman"/>
            <w:sz w:val="28"/>
            <w:szCs w:val="28"/>
          </w:rPr>
          <w:tab/>
        </w:r>
      </w:ins>
      <w:r w:rsidR="00352E25" w:rsidRPr="00582C6F">
        <w:rPr>
          <w:rFonts w:ascii="Times New Roman" w:hAnsi="Times New Roman" w:cs="Times New Roman"/>
          <w:sz w:val="28"/>
          <w:szCs w:val="28"/>
        </w:rPr>
        <w:t xml:space="preserve">При разложении рациональных функций в ряд Тейлора удобно использовать их разложение на элементарные дроби. Представим </w:t>
      </w:r>
      <m:oMath>
        <m:r>
          <m:rPr>
            <m:sty m:val="p"/>
          </m:rPr>
          <w:rPr>
            <w:rFonts w:ascii="Cambria Math" w:hAnsi="Cambria Math" w:cs="Times New Roman"/>
            <w:sz w:val="28"/>
            <w:szCs w:val="28"/>
            <w:lang w:val="en-US"/>
          </w:rPr>
          <m:t>f</m:t>
        </m:r>
        <m:d>
          <m:dPr>
            <m:ctrlPr>
              <w:rPr>
                <w:rFonts w:ascii="Cambria Math" w:hAnsi="Cambria Math" w:cs="Times New Roman"/>
                <w:sz w:val="28"/>
                <w:szCs w:val="28"/>
                <w:lang w:val="be-BY"/>
              </w:rPr>
            </m:ctrlPr>
          </m:dPr>
          <m:e>
            <m:r>
              <m:rPr>
                <m:sty m:val="p"/>
              </m:rPr>
              <w:rPr>
                <w:rFonts w:ascii="Cambria Math" w:hAnsi="Cambria Math" w:cs="Times New Roman"/>
                <w:sz w:val="28"/>
                <w:szCs w:val="28"/>
                <w:lang w:val="be-BY"/>
              </w:rPr>
              <m:t>x</m:t>
            </m:r>
          </m:e>
        </m:d>
      </m:oMath>
      <w:r w:rsidR="00352E25" w:rsidRPr="00582C6F">
        <w:rPr>
          <w:rFonts w:ascii="Times New Roman" w:hAnsi="Times New Roman" w:cs="Times New Roman"/>
          <w:sz w:val="28"/>
          <w:szCs w:val="28"/>
          <w:lang w:val="be-BY"/>
        </w:rPr>
        <w:t xml:space="preserve"> в виде суммы элементарных дробей</w:t>
      </w:r>
      <w:r w:rsidR="00352E25" w:rsidRPr="00582C6F">
        <w:rPr>
          <w:rFonts w:ascii="Times New Roman" w:hAnsi="Times New Roman" w:cs="Times New Roman"/>
          <w:sz w:val="28"/>
          <w:szCs w:val="28"/>
        </w:rPr>
        <w:t>:</w:t>
      </w:r>
    </w:p>
    <w:p w14:paraId="681E4DCF" w14:textId="77777777" w:rsidR="00352E25" w:rsidRPr="00582C6F" w:rsidRDefault="00000000" w:rsidP="00582C6F">
      <w:pPr>
        <w:rPr>
          <w:rFonts w:ascii="Times New Roman" w:hAnsi="Times New Roman" w:cs="Times New Roman"/>
          <w:i/>
          <w:sz w:val="28"/>
          <w:szCs w:val="28"/>
        </w:rPr>
      </w:pPr>
      <m:oMath>
        <m:f>
          <m:fPr>
            <m:ctrlPr>
              <w:rPr>
                <w:rFonts w:ascii="Cambria Math" w:hAnsi="Cambria Math" w:cs="Times New Roman"/>
                <w:i/>
                <w:sz w:val="28"/>
                <w:szCs w:val="28"/>
                <w:lang w:val="be-BY"/>
              </w:rPr>
            </m:ctrlPr>
          </m:fPr>
          <m:num>
            <m:r>
              <w:rPr>
                <w:rFonts w:ascii="Cambria Math" w:hAnsi="Cambria Math" w:cs="Times New Roman"/>
                <w:sz w:val="28"/>
                <w:szCs w:val="28"/>
                <w:lang w:val="be-BY"/>
              </w:rPr>
              <m:t>3x+8</m:t>
            </m:r>
          </m:num>
          <m:den>
            <m:r>
              <w:rPr>
                <w:rFonts w:ascii="Cambria Math" w:hAnsi="Cambria Math" w:cs="Times New Roman"/>
                <w:sz w:val="28"/>
                <w:szCs w:val="28"/>
                <w:lang w:val="be-BY"/>
              </w:rPr>
              <m:t>(2x-3)(</m:t>
            </m:r>
            <m:sSup>
              <m:sSupPr>
                <m:ctrlPr>
                  <w:rPr>
                    <w:rFonts w:ascii="Cambria Math" w:hAnsi="Cambria Math" w:cs="Times New Roman"/>
                    <w:i/>
                    <w:sz w:val="28"/>
                    <w:szCs w:val="28"/>
                    <w:lang w:val="be-BY"/>
                  </w:rPr>
                </m:ctrlPr>
              </m:sSupPr>
              <m:e>
                <m:r>
                  <w:rPr>
                    <w:rFonts w:ascii="Cambria Math" w:hAnsi="Cambria Math" w:cs="Times New Roman"/>
                    <w:sz w:val="28"/>
                    <w:szCs w:val="28"/>
                    <w:lang w:val="be-BY"/>
                  </w:rPr>
                  <m:t>x</m:t>
                </m:r>
              </m:e>
              <m:sup>
                <m:r>
                  <w:rPr>
                    <w:rFonts w:ascii="Cambria Math" w:hAnsi="Cambria Math" w:cs="Times New Roman"/>
                    <w:sz w:val="28"/>
                    <w:szCs w:val="28"/>
                    <w:lang w:val="be-BY"/>
                  </w:rPr>
                  <m:t>2</m:t>
                </m:r>
              </m:sup>
            </m:sSup>
            <m:r>
              <w:rPr>
                <w:rFonts w:ascii="Cambria Math" w:hAnsi="Cambria Math" w:cs="Times New Roman"/>
                <w:sz w:val="28"/>
                <w:szCs w:val="28"/>
                <w:lang w:val="be-BY"/>
              </w:rPr>
              <m:t>+4)</m:t>
            </m:r>
          </m:den>
        </m:f>
        <m:r>
          <w:rPr>
            <w:rFonts w:ascii="Cambria Math" w:hAnsi="Cambria Math" w:cs="Times New Roman"/>
            <w:sz w:val="28"/>
            <w:szCs w:val="28"/>
            <w:lang w:val="be-BY"/>
          </w:rPr>
          <m:t>=</m:t>
        </m:r>
        <m:f>
          <m:fPr>
            <m:ctrlPr>
              <w:rPr>
                <w:rFonts w:ascii="Cambria Math" w:hAnsi="Cambria Math" w:cs="Times New Roman"/>
                <w:i/>
                <w:sz w:val="28"/>
                <w:szCs w:val="28"/>
                <w:lang w:val="be-BY"/>
              </w:rPr>
            </m:ctrlPr>
          </m:fPr>
          <m:num>
            <m:r>
              <w:rPr>
                <w:rFonts w:ascii="Cambria Math" w:hAnsi="Cambria Math" w:cs="Times New Roman"/>
                <w:sz w:val="28"/>
                <w:szCs w:val="28"/>
                <w:lang w:val="be-BY"/>
              </w:rPr>
              <m:t>A</m:t>
            </m:r>
          </m:num>
          <m:den>
            <m:r>
              <w:rPr>
                <w:rFonts w:ascii="Cambria Math" w:hAnsi="Cambria Math" w:cs="Times New Roman"/>
                <w:sz w:val="28"/>
                <w:szCs w:val="28"/>
                <w:lang w:val="be-BY"/>
              </w:rPr>
              <m:t>2x-3</m:t>
            </m:r>
          </m:den>
        </m:f>
        <m:r>
          <w:rPr>
            <w:rFonts w:ascii="Cambria Math" w:hAnsi="Cambria Math" w:cs="Times New Roman"/>
            <w:sz w:val="28"/>
            <w:szCs w:val="28"/>
            <w:lang w:val="be-BY"/>
          </w:rPr>
          <m:t>+</m:t>
        </m:r>
        <m:f>
          <m:fPr>
            <m:ctrlPr>
              <w:rPr>
                <w:rFonts w:ascii="Cambria Math" w:hAnsi="Cambria Math" w:cs="Times New Roman"/>
                <w:i/>
                <w:sz w:val="28"/>
                <w:szCs w:val="28"/>
                <w:lang w:val="be-BY"/>
              </w:rPr>
            </m:ctrlPr>
          </m:fPr>
          <m:num>
            <m:r>
              <w:rPr>
                <w:rFonts w:ascii="Cambria Math" w:hAnsi="Cambria Math" w:cs="Times New Roman"/>
                <w:sz w:val="28"/>
                <w:szCs w:val="28"/>
                <w:lang w:val="be-BY"/>
              </w:rPr>
              <m:t>Bx+C</m:t>
            </m:r>
          </m:num>
          <m:den>
            <m:sSup>
              <m:sSupPr>
                <m:ctrlPr>
                  <w:rPr>
                    <w:rFonts w:ascii="Cambria Math" w:hAnsi="Cambria Math" w:cs="Times New Roman"/>
                    <w:i/>
                    <w:sz w:val="28"/>
                    <w:szCs w:val="28"/>
                    <w:lang w:val="be-BY"/>
                  </w:rPr>
                </m:ctrlPr>
              </m:sSupPr>
              <m:e>
                <m:r>
                  <w:rPr>
                    <w:rFonts w:ascii="Cambria Math" w:hAnsi="Cambria Math" w:cs="Times New Roman"/>
                    <w:sz w:val="28"/>
                    <w:szCs w:val="28"/>
                    <w:lang w:val="be-BY"/>
                  </w:rPr>
                  <m:t>x</m:t>
                </m:r>
              </m:e>
              <m:sup>
                <m:r>
                  <w:rPr>
                    <w:rFonts w:ascii="Cambria Math" w:hAnsi="Cambria Math" w:cs="Times New Roman"/>
                    <w:sz w:val="28"/>
                    <w:szCs w:val="28"/>
                    <w:lang w:val="be-BY"/>
                  </w:rPr>
                  <m:t>2</m:t>
                </m:r>
              </m:sup>
            </m:sSup>
            <m:r>
              <w:rPr>
                <w:rFonts w:ascii="Cambria Math" w:hAnsi="Cambria Math" w:cs="Times New Roman"/>
                <w:sz w:val="28"/>
                <w:szCs w:val="28"/>
                <w:lang w:val="be-BY"/>
              </w:rPr>
              <m:t>+4</m:t>
            </m:r>
          </m:den>
        </m:f>
      </m:oMath>
      <w:r w:rsidR="00352E25" w:rsidRPr="00582C6F">
        <w:rPr>
          <w:rFonts w:ascii="Times New Roman" w:hAnsi="Times New Roman" w:cs="Times New Roman"/>
          <w:i/>
          <w:sz w:val="28"/>
          <w:szCs w:val="28"/>
        </w:rPr>
        <w:t>.</w:t>
      </w:r>
    </w:p>
    <w:p w14:paraId="6D9BE61F" w14:textId="72156F68" w:rsidR="00352E25" w:rsidRPr="00582C6F" w:rsidRDefault="0085159A" w:rsidP="00582C6F">
      <w:pPr>
        <w:rPr>
          <w:rFonts w:ascii="Times New Roman" w:hAnsi="Times New Roman" w:cs="Times New Roman"/>
          <w:sz w:val="28"/>
          <w:szCs w:val="28"/>
        </w:rPr>
      </w:pPr>
      <w:ins w:id="116" w:author="Пользователь" w:date="2023-12-28T05:53:00Z">
        <w:r>
          <w:rPr>
            <w:rFonts w:ascii="Times New Roman" w:hAnsi="Times New Roman" w:cs="Times New Roman"/>
            <w:sz w:val="28"/>
            <w:szCs w:val="28"/>
          </w:rPr>
          <w:tab/>
        </w:r>
      </w:ins>
      <w:r w:rsidR="00352E25" w:rsidRPr="00582C6F">
        <w:rPr>
          <w:rFonts w:ascii="Times New Roman" w:hAnsi="Times New Roman" w:cs="Times New Roman"/>
          <w:sz w:val="28"/>
          <w:szCs w:val="28"/>
        </w:rPr>
        <w:t>Отсюда находим</w:t>
      </w:r>
    </w:p>
    <w:p w14:paraId="10D830FF" w14:textId="77777777" w:rsidR="00352E25" w:rsidRPr="00582C6F" w:rsidRDefault="00352E25" w:rsidP="0085159A">
      <w:pPr>
        <w:jc w:val="center"/>
        <w:rPr>
          <w:rFonts w:ascii="Times New Roman" w:hAnsi="Times New Roman" w:cs="Times New Roman"/>
          <w:i/>
          <w:sz w:val="28"/>
          <w:szCs w:val="28"/>
        </w:rPr>
        <w:pPrChange w:id="117" w:author="Пользователь" w:date="2023-12-28T05:53:00Z">
          <w:pPr/>
        </w:pPrChange>
      </w:pPr>
      <m:oMath>
        <m:r>
          <w:rPr>
            <w:rFonts w:ascii="Cambria Math" w:hAnsi="Cambria Math" w:cs="Times New Roman"/>
            <w:sz w:val="28"/>
            <w:szCs w:val="28"/>
            <w:lang w:val="be-BY"/>
          </w:rPr>
          <m:t>3x+8=A</m:t>
        </m:r>
        <m:d>
          <m:dPr>
            <m:ctrlPr>
              <w:rPr>
                <w:rFonts w:ascii="Cambria Math" w:hAnsi="Cambria Math" w:cs="Times New Roman"/>
                <w:i/>
                <w:sz w:val="28"/>
                <w:szCs w:val="28"/>
                <w:lang w:val="be-BY"/>
              </w:rPr>
            </m:ctrlPr>
          </m:dPr>
          <m:e>
            <m:sSup>
              <m:sSupPr>
                <m:ctrlPr>
                  <w:rPr>
                    <w:rFonts w:ascii="Cambria Math" w:hAnsi="Cambria Math" w:cs="Times New Roman"/>
                    <w:i/>
                    <w:sz w:val="28"/>
                    <w:szCs w:val="28"/>
                    <w:lang w:val="be-BY"/>
                  </w:rPr>
                </m:ctrlPr>
              </m:sSupPr>
              <m:e>
                <m:r>
                  <w:rPr>
                    <w:rFonts w:ascii="Cambria Math" w:hAnsi="Cambria Math" w:cs="Times New Roman"/>
                    <w:sz w:val="28"/>
                    <w:szCs w:val="28"/>
                    <w:lang w:val="be-BY"/>
                  </w:rPr>
                  <m:t>x</m:t>
                </m:r>
              </m:e>
              <m:sup>
                <m:r>
                  <w:rPr>
                    <w:rFonts w:ascii="Cambria Math" w:hAnsi="Cambria Math" w:cs="Times New Roman"/>
                    <w:sz w:val="28"/>
                    <w:szCs w:val="28"/>
                    <w:lang w:val="be-BY"/>
                  </w:rPr>
                  <m:t>2</m:t>
                </m:r>
              </m:sup>
            </m:sSup>
            <m:r>
              <w:rPr>
                <w:rFonts w:ascii="Cambria Math" w:hAnsi="Cambria Math" w:cs="Times New Roman"/>
                <w:sz w:val="28"/>
                <w:szCs w:val="28"/>
                <w:lang w:val="be-BY"/>
              </w:rPr>
              <m:t>+4</m:t>
            </m:r>
          </m:e>
        </m:d>
        <m:r>
          <w:rPr>
            <w:rFonts w:ascii="Cambria Math" w:hAnsi="Cambria Math" w:cs="Times New Roman"/>
            <w:sz w:val="28"/>
            <w:szCs w:val="28"/>
            <w:lang w:val="be-BY"/>
          </w:rPr>
          <m:t>+(Bx+C)(2x-3)</m:t>
        </m:r>
      </m:oMath>
      <w:r w:rsidRPr="00582C6F">
        <w:rPr>
          <w:rFonts w:ascii="Times New Roman" w:hAnsi="Times New Roman" w:cs="Times New Roman"/>
          <w:i/>
          <w:sz w:val="28"/>
          <w:szCs w:val="28"/>
        </w:rPr>
        <w:t>.</w:t>
      </w:r>
    </w:p>
    <w:p w14:paraId="50DC5252" w14:textId="46DE9119" w:rsidR="00352E25" w:rsidRPr="00582C6F" w:rsidRDefault="0085159A" w:rsidP="00582C6F">
      <w:pPr>
        <w:rPr>
          <w:rFonts w:ascii="Times New Roman" w:hAnsi="Times New Roman" w:cs="Times New Roman"/>
          <w:i/>
          <w:sz w:val="28"/>
          <w:szCs w:val="28"/>
        </w:rPr>
      </w:pPr>
      <w:ins w:id="118" w:author="Пользователь" w:date="2023-12-28T05:53:00Z">
        <w:r>
          <w:rPr>
            <w:rFonts w:ascii="Times New Roman" w:hAnsi="Times New Roman" w:cs="Times New Roman"/>
            <w:sz w:val="28"/>
            <w:szCs w:val="28"/>
          </w:rPr>
          <w:tab/>
        </w:r>
      </w:ins>
      <w:r w:rsidR="00352E25" w:rsidRPr="00582C6F">
        <w:rPr>
          <w:rFonts w:ascii="Times New Roman" w:hAnsi="Times New Roman" w:cs="Times New Roman"/>
          <w:sz w:val="28"/>
          <w:szCs w:val="28"/>
        </w:rPr>
        <w:t>Приравнивая в этом равенстве коэффициенты при одинаковых степенях</w:t>
      </w:r>
      <w:r w:rsidR="00352E25" w:rsidRPr="00582C6F">
        <w:rPr>
          <w:rFonts w:ascii="Times New Roman" w:hAnsi="Times New Roman" w:cs="Times New Roman"/>
          <w:i/>
          <w:sz w:val="28"/>
          <w:szCs w:val="28"/>
        </w:rPr>
        <w:t xml:space="preserve"> </w:t>
      </w:r>
      <m:oMath>
        <m:r>
          <w:rPr>
            <w:rFonts w:ascii="Cambria Math" w:hAnsi="Cambria Math" w:cs="Times New Roman"/>
            <w:sz w:val="28"/>
            <w:szCs w:val="28"/>
            <w:lang w:val="be-BY"/>
          </w:rPr>
          <m:t>x</m:t>
        </m:r>
      </m:oMath>
      <w:r w:rsidR="00352E25" w:rsidRPr="00582C6F">
        <w:rPr>
          <w:rFonts w:ascii="Times New Roman" w:hAnsi="Times New Roman" w:cs="Times New Roman"/>
          <w:i/>
          <w:sz w:val="28"/>
          <w:szCs w:val="28"/>
          <w:lang w:val="be-BY"/>
        </w:rPr>
        <w:t xml:space="preserve">, </w:t>
      </w:r>
      <w:r w:rsidR="00352E25" w:rsidRPr="00582C6F">
        <w:rPr>
          <w:rFonts w:ascii="Times New Roman" w:hAnsi="Times New Roman" w:cs="Times New Roman"/>
          <w:sz w:val="28"/>
          <w:szCs w:val="28"/>
          <w:lang w:val="be-BY"/>
        </w:rPr>
        <w:t>получим систему уравнений, из которой найдем</w:t>
      </w:r>
      <w:r w:rsidR="00352E25" w:rsidRPr="00582C6F">
        <w:rPr>
          <w:rFonts w:ascii="Times New Roman" w:hAnsi="Times New Roman" w:cs="Times New Roman"/>
          <w:i/>
          <w:sz w:val="28"/>
          <w:szCs w:val="28"/>
          <w:lang w:val="be-BY"/>
        </w:rPr>
        <w:t xml:space="preserve"> </w:t>
      </w:r>
      <m:oMath>
        <m:r>
          <w:rPr>
            <w:rFonts w:ascii="Cambria Math" w:hAnsi="Cambria Math" w:cs="Times New Roman"/>
            <w:sz w:val="28"/>
            <w:szCs w:val="28"/>
            <w:lang w:val="be-BY"/>
          </w:rPr>
          <m:t>A=2</m:t>
        </m:r>
      </m:oMath>
      <w:r w:rsidR="00352E25" w:rsidRPr="00582C6F">
        <w:rPr>
          <w:rFonts w:ascii="Times New Roman" w:hAnsi="Times New Roman" w:cs="Times New Roman"/>
          <w:i/>
          <w:sz w:val="28"/>
          <w:szCs w:val="28"/>
          <w:lang w:val="be-BY"/>
        </w:rPr>
        <w:t xml:space="preserve">, </w:t>
      </w:r>
      <m:oMath>
        <m:r>
          <w:rPr>
            <w:rFonts w:ascii="Cambria Math" w:hAnsi="Cambria Math" w:cs="Times New Roman"/>
            <w:sz w:val="28"/>
            <w:szCs w:val="28"/>
            <w:lang w:val="be-BY"/>
          </w:rPr>
          <m:t>B=-1</m:t>
        </m:r>
      </m:oMath>
      <w:r w:rsidR="00352E25" w:rsidRPr="00582C6F">
        <w:rPr>
          <w:rFonts w:ascii="Times New Roman" w:hAnsi="Times New Roman" w:cs="Times New Roman"/>
          <w:i/>
          <w:sz w:val="28"/>
          <w:szCs w:val="28"/>
        </w:rPr>
        <w:t xml:space="preserve">, </w:t>
      </w:r>
      <m:oMath>
        <m:r>
          <w:rPr>
            <w:rFonts w:ascii="Cambria Math" w:hAnsi="Cambria Math" w:cs="Times New Roman"/>
            <w:sz w:val="28"/>
            <w:szCs w:val="28"/>
          </w:rPr>
          <m:t>C=0</m:t>
        </m:r>
      </m:oMath>
      <w:r w:rsidR="00352E25" w:rsidRPr="00582C6F">
        <w:rPr>
          <w:rFonts w:ascii="Times New Roman" w:hAnsi="Times New Roman" w:cs="Times New Roman"/>
          <w:sz w:val="28"/>
          <w:szCs w:val="28"/>
        </w:rPr>
        <w:t>. Тогда</w:t>
      </w:r>
    </w:p>
    <w:p w14:paraId="2F4EE9A9" w14:textId="77777777" w:rsidR="00352E25" w:rsidRPr="00582C6F" w:rsidRDefault="00352E25" w:rsidP="0085159A">
      <w:pPr>
        <w:jc w:val="center"/>
        <w:rPr>
          <w:rFonts w:ascii="Times New Roman" w:hAnsi="Times New Roman" w:cs="Times New Roman"/>
          <w:i/>
          <w:sz w:val="28"/>
          <w:szCs w:val="28"/>
        </w:rPr>
        <w:pPrChange w:id="119" w:author="Пользователь" w:date="2023-12-28T05:53:00Z">
          <w:pPr/>
        </w:pPrChange>
      </w:pPr>
      <m:oMath>
        <m:r>
          <w:rPr>
            <w:rFonts w:ascii="Cambria Math" w:hAnsi="Cambria Math" w:cs="Times New Roman"/>
            <w:sz w:val="28"/>
            <w:szCs w:val="28"/>
            <w:lang w:val="be-BY"/>
          </w:rPr>
          <m:t>f</m:t>
        </m:r>
        <m:d>
          <m:dPr>
            <m:ctrlPr>
              <w:rPr>
                <w:rFonts w:ascii="Cambria Math" w:hAnsi="Cambria Math" w:cs="Times New Roman"/>
                <w:i/>
                <w:sz w:val="28"/>
                <w:szCs w:val="28"/>
                <w:lang w:val="be-BY"/>
              </w:rPr>
            </m:ctrlPr>
          </m:dPr>
          <m:e>
            <m:r>
              <w:rPr>
                <w:rFonts w:ascii="Cambria Math" w:hAnsi="Cambria Math" w:cs="Times New Roman"/>
                <w:sz w:val="28"/>
                <w:szCs w:val="28"/>
                <w:lang w:val="be-BY"/>
              </w:rPr>
              <m:t>x</m:t>
            </m:r>
          </m:e>
        </m:d>
        <m:r>
          <w:rPr>
            <w:rFonts w:ascii="Cambria Math" w:hAnsi="Cambria Math" w:cs="Times New Roman"/>
            <w:sz w:val="28"/>
            <w:szCs w:val="28"/>
            <w:lang w:val="be-BY"/>
          </w:rPr>
          <m:t>=</m:t>
        </m:r>
        <m:f>
          <m:fPr>
            <m:ctrlPr>
              <w:rPr>
                <w:rFonts w:ascii="Cambria Math" w:hAnsi="Cambria Math" w:cs="Times New Roman"/>
                <w:i/>
                <w:sz w:val="28"/>
                <w:szCs w:val="28"/>
                <w:lang w:val="be-BY"/>
              </w:rPr>
            </m:ctrlPr>
          </m:fPr>
          <m:num>
            <m:r>
              <w:rPr>
                <w:rFonts w:ascii="Cambria Math" w:hAnsi="Cambria Math" w:cs="Times New Roman"/>
                <w:sz w:val="28"/>
                <w:szCs w:val="28"/>
                <w:lang w:val="be-BY"/>
              </w:rPr>
              <m:t>2</m:t>
            </m:r>
          </m:num>
          <m:den>
            <m:r>
              <w:rPr>
                <w:rFonts w:ascii="Cambria Math" w:hAnsi="Cambria Math" w:cs="Times New Roman"/>
                <w:sz w:val="28"/>
                <w:szCs w:val="28"/>
                <w:lang w:val="be-BY"/>
              </w:rPr>
              <m:t>2x-3</m:t>
            </m:r>
          </m:den>
        </m:f>
        <m:r>
          <w:rPr>
            <w:rFonts w:ascii="Cambria Math" w:hAnsi="Cambria Math" w:cs="Times New Roman"/>
            <w:sz w:val="28"/>
            <w:szCs w:val="28"/>
            <w:lang w:val="be-BY"/>
          </w:rPr>
          <m:t>-</m:t>
        </m:r>
        <m:f>
          <m:fPr>
            <m:ctrlPr>
              <w:rPr>
                <w:rFonts w:ascii="Cambria Math" w:hAnsi="Cambria Math" w:cs="Times New Roman"/>
                <w:i/>
                <w:sz w:val="28"/>
                <w:szCs w:val="28"/>
                <w:lang w:val="be-BY"/>
              </w:rPr>
            </m:ctrlPr>
          </m:fPr>
          <m:num>
            <m:r>
              <w:rPr>
                <w:rFonts w:ascii="Cambria Math" w:hAnsi="Cambria Math" w:cs="Times New Roman"/>
                <w:sz w:val="28"/>
                <w:szCs w:val="28"/>
                <w:lang w:val="be-BY"/>
              </w:rPr>
              <m:t>x</m:t>
            </m:r>
          </m:num>
          <m:den>
            <m:sSup>
              <m:sSupPr>
                <m:ctrlPr>
                  <w:rPr>
                    <w:rFonts w:ascii="Cambria Math" w:hAnsi="Cambria Math" w:cs="Times New Roman"/>
                    <w:i/>
                    <w:sz w:val="28"/>
                    <w:szCs w:val="28"/>
                    <w:lang w:val="be-BY"/>
                  </w:rPr>
                </m:ctrlPr>
              </m:sSupPr>
              <m:e>
                <m:r>
                  <w:rPr>
                    <w:rFonts w:ascii="Cambria Math" w:hAnsi="Cambria Math" w:cs="Times New Roman"/>
                    <w:sz w:val="28"/>
                    <w:szCs w:val="28"/>
                    <w:lang w:val="be-BY"/>
                  </w:rPr>
                  <m:t>x</m:t>
                </m:r>
              </m:e>
              <m:sup>
                <m:r>
                  <w:rPr>
                    <w:rFonts w:ascii="Cambria Math" w:hAnsi="Cambria Math" w:cs="Times New Roman"/>
                    <w:sz w:val="28"/>
                    <w:szCs w:val="28"/>
                    <w:lang w:val="be-BY"/>
                  </w:rPr>
                  <m:t>2</m:t>
                </m:r>
              </m:sup>
            </m:sSup>
            <m:r>
              <w:rPr>
                <w:rFonts w:ascii="Cambria Math" w:hAnsi="Cambria Math" w:cs="Times New Roman"/>
                <w:sz w:val="28"/>
                <w:szCs w:val="28"/>
                <w:lang w:val="be-BY"/>
              </w:rPr>
              <m:t>+4</m:t>
            </m:r>
          </m:den>
        </m:f>
      </m:oMath>
      <w:r w:rsidRPr="00582C6F">
        <w:rPr>
          <w:rFonts w:ascii="Times New Roman" w:hAnsi="Times New Roman" w:cs="Times New Roman"/>
          <w:i/>
          <w:sz w:val="28"/>
          <w:szCs w:val="28"/>
        </w:rPr>
        <w:t>.</w:t>
      </w:r>
    </w:p>
    <w:p w14:paraId="0166B205" w14:textId="752BD8D0" w:rsidR="00352E25" w:rsidRPr="00582C6F" w:rsidRDefault="0085159A" w:rsidP="00582C6F">
      <w:pPr>
        <w:rPr>
          <w:rFonts w:ascii="Times New Roman" w:hAnsi="Times New Roman" w:cs="Times New Roman"/>
          <w:i/>
          <w:sz w:val="28"/>
          <w:szCs w:val="28"/>
          <w:lang w:val="be-BY"/>
        </w:rPr>
      </w:pPr>
      <w:ins w:id="120" w:author="Пользователь" w:date="2023-12-28T05:53:00Z">
        <w:r>
          <w:rPr>
            <w:rFonts w:ascii="Times New Roman" w:hAnsi="Times New Roman" w:cs="Times New Roman"/>
            <w:sz w:val="28"/>
            <w:szCs w:val="28"/>
            <w:lang w:val="be-BY"/>
          </w:rPr>
          <w:tab/>
        </w:r>
      </w:ins>
      <w:r w:rsidR="00352E25" w:rsidRPr="00582C6F">
        <w:rPr>
          <w:rFonts w:ascii="Times New Roman" w:hAnsi="Times New Roman" w:cs="Times New Roman"/>
          <w:sz w:val="28"/>
          <w:szCs w:val="28"/>
          <w:lang w:val="be-BY"/>
        </w:rPr>
        <w:t>Используя известные разложения</w:t>
      </w:r>
      <w:r w:rsidR="00352E25" w:rsidRPr="00582C6F">
        <w:rPr>
          <w:rFonts w:ascii="Times New Roman" w:hAnsi="Times New Roman" w:cs="Times New Roman"/>
          <w:i/>
          <w:sz w:val="28"/>
          <w:szCs w:val="28"/>
          <w:lang w:val="be-BY"/>
        </w:rPr>
        <w:t xml:space="preserve"> </w:t>
      </w:r>
      <m:oMath>
        <m:f>
          <m:fPr>
            <m:ctrlPr>
              <w:rPr>
                <w:rFonts w:ascii="Cambria Math" w:hAnsi="Cambria Math" w:cs="Times New Roman"/>
                <w:i/>
                <w:sz w:val="28"/>
                <w:szCs w:val="28"/>
                <w:lang w:val="be-BY"/>
              </w:rPr>
            </m:ctrlPr>
          </m:fPr>
          <m:num>
            <m:r>
              <w:rPr>
                <w:rFonts w:ascii="Cambria Math" w:hAnsi="Cambria Math" w:cs="Times New Roman"/>
                <w:sz w:val="28"/>
                <w:szCs w:val="28"/>
                <w:lang w:val="be-BY"/>
              </w:rPr>
              <m:t>1</m:t>
            </m:r>
          </m:num>
          <m:den>
            <m:r>
              <w:rPr>
                <w:rFonts w:ascii="Cambria Math" w:hAnsi="Cambria Math" w:cs="Times New Roman"/>
                <w:sz w:val="28"/>
                <w:szCs w:val="28"/>
                <w:lang w:val="be-BY"/>
              </w:rPr>
              <m:t>1-x</m:t>
            </m:r>
          </m:den>
        </m:f>
        <m:r>
          <w:rPr>
            <w:rFonts w:ascii="Cambria Math" w:hAnsi="Cambria Math" w:cs="Times New Roman"/>
            <w:sz w:val="28"/>
            <w:szCs w:val="28"/>
            <w:lang w:val="be-BY"/>
          </w:rPr>
          <m:t>=</m:t>
        </m:r>
        <m:nary>
          <m:naryPr>
            <m:chr m:val="∑"/>
            <m:limLoc m:val="undOvr"/>
            <m:ctrlPr>
              <w:rPr>
                <w:rFonts w:ascii="Cambria Math" w:hAnsi="Cambria Math" w:cs="Times New Roman"/>
                <w:i/>
                <w:sz w:val="28"/>
                <w:szCs w:val="28"/>
                <w:lang w:val="be-BY"/>
              </w:rPr>
            </m:ctrlPr>
          </m:naryPr>
          <m:sub>
            <m:r>
              <w:rPr>
                <w:rFonts w:ascii="Cambria Math" w:hAnsi="Cambria Math" w:cs="Times New Roman"/>
                <w:sz w:val="28"/>
                <w:szCs w:val="28"/>
                <w:lang w:val="be-BY"/>
              </w:rPr>
              <m:t>n=0</m:t>
            </m:r>
          </m:sub>
          <m:sup>
            <m:r>
              <w:rPr>
                <w:rFonts w:ascii="Cambria Math" w:hAnsi="Cambria Math" w:cs="Times New Roman"/>
                <w:sz w:val="28"/>
                <w:szCs w:val="28"/>
                <w:lang w:val="be-BY"/>
              </w:rPr>
              <m:t>∞</m:t>
            </m:r>
          </m:sup>
          <m:e>
            <m:sSup>
              <m:sSupPr>
                <m:ctrlPr>
                  <w:rPr>
                    <w:rFonts w:ascii="Cambria Math" w:hAnsi="Cambria Math" w:cs="Times New Roman"/>
                    <w:i/>
                    <w:sz w:val="28"/>
                    <w:szCs w:val="28"/>
                    <w:lang w:val="be-BY"/>
                  </w:rPr>
                </m:ctrlPr>
              </m:sSupPr>
              <m:e>
                <m:r>
                  <w:rPr>
                    <w:rFonts w:ascii="Cambria Math" w:hAnsi="Cambria Math" w:cs="Times New Roman"/>
                    <w:sz w:val="28"/>
                    <w:szCs w:val="28"/>
                    <w:lang w:val="be-BY"/>
                  </w:rPr>
                  <m:t>x</m:t>
                </m:r>
              </m:e>
              <m:sup>
                <m:r>
                  <w:rPr>
                    <w:rFonts w:ascii="Cambria Math" w:hAnsi="Cambria Math" w:cs="Times New Roman"/>
                    <w:sz w:val="28"/>
                    <w:szCs w:val="28"/>
                    <w:lang w:val="be-BY"/>
                  </w:rPr>
                  <m:t>n</m:t>
                </m:r>
              </m:sup>
            </m:sSup>
          </m:e>
        </m:nary>
      </m:oMath>
      <w:r w:rsidR="00352E25" w:rsidRPr="00582C6F">
        <w:rPr>
          <w:rFonts w:ascii="Times New Roman" w:hAnsi="Times New Roman" w:cs="Times New Roman"/>
          <w:i/>
          <w:sz w:val="28"/>
          <w:szCs w:val="28"/>
        </w:rPr>
        <w:t xml:space="preserve"> и </w:t>
      </w:r>
      <m:oMath>
        <m:f>
          <m:fPr>
            <m:ctrlPr>
              <w:rPr>
                <w:rFonts w:ascii="Cambria Math" w:hAnsi="Cambria Math" w:cs="Times New Roman"/>
                <w:i/>
                <w:sz w:val="28"/>
                <w:szCs w:val="28"/>
                <w:lang w:val="be-BY"/>
              </w:rPr>
            </m:ctrlPr>
          </m:fPr>
          <m:num>
            <m:r>
              <w:rPr>
                <w:rFonts w:ascii="Cambria Math" w:hAnsi="Cambria Math" w:cs="Times New Roman"/>
                <w:sz w:val="28"/>
                <w:szCs w:val="28"/>
                <w:lang w:val="be-BY"/>
              </w:rPr>
              <m:t>1</m:t>
            </m:r>
          </m:num>
          <m:den>
            <m:r>
              <w:rPr>
                <w:rFonts w:ascii="Cambria Math" w:hAnsi="Cambria Math" w:cs="Times New Roman"/>
                <w:sz w:val="28"/>
                <w:szCs w:val="28"/>
                <w:lang w:val="be-BY"/>
              </w:rPr>
              <m:t>1+</m:t>
            </m:r>
            <m:sSup>
              <m:sSupPr>
                <m:ctrlPr>
                  <w:rPr>
                    <w:rFonts w:ascii="Cambria Math" w:hAnsi="Cambria Math" w:cs="Times New Roman"/>
                    <w:i/>
                    <w:sz w:val="28"/>
                    <w:szCs w:val="28"/>
                    <w:lang w:val="be-BY"/>
                  </w:rPr>
                </m:ctrlPr>
              </m:sSupPr>
              <m:e>
                <m:r>
                  <w:rPr>
                    <w:rFonts w:ascii="Cambria Math" w:hAnsi="Cambria Math" w:cs="Times New Roman"/>
                    <w:sz w:val="28"/>
                    <w:szCs w:val="28"/>
                    <w:lang w:val="be-BY"/>
                  </w:rPr>
                  <m:t>x</m:t>
                </m:r>
              </m:e>
              <m:sup>
                <m:r>
                  <w:rPr>
                    <w:rFonts w:ascii="Cambria Math" w:hAnsi="Cambria Math" w:cs="Times New Roman"/>
                    <w:sz w:val="28"/>
                    <w:szCs w:val="28"/>
                    <w:lang w:val="be-BY"/>
                  </w:rPr>
                  <m:t>2</m:t>
                </m:r>
              </m:sup>
            </m:sSup>
          </m:den>
        </m:f>
        <m:r>
          <w:rPr>
            <w:rFonts w:ascii="Cambria Math" w:hAnsi="Cambria Math" w:cs="Times New Roman"/>
            <w:sz w:val="28"/>
            <w:szCs w:val="28"/>
            <w:lang w:val="be-BY"/>
          </w:rPr>
          <m:t>=</m:t>
        </m:r>
        <m:nary>
          <m:naryPr>
            <m:chr m:val="∑"/>
            <m:limLoc m:val="undOvr"/>
            <m:ctrlPr>
              <w:rPr>
                <w:rFonts w:ascii="Cambria Math" w:hAnsi="Cambria Math" w:cs="Times New Roman"/>
                <w:i/>
                <w:sz w:val="28"/>
                <w:szCs w:val="28"/>
                <w:lang w:val="be-BY"/>
              </w:rPr>
            </m:ctrlPr>
          </m:naryPr>
          <m:sub>
            <m:r>
              <w:rPr>
                <w:rFonts w:ascii="Cambria Math" w:hAnsi="Cambria Math" w:cs="Times New Roman"/>
                <w:sz w:val="28"/>
                <w:szCs w:val="28"/>
                <w:lang w:val="be-BY"/>
              </w:rPr>
              <m:t>n=0</m:t>
            </m:r>
          </m:sub>
          <m:sup>
            <m:r>
              <w:rPr>
                <w:rFonts w:ascii="Cambria Math" w:hAnsi="Cambria Math" w:cs="Times New Roman"/>
                <w:sz w:val="28"/>
                <w:szCs w:val="28"/>
                <w:lang w:val="be-BY"/>
              </w:rPr>
              <m:t>∞</m:t>
            </m:r>
          </m:sup>
          <m:e>
            <m:sSup>
              <m:sSupPr>
                <m:ctrlPr>
                  <w:rPr>
                    <w:rFonts w:ascii="Cambria Math" w:hAnsi="Cambria Math" w:cs="Times New Roman"/>
                    <w:i/>
                    <w:sz w:val="28"/>
                    <w:szCs w:val="28"/>
                    <w:lang w:val="be-BY"/>
                  </w:rPr>
                </m:ctrlPr>
              </m:sSupPr>
              <m:e>
                <m:r>
                  <w:rPr>
                    <w:rFonts w:ascii="Cambria Math" w:hAnsi="Cambria Math" w:cs="Times New Roman"/>
                    <w:sz w:val="28"/>
                    <w:szCs w:val="28"/>
                    <w:lang w:val="be-BY"/>
                  </w:rPr>
                  <m:t>(-1)</m:t>
                </m:r>
              </m:e>
              <m:sup>
                <m:r>
                  <w:rPr>
                    <w:rFonts w:ascii="Cambria Math" w:hAnsi="Cambria Math" w:cs="Times New Roman"/>
                    <w:sz w:val="28"/>
                    <w:szCs w:val="28"/>
                    <w:lang w:val="be-BY"/>
                  </w:rPr>
                  <m:t>n</m:t>
                </m:r>
              </m:sup>
            </m:sSup>
            <m:sSup>
              <m:sSupPr>
                <m:ctrlPr>
                  <w:rPr>
                    <w:rFonts w:ascii="Cambria Math" w:hAnsi="Cambria Math" w:cs="Times New Roman"/>
                    <w:i/>
                    <w:sz w:val="28"/>
                    <w:szCs w:val="28"/>
                    <w:lang w:val="be-BY"/>
                  </w:rPr>
                </m:ctrlPr>
              </m:sSupPr>
              <m:e>
                <m:r>
                  <w:rPr>
                    <w:rFonts w:ascii="Cambria Math" w:hAnsi="Cambria Math" w:cs="Times New Roman"/>
                    <w:sz w:val="28"/>
                    <w:szCs w:val="28"/>
                    <w:lang w:val="be-BY"/>
                  </w:rPr>
                  <m:t>x</m:t>
                </m:r>
              </m:e>
              <m:sup>
                <m:r>
                  <w:rPr>
                    <w:rFonts w:ascii="Cambria Math" w:hAnsi="Cambria Math" w:cs="Times New Roman"/>
                    <w:sz w:val="28"/>
                    <w:szCs w:val="28"/>
                    <w:lang w:val="be-BY"/>
                  </w:rPr>
                  <m:t>2n</m:t>
                </m:r>
              </m:sup>
            </m:sSup>
          </m:e>
        </m:nary>
      </m:oMath>
      <w:r w:rsidR="00352E25" w:rsidRPr="00582C6F">
        <w:rPr>
          <w:rFonts w:ascii="Times New Roman" w:hAnsi="Times New Roman" w:cs="Times New Roman"/>
          <w:i/>
          <w:sz w:val="28"/>
          <w:szCs w:val="28"/>
          <w:lang w:val="be-BY"/>
        </w:rPr>
        <w:t xml:space="preserve">, </w:t>
      </w:r>
      <w:r w:rsidR="00352E25" w:rsidRPr="00582C6F">
        <w:rPr>
          <w:rFonts w:ascii="Times New Roman" w:hAnsi="Times New Roman" w:cs="Times New Roman"/>
          <w:sz w:val="28"/>
          <w:szCs w:val="28"/>
          <w:lang w:val="be-BY"/>
        </w:rPr>
        <w:t>получим</w:t>
      </w:r>
      <w:r w:rsidR="00352E25" w:rsidRPr="00582C6F">
        <w:rPr>
          <w:rFonts w:ascii="Times New Roman" w:hAnsi="Times New Roman" w:cs="Times New Roman"/>
          <w:i/>
          <w:sz w:val="28"/>
          <w:szCs w:val="28"/>
          <w:lang w:val="be-BY"/>
        </w:rPr>
        <w:t xml:space="preserve"> </w:t>
      </w:r>
    </w:p>
    <w:p w14:paraId="5BC81114" w14:textId="04FBCF2A" w:rsidR="00352E25" w:rsidRPr="00582C6F" w:rsidRDefault="00352E25" w:rsidP="0085159A">
      <w:pPr>
        <w:jc w:val="center"/>
        <w:rPr>
          <w:rFonts w:ascii="Times New Roman" w:hAnsi="Times New Roman" w:cs="Times New Roman"/>
          <w:i/>
          <w:sz w:val="28"/>
          <w:szCs w:val="28"/>
          <w:lang w:val="be-BY"/>
        </w:rPr>
        <w:pPrChange w:id="121" w:author="Пользователь" w:date="2023-12-28T05:54:00Z">
          <w:pPr/>
        </w:pPrChange>
      </w:pPr>
      <m:oMath>
        <m:r>
          <w:rPr>
            <w:rFonts w:ascii="Cambria Math" w:hAnsi="Cambria Math" w:cs="Times New Roman"/>
            <w:sz w:val="28"/>
            <w:szCs w:val="28"/>
            <w:lang w:val="be-BY"/>
          </w:rPr>
          <m:t>f</m:t>
        </m:r>
        <m:d>
          <m:dPr>
            <m:ctrlPr>
              <w:rPr>
                <w:rFonts w:ascii="Cambria Math" w:hAnsi="Cambria Math" w:cs="Times New Roman"/>
                <w:i/>
                <w:sz w:val="28"/>
                <w:szCs w:val="28"/>
                <w:lang w:val="be-BY"/>
              </w:rPr>
            </m:ctrlPr>
          </m:dPr>
          <m:e>
            <m:r>
              <w:rPr>
                <w:rFonts w:ascii="Cambria Math" w:hAnsi="Cambria Math" w:cs="Times New Roman"/>
                <w:sz w:val="28"/>
                <w:szCs w:val="28"/>
                <w:lang w:val="be-BY"/>
              </w:rPr>
              <m:t>x</m:t>
            </m:r>
          </m:e>
        </m:d>
        <m:r>
          <w:rPr>
            <w:rFonts w:ascii="Cambria Math" w:hAnsi="Cambria Math" w:cs="Times New Roman"/>
            <w:sz w:val="28"/>
            <w:szCs w:val="28"/>
            <w:lang w:val="be-BY"/>
          </w:rPr>
          <m:t>=-</m:t>
        </m:r>
        <m:nary>
          <m:naryPr>
            <m:chr m:val="∑"/>
            <m:limLoc m:val="undOvr"/>
            <m:ctrlPr>
              <w:rPr>
                <w:rFonts w:ascii="Cambria Math" w:hAnsi="Cambria Math" w:cs="Times New Roman"/>
                <w:i/>
                <w:sz w:val="28"/>
                <w:szCs w:val="28"/>
                <w:lang w:val="be-BY"/>
              </w:rPr>
            </m:ctrlPr>
          </m:naryPr>
          <m:sub>
            <m:r>
              <w:rPr>
                <w:rFonts w:ascii="Cambria Math" w:hAnsi="Cambria Math" w:cs="Times New Roman"/>
                <w:sz w:val="28"/>
                <w:szCs w:val="28"/>
                <w:lang w:val="be-BY"/>
              </w:rPr>
              <m:t>n=0</m:t>
            </m:r>
          </m:sub>
          <m:sup>
            <m:r>
              <w:rPr>
                <w:rFonts w:ascii="Cambria Math" w:hAnsi="Cambria Math" w:cs="Times New Roman"/>
                <w:sz w:val="28"/>
                <w:szCs w:val="28"/>
                <w:lang w:val="be-BY"/>
              </w:rPr>
              <m:t>∞</m:t>
            </m:r>
          </m:sup>
          <m:e>
            <m:sSup>
              <m:sSupPr>
                <m:ctrlPr>
                  <w:rPr>
                    <w:rFonts w:ascii="Cambria Math" w:hAnsi="Cambria Math" w:cs="Times New Roman"/>
                    <w:i/>
                    <w:sz w:val="28"/>
                    <w:szCs w:val="28"/>
                    <w:lang w:val="be-BY"/>
                  </w:rPr>
                </m:ctrlPr>
              </m:sSupPr>
              <m:e>
                <m:r>
                  <w:rPr>
                    <w:rFonts w:ascii="Cambria Math" w:hAnsi="Cambria Math" w:cs="Times New Roman"/>
                    <w:sz w:val="28"/>
                    <w:szCs w:val="28"/>
                    <w:lang w:val="be-BY"/>
                  </w:rPr>
                  <m:t xml:space="preserve">( </m:t>
                </m:r>
                <m:f>
                  <m:fPr>
                    <m:ctrlPr>
                      <w:rPr>
                        <w:rFonts w:ascii="Cambria Math" w:hAnsi="Cambria Math" w:cs="Times New Roman"/>
                        <w:i/>
                        <w:sz w:val="28"/>
                        <w:szCs w:val="28"/>
                        <w:lang w:val="be-BY"/>
                      </w:rPr>
                    </m:ctrlPr>
                  </m:fPr>
                  <m:num>
                    <m:r>
                      <w:rPr>
                        <w:rFonts w:ascii="Cambria Math" w:hAnsi="Cambria Math" w:cs="Times New Roman"/>
                        <w:sz w:val="28"/>
                        <w:szCs w:val="28"/>
                        <w:lang w:val="be-BY"/>
                      </w:rPr>
                      <m:t>2</m:t>
                    </m:r>
                  </m:num>
                  <m:den>
                    <m:r>
                      <w:rPr>
                        <w:rFonts w:ascii="Cambria Math" w:hAnsi="Cambria Math" w:cs="Times New Roman"/>
                        <w:sz w:val="28"/>
                        <w:szCs w:val="28"/>
                        <w:lang w:val="be-BY"/>
                      </w:rPr>
                      <m:t>3</m:t>
                    </m:r>
                  </m:den>
                </m:f>
                <m:r>
                  <w:rPr>
                    <w:rFonts w:ascii="Cambria Math" w:hAnsi="Cambria Math" w:cs="Times New Roman"/>
                    <w:sz w:val="28"/>
                    <w:szCs w:val="28"/>
                    <w:lang w:val="be-BY"/>
                  </w:rPr>
                  <m:t>)</m:t>
                </m:r>
              </m:e>
              <m:sup>
                <m:r>
                  <w:rPr>
                    <w:rFonts w:ascii="Cambria Math" w:hAnsi="Cambria Math" w:cs="Times New Roman"/>
                    <w:sz w:val="28"/>
                    <w:szCs w:val="28"/>
                    <w:lang w:val="be-BY"/>
                  </w:rPr>
                  <m:t>2n+1</m:t>
                </m:r>
              </m:sup>
            </m:sSup>
            <m:sSup>
              <m:sSupPr>
                <m:ctrlPr>
                  <w:rPr>
                    <w:rFonts w:ascii="Cambria Math" w:hAnsi="Cambria Math" w:cs="Times New Roman"/>
                    <w:i/>
                    <w:sz w:val="28"/>
                    <w:szCs w:val="28"/>
                    <w:lang w:val="be-BY"/>
                  </w:rPr>
                </m:ctrlPr>
              </m:sSupPr>
              <m:e>
                <m:r>
                  <w:rPr>
                    <w:rFonts w:ascii="Cambria Math" w:hAnsi="Cambria Math" w:cs="Times New Roman"/>
                    <w:sz w:val="28"/>
                    <w:szCs w:val="28"/>
                    <w:lang w:val="be-BY"/>
                  </w:rPr>
                  <m:t>x</m:t>
                </m:r>
              </m:e>
              <m:sup>
                <m:r>
                  <w:rPr>
                    <w:rFonts w:ascii="Cambria Math" w:hAnsi="Cambria Math" w:cs="Times New Roman"/>
                    <w:sz w:val="28"/>
                    <w:szCs w:val="28"/>
                    <w:lang w:val="be-BY"/>
                  </w:rPr>
                  <m:t>2n</m:t>
                </m:r>
              </m:sup>
            </m:sSup>
            <m:r>
              <w:rPr>
                <w:rFonts w:ascii="Cambria Math" w:hAnsi="Cambria Math" w:cs="Times New Roman"/>
                <w:sz w:val="28"/>
                <w:szCs w:val="28"/>
                <w:lang w:val="be-BY"/>
              </w:rPr>
              <m:t>+</m:t>
            </m:r>
          </m:e>
        </m:nary>
        <m:nary>
          <m:naryPr>
            <m:chr m:val="∑"/>
            <m:limLoc m:val="undOvr"/>
            <m:ctrlPr>
              <w:rPr>
                <w:rFonts w:ascii="Cambria Math" w:hAnsi="Cambria Math" w:cs="Times New Roman"/>
                <w:i/>
                <w:sz w:val="28"/>
                <w:szCs w:val="28"/>
                <w:lang w:val="be-BY"/>
              </w:rPr>
            </m:ctrlPr>
          </m:naryPr>
          <m:sub>
            <m:r>
              <w:rPr>
                <w:rFonts w:ascii="Cambria Math" w:hAnsi="Cambria Math" w:cs="Times New Roman"/>
                <w:sz w:val="28"/>
                <w:szCs w:val="28"/>
                <w:lang w:val="be-BY"/>
              </w:rPr>
              <m:t>n=0</m:t>
            </m:r>
          </m:sub>
          <m:sup>
            <m:r>
              <w:rPr>
                <w:rFonts w:ascii="Cambria Math" w:hAnsi="Cambria Math" w:cs="Times New Roman"/>
                <w:sz w:val="28"/>
                <w:szCs w:val="28"/>
                <w:lang w:val="be-BY"/>
              </w:rPr>
              <m:t>∞</m:t>
            </m:r>
          </m:sup>
          <m:e>
            <m:r>
              <w:rPr>
                <w:rFonts w:ascii="Cambria Math" w:hAnsi="Cambria Math" w:cs="Times New Roman"/>
                <w:sz w:val="28"/>
                <w:szCs w:val="28"/>
                <w:lang w:val="be-BY"/>
              </w:rPr>
              <m:t>(</m:t>
            </m:r>
            <m:f>
              <m:fPr>
                <m:ctrlPr>
                  <w:rPr>
                    <w:rFonts w:ascii="Cambria Math" w:hAnsi="Cambria Math" w:cs="Times New Roman"/>
                    <w:i/>
                    <w:sz w:val="28"/>
                    <w:szCs w:val="28"/>
                    <w:lang w:val="be-BY"/>
                  </w:rPr>
                </m:ctrlPr>
              </m:fPr>
              <m:num>
                <m:sSup>
                  <m:sSupPr>
                    <m:ctrlPr>
                      <w:rPr>
                        <w:rFonts w:ascii="Cambria Math" w:hAnsi="Cambria Math" w:cs="Times New Roman"/>
                        <w:i/>
                        <w:sz w:val="28"/>
                        <w:szCs w:val="28"/>
                        <w:lang w:val="be-BY"/>
                      </w:rPr>
                    </m:ctrlPr>
                  </m:sSupPr>
                  <m:e>
                    <m:d>
                      <m:dPr>
                        <m:ctrlPr>
                          <w:rPr>
                            <w:rFonts w:ascii="Cambria Math" w:hAnsi="Cambria Math" w:cs="Times New Roman"/>
                            <w:i/>
                            <w:sz w:val="28"/>
                            <w:szCs w:val="28"/>
                            <w:lang w:val="be-BY"/>
                          </w:rPr>
                        </m:ctrlPr>
                      </m:dPr>
                      <m:e>
                        <m:r>
                          <w:rPr>
                            <w:rFonts w:ascii="Cambria Math" w:hAnsi="Cambria Math" w:cs="Times New Roman"/>
                            <w:sz w:val="28"/>
                            <w:szCs w:val="28"/>
                            <w:lang w:val="be-BY"/>
                          </w:rPr>
                          <m:t>-1</m:t>
                        </m:r>
                      </m:e>
                    </m:d>
                  </m:e>
                  <m:sup>
                    <m:r>
                      <w:rPr>
                        <w:rFonts w:ascii="Cambria Math" w:hAnsi="Cambria Math" w:cs="Times New Roman"/>
                        <w:sz w:val="28"/>
                        <w:szCs w:val="28"/>
                        <w:lang w:val="be-BY"/>
                      </w:rPr>
                      <m:t>n+1</m:t>
                    </m:r>
                  </m:sup>
                </m:sSup>
              </m:num>
              <m:den>
                <m:sSup>
                  <m:sSupPr>
                    <m:ctrlPr>
                      <w:rPr>
                        <w:rFonts w:ascii="Cambria Math" w:hAnsi="Cambria Math" w:cs="Times New Roman"/>
                        <w:i/>
                        <w:sz w:val="28"/>
                        <w:szCs w:val="28"/>
                        <w:lang w:val="be-BY"/>
                      </w:rPr>
                    </m:ctrlPr>
                  </m:sSupPr>
                  <m:e>
                    <m:r>
                      <w:rPr>
                        <w:rFonts w:ascii="Cambria Math" w:hAnsi="Cambria Math" w:cs="Times New Roman"/>
                        <w:sz w:val="28"/>
                        <w:szCs w:val="28"/>
                        <w:lang w:val="be-BY"/>
                      </w:rPr>
                      <m:t>4</m:t>
                    </m:r>
                  </m:e>
                  <m:sup>
                    <m:r>
                      <w:rPr>
                        <w:rFonts w:ascii="Cambria Math" w:hAnsi="Cambria Math" w:cs="Times New Roman"/>
                        <w:sz w:val="28"/>
                        <w:szCs w:val="28"/>
                        <w:lang w:val="be-BY"/>
                      </w:rPr>
                      <m:t>n+1</m:t>
                    </m:r>
                  </m:sup>
                </m:sSup>
              </m:den>
            </m:f>
            <m:r>
              <w:rPr>
                <w:rFonts w:ascii="Cambria Math" w:hAnsi="Cambria Math" w:cs="Times New Roman"/>
                <w:sz w:val="28"/>
                <w:szCs w:val="28"/>
                <w:lang w:val="be-BY"/>
              </w:rPr>
              <m:t>-</m:t>
            </m:r>
            <m:sSup>
              <m:sSupPr>
                <m:ctrlPr>
                  <w:rPr>
                    <w:rFonts w:ascii="Cambria Math" w:hAnsi="Cambria Math" w:cs="Times New Roman"/>
                    <w:i/>
                    <w:sz w:val="28"/>
                    <w:szCs w:val="28"/>
                    <w:lang w:val="be-BY"/>
                  </w:rPr>
                </m:ctrlPr>
              </m:sSupPr>
              <m:e>
                <m:sSup>
                  <m:sSupPr>
                    <m:ctrlPr>
                      <w:rPr>
                        <w:rFonts w:ascii="Cambria Math" w:hAnsi="Cambria Math" w:cs="Times New Roman"/>
                        <w:i/>
                        <w:sz w:val="28"/>
                        <w:szCs w:val="28"/>
                        <w:lang w:val="be-BY"/>
                      </w:rPr>
                    </m:ctrlPr>
                  </m:sSupPr>
                  <m:e>
                    <m:r>
                      <w:rPr>
                        <w:rFonts w:ascii="Cambria Math" w:hAnsi="Cambria Math" w:cs="Times New Roman"/>
                        <w:sz w:val="28"/>
                        <w:szCs w:val="28"/>
                        <w:lang w:val="be-BY"/>
                      </w:rPr>
                      <m:t xml:space="preserve">( </m:t>
                    </m:r>
                    <m:f>
                      <m:fPr>
                        <m:ctrlPr>
                          <w:rPr>
                            <w:rFonts w:ascii="Cambria Math" w:hAnsi="Cambria Math" w:cs="Times New Roman"/>
                            <w:i/>
                            <w:sz w:val="28"/>
                            <w:szCs w:val="28"/>
                            <w:lang w:val="be-BY"/>
                          </w:rPr>
                        </m:ctrlPr>
                      </m:fPr>
                      <m:num>
                        <m:r>
                          <w:rPr>
                            <w:rFonts w:ascii="Cambria Math" w:hAnsi="Cambria Math" w:cs="Times New Roman"/>
                            <w:sz w:val="28"/>
                            <w:szCs w:val="28"/>
                            <w:lang w:val="be-BY"/>
                          </w:rPr>
                          <m:t>2</m:t>
                        </m:r>
                      </m:num>
                      <m:den>
                        <m:r>
                          <w:rPr>
                            <w:rFonts w:ascii="Cambria Math" w:hAnsi="Cambria Math" w:cs="Times New Roman"/>
                            <w:sz w:val="28"/>
                            <w:szCs w:val="28"/>
                            <w:lang w:val="be-BY"/>
                          </w:rPr>
                          <m:t>3</m:t>
                        </m:r>
                      </m:den>
                    </m:f>
                    <m:r>
                      <w:rPr>
                        <w:rFonts w:ascii="Cambria Math" w:hAnsi="Cambria Math" w:cs="Times New Roman"/>
                        <w:sz w:val="28"/>
                        <w:szCs w:val="28"/>
                        <w:lang w:val="be-BY"/>
                      </w:rPr>
                      <m:t>)</m:t>
                    </m:r>
                  </m:e>
                  <m:sup>
                    <m:r>
                      <w:rPr>
                        <w:rFonts w:ascii="Cambria Math" w:hAnsi="Cambria Math" w:cs="Times New Roman"/>
                        <w:sz w:val="28"/>
                        <w:szCs w:val="28"/>
                        <w:lang w:val="be-BY"/>
                      </w:rPr>
                      <m:t>2n+2</m:t>
                    </m:r>
                  </m:sup>
                </m:sSup>
                <m:r>
                  <w:rPr>
                    <w:rFonts w:ascii="Cambria Math" w:hAnsi="Cambria Math" w:cs="Times New Roman"/>
                    <w:sz w:val="28"/>
                    <w:szCs w:val="28"/>
                    <w:lang w:val="be-BY"/>
                  </w:rPr>
                  <m:t>)x</m:t>
                </m:r>
              </m:e>
              <m:sup>
                <m:r>
                  <w:rPr>
                    <w:rFonts w:ascii="Cambria Math" w:hAnsi="Cambria Math" w:cs="Times New Roman"/>
                    <w:sz w:val="28"/>
                    <w:szCs w:val="28"/>
                    <w:lang w:val="be-BY"/>
                  </w:rPr>
                  <m:t>2n+1</m:t>
                </m:r>
              </m:sup>
            </m:sSup>
          </m:e>
        </m:nary>
      </m:oMath>
      <w:r w:rsidRPr="00582C6F">
        <w:rPr>
          <w:rFonts w:ascii="Times New Roman" w:hAnsi="Times New Roman" w:cs="Times New Roman"/>
          <w:i/>
          <w:sz w:val="28"/>
          <w:szCs w:val="28"/>
          <w:lang w:val="be-BY"/>
        </w:rPr>
        <w:t>.</w:t>
      </w:r>
    </w:p>
    <w:p w14:paraId="0D232B16" w14:textId="77777777" w:rsidR="00E849F4" w:rsidRPr="00582C6F" w:rsidRDefault="00E849F4" w:rsidP="00582C6F">
      <w:pPr>
        <w:rPr>
          <w:rFonts w:ascii="Times New Roman" w:eastAsia="Times New Roman" w:hAnsi="Times New Roman" w:cs="Times New Roman"/>
          <w:sz w:val="28"/>
          <w:szCs w:val="28"/>
          <w:shd w:val="clear" w:color="auto" w:fill="FFFFFF"/>
          <w:lang w:val="be-BY"/>
        </w:rPr>
      </w:pPr>
      <w:r w:rsidRPr="00582C6F">
        <w:rPr>
          <w:rFonts w:ascii="Times New Roman" w:eastAsia="Times New Roman" w:hAnsi="Times New Roman" w:cs="Times New Roman"/>
          <w:b/>
          <w:bCs/>
          <w:sz w:val="28"/>
          <w:szCs w:val="28"/>
          <w:shd w:val="clear" w:color="auto" w:fill="FFFFFF"/>
          <w:lang w:val="be-BY"/>
        </w:rPr>
        <w:tab/>
      </w:r>
      <w:bookmarkStart w:id="122" w:name="_Toc154634507"/>
      <w:bookmarkStart w:id="123" w:name="_Toc154634647"/>
      <w:r w:rsidRPr="00582C6F">
        <w:rPr>
          <w:rFonts w:ascii="Times New Roman" w:eastAsia="Times New Roman" w:hAnsi="Times New Roman" w:cs="Times New Roman"/>
          <w:b/>
          <w:bCs/>
          <w:sz w:val="28"/>
          <w:szCs w:val="28"/>
          <w:shd w:val="clear" w:color="auto" w:fill="FFFFFF"/>
          <w:lang w:val="be-BY"/>
        </w:rPr>
        <w:t>Пример 5.</w:t>
      </w:r>
      <w:r w:rsidRPr="00582C6F">
        <w:rPr>
          <w:rFonts w:ascii="Times New Roman" w:eastAsia="Times New Roman" w:hAnsi="Times New Roman" w:cs="Times New Roman"/>
          <w:sz w:val="28"/>
          <w:szCs w:val="28"/>
          <w:shd w:val="clear" w:color="auto" w:fill="FFFFFF"/>
          <w:lang w:val="be-BY"/>
        </w:rPr>
        <w:t xml:space="preserve"> Найти общее решение дифференциального уравнения</w:t>
      </w:r>
      <w:bookmarkEnd w:id="122"/>
      <w:bookmarkEnd w:id="123"/>
    </w:p>
    <w:bookmarkStart w:id="124" w:name="_Toc154634508"/>
    <w:bookmarkStart w:id="125" w:name="_Toc154634648"/>
    <w:p w14:paraId="7A88C900" w14:textId="4865AF39" w:rsidR="00A2595D" w:rsidRPr="00582C6F" w:rsidRDefault="00000000" w:rsidP="0085159A">
      <w:pPr>
        <w:jc w:val="center"/>
        <w:rPr>
          <w:rFonts w:ascii="Times New Roman" w:eastAsia="Times New Roman" w:hAnsi="Times New Roman" w:cs="Times New Roman"/>
          <w:sz w:val="28"/>
          <w:szCs w:val="28"/>
          <w:shd w:val="clear" w:color="auto" w:fill="FFFFFF"/>
        </w:rPr>
        <w:pPrChange w:id="126" w:author="Пользователь" w:date="2023-12-28T05:54:00Z">
          <w:pPr/>
        </w:pPrChange>
      </w:pPr>
      <m:oMath>
        <m:sSup>
          <m:sSupPr>
            <m:ctrlPr>
              <w:rPr>
                <w:rFonts w:ascii="Cambria Math" w:eastAsia="Times New Roman" w:hAnsi="Cambria Math" w:cs="Times New Roman"/>
                <w:i/>
                <w:sz w:val="28"/>
                <w:szCs w:val="28"/>
                <w:shd w:val="clear" w:color="auto" w:fill="FFFFFF"/>
                <w:lang w:val="be-BY"/>
              </w:rPr>
            </m:ctrlPr>
          </m:sSupPr>
          <m:e>
            <m:r>
              <w:rPr>
                <w:rFonts w:ascii="Cambria Math" w:eastAsia="Times New Roman" w:hAnsi="Cambria Math" w:cs="Times New Roman"/>
                <w:sz w:val="28"/>
                <w:szCs w:val="28"/>
                <w:shd w:val="clear" w:color="auto" w:fill="FFFFFF"/>
                <w:lang w:val="be-BY"/>
              </w:rPr>
              <m:t>y</m:t>
            </m:r>
          </m:e>
          <m:sup>
            <m:r>
              <w:rPr>
                <w:rFonts w:ascii="Cambria Math" w:eastAsia="Times New Roman" w:hAnsi="Cambria Math" w:cs="Times New Roman"/>
                <w:sz w:val="28"/>
                <w:szCs w:val="28"/>
                <w:shd w:val="clear" w:color="auto" w:fill="FFFFFF"/>
                <w:lang w:val="be-BY"/>
              </w:rPr>
              <m:t>''</m:t>
            </m:r>
          </m:sup>
        </m:sSup>
        <m:r>
          <w:rPr>
            <w:rFonts w:ascii="Cambria Math" w:eastAsia="Times New Roman" w:hAnsi="Cambria Math" w:cs="Times New Roman"/>
            <w:sz w:val="28"/>
            <w:szCs w:val="28"/>
            <w:shd w:val="clear" w:color="auto" w:fill="FFFFFF"/>
            <w:lang w:val="be-BY"/>
          </w:rPr>
          <m:t>-</m:t>
        </m:r>
        <m:sSup>
          <m:sSupPr>
            <m:ctrlPr>
              <w:rPr>
                <w:rFonts w:ascii="Cambria Math" w:eastAsia="Times New Roman" w:hAnsi="Cambria Math" w:cs="Times New Roman"/>
                <w:i/>
                <w:sz w:val="28"/>
                <w:szCs w:val="28"/>
                <w:shd w:val="clear" w:color="auto" w:fill="FFFFFF"/>
                <w:lang w:val="be-BY"/>
              </w:rPr>
            </m:ctrlPr>
          </m:sSupPr>
          <m:e>
            <m:r>
              <w:rPr>
                <w:rFonts w:ascii="Cambria Math" w:eastAsia="Times New Roman" w:hAnsi="Cambria Math" w:cs="Times New Roman"/>
                <w:sz w:val="28"/>
                <w:szCs w:val="28"/>
                <w:shd w:val="clear" w:color="auto" w:fill="FFFFFF"/>
                <w:lang w:val="be-BY"/>
              </w:rPr>
              <m:t>y</m:t>
            </m:r>
          </m:e>
          <m:sup>
            <m:r>
              <w:rPr>
                <w:rFonts w:ascii="Cambria Math" w:eastAsia="Times New Roman" w:hAnsi="Cambria Math" w:cs="Times New Roman"/>
                <w:sz w:val="28"/>
                <w:szCs w:val="28"/>
                <w:shd w:val="clear" w:color="auto" w:fill="FFFFFF"/>
                <w:lang w:val="be-BY"/>
              </w:rPr>
              <m:t>3</m:t>
            </m:r>
          </m:sup>
        </m:sSup>
        <m:r>
          <w:rPr>
            <w:rFonts w:ascii="Cambria Math" w:eastAsia="Times New Roman" w:hAnsi="Cambria Math" w:cs="Times New Roman"/>
            <w:sz w:val="28"/>
            <w:szCs w:val="28"/>
            <w:shd w:val="clear" w:color="auto" w:fill="FFFFFF"/>
            <w:lang w:val="be-BY"/>
          </w:rPr>
          <m:t>=</m:t>
        </m:r>
        <m:sSup>
          <m:sSupPr>
            <m:ctrlPr>
              <w:rPr>
                <w:rFonts w:ascii="Cambria Math" w:eastAsia="Times New Roman" w:hAnsi="Cambria Math" w:cs="Times New Roman"/>
                <w:i/>
                <w:sz w:val="28"/>
                <w:szCs w:val="28"/>
                <w:shd w:val="clear" w:color="auto" w:fill="FFFFFF"/>
                <w:lang w:val="be-BY"/>
              </w:rPr>
            </m:ctrlPr>
          </m:sSupPr>
          <m:e>
            <m:r>
              <w:rPr>
                <w:rFonts w:ascii="Cambria Math" w:eastAsia="Times New Roman" w:hAnsi="Cambria Math" w:cs="Times New Roman"/>
                <w:sz w:val="28"/>
                <w:szCs w:val="28"/>
                <w:shd w:val="clear" w:color="auto" w:fill="FFFFFF"/>
                <w:lang w:val="be-BY"/>
              </w:rPr>
              <m:t>e</m:t>
            </m:r>
          </m:e>
          <m:sup>
            <m:r>
              <w:rPr>
                <w:rFonts w:ascii="Cambria Math" w:eastAsia="Times New Roman" w:hAnsi="Cambria Math" w:cs="Times New Roman"/>
                <w:sz w:val="28"/>
                <w:szCs w:val="28"/>
                <w:shd w:val="clear" w:color="auto" w:fill="FFFFFF"/>
                <w:lang w:val="be-BY"/>
              </w:rPr>
              <m:t>-x</m:t>
            </m:r>
          </m:sup>
        </m:sSup>
        <m:func>
          <m:funcPr>
            <m:ctrlPr>
              <w:rPr>
                <w:rFonts w:ascii="Cambria Math" w:eastAsia="Times New Roman" w:hAnsi="Cambria Math" w:cs="Times New Roman"/>
                <w:i/>
                <w:sz w:val="28"/>
                <w:szCs w:val="28"/>
                <w:shd w:val="clear" w:color="auto" w:fill="FFFFFF"/>
                <w:lang w:val="be-BY"/>
              </w:rPr>
            </m:ctrlPr>
          </m:funcPr>
          <m:fName>
            <m:r>
              <m:rPr>
                <m:sty m:val="p"/>
              </m:rPr>
              <w:rPr>
                <w:rFonts w:ascii="Cambria Math" w:eastAsia="Times New Roman" w:hAnsi="Cambria Math" w:cs="Times New Roman"/>
                <w:sz w:val="28"/>
                <w:szCs w:val="28"/>
                <w:shd w:val="clear" w:color="auto" w:fill="FFFFFF"/>
                <w:lang w:val="be-BY"/>
              </w:rPr>
              <m:t>cos</m:t>
            </m:r>
          </m:fName>
          <m:e>
            <m:r>
              <w:rPr>
                <w:rFonts w:ascii="Cambria Math" w:eastAsia="Times New Roman" w:hAnsi="Cambria Math" w:cs="Times New Roman"/>
                <w:sz w:val="28"/>
                <w:szCs w:val="28"/>
                <w:shd w:val="clear" w:color="auto" w:fill="FFFFFF"/>
                <w:lang w:val="be-BY"/>
              </w:rPr>
              <m:t>x</m:t>
            </m:r>
          </m:e>
        </m:func>
      </m:oMath>
      <w:r w:rsidR="00E849F4" w:rsidRPr="00582C6F">
        <w:rPr>
          <w:rFonts w:ascii="Times New Roman" w:eastAsia="Times New Roman" w:hAnsi="Times New Roman" w:cs="Times New Roman"/>
          <w:sz w:val="28"/>
          <w:szCs w:val="28"/>
          <w:shd w:val="clear" w:color="auto" w:fill="FFFFFF"/>
        </w:rPr>
        <w:t xml:space="preserve">, в виде разложения в степенной ряд до 4-го порядка. Найти разложение при начальных условиях: </w:t>
      </w:r>
      <m:oMath>
        <m:r>
          <w:rPr>
            <w:rFonts w:ascii="Cambria Math" w:eastAsia="Times New Roman" w:hAnsi="Cambria Math" w:cs="Times New Roman"/>
            <w:sz w:val="28"/>
            <w:szCs w:val="28"/>
            <w:shd w:val="clear" w:color="auto" w:fill="FFFFFF"/>
            <w:lang w:val="en-US"/>
          </w:rPr>
          <m:t>y</m:t>
        </m:r>
        <m:d>
          <m:dPr>
            <m:ctrlPr>
              <w:rPr>
                <w:rFonts w:ascii="Cambria Math" w:eastAsia="Times New Roman" w:hAnsi="Cambria Math" w:cs="Times New Roman"/>
                <w:i/>
                <w:sz w:val="28"/>
                <w:szCs w:val="28"/>
                <w:shd w:val="clear" w:color="auto" w:fill="FFFFFF"/>
                <w:lang w:val="en-US"/>
              </w:rPr>
            </m:ctrlPr>
          </m:dPr>
          <m:e>
            <m:r>
              <w:rPr>
                <w:rFonts w:ascii="Cambria Math" w:eastAsia="Times New Roman" w:hAnsi="Cambria Math" w:cs="Times New Roman"/>
                <w:sz w:val="28"/>
                <w:szCs w:val="28"/>
                <w:shd w:val="clear" w:color="auto" w:fill="FFFFFF"/>
              </w:rPr>
              <m:t>0</m:t>
            </m:r>
          </m:e>
        </m:d>
        <m:r>
          <w:rPr>
            <w:rFonts w:ascii="Cambria Math" w:eastAsia="Times New Roman" w:hAnsi="Cambria Math" w:cs="Times New Roman"/>
            <w:sz w:val="28"/>
            <w:szCs w:val="28"/>
            <w:shd w:val="clear" w:color="auto" w:fill="FFFFFF"/>
          </w:rPr>
          <m:t xml:space="preserve">=1, </m:t>
        </m:r>
        <m:sSup>
          <m:sSupPr>
            <m:ctrlPr>
              <w:rPr>
                <w:rFonts w:ascii="Cambria Math" w:eastAsia="Times New Roman" w:hAnsi="Cambria Math" w:cs="Times New Roman"/>
                <w:i/>
                <w:sz w:val="28"/>
                <w:szCs w:val="28"/>
                <w:shd w:val="clear" w:color="auto" w:fill="FFFFFF"/>
                <w:lang w:val="en-US"/>
              </w:rPr>
            </m:ctrlPr>
          </m:sSupPr>
          <m:e>
            <m:r>
              <w:rPr>
                <w:rFonts w:ascii="Cambria Math" w:eastAsia="Times New Roman" w:hAnsi="Cambria Math" w:cs="Times New Roman"/>
                <w:sz w:val="28"/>
                <w:szCs w:val="28"/>
                <w:shd w:val="clear" w:color="auto" w:fill="FFFFFF"/>
                <w:lang w:val="en-US"/>
              </w:rPr>
              <m:t>y</m:t>
            </m:r>
          </m:e>
          <m:sup>
            <m:r>
              <w:rPr>
                <w:rFonts w:ascii="Cambria Math" w:eastAsia="Times New Roman" w:hAnsi="Cambria Math" w:cs="Times New Roman"/>
                <w:sz w:val="28"/>
                <w:szCs w:val="28"/>
                <w:shd w:val="clear" w:color="auto" w:fill="FFFFFF"/>
              </w:rPr>
              <m:t>'</m:t>
            </m:r>
          </m:sup>
        </m:sSup>
        <m:d>
          <m:dPr>
            <m:ctrlPr>
              <w:rPr>
                <w:rFonts w:ascii="Cambria Math" w:eastAsia="Times New Roman" w:hAnsi="Cambria Math" w:cs="Times New Roman"/>
                <w:i/>
                <w:sz w:val="28"/>
                <w:szCs w:val="28"/>
                <w:shd w:val="clear" w:color="auto" w:fill="FFFFFF"/>
                <w:lang w:val="en-US"/>
              </w:rPr>
            </m:ctrlPr>
          </m:dPr>
          <m:e>
            <m:r>
              <w:rPr>
                <w:rFonts w:ascii="Cambria Math" w:eastAsia="Times New Roman" w:hAnsi="Cambria Math" w:cs="Times New Roman"/>
                <w:sz w:val="28"/>
                <w:szCs w:val="28"/>
                <w:shd w:val="clear" w:color="auto" w:fill="FFFFFF"/>
              </w:rPr>
              <m:t>0</m:t>
            </m:r>
          </m:e>
        </m:d>
        <m:r>
          <w:rPr>
            <w:rFonts w:ascii="Cambria Math" w:eastAsia="Times New Roman" w:hAnsi="Cambria Math" w:cs="Times New Roman"/>
            <w:sz w:val="28"/>
            <w:szCs w:val="28"/>
            <w:shd w:val="clear" w:color="auto" w:fill="FFFFFF"/>
          </w:rPr>
          <m:t>=0</m:t>
        </m:r>
      </m:oMath>
      <w:r w:rsidR="00E849F4" w:rsidRPr="00582C6F">
        <w:rPr>
          <w:rFonts w:ascii="Times New Roman" w:eastAsia="Times New Roman" w:hAnsi="Times New Roman" w:cs="Times New Roman"/>
          <w:sz w:val="28"/>
          <w:szCs w:val="28"/>
          <w:shd w:val="clear" w:color="auto" w:fill="FFFFFF"/>
        </w:rPr>
        <w:t xml:space="preserve">. </w:t>
      </w:r>
      <w:r w:rsidR="00E849F4" w:rsidRPr="00582C6F">
        <w:rPr>
          <w:rFonts w:ascii="Times New Roman" w:eastAsia="Times New Roman" w:hAnsi="Times New Roman" w:cs="Times New Roman"/>
          <w:b/>
          <w:bCs/>
          <w:sz w:val="28"/>
          <w:szCs w:val="28"/>
          <w:shd w:val="clear" w:color="auto" w:fill="FFFFFF"/>
        </w:rPr>
        <w:t>[11]</w:t>
      </w:r>
      <w:r w:rsidR="00E849F4" w:rsidRPr="00582C6F">
        <w:rPr>
          <w:rFonts w:ascii="Times New Roman" w:eastAsia="Times New Roman" w:hAnsi="Times New Roman" w:cs="Times New Roman"/>
          <w:sz w:val="28"/>
          <w:szCs w:val="28"/>
          <w:shd w:val="clear" w:color="auto" w:fill="FFFFFF"/>
        </w:rPr>
        <w:t xml:space="preserve"> </w:t>
      </w:r>
      <w:r w:rsidR="00A2595D" w:rsidRPr="00582C6F">
        <w:rPr>
          <w:rFonts w:ascii="Times New Roman" w:eastAsia="Times New Roman" w:hAnsi="Times New Roman" w:cs="Times New Roman"/>
          <w:b/>
          <w:bCs/>
          <w:noProof/>
          <w:sz w:val="28"/>
          <w:szCs w:val="28"/>
          <w:shd w:val="clear" w:color="auto" w:fill="FFFFFF"/>
          <w:lang w:val="be-BY"/>
        </w:rPr>
        <w:drawing>
          <wp:inline distT="0" distB="0" distL="0" distR="0" wp14:anchorId="5B6CD7A8" wp14:editId="18952EC4">
            <wp:extent cx="5940425" cy="774065"/>
            <wp:effectExtent l="0" t="0" r="3175" b="698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774065"/>
                    </a:xfrm>
                    <a:prstGeom prst="rect">
                      <a:avLst/>
                    </a:prstGeom>
                  </pic:spPr>
                </pic:pic>
              </a:graphicData>
            </a:graphic>
          </wp:inline>
        </w:drawing>
      </w:r>
      <w:bookmarkEnd w:id="124"/>
      <w:bookmarkEnd w:id="125"/>
    </w:p>
    <w:p w14:paraId="05FCECB9" w14:textId="77777777" w:rsidR="00A2595D" w:rsidRPr="00582C6F" w:rsidRDefault="00A2595D" w:rsidP="00582C6F">
      <w:pPr>
        <w:rPr>
          <w:rFonts w:ascii="Times New Roman" w:eastAsia="Times New Roman" w:hAnsi="Times New Roman" w:cs="Times New Roman"/>
          <w:sz w:val="28"/>
          <w:szCs w:val="28"/>
          <w:shd w:val="clear" w:color="auto" w:fill="FFFFFF"/>
        </w:rPr>
      </w:pPr>
      <w:r w:rsidRPr="00582C6F">
        <w:rPr>
          <w:rFonts w:ascii="Times New Roman" w:eastAsia="Times New Roman" w:hAnsi="Times New Roman" w:cs="Times New Roman"/>
          <w:sz w:val="28"/>
          <w:szCs w:val="28"/>
          <w:shd w:val="clear" w:color="auto" w:fill="FFFFFF"/>
        </w:rPr>
        <w:tab/>
      </w:r>
      <w:r w:rsidRPr="00582C6F">
        <w:rPr>
          <w:rFonts w:ascii="Times New Roman" w:eastAsia="Times New Roman" w:hAnsi="Times New Roman" w:cs="Times New Roman"/>
          <w:sz w:val="28"/>
          <w:szCs w:val="28"/>
          <w:shd w:val="clear" w:color="auto" w:fill="FFFFFF"/>
        </w:rPr>
        <w:tab/>
      </w:r>
      <w:r w:rsidRPr="00582C6F">
        <w:rPr>
          <w:rFonts w:ascii="Times New Roman" w:eastAsia="Times New Roman" w:hAnsi="Times New Roman" w:cs="Times New Roman"/>
          <w:sz w:val="28"/>
          <w:szCs w:val="28"/>
          <w:shd w:val="clear" w:color="auto" w:fill="FFFFFF"/>
        </w:rPr>
        <w:tab/>
      </w:r>
      <w:r w:rsidRPr="00582C6F">
        <w:rPr>
          <w:rFonts w:ascii="Times New Roman" w:eastAsia="Times New Roman" w:hAnsi="Times New Roman" w:cs="Times New Roman"/>
          <w:sz w:val="28"/>
          <w:szCs w:val="28"/>
          <w:shd w:val="clear" w:color="auto" w:fill="FFFFFF"/>
        </w:rPr>
        <w:tab/>
      </w:r>
      <w:bookmarkStart w:id="127" w:name="_Toc154634509"/>
      <w:bookmarkStart w:id="128" w:name="_Toc154634649"/>
      <w:r w:rsidRPr="00582C6F">
        <w:rPr>
          <w:rFonts w:ascii="Times New Roman" w:eastAsia="Times New Roman" w:hAnsi="Times New Roman" w:cs="Times New Roman"/>
          <w:sz w:val="28"/>
          <w:szCs w:val="28"/>
          <w:shd w:val="clear" w:color="auto" w:fill="FFFFFF"/>
        </w:rPr>
        <w:t xml:space="preserve">Листинг </w:t>
      </w:r>
      <w:proofErr w:type="gramStart"/>
      <w:r w:rsidRPr="00582C6F">
        <w:rPr>
          <w:rFonts w:ascii="Times New Roman" w:eastAsia="Times New Roman" w:hAnsi="Times New Roman" w:cs="Times New Roman"/>
          <w:sz w:val="28"/>
          <w:szCs w:val="28"/>
          <w:shd w:val="clear" w:color="auto" w:fill="FFFFFF"/>
        </w:rPr>
        <w:t>-  Код</w:t>
      </w:r>
      <w:proofErr w:type="gramEnd"/>
      <w:r w:rsidRPr="00582C6F">
        <w:rPr>
          <w:rFonts w:ascii="Times New Roman" w:eastAsia="Times New Roman" w:hAnsi="Times New Roman" w:cs="Times New Roman"/>
          <w:sz w:val="28"/>
          <w:szCs w:val="28"/>
          <w:shd w:val="clear" w:color="auto" w:fill="FFFFFF"/>
        </w:rPr>
        <w:t xml:space="preserve"> примера 5</w:t>
      </w:r>
      <w:bookmarkEnd w:id="127"/>
      <w:bookmarkEnd w:id="128"/>
    </w:p>
    <w:p w14:paraId="01BB9DF0" w14:textId="77777777" w:rsidR="00A2595D" w:rsidRPr="00582C6F" w:rsidRDefault="00A2595D" w:rsidP="00582C6F">
      <w:pPr>
        <w:rPr>
          <w:rFonts w:ascii="Times New Roman" w:eastAsia="Times New Roman" w:hAnsi="Times New Roman" w:cs="Times New Roman"/>
          <w:sz w:val="28"/>
          <w:szCs w:val="28"/>
          <w:shd w:val="clear" w:color="auto" w:fill="FFFFFF"/>
        </w:rPr>
      </w:pPr>
      <w:r w:rsidRPr="00582C6F">
        <w:rPr>
          <w:rFonts w:ascii="Times New Roman" w:eastAsia="Times New Roman" w:hAnsi="Times New Roman" w:cs="Times New Roman"/>
          <w:sz w:val="28"/>
          <w:szCs w:val="28"/>
          <w:shd w:val="clear" w:color="auto" w:fill="FFFFFF"/>
        </w:rPr>
        <w:tab/>
      </w:r>
    </w:p>
    <w:p w14:paraId="0ABC1C2F" w14:textId="606131B1" w:rsidR="00A2595D" w:rsidRPr="00582C6F" w:rsidDel="0085159A" w:rsidRDefault="0085159A" w:rsidP="00582C6F">
      <w:pPr>
        <w:rPr>
          <w:del w:id="129" w:author="Пользователь" w:date="2023-12-28T05:54:00Z"/>
          <w:rFonts w:ascii="Times New Roman" w:eastAsia="Times New Roman" w:hAnsi="Times New Roman" w:cs="Times New Roman"/>
          <w:sz w:val="28"/>
          <w:szCs w:val="28"/>
          <w:shd w:val="clear" w:color="auto" w:fill="FFFFFF"/>
          <w:lang w:val="en-US"/>
        </w:rPr>
      </w:pPr>
      <w:bookmarkStart w:id="130" w:name="_Toc154634510"/>
      <w:bookmarkStart w:id="131" w:name="_Toc154634650"/>
      <w:ins w:id="132" w:author="Пользователь" w:date="2023-12-28T05:54:00Z">
        <w:r>
          <w:rPr>
            <w:rFonts w:ascii="Times New Roman" w:eastAsia="Times New Roman" w:hAnsi="Times New Roman" w:cs="Times New Roman"/>
            <w:b/>
            <w:bCs/>
            <w:sz w:val="28"/>
            <w:szCs w:val="28"/>
            <w:shd w:val="clear" w:color="auto" w:fill="FFFFFF"/>
          </w:rPr>
          <w:tab/>
        </w:r>
      </w:ins>
      <w:r w:rsidR="00A2595D" w:rsidRPr="00582C6F">
        <w:rPr>
          <w:rFonts w:ascii="Times New Roman" w:eastAsia="Times New Roman" w:hAnsi="Times New Roman" w:cs="Times New Roman"/>
          <w:b/>
          <w:bCs/>
          <w:sz w:val="28"/>
          <w:szCs w:val="28"/>
          <w:shd w:val="clear" w:color="auto" w:fill="FFFFFF"/>
        </w:rPr>
        <w:t>Замечание</w:t>
      </w:r>
      <w:r w:rsidR="00A2595D" w:rsidRPr="00582C6F">
        <w:rPr>
          <w:rFonts w:ascii="Times New Roman" w:eastAsia="Times New Roman" w:hAnsi="Times New Roman" w:cs="Times New Roman"/>
          <w:sz w:val="28"/>
          <w:szCs w:val="28"/>
          <w:shd w:val="clear" w:color="auto" w:fill="FFFFFF"/>
        </w:rPr>
        <w:t xml:space="preserve">. В полученном разложении запись </w:t>
      </w:r>
      <m:oMath>
        <m:r>
          <w:rPr>
            <w:rFonts w:ascii="Cambria Math" w:eastAsia="Times New Roman" w:hAnsi="Cambria Math" w:cs="Times New Roman"/>
            <w:sz w:val="28"/>
            <w:szCs w:val="28"/>
            <w:shd w:val="clear" w:color="auto" w:fill="FFFFFF"/>
          </w:rPr>
          <m:t>D(y)(0)</m:t>
        </m:r>
      </m:oMath>
      <w:r w:rsidR="00A2595D" w:rsidRPr="00582C6F">
        <w:rPr>
          <w:rFonts w:ascii="Times New Roman" w:eastAsia="Times New Roman" w:hAnsi="Times New Roman" w:cs="Times New Roman"/>
          <w:sz w:val="28"/>
          <w:szCs w:val="28"/>
          <w:shd w:val="clear" w:color="auto" w:fill="FFFFFF"/>
        </w:rPr>
        <w:t xml:space="preserve"> обозначает производную в нуле: </w:t>
      </w:r>
      <m:oMath>
        <m:sSup>
          <m:sSupPr>
            <m:ctrlPr>
              <w:rPr>
                <w:rFonts w:ascii="Cambria Math" w:eastAsia="Times New Roman" w:hAnsi="Cambria Math" w:cs="Times New Roman"/>
                <w:i/>
                <w:sz w:val="28"/>
                <w:szCs w:val="28"/>
                <w:shd w:val="clear" w:color="auto" w:fill="FFFFFF"/>
              </w:rPr>
            </m:ctrlPr>
          </m:sSupPr>
          <m:e>
            <m:r>
              <m:rPr>
                <m:sty m:val="p"/>
              </m:rPr>
              <w:rPr>
                <w:rFonts w:ascii="Cambria Math" w:eastAsia="Times New Roman" w:hAnsi="Cambria Math" w:cs="Times New Roman"/>
                <w:sz w:val="28"/>
                <w:szCs w:val="28"/>
                <w:shd w:val="clear" w:color="auto" w:fill="FFFFFF"/>
              </w:rPr>
              <m:t>y</m:t>
            </m:r>
            <m:ctrlPr>
              <w:rPr>
                <w:rFonts w:ascii="Cambria Math" w:eastAsia="Times New Roman" w:hAnsi="Cambria Math" w:cs="Times New Roman"/>
                <w:sz w:val="28"/>
                <w:szCs w:val="28"/>
                <w:shd w:val="clear" w:color="auto" w:fill="FFFFFF"/>
              </w:rPr>
            </m:ctrlPr>
          </m:e>
          <m:sup>
            <m:r>
              <w:rPr>
                <w:rFonts w:ascii="Cambria Math" w:eastAsia="Times New Roman" w:hAnsi="Cambria Math" w:cs="Times New Roman"/>
                <w:sz w:val="28"/>
                <w:szCs w:val="28"/>
                <w:shd w:val="clear" w:color="auto" w:fill="FFFFFF"/>
              </w:rPr>
              <m:t>'</m:t>
            </m:r>
          </m:sup>
        </m:sSup>
        <m:d>
          <m:dPr>
            <m:ctrlPr>
              <w:rPr>
                <w:rFonts w:ascii="Cambria Math" w:eastAsia="Times New Roman" w:hAnsi="Cambria Math" w:cs="Times New Roman"/>
                <w:i/>
                <w:sz w:val="28"/>
                <w:szCs w:val="28"/>
                <w:shd w:val="clear" w:color="auto" w:fill="FFFFFF"/>
              </w:rPr>
            </m:ctrlPr>
          </m:dPr>
          <m:e>
            <m:r>
              <w:rPr>
                <w:rFonts w:ascii="Cambria Math" w:eastAsia="Times New Roman" w:hAnsi="Cambria Math" w:cs="Times New Roman"/>
                <w:sz w:val="28"/>
                <w:szCs w:val="28"/>
                <w:shd w:val="clear" w:color="auto" w:fill="FFFFFF"/>
              </w:rPr>
              <m:t>0</m:t>
            </m:r>
          </m:e>
        </m:d>
      </m:oMath>
      <w:r w:rsidR="00A2595D" w:rsidRPr="00582C6F">
        <w:rPr>
          <w:rFonts w:ascii="Times New Roman" w:eastAsia="Times New Roman" w:hAnsi="Times New Roman" w:cs="Times New Roman"/>
          <w:sz w:val="28"/>
          <w:szCs w:val="28"/>
          <w:shd w:val="clear" w:color="auto" w:fill="FFFFFF"/>
        </w:rPr>
        <w:t>. Для нахождения частного решения осталось задать начальные условия</w:t>
      </w:r>
      <w:r w:rsidR="00A2595D" w:rsidRPr="00582C6F">
        <w:rPr>
          <w:rFonts w:ascii="Times New Roman" w:eastAsia="Times New Roman" w:hAnsi="Times New Roman" w:cs="Times New Roman"/>
          <w:sz w:val="28"/>
          <w:szCs w:val="28"/>
          <w:shd w:val="clear" w:color="auto" w:fill="FFFFFF"/>
          <w:lang w:val="en-US"/>
        </w:rPr>
        <w:t>:</w:t>
      </w:r>
      <w:bookmarkEnd w:id="130"/>
      <w:bookmarkEnd w:id="131"/>
    </w:p>
    <w:p w14:paraId="18432268" w14:textId="66E3D4A1" w:rsidR="00A2595D" w:rsidRPr="00582C6F" w:rsidRDefault="00A2595D" w:rsidP="00582C6F">
      <w:pPr>
        <w:rPr>
          <w:rFonts w:ascii="Times New Roman" w:eastAsia="Times New Roman" w:hAnsi="Times New Roman" w:cs="Times New Roman"/>
          <w:sz w:val="28"/>
          <w:szCs w:val="28"/>
          <w:shd w:val="clear" w:color="auto" w:fill="FFFFFF"/>
          <w:lang w:val="be-BY"/>
        </w:rPr>
      </w:pPr>
      <w:bookmarkStart w:id="133" w:name="_Toc154634511"/>
      <w:bookmarkStart w:id="134" w:name="_Toc154634651"/>
      <m:oMathPara>
        <m:oMath>
          <m:r>
            <w:del w:id="135" w:author="Пользователь" w:date="2023-12-28T05:54:00Z">
              <m:rPr>
                <m:sty m:val="bi"/>
              </m:rPr>
              <w:rPr>
                <w:rFonts w:ascii="Cambria Math" w:eastAsia="Times New Roman" w:hAnsi="Cambria Math" w:cs="Times New Roman"/>
                <w:sz w:val="28"/>
                <w:szCs w:val="28"/>
                <w:shd w:val="clear" w:color="auto" w:fill="FFFFFF"/>
                <w:lang w:val="be-BY"/>
              </w:rPr>
              <m:t>&gt;</m:t>
            </w:del>
          </m:r>
          <m:r>
            <w:del w:id="136" w:author="Пользователь" w:date="2023-12-28T05:54:00Z">
              <w:rPr>
                <w:rFonts w:ascii="Cambria Math" w:eastAsia="Times New Roman" w:hAnsi="Cambria Math" w:cs="Times New Roman"/>
                <w:sz w:val="28"/>
                <w:szCs w:val="28"/>
                <w:shd w:val="clear" w:color="auto" w:fill="FFFFFF"/>
                <w:lang w:val="be-BY"/>
              </w:rPr>
              <m:t>y</m:t>
            </w:del>
          </m:r>
          <m:d>
            <m:dPr>
              <m:ctrlPr>
                <w:del w:id="137" w:author="Пользователь" w:date="2023-12-28T05:54:00Z">
                  <w:rPr>
                    <w:rFonts w:ascii="Cambria Math" w:eastAsia="Times New Roman" w:hAnsi="Cambria Math" w:cs="Times New Roman"/>
                    <w:i/>
                    <w:sz w:val="28"/>
                    <w:szCs w:val="28"/>
                    <w:shd w:val="clear" w:color="auto" w:fill="FFFFFF"/>
                    <w:lang w:val="be-BY"/>
                  </w:rPr>
                </w:del>
              </m:ctrlPr>
            </m:dPr>
            <m:e>
              <m:r>
                <w:del w:id="138" w:author="Пользователь" w:date="2023-12-28T05:54:00Z">
                  <w:rPr>
                    <w:rFonts w:ascii="Cambria Math" w:eastAsia="Times New Roman" w:hAnsi="Cambria Math" w:cs="Times New Roman"/>
                    <w:sz w:val="28"/>
                    <w:szCs w:val="28"/>
                    <w:shd w:val="clear" w:color="auto" w:fill="FFFFFF"/>
                    <w:lang w:val="be-BY"/>
                  </w:rPr>
                  <m:t>0</m:t>
                </w:del>
              </m:r>
            </m:e>
          </m:d>
          <m:r>
            <w:del w:id="139" w:author="Пользователь" w:date="2023-12-28T05:54:00Z">
              <w:rPr>
                <w:rFonts w:ascii="Cambria Math" w:eastAsia="Times New Roman" w:hAnsi="Cambria Math" w:cs="Times New Roman"/>
                <w:sz w:val="28"/>
                <w:szCs w:val="28"/>
                <w:shd w:val="clear" w:color="auto" w:fill="FFFFFF"/>
                <w:lang w:val="be-BY"/>
              </w:rPr>
              <m:t>≔1 D</m:t>
            </w:del>
          </m:r>
          <m:d>
            <m:dPr>
              <m:ctrlPr>
                <w:del w:id="140" w:author="Пользователь" w:date="2023-12-28T05:54:00Z">
                  <w:rPr>
                    <w:rFonts w:ascii="Cambria Math" w:eastAsia="Times New Roman" w:hAnsi="Cambria Math" w:cs="Times New Roman"/>
                    <w:i/>
                    <w:sz w:val="28"/>
                    <w:szCs w:val="28"/>
                    <w:shd w:val="clear" w:color="auto" w:fill="FFFFFF"/>
                    <w:lang w:val="be-BY"/>
                  </w:rPr>
                </w:del>
              </m:ctrlPr>
            </m:dPr>
            <m:e>
              <m:r>
                <w:del w:id="141" w:author="Пользователь" w:date="2023-12-28T05:54:00Z">
                  <w:rPr>
                    <w:rFonts w:ascii="Cambria Math" w:eastAsia="Times New Roman" w:hAnsi="Cambria Math" w:cs="Times New Roman"/>
                    <w:sz w:val="28"/>
                    <w:szCs w:val="28"/>
                    <w:shd w:val="clear" w:color="auto" w:fill="FFFFFF"/>
                    <w:lang w:val="be-BY"/>
                  </w:rPr>
                  <m:t>y</m:t>
                </w:del>
              </m:r>
            </m:e>
          </m:d>
          <m:d>
            <m:dPr>
              <m:ctrlPr>
                <w:del w:id="142" w:author="Пользователь" w:date="2023-12-28T05:54:00Z">
                  <w:rPr>
                    <w:rFonts w:ascii="Cambria Math" w:eastAsia="Times New Roman" w:hAnsi="Cambria Math" w:cs="Times New Roman"/>
                    <w:i/>
                    <w:sz w:val="28"/>
                    <w:szCs w:val="28"/>
                    <w:shd w:val="clear" w:color="auto" w:fill="FFFFFF"/>
                    <w:lang w:val="be-BY"/>
                  </w:rPr>
                </w:del>
              </m:ctrlPr>
            </m:dPr>
            <m:e>
              <m:r>
                <w:del w:id="143" w:author="Пользователь" w:date="2023-12-28T05:54:00Z">
                  <w:rPr>
                    <w:rFonts w:ascii="Cambria Math" w:eastAsia="Times New Roman" w:hAnsi="Cambria Math" w:cs="Times New Roman"/>
                    <w:sz w:val="28"/>
                    <w:szCs w:val="28"/>
                    <w:shd w:val="clear" w:color="auto" w:fill="FFFFFF"/>
                    <w:lang w:val="be-BY"/>
                  </w:rPr>
                  <m:t>0</m:t>
                </w:del>
              </m:r>
            </m:e>
          </m:d>
          <m:r>
            <w:del w:id="144" w:author="Пользователь" w:date="2023-12-28T05:54:00Z">
              <w:rPr>
                <w:rFonts w:ascii="Cambria Math" w:eastAsia="Times New Roman" w:hAnsi="Cambria Math" w:cs="Times New Roman"/>
                <w:sz w:val="28"/>
                <w:szCs w:val="28"/>
                <w:shd w:val="clear" w:color="auto" w:fill="FFFFFF"/>
                <w:lang w:val="be-BY"/>
              </w:rPr>
              <m:t>≔0:f;</m:t>
            </w:del>
          </m:r>
        </m:oMath>
      </m:oMathPara>
      <w:bookmarkEnd w:id="133"/>
      <w:bookmarkEnd w:id="134"/>
    </w:p>
    <w:p w14:paraId="66D31233" w14:textId="77777777" w:rsidR="00A2595D" w:rsidRPr="00582C6F" w:rsidRDefault="00A2595D" w:rsidP="0085159A">
      <w:pPr>
        <w:jc w:val="center"/>
        <w:rPr>
          <w:rFonts w:ascii="Times New Roman" w:eastAsia="Times New Roman" w:hAnsi="Times New Roman" w:cs="Times New Roman"/>
          <w:b/>
          <w:bCs/>
          <w:sz w:val="28"/>
          <w:szCs w:val="28"/>
          <w:shd w:val="clear" w:color="auto" w:fill="FFFFFF"/>
          <w:lang w:val="be-BY"/>
        </w:rPr>
        <w:pPrChange w:id="145" w:author="Пользователь" w:date="2023-12-28T05:54:00Z">
          <w:pPr/>
        </w:pPrChange>
      </w:pPr>
      <w:bookmarkStart w:id="146" w:name="_Toc154634512"/>
      <w:bookmarkStart w:id="147" w:name="_Toc154634652"/>
      <w:r w:rsidRPr="00582C6F">
        <w:rPr>
          <w:rFonts w:ascii="Times New Roman" w:eastAsia="Times New Roman" w:hAnsi="Times New Roman" w:cs="Times New Roman"/>
          <w:b/>
          <w:bCs/>
          <w:noProof/>
          <w:sz w:val="28"/>
          <w:szCs w:val="28"/>
          <w:shd w:val="clear" w:color="auto" w:fill="FFFFFF"/>
          <w:lang w:val="be-BY"/>
        </w:rPr>
        <w:lastRenderedPageBreak/>
        <w:drawing>
          <wp:inline distT="0" distB="0" distL="0" distR="0" wp14:anchorId="55640BDA" wp14:editId="39139C6A">
            <wp:extent cx="5215095" cy="466090"/>
            <wp:effectExtent l="0" t="0" r="508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16995" cy="466260"/>
                    </a:xfrm>
                    <a:prstGeom prst="rect">
                      <a:avLst/>
                    </a:prstGeom>
                  </pic:spPr>
                </pic:pic>
              </a:graphicData>
            </a:graphic>
          </wp:inline>
        </w:drawing>
      </w:r>
      <w:bookmarkEnd w:id="146"/>
      <w:bookmarkEnd w:id="147"/>
    </w:p>
    <w:p w14:paraId="5148B5D1" w14:textId="7E31FBD3" w:rsidR="00A2595D" w:rsidRPr="00582C6F" w:rsidRDefault="00A2595D" w:rsidP="0085159A">
      <w:pPr>
        <w:jc w:val="center"/>
        <w:rPr>
          <w:rFonts w:ascii="Times New Roman" w:eastAsia="Times New Roman" w:hAnsi="Times New Roman" w:cs="Times New Roman"/>
          <w:sz w:val="28"/>
          <w:szCs w:val="28"/>
          <w:shd w:val="clear" w:color="auto" w:fill="FFFFFF"/>
        </w:rPr>
        <w:pPrChange w:id="148" w:author="Пользователь" w:date="2023-12-28T05:54:00Z">
          <w:pPr/>
        </w:pPrChange>
      </w:pPr>
      <w:bookmarkStart w:id="149" w:name="_Toc154634513"/>
      <w:bookmarkStart w:id="150" w:name="_Toc154634653"/>
      <w:r w:rsidRPr="00582C6F">
        <w:rPr>
          <w:rFonts w:ascii="Times New Roman" w:eastAsia="Times New Roman" w:hAnsi="Times New Roman" w:cs="Times New Roman"/>
          <w:sz w:val="28"/>
          <w:szCs w:val="28"/>
          <w:shd w:val="clear" w:color="auto" w:fill="FFFFFF"/>
        </w:rPr>
        <w:t>Листинг – Код примера 5</w:t>
      </w:r>
      <w:bookmarkEnd w:id="149"/>
      <w:bookmarkEnd w:id="150"/>
    </w:p>
    <w:p w14:paraId="2187B88F" w14:textId="77777777" w:rsidR="00A2595D" w:rsidRPr="00582C6F" w:rsidRDefault="00A2595D" w:rsidP="00582C6F">
      <w:pPr>
        <w:rPr>
          <w:rFonts w:ascii="Times New Roman" w:eastAsia="Times New Roman" w:hAnsi="Times New Roman" w:cs="Times New Roman"/>
          <w:sz w:val="28"/>
          <w:szCs w:val="28"/>
          <w:shd w:val="clear" w:color="auto" w:fill="FFFFFF"/>
        </w:rPr>
      </w:pPr>
      <w:r w:rsidRPr="00582C6F">
        <w:rPr>
          <w:rFonts w:ascii="Times New Roman" w:eastAsia="Times New Roman" w:hAnsi="Times New Roman" w:cs="Times New Roman"/>
          <w:sz w:val="28"/>
          <w:szCs w:val="28"/>
          <w:shd w:val="clear" w:color="auto" w:fill="FFFFFF"/>
        </w:rPr>
        <w:tab/>
      </w:r>
      <w:bookmarkStart w:id="151" w:name="_Toc154634514"/>
      <w:bookmarkStart w:id="152" w:name="_Toc154634654"/>
      <w:r w:rsidRPr="00582C6F">
        <w:rPr>
          <w:rFonts w:ascii="Times New Roman" w:eastAsia="Times New Roman" w:hAnsi="Times New Roman" w:cs="Times New Roman"/>
          <w:b/>
          <w:bCs/>
          <w:sz w:val="28"/>
          <w:szCs w:val="28"/>
          <w:shd w:val="clear" w:color="auto" w:fill="FFFFFF"/>
        </w:rPr>
        <w:t>Пример 6</w:t>
      </w:r>
      <w:r w:rsidRPr="00582C6F">
        <w:rPr>
          <w:rFonts w:ascii="Times New Roman" w:eastAsia="Times New Roman" w:hAnsi="Times New Roman" w:cs="Times New Roman"/>
          <w:sz w:val="28"/>
          <w:szCs w:val="28"/>
          <w:shd w:val="clear" w:color="auto" w:fill="FFFFFF"/>
        </w:rPr>
        <w:t>. Найти приближенное решение в виде степенного ряда до 6-го порядка и точное решение задачи Коши:</w:t>
      </w:r>
      <w:bookmarkEnd w:id="151"/>
      <w:bookmarkEnd w:id="152"/>
    </w:p>
    <w:bookmarkStart w:id="153" w:name="_Toc154634515"/>
    <w:bookmarkStart w:id="154" w:name="_Toc154634655"/>
    <w:p w14:paraId="585EFAEE" w14:textId="77777777" w:rsidR="00A2595D" w:rsidRPr="0085159A" w:rsidRDefault="00000000" w:rsidP="00582C6F">
      <w:pPr>
        <w:rPr>
          <w:rFonts w:ascii="Times New Roman" w:eastAsia="Times New Roman" w:hAnsi="Times New Roman" w:cs="Times New Roman"/>
          <w:sz w:val="28"/>
          <w:szCs w:val="28"/>
          <w:shd w:val="clear" w:color="auto" w:fill="FFFFFF"/>
          <w:lang w:val="be-BY"/>
        </w:rPr>
      </w:pPr>
      <m:oMathPara>
        <m:oMathParaPr>
          <m:jc m:val="center"/>
        </m:oMathParaPr>
        <m:oMath>
          <m:sSup>
            <m:sSupPr>
              <m:ctrlPr>
                <w:rPr>
                  <w:rFonts w:ascii="Cambria Math" w:eastAsia="Times New Roman" w:hAnsi="Cambria Math" w:cs="Times New Roman"/>
                  <w:i/>
                  <w:sz w:val="28"/>
                  <w:szCs w:val="28"/>
                  <w:shd w:val="clear" w:color="auto" w:fill="FFFFFF"/>
                  <w:lang w:val="be-BY"/>
                </w:rPr>
              </m:ctrlPr>
            </m:sSupPr>
            <m:e>
              <m:r>
                <w:rPr>
                  <w:rFonts w:ascii="Cambria Math" w:eastAsia="Times New Roman" w:hAnsi="Cambria Math" w:cs="Times New Roman"/>
                  <w:sz w:val="28"/>
                  <w:szCs w:val="28"/>
                  <w:shd w:val="clear" w:color="auto" w:fill="FFFFFF"/>
                  <w:lang w:val="be-BY"/>
                </w:rPr>
                <m:t>y</m:t>
              </m:r>
            </m:e>
            <m:sup>
              <m:r>
                <w:rPr>
                  <w:rFonts w:ascii="Cambria Math" w:eastAsia="Times New Roman" w:hAnsi="Cambria Math" w:cs="Times New Roman"/>
                  <w:sz w:val="28"/>
                  <w:szCs w:val="28"/>
                  <w:shd w:val="clear" w:color="auto" w:fill="FFFFFF"/>
                  <w:lang w:val="be-BY"/>
                </w:rPr>
                <m:t>'''</m:t>
              </m:r>
            </m:sup>
          </m:sSup>
          <m:r>
            <w:rPr>
              <w:rFonts w:ascii="Cambria Math" w:eastAsia="Times New Roman" w:hAnsi="Cambria Math" w:cs="Times New Roman"/>
              <w:sz w:val="28"/>
              <w:szCs w:val="28"/>
              <w:shd w:val="clear" w:color="auto" w:fill="FFFFFF"/>
              <w:lang w:val="be-BY"/>
            </w:rPr>
            <m:t>-</m:t>
          </m:r>
          <m:sSup>
            <m:sSupPr>
              <m:ctrlPr>
                <w:rPr>
                  <w:rFonts w:ascii="Cambria Math" w:eastAsia="Times New Roman" w:hAnsi="Cambria Math" w:cs="Times New Roman"/>
                  <w:i/>
                  <w:sz w:val="28"/>
                  <w:szCs w:val="28"/>
                  <w:shd w:val="clear" w:color="auto" w:fill="FFFFFF"/>
                  <w:lang w:val="be-BY"/>
                </w:rPr>
              </m:ctrlPr>
            </m:sSupPr>
            <m:e>
              <m:r>
                <w:rPr>
                  <w:rFonts w:ascii="Cambria Math" w:eastAsia="Times New Roman" w:hAnsi="Cambria Math" w:cs="Times New Roman"/>
                  <w:sz w:val="28"/>
                  <w:szCs w:val="28"/>
                  <w:shd w:val="clear" w:color="auto" w:fill="FFFFFF"/>
                  <w:lang w:val="be-BY"/>
                </w:rPr>
                <m:t>y</m:t>
              </m:r>
            </m:e>
            <m:sup>
              <m:r>
                <w:rPr>
                  <w:rFonts w:ascii="Cambria Math" w:eastAsia="Times New Roman" w:hAnsi="Cambria Math" w:cs="Times New Roman"/>
                  <w:sz w:val="28"/>
                  <w:szCs w:val="28"/>
                  <w:shd w:val="clear" w:color="auto" w:fill="FFFFFF"/>
                  <w:lang w:val="be-BY"/>
                </w:rPr>
                <m:t>'</m:t>
              </m:r>
            </m:sup>
          </m:sSup>
          <m:r>
            <w:rPr>
              <w:rFonts w:ascii="Cambria Math" w:eastAsia="Times New Roman" w:hAnsi="Cambria Math" w:cs="Times New Roman"/>
              <w:sz w:val="28"/>
              <w:szCs w:val="28"/>
              <w:shd w:val="clear" w:color="auto" w:fill="FFFFFF"/>
              <w:lang w:val="be-BY"/>
            </w:rPr>
            <m:t>=3</m:t>
          </m:r>
          <m:d>
            <m:dPr>
              <m:ctrlPr>
                <w:rPr>
                  <w:rFonts w:ascii="Cambria Math" w:eastAsia="Times New Roman" w:hAnsi="Cambria Math" w:cs="Times New Roman"/>
                  <w:i/>
                  <w:sz w:val="28"/>
                  <w:szCs w:val="28"/>
                  <w:shd w:val="clear" w:color="auto" w:fill="FFFFFF"/>
                  <w:lang w:val="be-BY"/>
                </w:rPr>
              </m:ctrlPr>
            </m:dPr>
            <m:e>
              <m:r>
                <w:rPr>
                  <w:rFonts w:ascii="Cambria Math" w:eastAsia="Times New Roman" w:hAnsi="Cambria Math" w:cs="Times New Roman"/>
                  <w:sz w:val="28"/>
                  <w:szCs w:val="28"/>
                  <w:shd w:val="clear" w:color="auto" w:fill="FFFFFF"/>
                  <w:lang w:val="be-BY"/>
                </w:rPr>
                <m:t>2-</m:t>
              </m:r>
              <m:sSup>
                <m:sSupPr>
                  <m:ctrlPr>
                    <w:rPr>
                      <w:rFonts w:ascii="Cambria Math" w:eastAsia="Times New Roman" w:hAnsi="Cambria Math" w:cs="Times New Roman"/>
                      <w:i/>
                      <w:sz w:val="28"/>
                      <w:szCs w:val="28"/>
                      <w:shd w:val="clear" w:color="auto" w:fill="FFFFFF"/>
                      <w:lang w:val="be-BY"/>
                    </w:rPr>
                  </m:ctrlPr>
                </m:sSupPr>
                <m:e>
                  <m:r>
                    <w:rPr>
                      <w:rFonts w:ascii="Cambria Math" w:eastAsia="Times New Roman" w:hAnsi="Cambria Math" w:cs="Times New Roman"/>
                      <w:sz w:val="28"/>
                      <w:szCs w:val="28"/>
                      <w:shd w:val="clear" w:color="auto" w:fill="FFFFFF"/>
                      <w:lang w:val="be-BY"/>
                    </w:rPr>
                    <m:t>x</m:t>
                  </m:r>
                </m:e>
                <m:sup>
                  <m:r>
                    <w:rPr>
                      <w:rFonts w:ascii="Cambria Math" w:eastAsia="Times New Roman" w:hAnsi="Cambria Math" w:cs="Times New Roman"/>
                      <w:sz w:val="28"/>
                      <w:szCs w:val="28"/>
                      <w:shd w:val="clear" w:color="auto" w:fill="FFFFFF"/>
                      <w:lang w:val="be-BY"/>
                    </w:rPr>
                    <m:t>2</m:t>
                  </m:r>
                </m:sup>
              </m:sSup>
            </m:e>
          </m:d>
          <m:func>
            <m:funcPr>
              <m:ctrlPr>
                <w:rPr>
                  <w:rFonts w:ascii="Cambria Math" w:eastAsia="Times New Roman" w:hAnsi="Cambria Math" w:cs="Times New Roman"/>
                  <w:i/>
                  <w:sz w:val="28"/>
                  <w:szCs w:val="28"/>
                  <w:shd w:val="clear" w:color="auto" w:fill="FFFFFF"/>
                  <w:lang w:val="be-BY"/>
                </w:rPr>
              </m:ctrlPr>
            </m:funcPr>
            <m:fName>
              <m:r>
                <m:rPr>
                  <m:sty m:val="p"/>
                </m:rPr>
                <w:rPr>
                  <w:rFonts w:ascii="Cambria Math" w:eastAsia="Times New Roman" w:hAnsi="Cambria Math" w:cs="Times New Roman"/>
                  <w:sz w:val="28"/>
                  <w:szCs w:val="28"/>
                  <w:shd w:val="clear" w:color="auto" w:fill="FFFFFF"/>
                  <w:lang w:val="be-BY"/>
                </w:rPr>
                <m:t>sin</m:t>
              </m:r>
            </m:fName>
            <m:e>
              <m:r>
                <w:rPr>
                  <w:rFonts w:ascii="Cambria Math" w:eastAsia="Times New Roman" w:hAnsi="Cambria Math" w:cs="Times New Roman"/>
                  <w:sz w:val="28"/>
                  <w:szCs w:val="28"/>
                  <w:shd w:val="clear" w:color="auto" w:fill="FFFFFF"/>
                  <w:lang w:val="be-BY"/>
                </w:rPr>
                <m:t>x</m:t>
              </m:r>
            </m:e>
          </m:func>
          <m:r>
            <w:rPr>
              <w:rFonts w:ascii="Cambria Math" w:eastAsia="Times New Roman" w:hAnsi="Cambria Math" w:cs="Times New Roman"/>
              <w:sz w:val="28"/>
              <w:szCs w:val="28"/>
              <w:shd w:val="clear" w:color="auto" w:fill="FFFFFF"/>
              <w:lang w:val="be-BY"/>
            </w:rPr>
            <m:t>, y</m:t>
          </m:r>
          <m:d>
            <m:dPr>
              <m:ctrlPr>
                <w:rPr>
                  <w:rFonts w:ascii="Cambria Math" w:eastAsia="Times New Roman" w:hAnsi="Cambria Math" w:cs="Times New Roman"/>
                  <w:i/>
                  <w:sz w:val="28"/>
                  <w:szCs w:val="28"/>
                  <w:shd w:val="clear" w:color="auto" w:fill="FFFFFF"/>
                  <w:lang w:val="be-BY"/>
                </w:rPr>
              </m:ctrlPr>
            </m:dPr>
            <m:e>
              <m:r>
                <w:rPr>
                  <w:rFonts w:ascii="Cambria Math" w:eastAsia="Times New Roman" w:hAnsi="Cambria Math" w:cs="Times New Roman"/>
                  <w:sz w:val="28"/>
                  <w:szCs w:val="28"/>
                  <w:shd w:val="clear" w:color="auto" w:fill="FFFFFF"/>
                  <w:lang w:val="be-BY"/>
                </w:rPr>
                <m:t>0</m:t>
              </m:r>
            </m:e>
          </m:d>
          <m:r>
            <w:rPr>
              <w:rFonts w:ascii="Cambria Math" w:eastAsia="Times New Roman" w:hAnsi="Cambria Math" w:cs="Times New Roman"/>
              <w:sz w:val="28"/>
              <w:szCs w:val="28"/>
              <w:shd w:val="clear" w:color="auto" w:fill="FFFFFF"/>
              <w:lang w:val="be-BY"/>
            </w:rPr>
            <m:t xml:space="preserve">=1, </m:t>
          </m:r>
          <m:sSup>
            <m:sSupPr>
              <m:ctrlPr>
                <w:rPr>
                  <w:rFonts w:ascii="Cambria Math" w:eastAsia="Times New Roman" w:hAnsi="Cambria Math" w:cs="Times New Roman"/>
                  <w:i/>
                  <w:sz w:val="28"/>
                  <w:szCs w:val="28"/>
                  <w:shd w:val="clear" w:color="auto" w:fill="FFFFFF"/>
                  <w:lang w:val="be-BY"/>
                </w:rPr>
              </m:ctrlPr>
            </m:sSupPr>
            <m:e>
              <m:r>
                <w:rPr>
                  <w:rFonts w:ascii="Cambria Math" w:eastAsia="Times New Roman" w:hAnsi="Cambria Math" w:cs="Times New Roman"/>
                  <w:sz w:val="28"/>
                  <w:szCs w:val="28"/>
                  <w:shd w:val="clear" w:color="auto" w:fill="FFFFFF"/>
                  <w:lang w:val="be-BY"/>
                </w:rPr>
                <m:t>y</m:t>
              </m:r>
            </m:e>
            <m:sup>
              <m:r>
                <w:rPr>
                  <w:rFonts w:ascii="Cambria Math" w:eastAsia="Times New Roman" w:hAnsi="Cambria Math" w:cs="Times New Roman"/>
                  <w:sz w:val="28"/>
                  <w:szCs w:val="28"/>
                  <w:shd w:val="clear" w:color="auto" w:fill="FFFFFF"/>
                  <w:lang w:val="be-BY"/>
                </w:rPr>
                <m:t>'</m:t>
              </m:r>
            </m:sup>
          </m:sSup>
          <m:d>
            <m:dPr>
              <m:ctrlPr>
                <w:rPr>
                  <w:rFonts w:ascii="Cambria Math" w:eastAsia="Times New Roman" w:hAnsi="Cambria Math" w:cs="Times New Roman"/>
                  <w:i/>
                  <w:sz w:val="28"/>
                  <w:szCs w:val="28"/>
                  <w:shd w:val="clear" w:color="auto" w:fill="FFFFFF"/>
                  <w:lang w:val="be-BY"/>
                </w:rPr>
              </m:ctrlPr>
            </m:dPr>
            <m:e>
              <m:r>
                <w:rPr>
                  <w:rFonts w:ascii="Cambria Math" w:eastAsia="Times New Roman" w:hAnsi="Cambria Math" w:cs="Times New Roman"/>
                  <w:sz w:val="28"/>
                  <w:szCs w:val="28"/>
                  <w:shd w:val="clear" w:color="auto" w:fill="FFFFFF"/>
                  <w:lang w:val="be-BY"/>
                </w:rPr>
                <m:t>0</m:t>
              </m:r>
            </m:e>
          </m:d>
          <m:r>
            <w:rPr>
              <w:rFonts w:ascii="Cambria Math" w:eastAsia="Times New Roman" w:hAnsi="Cambria Math" w:cs="Times New Roman"/>
              <w:sz w:val="28"/>
              <w:szCs w:val="28"/>
              <w:shd w:val="clear" w:color="auto" w:fill="FFFFFF"/>
              <w:lang w:val="be-BY"/>
            </w:rPr>
            <m:t xml:space="preserve">=1, </m:t>
          </m:r>
          <m:sSup>
            <m:sSupPr>
              <m:ctrlPr>
                <w:rPr>
                  <w:rFonts w:ascii="Cambria Math" w:eastAsia="Times New Roman" w:hAnsi="Cambria Math" w:cs="Times New Roman"/>
                  <w:i/>
                  <w:sz w:val="28"/>
                  <w:szCs w:val="28"/>
                  <w:shd w:val="clear" w:color="auto" w:fill="FFFFFF"/>
                  <w:lang w:val="be-BY"/>
                </w:rPr>
              </m:ctrlPr>
            </m:sSupPr>
            <m:e>
              <m:r>
                <w:rPr>
                  <w:rFonts w:ascii="Cambria Math" w:eastAsia="Times New Roman" w:hAnsi="Cambria Math" w:cs="Times New Roman"/>
                  <w:sz w:val="28"/>
                  <w:szCs w:val="28"/>
                  <w:shd w:val="clear" w:color="auto" w:fill="FFFFFF"/>
                  <w:lang w:val="be-BY"/>
                </w:rPr>
                <m:t>y</m:t>
              </m:r>
            </m:e>
            <m:sup>
              <m:r>
                <w:rPr>
                  <w:rFonts w:ascii="Cambria Math" w:eastAsia="Times New Roman" w:hAnsi="Cambria Math" w:cs="Times New Roman"/>
                  <w:sz w:val="28"/>
                  <w:szCs w:val="28"/>
                  <w:shd w:val="clear" w:color="auto" w:fill="FFFFFF"/>
                  <w:lang w:val="be-BY"/>
                </w:rPr>
                <m:t>''</m:t>
              </m:r>
            </m:sup>
          </m:sSup>
          <m:d>
            <m:dPr>
              <m:ctrlPr>
                <w:rPr>
                  <w:rFonts w:ascii="Cambria Math" w:eastAsia="Times New Roman" w:hAnsi="Cambria Math" w:cs="Times New Roman"/>
                  <w:i/>
                  <w:sz w:val="28"/>
                  <w:szCs w:val="28"/>
                  <w:shd w:val="clear" w:color="auto" w:fill="FFFFFF"/>
                  <w:lang w:val="be-BY"/>
                </w:rPr>
              </m:ctrlPr>
            </m:dPr>
            <m:e>
              <m:r>
                <w:rPr>
                  <w:rFonts w:ascii="Cambria Math" w:eastAsia="Times New Roman" w:hAnsi="Cambria Math" w:cs="Times New Roman"/>
                  <w:sz w:val="28"/>
                  <w:szCs w:val="28"/>
                  <w:shd w:val="clear" w:color="auto" w:fill="FFFFFF"/>
                  <w:lang w:val="be-BY"/>
                </w:rPr>
                <m:t>0</m:t>
              </m:r>
            </m:e>
          </m:d>
          <m:r>
            <w:rPr>
              <w:rFonts w:ascii="Cambria Math" w:eastAsia="Times New Roman" w:hAnsi="Cambria Math" w:cs="Times New Roman"/>
              <w:sz w:val="28"/>
              <w:szCs w:val="28"/>
              <w:shd w:val="clear" w:color="auto" w:fill="FFFFFF"/>
              <w:lang w:val="be-BY"/>
            </w:rPr>
            <m:t>=1</m:t>
          </m:r>
          <m:r>
            <w:rPr>
              <w:rFonts w:ascii="Cambria Math" w:eastAsia="Times New Roman" w:hAnsi="Cambria Math" w:cs="Times New Roman"/>
              <w:sz w:val="28"/>
              <w:szCs w:val="28"/>
              <w:shd w:val="clear" w:color="auto" w:fill="FFFFFF"/>
              <w:lang w:val="be-BY"/>
            </w:rPr>
            <m:t>.</m:t>
          </m:r>
        </m:oMath>
      </m:oMathPara>
      <w:bookmarkEnd w:id="153"/>
      <w:bookmarkEnd w:id="154"/>
    </w:p>
    <w:p w14:paraId="7CEB985D" w14:textId="77777777" w:rsidR="00654E92" w:rsidRPr="00582C6F" w:rsidRDefault="00654E92" w:rsidP="0085159A">
      <w:pPr>
        <w:jc w:val="center"/>
        <w:rPr>
          <w:rFonts w:ascii="Times New Roman" w:eastAsia="Times New Roman" w:hAnsi="Times New Roman" w:cs="Times New Roman"/>
          <w:sz w:val="28"/>
          <w:szCs w:val="28"/>
          <w:shd w:val="clear" w:color="auto" w:fill="FFFFFF"/>
          <w:lang w:val="be-BY"/>
        </w:rPr>
        <w:pPrChange w:id="155" w:author="Пользователь" w:date="2023-12-28T05:55:00Z">
          <w:pPr/>
        </w:pPrChange>
      </w:pPr>
      <w:bookmarkStart w:id="156" w:name="_Toc154634516"/>
      <w:bookmarkStart w:id="157" w:name="_Toc154634656"/>
      <w:r w:rsidRPr="00582C6F">
        <w:rPr>
          <w:rFonts w:ascii="Times New Roman" w:eastAsia="Times New Roman" w:hAnsi="Times New Roman" w:cs="Times New Roman"/>
          <w:noProof/>
          <w:sz w:val="28"/>
          <w:szCs w:val="28"/>
          <w:shd w:val="clear" w:color="auto" w:fill="FFFFFF"/>
          <w:lang w:val="be-BY"/>
        </w:rPr>
        <w:drawing>
          <wp:inline distT="0" distB="0" distL="0" distR="0" wp14:anchorId="35991732" wp14:editId="3D3A3E7E">
            <wp:extent cx="5940425" cy="3136265"/>
            <wp:effectExtent l="0" t="0" r="3175" b="698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3136265"/>
                    </a:xfrm>
                    <a:prstGeom prst="rect">
                      <a:avLst/>
                    </a:prstGeom>
                  </pic:spPr>
                </pic:pic>
              </a:graphicData>
            </a:graphic>
          </wp:inline>
        </w:drawing>
      </w:r>
      <w:bookmarkEnd w:id="156"/>
      <w:bookmarkEnd w:id="157"/>
    </w:p>
    <w:p w14:paraId="2CDE8889" w14:textId="1B935CA9" w:rsidR="00391F62" w:rsidRPr="00582C6F" w:rsidRDefault="00654E92" w:rsidP="0085159A">
      <w:pPr>
        <w:jc w:val="center"/>
        <w:rPr>
          <w:rFonts w:ascii="Times New Roman" w:eastAsia="Times New Roman" w:hAnsi="Times New Roman" w:cs="Times New Roman"/>
          <w:sz w:val="28"/>
          <w:szCs w:val="28"/>
          <w:shd w:val="clear" w:color="auto" w:fill="FFFFFF"/>
        </w:rPr>
        <w:pPrChange w:id="158" w:author="Пользователь" w:date="2023-12-28T05:55:00Z">
          <w:pPr/>
        </w:pPrChange>
      </w:pPr>
      <w:bookmarkStart w:id="159" w:name="_Toc154634517"/>
      <w:bookmarkStart w:id="160" w:name="_Toc154634657"/>
      <w:r w:rsidRPr="00582C6F">
        <w:rPr>
          <w:rFonts w:ascii="Times New Roman" w:eastAsia="Times New Roman" w:hAnsi="Times New Roman" w:cs="Times New Roman"/>
          <w:sz w:val="28"/>
          <w:szCs w:val="28"/>
          <w:shd w:val="clear" w:color="auto" w:fill="FFFFFF"/>
        </w:rPr>
        <w:t>Листинг – Код примера 6</w:t>
      </w:r>
      <w:bookmarkEnd w:id="159"/>
      <w:bookmarkEnd w:id="160"/>
    </w:p>
    <w:p w14:paraId="63532AD0" w14:textId="770E19A4" w:rsidR="00391F62" w:rsidRPr="00582C6F" w:rsidRDefault="00391F62" w:rsidP="0085159A">
      <w:pPr>
        <w:jc w:val="center"/>
        <w:rPr>
          <w:rFonts w:ascii="Times New Roman" w:hAnsi="Times New Roman" w:cs="Times New Roman"/>
          <w:sz w:val="28"/>
          <w:szCs w:val="28"/>
        </w:rPr>
        <w:pPrChange w:id="161" w:author="Пользователь" w:date="2023-12-28T05:55:00Z">
          <w:pPr/>
        </w:pPrChange>
      </w:pPr>
      <w:r w:rsidRPr="00582C6F">
        <w:rPr>
          <w:rFonts w:ascii="Times New Roman" w:hAnsi="Times New Roman" w:cs="Times New Roman"/>
          <w:noProof/>
          <w:sz w:val="28"/>
          <w:szCs w:val="28"/>
        </w:rPr>
        <w:drawing>
          <wp:inline distT="0" distB="0" distL="0" distR="0" wp14:anchorId="3815834F" wp14:editId="2C5B3EC6">
            <wp:extent cx="3829584" cy="2715004"/>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29584" cy="2715004"/>
                    </a:xfrm>
                    <a:prstGeom prst="rect">
                      <a:avLst/>
                    </a:prstGeom>
                  </pic:spPr>
                </pic:pic>
              </a:graphicData>
            </a:graphic>
          </wp:inline>
        </w:drawing>
      </w:r>
    </w:p>
    <w:p w14:paraId="72FA978B" w14:textId="2291308C" w:rsidR="00391F62" w:rsidRPr="00582C6F" w:rsidRDefault="00391F62" w:rsidP="0085159A">
      <w:pPr>
        <w:jc w:val="center"/>
        <w:rPr>
          <w:rFonts w:ascii="Times New Roman" w:eastAsiaTheme="minorEastAsia" w:hAnsi="Times New Roman" w:cs="Times New Roman"/>
          <w:sz w:val="28"/>
          <w:szCs w:val="28"/>
        </w:rPr>
        <w:pPrChange w:id="162" w:author="Пользователь" w:date="2023-12-28T05:55:00Z">
          <w:pPr/>
        </w:pPrChange>
      </w:pPr>
      <w:r w:rsidRPr="00582C6F">
        <w:rPr>
          <w:rFonts w:ascii="Times New Roman" w:hAnsi="Times New Roman" w:cs="Times New Roman"/>
          <w:sz w:val="28"/>
          <w:szCs w:val="28"/>
        </w:rPr>
        <w:t xml:space="preserve">Рисунок – Графики </w:t>
      </w:r>
      <m:oMath>
        <m:r>
          <w:rPr>
            <w:rFonts w:ascii="Cambria Math" w:hAnsi="Cambria Math" w:cs="Times New Roman"/>
            <w:sz w:val="28"/>
            <w:szCs w:val="28"/>
          </w:rPr>
          <m:t>y1</m:t>
        </m:r>
      </m:oMath>
      <w:r w:rsidRPr="00582C6F">
        <w:rPr>
          <w:rFonts w:ascii="Times New Roman" w:eastAsiaTheme="minorEastAsia" w:hAnsi="Times New Roman" w:cs="Times New Roman"/>
          <w:sz w:val="28"/>
          <w:szCs w:val="28"/>
        </w:rPr>
        <w:t xml:space="preserve"> и </w:t>
      </w:r>
      <m:oMath>
        <m:r>
          <w:rPr>
            <w:rFonts w:ascii="Cambria Math" w:eastAsiaTheme="minorEastAsia" w:hAnsi="Cambria Math" w:cs="Times New Roman"/>
            <w:sz w:val="28"/>
            <w:szCs w:val="28"/>
          </w:rPr>
          <m:t>y2</m:t>
        </m:r>
      </m:oMath>
    </w:p>
    <w:p w14:paraId="3747FA33" w14:textId="03539EED" w:rsidR="00391F62" w:rsidRPr="00582C6F" w:rsidRDefault="00391F62" w:rsidP="00582C6F">
      <w:pPr>
        <w:rPr>
          <w:rFonts w:ascii="Times New Roman" w:hAnsi="Times New Roman" w:cs="Times New Roman"/>
          <w:sz w:val="28"/>
          <w:szCs w:val="28"/>
        </w:rPr>
      </w:pPr>
      <w:r w:rsidRPr="00582C6F">
        <w:rPr>
          <w:rFonts w:ascii="Times New Roman" w:eastAsiaTheme="minorEastAsia" w:hAnsi="Times New Roman" w:cs="Times New Roman"/>
          <w:sz w:val="28"/>
          <w:szCs w:val="28"/>
        </w:rPr>
        <w:tab/>
        <w:t xml:space="preserve">На рисунке видно, что наилучшее приближение точного решения степенным рядом достигается примерно на интервале </w:t>
      </w:r>
      <m:oMath>
        <m:r>
          <w:rPr>
            <w:rFonts w:ascii="Cambria Math" w:eastAsiaTheme="minorEastAsia" w:hAnsi="Cambria Math" w:cs="Times New Roman"/>
            <w:sz w:val="28"/>
            <w:szCs w:val="28"/>
          </w:rPr>
          <m:t>-1&lt;x&lt;1</m:t>
        </m:r>
      </m:oMath>
      <w:r w:rsidRPr="00582C6F">
        <w:rPr>
          <w:rFonts w:ascii="Times New Roman" w:eastAsiaTheme="minorEastAsia" w:hAnsi="Times New Roman" w:cs="Times New Roman"/>
          <w:sz w:val="28"/>
          <w:szCs w:val="28"/>
        </w:rPr>
        <w:t>.</w:t>
      </w:r>
    </w:p>
    <w:p w14:paraId="3FCF6899" w14:textId="60820531" w:rsidR="000D7F1A" w:rsidRPr="00A2595D" w:rsidRDefault="000D7F1A" w:rsidP="00A2595D">
      <w:pPr>
        <w:pStyle w:val="a7"/>
        <w:rPr>
          <w:rFonts w:ascii="Times New Roman" w:eastAsia="Times New Roman" w:hAnsi="Times New Roman" w:cs="Times New Roman"/>
          <w:sz w:val="28"/>
          <w:szCs w:val="28"/>
          <w:shd w:val="clear" w:color="auto" w:fill="FFFFFF"/>
        </w:rPr>
      </w:pPr>
      <w:del w:id="163" w:author="Пользователь" w:date="2023-12-28T05:55:00Z">
        <w:r w:rsidRPr="00A2595D" w:rsidDel="0085159A">
          <w:rPr>
            <w:rFonts w:ascii="Times New Roman" w:eastAsia="Times New Roman" w:hAnsi="Times New Roman" w:cs="Times New Roman"/>
            <w:sz w:val="28"/>
            <w:szCs w:val="28"/>
            <w:shd w:val="clear" w:color="auto" w:fill="FFFFFF"/>
            <w:lang w:val="be-BY"/>
          </w:rPr>
          <w:lastRenderedPageBreak/>
          <w:br w:type="page"/>
        </w:r>
      </w:del>
    </w:p>
    <w:p w14:paraId="3EDC9365" w14:textId="42C882A7" w:rsidR="0038258D" w:rsidRPr="00725297" w:rsidRDefault="0038258D" w:rsidP="00725297">
      <w:pPr>
        <w:pStyle w:val="a7"/>
        <w:ind w:left="492"/>
        <w:rPr>
          <w:rFonts w:ascii="Times New Roman" w:eastAsia="Times New Roman" w:hAnsi="Times New Roman" w:cs="Times New Roman"/>
          <w:b/>
          <w:bCs/>
          <w:sz w:val="32"/>
          <w:szCs w:val="32"/>
          <w:shd w:val="clear" w:color="auto" w:fill="FFFFFF"/>
        </w:rPr>
      </w:pPr>
      <w:bookmarkStart w:id="164" w:name="_Toc154634518"/>
      <w:bookmarkStart w:id="165" w:name="_Toc154634658"/>
      <w:bookmarkStart w:id="166" w:name="_Toc154634869"/>
      <w:r w:rsidRPr="00725297">
        <w:rPr>
          <w:rFonts w:ascii="Times New Roman" w:eastAsia="Times New Roman" w:hAnsi="Times New Roman" w:cs="Times New Roman"/>
          <w:b/>
          <w:bCs/>
          <w:sz w:val="32"/>
          <w:szCs w:val="32"/>
          <w:shd w:val="clear" w:color="auto" w:fill="FFFFFF"/>
        </w:rPr>
        <w:t>З</w:t>
      </w:r>
      <w:r w:rsidR="0099039E" w:rsidRPr="00725297">
        <w:rPr>
          <w:rFonts w:ascii="Times New Roman" w:eastAsia="Times New Roman" w:hAnsi="Times New Roman" w:cs="Times New Roman"/>
          <w:b/>
          <w:bCs/>
          <w:sz w:val="32"/>
          <w:szCs w:val="32"/>
          <w:shd w:val="clear" w:color="auto" w:fill="FFFFFF"/>
        </w:rPr>
        <w:t>АКЛЮЧЕНИЕ</w:t>
      </w:r>
      <w:bookmarkEnd w:id="164"/>
      <w:bookmarkEnd w:id="165"/>
      <w:bookmarkEnd w:id="166"/>
    </w:p>
    <w:p w14:paraId="2F0F51A0" w14:textId="77777777" w:rsidR="0038258D" w:rsidRDefault="0038258D" w:rsidP="0038258D">
      <w:pPr>
        <w:spacing w:before="240" w:after="240" w:line="240" w:lineRule="auto"/>
        <w:ind w:firstLine="708"/>
        <w:rPr>
          <w:rFonts w:ascii="Times New Roman" w:hAnsi="Times New Roman" w:cs="Times New Roman"/>
          <w:color w:val="000000"/>
          <w:sz w:val="28"/>
          <w:szCs w:val="28"/>
          <w:shd w:val="clear" w:color="auto" w:fill="FFFFFF"/>
        </w:rPr>
      </w:pPr>
      <w:r w:rsidRPr="00137493">
        <w:rPr>
          <w:rFonts w:ascii="Times New Roman" w:hAnsi="Times New Roman" w:cs="Times New Roman"/>
          <w:color w:val="000000"/>
          <w:sz w:val="28"/>
          <w:szCs w:val="28"/>
          <w:shd w:val="clear" w:color="auto" w:fill="FFFFFF"/>
        </w:rPr>
        <w:t>Цели, поставленные в курсовой работе, полностью достигнуты, решены следующие задачи:</w:t>
      </w:r>
    </w:p>
    <w:p w14:paraId="79BB28FC" w14:textId="77777777" w:rsidR="0038258D" w:rsidRPr="00137493" w:rsidRDefault="0038258D" w:rsidP="0038258D">
      <w:pPr>
        <w:pStyle w:val="a6"/>
        <w:numPr>
          <w:ilvl w:val="0"/>
          <w:numId w:val="6"/>
        </w:numPr>
        <w:spacing w:before="240" w:after="240" w:line="240" w:lineRule="auto"/>
        <w:rPr>
          <w:rFonts w:ascii="Times New Roman" w:hAnsi="Times New Roman" w:cs="Times New Roman"/>
          <w:color w:val="000000"/>
          <w:sz w:val="28"/>
          <w:szCs w:val="28"/>
          <w:shd w:val="clear" w:color="auto" w:fill="FFFFFF"/>
        </w:rPr>
      </w:pPr>
      <w:r w:rsidRPr="00137493">
        <w:rPr>
          <w:rFonts w:ascii="Times New Roman" w:hAnsi="Times New Roman" w:cs="Times New Roman"/>
          <w:color w:val="000000"/>
          <w:sz w:val="28"/>
          <w:szCs w:val="28"/>
          <w:shd w:val="clear" w:color="auto" w:fill="FFFFFF"/>
        </w:rPr>
        <w:t>Определены основные понятия, связанные с рядами и дифференциальными уравнениями.</w:t>
      </w:r>
    </w:p>
    <w:p w14:paraId="1C203ECA" w14:textId="77777777" w:rsidR="0038258D" w:rsidRPr="00137493" w:rsidRDefault="0038258D" w:rsidP="0038258D">
      <w:pPr>
        <w:pStyle w:val="a6"/>
        <w:numPr>
          <w:ilvl w:val="0"/>
          <w:numId w:val="6"/>
        </w:numPr>
        <w:spacing w:before="240" w:after="240" w:line="240" w:lineRule="auto"/>
        <w:rPr>
          <w:rFonts w:ascii="Times New Roman" w:eastAsia="Times New Roman" w:hAnsi="Times New Roman" w:cs="Times New Roman"/>
          <w:color w:val="000000"/>
          <w:sz w:val="28"/>
          <w:szCs w:val="28"/>
          <w:shd w:val="clear" w:color="auto" w:fill="FFFFFF"/>
          <w:lang/>
        </w:rPr>
      </w:pPr>
      <w:r w:rsidRPr="00137493">
        <w:rPr>
          <w:rFonts w:ascii="Times New Roman" w:hAnsi="Times New Roman" w:cs="Times New Roman"/>
          <w:color w:val="000000"/>
          <w:sz w:val="28"/>
          <w:szCs w:val="28"/>
          <w:shd w:val="clear" w:color="auto" w:fill="FFFFFF"/>
        </w:rPr>
        <w:t>Рассмотрен метод интегрирования дифференциальных уравнений с помощью степенных рядов.</w:t>
      </w:r>
    </w:p>
    <w:p w14:paraId="1C158CF3" w14:textId="77777777" w:rsidR="0038258D" w:rsidRPr="00137493" w:rsidRDefault="0038258D" w:rsidP="0038258D">
      <w:pPr>
        <w:pStyle w:val="a6"/>
        <w:numPr>
          <w:ilvl w:val="0"/>
          <w:numId w:val="6"/>
        </w:numPr>
        <w:spacing w:before="240" w:after="240" w:line="240" w:lineRule="auto"/>
        <w:rPr>
          <w:rFonts w:ascii="Times New Roman" w:eastAsia="Times New Roman" w:hAnsi="Times New Roman" w:cs="Times New Roman"/>
          <w:color w:val="000000"/>
          <w:sz w:val="28"/>
          <w:szCs w:val="28"/>
          <w:shd w:val="clear" w:color="auto" w:fill="FFFFFF"/>
          <w:lang/>
        </w:rPr>
      </w:pPr>
      <w:r w:rsidRPr="00137493">
        <w:rPr>
          <w:rFonts w:ascii="Times New Roman" w:hAnsi="Times New Roman" w:cs="Times New Roman"/>
          <w:color w:val="000000"/>
          <w:sz w:val="28"/>
          <w:szCs w:val="28"/>
          <w:shd w:val="clear" w:color="auto" w:fill="FFFFFF"/>
        </w:rPr>
        <w:t xml:space="preserve">Решены задачи по данной теме. </w:t>
      </w:r>
    </w:p>
    <w:p w14:paraId="01CCF749" w14:textId="77777777" w:rsidR="0038258D" w:rsidRPr="00137493" w:rsidRDefault="0038258D" w:rsidP="0038258D">
      <w:pPr>
        <w:pStyle w:val="a6"/>
        <w:numPr>
          <w:ilvl w:val="0"/>
          <w:numId w:val="6"/>
        </w:numPr>
        <w:spacing w:after="0" w:line="240" w:lineRule="auto"/>
        <w:jc w:val="both"/>
        <w:rPr>
          <w:rFonts w:ascii="Times New Roman" w:hAnsi="Times New Roman" w:cs="Times New Roman"/>
          <w:sz w:val="28"/>
          <w:szCs w:val="28"/>
        </w:rPr>
      </w:pPr>
      <w:r w:rsidRPr="00137493">
        <w:rPr>
          <w:rFonts w:ascii="Times New Roman" w:hAnsi="Times New Roman" w:cs="Times New Roman"/>
          <w:sz w:val="28"/>
          <w:szCs w:val="28"/>
        </w:rPr>
        <w:t xml:space="preserve">Подобраны и визуализированы с помощью системы компьютерной алгебры </w:t>
      </w:r>
      <w:r w:rsidRPr="00137493">
        <w:rPr>
          <w:rFonts w:ascii="Times New Roman" w:hAnsi="Times New Roman" w:cs="Times New Roman"/>
          <w:sz w:val="28"/>
          <w:szCs w:val="28"/>
          <w:lang w:val="en-US"/>
        </w:rPr>
        <w:t>Maple</w:t>
      </w:r>
      <w:r w:rsidRPr="00137493">
        <w:rPr>
          <w:rFonts w:ascii="Times New Roman" w:hAnsi="Times New Roman" w:cs="Times New Roman"/>
          <w:sz w:val="28"/>
          <w:szCs w:val="28"/>
        </w:rPr>
        <w:t xml:space="preserve"> примеры для более наглядного представления, облегчающие понимание и усвоение рассмотренных понятий.</w:t>
      </w:r>
    </w:p>
    <w:p w14:paraId="2F37570E" w14:textId="77777777" w:rsidR="0038258D" w:rsidRDefault="0038258D" w:rsidP="0038258D">
      <w:pPr>
        <w:spacing w:before="240" w:after="240" w:line="240" w:lineRule="auto"/>
        <w:ind w:left="72" w:firstLine="636"/>
        <w:rPr>
          <w:rFonts w:ascii="Times New Roman" w:hAnsi="Times New Roman" w:cs="Times New Roman"/>
          <w:color w:val="000000"/>
          <w:sz w:val="28"/>
          <w:szCs w:val="28"/>
          <w:shd w:val="clear" w:color="auto" w:fill="FFFFFF"/>
        </w:rPr>
      </w:pPr>
      <w:r w:rsidRPr="00137493">
        <w:rPr>
          <w:rFonts w:ascii="Times New Roman" w:hAnsi="Times New Roman" w:cs="Times New Roman"/>
          <w:color w:val="000000"/>
          <w:sz w:val="28"/>
          <w:szCs w:val="28"/>
          <w:shd w:val="clear" w:color="auto" w:fill="FFFFFF"/>
        </w:rPr>
        <w:t>В данной курсовой работе изучен и систематизирован материал для применения его студентами во время самостоятельного изучения метода интегрирования дифференциальных уравнений с помощью степенных рядов. Рассмотрены понятия ряда и дифференциальных уравнений. Проведены приближенные вычисления с помощью рядов. Работа может быть использована в качестве учебно-методического пособия для студентов технических и математических специальностей.</w:t>
      </w:r>
    </w:p>
    <w:p w14:paraId="79137C04" w14:textId="77777777" w:rsidR="0038258D" w:rsidRPr="00137493" w:rsidRDefault="0038258D" w:rsidP="0038258D">
      <w:pPr>
        <w:spacing w:before="240" w:after="240" w:line="240" w:lineRule="auto"/>
        <w:ind w:left="72" w:firstLine="636"/>
        <w:rPr>
          <w:rFonts w:ascii="Times New Roman" w:hAnsi="Times New Roman" w:cs="Times New Roman"/>
          <w:color w:val="000000"/>
          <w:sz w:val="28"/>
          <w:szCs w:val="28"/>
          <w:shd w:val="clear" w:color="auto" w:fill="FFFFFF"/>
        </w:rPr>
      </w:pPr>
      <w:r w:rsidRPr="00137493">
        <w:rPr>
          <w:rFonts w:ascii="Times New Roman" w:hAnsi="Times New Roman" w:cs="Times New Roman"/>
          <w:sz w:val="28"/>
          <w:szCs w:val="28"/>
        </w:rPr>
        <w:t xml:space="preserve">Система </w:t>
      </w:r>
      <w:r w:rsidRPr="00137493">
        <w:rPr>
          <w:rFonts w:ascii="Times New Roman" w:hAnsi="Times New Roman" w:cs="Times New Roman"/>
          <w:sz w:val="28"/>
          <w:szCs w:val="28"/>
          <w:lang w:val="en-US"/>
        </w:rPr>
        <w:t>Maple</w:t>
      </w:r>
      <w:r w:rsidRPr="00137493">
        <w:rPr>
          <w:rFonts w:ascii="Times New Roman" w:hAnsi="Times New Roman" w:cs="Times New Roman"/>
          <w:sz w:val="28"/>
          <w:szCs w:val="28"/>
        </w:rPr>
        <w:t xml:space="preserve"> как нельзя лучше подходит для визуализации абстрактных математических понятий, которая применяется в современных методах обучения.  Ее возможности позволяют творчески подходить к решению поставленных задач, проверять графически найденное решение и применять полученные теоретические знания на практике, при этом не требуя специализированных знаний в области программирования.</w:t>
      </w:r>
    </w:p>
    <w:p w14:paraId="32A94C3A" w14:textId="77777777" w:rsidR="0038258D" w:rsidRDefault="0038258D" w:rsidP="009B316B">
      <w:pPr>
        <w:spacing w:before="240" w:after="240" w:line="240" w:lineRule="auto"/>
        <w:rPr>
          <w:rFonts w:ascii="Times New Roman" w:eastAsia="Times New Roman" w:hAnsi="Times New Roman" w:cs="Times New Roman"/>
          <w:b/>
          <w:bCs/>
          <w:color w:val="000000"/>
          <w:sz w:val="28"/>
          <w:szCs w:val="28"/>
          <w:shd w:val="clear" w:color="auto" w:fill="FFFFFF"/>
        </w:rPr>
      </w:pPr>
    </w:p>
    <w:p w14:paraId="1D7EBF32" w14:textId="77777777" w:rsidR="0038258D" w:rsidRDefault="0038258D" w:rsidP="009B316B">
      <w:pPr>
        <w:spacing w:before="240" w:after="240" w:line="240" w:lineRule="auto"/>
        <w:rPr>
          <w:rFonts w:ascii="Times New Roman" w:eastAsia="Times New Roman" w:hAnsi="Times New Roman" w:cs="Times New Roman"/>
          <w:b/>
          <w:bCs/>
          <w:color w:val="000000"/>
          <w:sz w:val="28"/>
          <w:szCs w:val="28"/>
          <w:shd w:val="clear" w:color="auto" w:fill="FFFFFF"/>
        </w:rPr>
      </w:pPr>
    </w:p>
    <w:p w14:paraId="3197F797" w14:textId="77777777" w:rsidR="0038258D" w:rsidRDefault="0038258D" w:rsidP="009B316B">
      <w:pPr>
        <w:spacing w:before="240" w:after="240" w:line="240" w:lineRule="auto"/>
        <w:rPr>
          <w:rFonts w:ascii="Times New Roman" w:eastAsia="Times New Roman" w:hAnsi="Times New Roman" w:cs="Times New Roman"/>
          <w:b/>
          <w:bCs/>
          <w:color w:val="000000"/>
          <w:sz w:val="28"/>
          <w:szCs w:val="28"/>
          <w:shd w:val="clear" w:color="auto" w:fill="FFFFFF"/>
        </w:rPr>
      </w:pPr>
    </w:p>
    <w:p w14:paraId="245190AB" w14:textId="77777777" w:rsidR="0038258D" w:rsidRDefault="0038258D" w:rsidP="009B316B">
      <w:pPr>
        <w:spacing w:before="240" w:after="240" w:line="240" w:lineRule="auto"/>
        <w:rPr>
          <w:rFonts w:ascii="Times New Roman" w:eastAsia="Times New Roman" w:hAnsi="Times New Roman" w:cs="Times New Roman"/>
          <w:b/>
          <w:bCs/>
          <w:color w:val="000000"/>
          <w:sz w:val="28"/>
          <w:szCs w:val="28"/>
          <w:shd w:val="clear" w:color="auto" w:fill="FFFFFF"/>
        </w:rPr>
      </w:pPr>
    </w:p>
    <w:p w14:paraId="55EF5CE8" w14:textId="77777777" w:rsidR="0038258D" w:rsidRDefault="0038258D" w:rsidP="009B316B">
      <w:pPr>
        <w:spacing w:before="240" w:after="240" w:line="240" w:lineRule="auto"/>
        <w:rPr>
          <w:rFonts w:ascii="Times New Roman" w:eastAsia="Times New Roman" w:hAnsi="Times New Roman" w:cs="Times New Roman"/>
          <w:b/>
          <w:bCs/>
          <w:color w:val="000000"/>
          <w:sz w:val="28"/>
          <w:szCs w:val="28"/>
          <w:shd w:val="clear" w:color="auto" w:fill="FFFFFF"/>
        </w:rPr>
      </w:pPr>
    </w:p>
    <w:p w14:paraId="604B5D54" w14:textId="77777777" w:rsidR="0038258D" w:rsidRDefault="0038258D" w:rsidP="009B316B">
      <w:pPr>
        <w:spacing w:before="240" w:after="240" w:line="240" w:lineRule="auto"/>
        <w:rPr>
          <w:rFonts w:ascii="Times New Roman" w:eastAsia="Times New Roman" w:hAnsi="Times New Roman" w:cs="Times New Roman"/>
          <w:b/>
          <w:bCs/>
          <w:color w:val="000000"/>
          <w:sz w:val="28"/>
          <w:szCs w:val="28"/>
          <w:shd w:val="clear" w:color="auto" w:fill="FFFFFF"/>
        </w:rPr>
      </w:pPr>
    </w:p>
    <w:p w14:paraId="5F7BFF4F" w14:textId="77777777" w:rsidR="0038258D" w:rsidRDefault="0038258D" w:rsidP="009B316B">
      <w:pPr>
        <w:spacing w:before="240" w:after="240" w:line="240" w:lineRule="auto"/>
        <w:rPr>
          <w:rFonts w:ascii="Times New Roman" w:eastAsia="Times New Roman" w:hAnsi="Times New Roman" w:cs="Times New Roman"/>
          <w:b/>
          <w:bCs/>
          <w:color w:val="000000"/>
          <w:sz w:val="28"/>
          <w:szCs w:val="28"/>
          <w:shd w:val="clear" w:color="auto" w:fill="FFFFFF"/>
        </w:rPr>
      </w:pPr>
    </w:p>
    <w:p w14:paraId="662D34E2" w14:textId="77777777" w:rsidR="0038258D" w:rsidRDefault="0038258D" w:rsidP="009B316B">
      <w:pPr>
        <w:spacing w:before="240" w:after="240" w:line="240" w:lineRule="auto"/>
        <w:rPr>
          <w:rFonts w:ascii="Times New Roman" w:eastAsia="Times New Roman" w:hAnsi="Times New Roman" w:cs="Times New Roman"/>
          <w:b/>
          <w:bCs/>
          <w:color w:val="000000"/>
          <w:sz w:val="28"/>
          <w:szCs w:val="28"/>
          <w:shd w:val="clear" w:color="auto" w:fill="FFFFFF"/>
        </w:rPr>
      </w:pPr>
    </w:p>
    <w:p w14:paraId="157EB25F" w14:textId="66AD8D75" w:rsidR="0038258D" w:rsidRDefault="0038258D" w:rsidP="009B316B">
      <w:pPr>
        <w:spacing w:before="240" w:after="240" w:line="240" w:lineRule="auto"/>
        <w:rPr>
          <w:rFonts w:ascii="Times New Roman" w:eastAsia="Times New Roman" w:hAnsi="Times New Roman" w:cs="Times New Roman"/>
          <w:b/>
          <w:bCs/>
          <w:color w:val="000000"/>
          <w:sz w:val="28"/>
          <w:szCs w:val="28"/>
          <w:shd w:val="clear" w:color="auto" w:fill="FFFFFF"/>
        </w:rPr>
      </w:pPr>
    </w:p>
    <w:p w14:paraId="2B18C12F" w14:textId="77777777" w:rsidR="0038258D" w:rsidRDefault="0038258D" w:rsidP="009B316B">
      <w:pPr>
        <w:spacing w:before="240" w:after="240" w:line="240" w:lineRule="auto"/>
        <w:rPr>
          <w:rFonts w:ascii="Times New Roman" w:eastAsia="Times New Roman" w:hAnsi="Times New Roman" w:cs="Times New Roman"/>
          <w:b/>
          <w:bCs/>
          <w:color w:val="000000"/>
          <w:sz w:val="28"/>
          <w:szCs w:val="28"/>
          <w:shd w:val="clear" w:color="auto" w:fill="FFFFFF"/>
        </w:rPr>
      </w:pPr>
    </w:p>
    <w:p w14:paraId="0524E48C" w14:textId="77777777" w:rsidR="00DF20B4" w:rsidRPr="0031047E" w:rsidRDefault="00DF20B4" w:rsidP="0031047E">
      <w:pPr>
        <w:pStyle w:val="a7"/>
        <w:ind w:left="492"/>
        <w:rPr>
          <w:rFonts w:ascii="Times New Roman" w:eastAsia="Times New Roman" w:hAnsi="Times New Roman" w:cs="Times New Roman"/>
          <w:b/>
          <w:bCs/>
          <w:sz w:val="32"/>
          <w:szCs w:val="32"/>
          <w:shd w:val="clear" w:color="auto" w:fill="FFFFFF"/>
        </w:rPr>
      </w:pPr>
      <w:bookmarkStart w:id="167" w:name="_Toc154634870"/>
      <w:r w:rsidRPr="0031047E">
        <w:rPr>
          <w:rFonts w:ascii="Times New Roman" w:eastAsia="Times New Roman" w:hAnsi="Times New Roman" w:cs="Times New Roman"/>
          <w:b/>
          <w:bCs/>
          <w:sz w:val="32"/>
          <w:szCs w:val="32"/>
          <w:shd w:val="clear" w:color="auto" w:fill="FFFFFF"/>
        </w:rPr>
        <w:t>СПИСОК ИСПОЛЬЗОВАННЫХ ИСТОЧНИКОВ</w:t>
      </w:r>
      <w:bookmarkEnd w:id="167"/>
    </w:p>
    <w:p w14:paraId="178B7298" w14:textId="77777777" w:rsidR="00391F62" w:rsidRDefault="009B316B" w:rsidP="00391F62">
      <w:pPr>
        <w:spacing w:before="240" w:after="240" w:line="240" w:lineRule="auto"/>
        <w:rPr>
          <w:rFonts w:ascii="Times New Roman" w:eastAsia="Times New Roman" w:hAnsi="Times New Roman" w:cs="Times New Roman"/>
          <w:color w:val="202122"/>
          <w:sz w:val="28"/>
          <w:szCs w:val="28"/>
          <w:shd w:val="clear" w:color="auto" w:fill="FFFFFF"/>
        </w:rPr>
      </w:pPr>
      <w:r w:rsidRPr="00391F62">
        <w:rPr>
          <w:rFonts w:ascii="Times New Roman" w:eastAsia="Times New Roman" w:hAnsi="Times New Roman" w:cs="Times New Roman"/>
          <w:color w:val="000000"/>
          <w:sz w:val="28"/>
          <w:szCs w:val="28"/>
          <w:shd w:val="clear" w:color="auto" w:fill="FFFFFF"/>
        </w:rPr>
        <w:t>[1]</w:t>
      </w:r>
      <w:r w:rsidR="001601CB" w:rsidRPr="00391F62">
        <w:rPr>
          <w:rFonts w:ascii="Times New Roman" w:eastAsia="Times New Roman" w:hAnsi="Times New Roman" w:cs="Times New Roman"/>
          <w:color w:val="000000"/>
          <w:sz w:val="28"/>
          <w:szCs w:val="28"/>
          <w:shd w:val="clear" w:color="auto" w:fill="FFFFFF"/>
        </w:rPr>
        <w:t xml:space="preserve"> </w:t>
      </w:r>
      <w:r w:rsidRPr="00391F62">
        <w:rPr>
          <w:rFonts w:ascii="Times New Roman" w:eastAsia="Times New Roman" w:hAnsi="Times New Roman" w:cs="Times New Roman"/>
          <w:color w:val="000000"/>
          <w:sz w:val="28"/>
          <w:szCs w:val="28"/>
          <w:shd w:val="clear" w:color="auto" w:fill="FFFFFF"/>
        </w:rPr>
        <w:t>Виленкин Н. Я.</w:t>
      </w:r>
      <w:r w:rsidRPr="00391F62">
        <w:rPr>
          <w:rFonts w:ascii="Times New Roman" w:eastAsia="Times New Roman" w:hAnsi="Times New Roman" w:cs="Times New Roman"/>
          <w:color w:val="202122"/>
          <w:sz w:val="28"/>
          <w:szCs w:val="28"/>
          <w:shd w:val="clear" w:color="auto" w:fill="FFFFFF"/>
        </w:rPr>
        <w:t>, Цукерман В. В., Доброхотова М. А.</w:t>
      </w:r>
      <w:r w:rsidR="007A30D0" w:rsidRPr="00391F62">
        <w:rPr>
          <w:rFonts w:ascii="Times New Roman" w:eastAsia="Times New Roman" w:hAnsi="Times New Roman" w:cs="Times New Roman"/>
          <w:color w:val="202122"/>
          <w:sz w:val="28"/>
          <w:szCs w:val="28"/>
          <w:shd w:val="clear" w:color="auto" w:fill="FFFFFF"/>
        </w:rPr>
        <w:t xml:space="preserve"> </w:t>
      </w:r>
      <w:r w:rsidRPr="00391F62">
        <w:rPr>
          <w:rFonts w:ascii="Times New Roman" w:eastAsia="Times New Roman" w:hAnsi="Times New Roman" w:cs="Times New Roman"/>
          <w:color w:val="202122"/>
          <w:sz w:val="28"/>
          <w:szCs w:val="28"/>
          <w:shd w:val="clear" w:color="auto" w:fill="FFFFFF"/>
        </w:rPr>
        <w:t>Сафонов А. Н</w:t>
      </w:r>
      <w:r w:rsidRPr="00391F62">
        <w:rPr>
          <w:rFonts w:ascii="Times New Roman" w:eastAsia="Times New Roman" w:hAnsi="Times New Roman" w:cs="Times New Roman"/>
          <w:i/>
          <w:iCs/>
          <w:color w:val="202122"/>
          <w:sz w:val="28"/>
          <w:szCs w:val="28"/>
          <w:shd w:val="clear" w:color="auto" w:fill="FFFFFF"/>
        </w:rPr>
        <w:t>.</w:t>
      </w:r>
      <w:r w:rsidRPr="00391F62">
        <w:rPr>
          <w:rFonts w:ascii="Times New Roman" w:eastAsia="Times New Roman" w:hAnsi="Times New Roman" w:cs="Times New Roman"/>
          <w:color w:val="202122"/>
          <w:sz w:val="28"/>
          <w:szCs w:val="28"/>
          <w:shd w:val="clear" w:color="auto" w:fill="FFFFFF"/>
        </w:rPr>
        <w:t xml:space="preserve"> Ряды. — М.: Просвещение, 1982. — 160 с.</w:t>
      </w:r>
    </w:p>
    <w:p w14:paraId="06AC44CC" w14:textId="1B293964" w:rsidR="0095457E" w:rsidRPr="00391F62" w:rsidRDefault="0095457E" w:rsidP="00391F62">
      <w:pPr>
        <w:spacing w:before="240" w:after="240" w:line="240" w:lineRule="auto"/>
        <w:rPr>
          <w:rFonts w:ascii="Times New Roman" w:eastAsia="Times New Roman" w:hAnsi="Times New Roman" w:cs="Times New Roman"/>
          <w:color w:val="202122"/>
          <w:sz w:val="28"/>
          <w:szCs w:val="28"/>
          <w:shd w:val="clear" w:color="auto" w:fill="FFFFFF"/>
        </w:rPr>
      </w:pPr>
      <w:r w:rsidRPr="00391F62">
        <w:rPr>
          <w:rFonts w:ascii="Times New Roman" w:eastAsia="Times New Roman" w:hAnsi="Times New Roman" w:cs="Times New Roman"/>
          <w:color w:val="202122"/>
          <w:sz w:val="28"/>
          <w:szCs w:val="28"/>
          <w:shd w:val="clear" w:color="auto" w:fill="FFFFFF"/>
        </w:rPr>
        <w:t xml:space="preserve">[2] </w:t>
      </w:r>
      <w:r w:rsidRPr="00391F62">
        <w:rPr>
          <w:rFonts w:ascii="Times New Roman" w:eastAsia="Times New Roman" w:hAnsi="Times New Roman" w:cs="Times New Roman"/>
          <w:color w:val="202122"/>
          <w:sz w:val="28"/>
          <w:szCs w:val="28"/>
        </w:rPr>
        <w:t>Воробьев Н. Н. Теория рядов. — 4-е изд. — М.: Наука, 1979. — 408 с.</w:t>
      </w:r>
    </w:p>
    <w:p w14:paraId="53D201ED" w14:textId="45B18F43" w:rsidR="00282863" w:rsidRPr="00391F62" w:rsidRDefault="00282863" w:rsidP="00391F62">
      <w:pPr>
        <w:shd w:val="clear" w:color="auto" w:fill="FFFFFF"/>
        <w:spacing w:before="100" w:beforeAutospacing="1" w:after="24" w:line="240" w:lineRule="auto"/>
        <w:rPr>
          <w:rStyle w:val="citation"/>
          <w:rFonts w:ascii="Times New Roman" w:hAnsi="Times New Roman" w:cs="Times New Roman"/>
          <w:color w:val="202122"/>
          <w:sz w:val="28"/>
          <w:szCs w:val="28"/>
        </w:rPr>
      </w:pPr>
      <w:r w:rsidRPr="00391F62">
        <w:rPr>
          <w:rFonts w:ascii="Times New Roman" w:eastAsia="Times New Roman" w:hAnsi="Times New Roman" w:cs="Times New Roman"/>
          <w:color w:val="202122"/>
          <w:sz w:val="28"/>
          <w:szCs w:val="28"/>
        </w:rPr>
        <w:t xml:space="preserve">[3] </w:t>
      </w:r>
      <w:proofErr w:type="spellStart"/>
      <w:r w:rsidRPr="00391F62">
        <w:rPr>
          <w:rStyle w:val="citation"/>
          <w:rFonts w:ascii="Times New Roman" w:hAnsi="Times New Roman" w:cs="Times New Roman"/>
          <w:color w:val="202122"/>
          <w:sz w:val="28"/>
          <w:szCs w:val="28"/>
        </w:rPr>
        <w:t>Выгодский</w:t>
      </w:r>
      <w:proofErr w:type="spellEnd"/>
      <w:r w:rsidRPr="00391F62">
        <w:rPr>
          <w:rStyle w:val="citation"/>
          <w:rFonts w:ascii="Times New Roman" w:hAnsi="Times New Roman" w:cs="Times New Roman"/>
          <w:color w:val="202122"/>
          <w:sz w:val="28"/>
          <w:szCs w:val="28"/>
        </w:rPr>
        <w:t xml:space="preserve"> М. Я.</w:t>
      </w:r>
      <w:r w:rsidR="007A30D0" w:rsidRPr="00391F62">
        <w:rPr>
          <w:rStyle w:val="citation"/>
          <w:rFonts w:ascii="Times New Roman" w:hAnsi="Times New Roman" w:cs="Times New Roman"/>
          <w:i/>
          <w:iCs/>
          <w:color w:val="202122"/>
          <w:sz w:val="28"/>
          <w:szCs w:val="28"/>
        </w:rPr>
        <w:t xml:space="preserve"> </w:t>
      </w:r>
      <w:r w:rsidRPr="00391F62">
        <w:rPr>
          <w:rStyle w:val="citation"/>
          <w:rFonts w:ascii="Times New Roman" w:hAnsi="Times New Roman" w:cs="Times New Roman"/>
          <w:color w:val="202122"/>
          <w:sz w:val="28"/>
          <w:szCs w:val="28"/>
        </w:rPr>
        <w:t xml:space="preserve">Справочник по высшей математике. — 12-е </w:t>
      </w:r>
      <w:proofErr w:type="gramStart"/>
      <w:r w:rsidRPr="00391F62">
        <w:rPr>
          <w:rStyle w:val="citation"/>
          <w:rFonts w:ascii="Times New Roman" w:hAnsi="Times New Roman" w:cs="Times New Roman"/>
          <w:color w:val="202122"/>
          <w:sz w:val="28"/>
          <w:szCs w:val="28"/>
        </w:rPr>
        <w:t>изд..</w:t>
      </w:r>
      <w:proofErr w:type="gramEnd"/>
      <w:r w:rsidRPr="00391F62">
        <w:rPr>
          <w:rStyle w:val="citation"/>
          <w:rFonts w:ascii="Times New Roman" w:hAnsi="Times New Roman" w:cs="Times New Roman"/>
          <w:color w:val="202122"/>
          <w:sz w:val="28"/>
          <w:szCs w:val="28"/>
        </w:rPr>
        <w:t> — М.: Наука, 1977. — 872 с.</w:t>
      </w:r>
    </w:p>
    <w:p w14:paraId="4F4AC8EF" w14:textId="77777777" w:rsidR="00391F62" w:rsidRDefault="007B22BE" w:rsidP="00391F62">
      <w:pPr>
        <w:shd w:val="clear" w:color="auto" w:fill="FFFFFF"/>
        <w:spacing w:before="100" w:beforeAutospacing="1" w:after="24" w:line="240" w:lineRule="auto"/>
        <w:rPr>
          <w:rFonts w:ascii="Times New Roman" w:hAnsi="Times New Roman" w:cs="Times New Roman"/>
          <w:color w:val="000000"/>
          <w:sz w:val="28"/>
          <w:szCs w:val="28"/>
        </w:rPr>
      </w:pPr>
      <w:r w:rsidRPr="00391F62">
        <w:rPr>
          <w:rFonts w:ascii="Times New Roman" w:hAnsi="Times New Roman" w:cs="Times New Roman"/>
          <w:color w:val="000000"/>
          <w:sz w:val="28"/>
          <w:szCs w:val="28"/>
          <w:shd w:val="clear" w:color="auto" w:fill="FFFFFF"/>
        </w:rPr>
        <w:t>[4] Краснов М. Л., Киселев А. И.,</w:t>
      </w:r>
      <w:r w:rsidRPr="00391F62">
        <w:rPr>
          <w:rFonts w:ascii="Times New Roman" w:hAnsi="Times New Roman" w:cs="Times New Roman"/>
          <w:i/>
          <w:iCs/>
          <w:color w:val="000000"/>
          <w:sz w:val="28"/>
          <w:szCs w:val="28"/>
          <w:shd w:val="clear" w:color="auto" w:fill="FFFFFF"/>
        </w:rPr>
        <w:t xml:space="preserve"> </w:t>
      </w:r>
      <w:r w:rsidRPr="00391F62">
        <w:rPr>
          <w:rFonts w:ascii="Times New Roman" w:hAnsi="Times New Roman" w:cs="Times New Roman"/>
          <w:color w:val="000000"/>
          <w:sz w:val="28"/>
          <w:szCs w:val="28"/>
          <w:shd w:val="clear" w:color="auto" w:fill="FFFFFF"/>
        </w:rPr>
        <w:t xml:space="preserve">Макаренко Г. И., и др. Вся высшая математика: Учебник. Т. 3. - М.: Изд-во </w:t>
      </w:r>
      <w:proofErr w:type="spellStart"/>
      <w:r w:rsidRPr="00391F62">
        <w:rPr>
          <w:rFonts w:ascii="Times New Roman" w:hAnsi="Times New Roman" w:cs="Times New Roman"/>
          <w:color w:val="000000"/>
          <w:sz w:val="28"/>
          <w:szCs w:val="28"/>
          <w:shd w:val="clear" w:color="auto" w:fill="FFFFFF"/>
        </w:rPr>
        <w:t>Едиториал</w:t>
      </w:r>
      <w:proofErr w:type="spellEnd"/>
      <w:r w:rsidRPr="00391F62">
        <w:rPr>
          <w:rFonts w:ascii="Times New Roman" w:hAnsi="Times New Roman" w:cs="Times New Roman"/>
          <w:color w:val="000000"/>
          <w:sz w:val="28"/>
          <w:szCs w:val="28"/>
          <w:shd w:val="clear" w:color="auto" w:fill="FFFFFF"/>
        </w:rPr>
        <w:t xml:space="preserve"> УРСС, 2005. - 240 с.</w:t>
      </w:r>
    </w:p>
    <w:p w14:paraId="5C76F17A" w14:textId="3A00E480" w:rsidR="00C1621D" w:rsidRPr="00391F62" w:rsidRDefault="00C1621D" w:rsidP="00391F62">
      <w:pPr>
        <w:shd w:val="clear" w:color="auto" w:fill="FFFFFF"/>
        <w:spacing w:before="100" w:beforeAutospacing="1" w:after="24" w:line="240" w:lineRule="auto"/>
        <w:rPr>
          <w:rFonts w:ascii="Times New Roman" w:hAnsi="Times New Roman" w:cs="Times New Roman"/>
          <w:color w:val="000000"/>
          <w:sz w:val="28"/>
          <w:szCs w:val="28"/>
          <w:shd w:val="clear" w:color="auto" w:fill="FFFFFF"/>
        </w:rPr>
      </w:pPr>
      <w:r w:rsidRPr="00391F62">
        <w:rPr>
          <w:rFonts w:ascii="Times New Roman" w:hAnsi="Times New Roman" w:cs="Times New Roman"/>
          <w:color w:val="000000"/>
          <w:sz w:val="28"/>
          <w:szCs w:val="28"/>
        </w:rPr>
        <w:t xml:space="preserve">[5] </w:t>
      </w:r>
      <w:r w:rsidRPr="00391F62">
        <w:rPr>
          <w:rFonts w:ascii="Times New Roman" w:eastAsia="Times New Roman" w:hAnsi="Times New Roman" w:cs="Times New Roman"/>
          <w:color w:val="202122"/>
          <w:sz w:val="28"/>
          <w:szCs w:val="28"/>
        </w:rPr>
        <w:t>Ильин В. А., Садовничий В. А., Сендов Б. Х. Математический анализ, ч. 2, изд. 3, ред. А. Н. Тихонов. М.: Проспект, 2004. – 358 с.</w:t>
      </w:r>
    </w:p>
    <w:p w14:paraId="5AA819B8" w14:textId="74221508" w:rsidR="002F79E1" w:rsidRPr="00391F62" w:rsidRDefault="002F79E1" w:rsidP="00391F62">
      <w:pPr>
        <w:shd w:val="clear" w:color="auto" w:fill="FFFFFF"/>
        <w:spacing w:before="100" w:beforeAutospacing="1" w:after="24" w:line="240" w:lineRule="auto"/>
        <w:rPr>
          <w:rFonts w:ascii="Times New Roman" w:hAnsi="Times New Roman" w:cs="Times New Roman"/>
          <w:color w:val="202122"/>
          <w:sz w:val="28"/>
          <w:szCs w:val="28"/>
        </w:rPr>
      </w:pPr>
      <w:r w:rsidRPr="00391F62">
        <w:rPr>
          <w:rFonts w:ascii="Times New Roman" w:eastAsia="Times New Roman" w:hAnsi="Times New Roman" w:cs="Times New Roman"/>
          <w:color w:val="202122"/>
          <w:sz w:val="28"/>
          <w:szCs w:val="28"/>
        </w:rPr>
        <w:t xml:space="preserve">[6] </w:t>
      </w:r>
      <w:r w:rsidRPr="00391F62">
        <w:rPr>
          <w:rStyle w:val="citation"/>
          <w:rFonts w:ascii="Times New Roman" w:hAnsi="Times New Roman" w:cs="Times New Roman"/>
          <w:color w:val="202122"/>
          <w:sz w:val="28"/>
          <w:szCs w:val="28"/>
        </w:rPr>
        <w:t>Пискунов Н.С.</w:t>
      </w:r>
      <w:r w:rsidR="007A30D0" w:rsidRPr="00391F62">
        <w:rPr>
          <w:rStyle w:val="citation"/>
          <w:rFonts w:ascii="Times New Roman" w:hAnsi="Times New Roman" w:cs="Times New Roman"/>
          <w:color w:val="202122"/>
          <w:sz w:val="28"/>
          <w:szCs w:val="28"/>
        </w:rPr>
        <w:t xml:space="preserve"> </w:t>
      </w:r>
      <w:r w:rsidRPr="00391F62">
        <w:rPr>
          <w:rStyle w:val="citation"/>
          <w:rFonts w:ascii="Times New Roman" w:hAnsi="Times New Roman" w:cs="Times New Roman"/>
          <w:color w:val="202122"/>
          <w:sz w:val="28"/>
          <w:szCs w:val="28"/>
        </w:rPr>
        <w:t>Дифференциальное и интегральное исчисления для втузов. В 2 т. — Изд. 13-е. — М.: Наука, Главная редакция физико-математической литературы</w:t>
      </w:r>
      <w:r w:rsidR="006314B1" w:rsidRPr="00391F62">
        <w:rPr>
          <w:rStyle w:val="citation"/>
          <w:rFonts w:ascii="Times New Roman" w:hAnsi="Times New Roman" w:cs="Times New Roman"/>
          <w:color w:val="202122"/>
          <w:sz w:val="28"/>
          <w:szCs w:val="28"/>
        </w:rPr>
        <w:t>, 1985.</w:t>
      </w:r>
      <w:r w:rsidRPr="00391F62">
        <w:rPr>
          <w:rStyle w:val="citation"/>
          <w:rFonts w:ascii="Times New Roman" w:hAnsi="Times New Roman" w:cs="Times New Roman"/>
          <w:color w:val="202122"/>
          <w:sz w:val="28"/>
          <w:szCs w:val="28"/>
        </w:rPr>
        <w:t> — Т. 1. — 432 с.</w:t>
      </w:r>
    </w:p>
    <w:p w14:paraId="071F8A96" w14:textId="6C0BE7D9" w:rsidR="002F79E1" w:rsidRPr="00391F62" w:rsidRDefault="00F612B4" w:rsidP="00391F62">
      <w:pPr>
        <w:shd w:val="clear" w:color="auto" w:fill="FFFFFF"/>
        <w:spacing w:before="100" w:beforeAutospacing="1" w:after="24" w:line="240" w:lineRule="auto"/>
        <w:rPr>
          <w:rFonts w:ascii="Times New Roman" w:hAnsi="Times New Roman" w:cs="Times New Roman"/>
          <w:color w:val="000000"/>
          <w:sz w:val="28"/>
          <w:szCs w:val="28"/>
          <w:shd w:val="clear" w:color="auto" w:fill="FFFFFF"/>
        </w:rPr>
      </w:pPr>
      <w:r w:rsidRPr="00391F62">
        <w:rPr>
          <w:rFonts w:ascii="Times New Roman" w:hAnsi="Times New Roman" w:cs="Times New Roman"/>
          <w:color w:val="000000"/>
          <w:sz w:val="28"/>
          <w:szCs w:val="28"/>
          <w:shd w:val="clear" w:color="auto" w:fill="FFFFFF"/>
        </w:rPr>
        <w:t xml:space="preserve">[7] </w:t>
      </w:r>
      <w:r w:rsidRPr="00391F62">
        <w:rPr>
          <w:rFonts w:ascii="Times New Roman" w:eastAsia="Times New Roman" w:hAnsi="Times New Roman" w:cs="Times New Roman"/>
          <w:color w:val="202122"/>
          <w:sz w:val="28"/>
          <w:szCs w:val="28"/>
        </w:rPr>
        <w:t>Киясов С. Н., Шурыгин В. В. ДИФФЕРЕНЦИАЛЬНЫЕ УРАВНЕНИЯ. ОСНОВЫ ТЕОРИИ, МЕТОДЫ РЕШЕНИЯ ЗАДАЧ Казань: Казанский федеральный университет, 2011. – 112 с.</w:t>
      </w:r>
    </w:p>
    <w:p w14:paraId="24BF6529" w14:textId="5DFCA832" w:rsidR="00391F62" w:rsidRDefault="00F612B4" w:rsidP="00391F62">
      <w:pPr>
        <w:shd w:val="clear" w:color="auto" w:fill="FFFFFF"/>
        <w:spacing w:before="100" w:beforeAutospacing="1" w:after="24" w:line="240" w:lineRule="auto"/>
        <w:rPr>
          <w:rFonts w:ascii="Times New Roman" w:hAnsi="Times New Roman" w:cs="Times New Roman"/>
          <w:color w:val="222222"/>
          <w:sz w:val="28"/>
          <w:szCs w:val="28"/>
          <w:shd w:val="clear" w:color="auto" w:fill="FFFFFF"/>
        </w:rPr>
      </w:pPr>
      <w:r w:rsidRPr="00391F62">
        <w:rPr>
          <w:rFonts w:ascii="Times New Roman" w:hAnsi="Times New Roman" w:cs="Times New Roman"/>
          <w:color w:val="000000"/>
          <w:sz w:val="28"/>
          <w:szCs w:val="28"/>
        </w:rPr>
        <w:t xml:space="preserve">[8] </w:t>
      </w:r>
      <w:r w:rsidRPr="00391F62">
        <w:rPr>
          <w:rFonts w:ascii="Times New Roman" w:hAnsi="Times New Roman" w:cs="Times New Roman"/>
          <w:color w:val="222222"/>
          <w:sz w:val="28"/>
          <w:szCs w:val="28"/>
          <w:shd w:val="clear" w:color="auto" w:fill="FFFFFF"/>
        </w:rPr>
        <w:t>Письменный Д. Т</w:t>
      </w:r>
      <w:r w:rsidR="00616F78" w:rsidRPr="00391F62">
        <w:rPr>
          <w:rFonts w:ascii="Times New Roman" w:hAnsi="Times New Roman" w:cs="Times New Roman"/>
          <w:color w:val="222222"/>
          <w:sz w:val="28"/>
          <w:szCs w:val="28"/>
          <w:shd w:val="clear" w:color="auto" w:fill="FFFFFF"/>
        </w:rPr>
        <w:t>.</w:t>
      </w:r>
      <w:r w:rsidRPr="00391F62">
        <w:rPr>
          <w:rFonts w:ascii="Times New Roman" w:hAnsi="Times New Roman" w:cs="Times New Roman"/>
          <w:color w:val="222222"/>
          <w:sz w:val="28"/>
          <w:szCs w:val="28"/>
          <w:shd w:val="clear" w:color="auto" w:fill="FFFFFF"/>
        </w:rPr>
        <w:t xml:space="preserve"> Конспект лекций по высшей математике: полный курс</w:t>
      </w:r>
      <w:r w:rsidR="0007453C" w:rsidRPr="0007453C">
        <w:rPr>
          <w:rFonts w:ascii="Times New Roman" w:hAnsi="Times New Roman" w:cs="Times New Roman"/>
          <w:color w:val="222222"/>
          <w:sz w:val="28"/>
          <w:szCs w:val="28"/>
          <w:shd w:val="clear" w:color="auto" w:fill="FFFFFF"/>
        </w:rPr>
        <w:t>-</w:t>
      </w:r>
      <w:r w:rsidRPr="00391F62">
        <w:rPr>
          <w:rFonts w:ascii="Times New Roman" w:hAnsi="Times New Roman" w:cs="Times New Roman"/>
          <w:color w:val="222222"/>
          <w:sz w:val="28"/>
          <w:szCs w:val="28"/>
          <w:shd w:val="clear" w:color="auto" w:fill="FFFFFF"/>
        </w:rPr>
        <w:t>М.: Айрис-пресс. – 2006.</w:t>
      </w:r>
    </w:p>
    <w:p w14:paraId="133B54B6" w14:textId="77777777" w:rsidR="00391F62" w:rsidRDefault="007A30D0" w:rsidP="00391F62">
      <w:pPr>
        <w:shd w:val="clear" w:color="auto" w:fill="FFFFFF"/>
        <w:spacing w:before="100" w:beforeAutospacing="1" w:after="24" w:line="240" w:lineRule="auto"/>
        <w:rPr>
          <w:rFonts w:ascii="Times New Roman" w:hAnsi="Times New Roman" w:cs="Times New Roman"/>
          <w:color w:val="222222"/>
          <w:sz w:val="28"/>
          <w:szCs w:val="28"/>
          <w:shd w:val="clear" w:color="auto" w:fill="FFFFFF"/>
        </w:rPr>
      </w:pPr>
      <w:r w:rsidRPr="00391F62">
        <w:rPr>
          <w:rFonts w:ascii="Times New Roman" w:hAnsi="Times New Roman" w:cs="Times New Roman"/>
          <w:sz w:val="28"/>
          <w:szCs w:val="28"/>
        </w:rPr>
        <w:t xml:space="preserve">[9] </w:t>
      </w:r>
      <w:r w:rsidRPr="00391F62">
        <w:rPr>
          <w:rFonts w:ascii="Times New Roman" w:hAnsi="Times New Roman" w:cs="Times New Roman"/>
          <w:sz w:val="28"/>
          <w:szCs w:val="28"/>
          <w:lang w:val="en-US"/>
        </w:rPr>
        <w:t>Maplesoft</w:t>
      </w:r>
      <w:r w:rsidRPr="00391F62">
        <w:rPr>
          <w:rFonts w:ascii="Times New Roman" w:hAnsi="Times New Roman" w:cs="Times New Roman"/>
          <w:sz w:val="28"/>
          <w:szCs w:val="28"/>
        </w:rPr>
        <w:t xml:space="preserve"> </w:t>
      </w:r>
      <w:r w:rsidRPr="00391F62">
        <w:rPr>
          <w:rFonts w:ascii="Times New Roman" w:hAnsi="Times New Roman" w:cs="Times New Roman"/>
          <w:sz w:val="28"/>
          <w:szCs w:val="28"/>
          <w:lang w:val="en-US"/>
        </w:rPr>
        <w:t>Online</w:t>
      </w:r>
      <w:r w:rsidRPr="00391F62">
        <w:rPr>
          <w:rFonts w:ascii="Times New Roman" w:hAnsi="Times New Roman" w:cs="Times New Roman"/>
          <w:sz w:val="28"/>
          <w:szCs w:val="28"/>
        </w:rPr>
        <w:t xml:space="preserve"> </w:t>
      </w:r>
      <w:r w:rsidRPr="00391F62">
        <w:rPr>
          <w:rFonts w:ascii="Times New Roman" w:hAnsi="Times New Roman" w:cs="Times New Roman"/>
          <w:sz w:val="28"/>
          <w:szCs w:val="28"/>
          <w:lang w:val="en-US"/>
        </w:rPr>
        <w:t>Help</w:t>
      </w:r>
      <w:r w:rsidRPr="00391F62">
        <w:rPr>
          <w:rFonts w:ascii="Times New Roman" w:hAnsi="Times New Roman" w:cs="Times New Roman"/>
          <w:sz w:val="28"/>
          <w:szCs w:val="28"/>
        </w:rPr>
        <w:t xml:space="preserve"> </w:t>
      </w:r>
      <w:r w:rsidRPr="00391F62">
        <w:rPr>
          <w:rFonts w:ascii="Times New Roman" w:hAnsi="Times New Roman" w:cs="Times New Roman"/>
          <w:sz w:val="28"/>
          <w:szCs w:val="28"/>
          <w:lang w:val="en-US"/>
        </w:rPr>
        <w:t>System</w:t>
      </w:r>
      <w:r w:rsidRPr="00391F62">
        <w:rPr>
          <w:rFonts w:ascii="Times New Roman" w:hAnsi="Times New Roman" w:cs="Times New Roman"/>
          <w:sz w:val="28"/>
          <w:szCs w:val="28"/>
        </w:rPr>
        <w:t xml:space="preserve"> [Электронный ресурс]. – Режим доступа: https://www.maplesoft.com/support/help/index.aspx. – Дата доступа: 10.09.2023.</w:t>
      </w:r>
    </w:p>
    <w:p w14:paraId="5599FDA7" w14:textId="42CED12C" w:rsidR="0038258D" w:rsidRPr="00391F62" w:rsidRDefault="0038258D" w:rsidP="00391F62">
      <w:pPr>
        <w:shd w:val="clear" w:color="auto" w:fill="FFFFFF"/>
        <w:spacing w:before="100" w:beforeAutospacing="1" w:after="24" w:line="240" w:lineRule="auto"/>
        <w:rPr>
          <w:rFonts w:ascii="Times New Roman" w:hAnsi="Times New Roman" w:cs="Times New Roman"/>
          <w:color w:val="222222"/>
          <w:sz w:val="28"/>
          <w:szCs w:val="28"/>
          <w:shd w:val="clear" w:color="auto" w:fill="FFFFFF"/>
        </w:rPr>
      </w:pPr>
      <w:r w:rsidRPr="00391F62">
        <w:rPr>
          <w:rFonts w:ascii="Times New Roman" w:hAnsi="Times New Roman" w:cs="Times New Roman"/>
          <w:sz w:val="28"/>
          <w:szCs w:val="28"/>
        </w:rPr>
        <w:t xml:space="preserve">[10] </w:t>
      </w:r>
      <w:r w:rsidRPr="00391F62">
        <w:rPr>
          <w:rFonts w:ascii="Times New Roman" w:hAnsi="Times New Roman" w:cs="Times New Roman"/>
          <w:color w:val="000000"/>
          <w:sz w:val="28"/>
          <w:szCs w:val="28"/>
          <w:shd w:val="clear" w:color="auto" w:fill="FFFFFF"/>
        </w:rPr>
        <w:t xml:space="preserve">Яблонский А. И., Кузнецов А. В., Шилкина Е. И. и др. Высшая математика: Общий курс: Учебник. - М.: </w:t>
      </w:r>
      <w:proofErr w:type="spellStart"/>
      <w:r w:rsidRPr="00391F62">
        <w:rPr>
          <w:rFonts w:ascii="Times New Roman" w:hAnsi="Times New Roman" w:cs="Times New Roman"/>
          <w:color w:val="000000"/>
          <w:sz w:val="28"/>
          <w:szCs w:val="28"/>
          <w:shd w:val="clear" w:color="auto" w:fill="FFFFFF"/>
        </w:rPr>
        <w:t>Высш</w:t>
      </w:r>
      <w:proofErr w:type="spellEnd"/>
      <w:r w:rsidRPr="00391F62">
        <w:rPr>
          <w:rFonts w:ascii="Times New Roman" w:hAnsi="Times New Roman" w:cs="Times New Roman"/>
          <w:color w:val="000000"/>
          <w:sz w:val="28"/>
          <w:szCs w:val="28"/>
          <w:shd w:val="clear" w:color="auto" w:fill="FFFFFF"/>
        </w:rPr>
        <w:t>. шк., 2000.- 351 с.</w:t>
      </w:r>
    </w:p>
    <w:p w14:paraId="3DA2DF5F" w14:textId="089AC23B" w:rsidR="007B22BE" w:rsidRPr="007A30D0" w:rsidRDefault="00391F62" w:rsidP="00282863">
      <w:pPr>
        <w:shd w:val="clear" w:color="auto" w:fill="FFFFFF"/>
        <w:spacing w:before="100" w:beforeAutospacing="1" w:after="24" w:line="240" w:lineRule="auto"/>
        <w:rPr>
          <w:rFonts w:ascii="Times New Roman" w:hAnsi="Times New Roman" w:cs="Times New Roman"/>
          <w:color w:val="202122"/>
          <w:sz w:val="28"/>
          <w:szCs w:val="28"/>
        </w:rPr>
      </w:pPr>
      <w:r w:rsidRPr="00391F62">
        <w:rPr>
          <w:rFonts w:ascii="Times New Roman" w:hAnsi="Times New Roman" w:cs="Times New Roman"/>
          <w:color w:val="000000"/>
          <w:sz w:val="28"/>
          <w:szCs w:val="28"/>
        </w:rPr>
        <w:t xml:space="preserve">[11] </w:t>
      </w:r>
      <w:r w:rsidRPr="00391F62">
        <w:rPr>
          <w:rFonts w:ascii="Times New Roman" w:hAnsi="Times New Roman" w:cs="Times New Roman"/>
          <w:color w:val="000000"/>
          <w:sz w:val="28"/>
          <w:szCs w:val="28"/>
          <w:shd w:val="clear" w:color="auto" w:fill="FFFFFF"/>
        </w:rPr>
        <w:t>Запорожец Г.И. Руководство к решению задач по математическому анализу. - М.: Высшая школа, 2004. - 464 с.</w:t>
      </w:r>
      <w:r>
        <w:rPr>
          <w:rFonts w:ascii="Open Sans" w:hAnsi="Open Sans" w:cs="Open Sans"/>
          <w:color w:val="000000"/>
          <w:sz w:val="23"/>
          <w:szCs w:val="23"/>
        </w:rPr>
        <w:br/>
      </w:r>
      <w:r>
        <w:rPr>
          <w:rFonts w:ascii="Open Sans" w:hAnsi="Open Sans" w:cs="Open Sans"/>
          <w:color w:val="000000"/>
          <w:sz w:val="23"/>
          <w:szCs w:val="23"/>
        </w:rPr>
        <w:br/>
      </w:r>
      <w:r w:rsidR="007B22BE" w:rsidRPr="007A30D0">
        <w:rPr>
          <w:rFonts w:ascii="Times New Roman" w:hAnsi="Times New Roman" w:cs="Times New Roman"/>
          <w:color w:val="000000"/>
          <w:sz w:val="28"/>
          <w:szCs w:val="28"/>
        </w:rPr>
        <w:br/>
      </w:r>
    </w:p>
    <w:p w14:paraId="6B2FDE48" w14:textId="0749D9E8" w:rsidR="00523967" w:rsidRPr="0083473F" w:rsidRDefault="00523967" w:rsidP="0083473F">
      <w:pPr>
        <w:spacing w:before="240" w:after="240" w:line="240" w:lineRule="auto"/>
        <w:rPr>
          <w:rFonts w:ascii="Times New Roman" w:eastAsia="Times New Roman" w:hAnsi="Times New Roman" w:cs="Times New Roman"/>
          <w:sz w:val="24"/>
          <w:szCs w:val="24"/>
        </w:rPr>
      </w:pPr>
    </w:p>
    <w:sectPr w:rsidR="00523967" w:rsidRPr="0083473F" w:rsidSect="00725297">
      <w:footerReference w:type="default" r:id="rId21"/>
      <w:pgSz w:w="11906" w:h="16838"/>
      <w:pgMar w:top="1134" w:right="850" w:bottom="1134"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A46B0C" w14:textId="77777777" w:rsidR="00F6323C" w:rsidRDefault="00F6323C" w:rsidP="0038258D">
      <w:pPr>
        <w:spacing w:after="0" w:line="240" w:lineRule="auto"/>
      </w:pPr>
      <w:r>
        <w:separator/>
      </w:r>
    </w:p>
  </w:endnote>
  <w:endnote w:type="continuationSeparator" w:id="0">
    <w:p w14:paraId="4E8662AC" w14:textId="77777777" w:rsidR="00F6323C" w:rsidRDefault="00F6323C" w:rsidP="003825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6434235"/>
      <w:docPartObj>
        <w:docPartGallery w:val="Page Numbers (Bottom of Page)"/>
        <w:docPartUnique/>
      </w:docPartObj>
    </w:sdtPr>
    <w:sdtEndPr>
      <w:rPr>
        <w:rFonts w:ascii="Times New Roman" w:hAnsi="Times New Roman" w:cs="Times New Roman"/>
      </w:rPr>
    </w:sdtEndPr>
    <w:sdtContent>
      <w:p w14:paraId="5C3FD13B" w14:textId="3295EAFC" w:rsidR="00725297" w:rsidRDefault="00725297">
        <w:pPr>
          <w:pStyle w:val="ae"/>
          <w:jc w:val="right"/>
        </w:pPr>
        <w:r w:rsidRPr="00725297">
          <w:fldChar w:fldCharType="begin"/>
        </w:r>
        <w:r w:rsidRPr="00725297">
          <w:instrText>PAGE   \* MERGEFORMAT</w:instrText>
        </w:r>
        <w:r w:rsidRPr="00725297">
          <w:fldChar w:fldCharType="separate"/>
        </w:r>
        <w:r w:rsidRPr="00725297">
          <w:t>2</w:t>
        </w:r>
        <w:r w:rsidRPr="00725297">
          <w:fldChar w:fldCharType="end"/>
        </w:r>
      </w:p>
    </w:sdtContent>
  </w:sdt>
  <w:p w14:paraId="17BBEB9A" w14:textId="77777777" w:rsidR="005D188D" w:rsidRDefault="005D188D">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9E11FC" w14:textId="77777777" w:rsidR="00F6323C" w:rsidRDefault="00F6323C" w:rsidP="0038258D">
      <w:pPr>
        <w:spacing w:after="0" w:line="240" w:lineRule="auto"/>
      </w:pPr>
      <w:r>
        <w:separator/>
      </w:r>
    </w:p>
  </w:footnote>
  <w:footnote w:type="continuationSeparator" w:id="0">
    <w:p w14:paraId="646B908C" w14:textId="77777777" w:rsidR="00F6323C" w:rsidRDefault="00F6323C" w:rsidP="003825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3334A"/>
    <w:multiLevelType w:val="multilevel"/>
    <w:tmpl w:val="BEAEB764"/>
    <w:lvl w:ilvl="0">
      <w:start w:val="1"/>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AAF5A44"/>
    <w:multiLevelType w:val="hybridMultilevel"/>
    <w:tmpl w:val="79D09F78"/>
    <w:lvl w:ilvl="0" w:tplc="0C000011">
      <w:start w:val="1"/>
      <w:numFmt w:val="decimal"/>
      <w:lvlText w:val="%1)"/>
      <w:lvlJc w:val="left"/>
      <w:pPr>
        <w:ind w:left="720" w:hanging="360"/>
      </w:pPr>
      <w:rPr>
        <w:rFonts w:hint="default"/>
        <w:i w:val="0"/>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1AC826DD"/>
    <w:multiLevelType w:val="hybridMultilevel"/>
    <w:tmpl w:val="4890193E"/>
    <w:lvl w:ilvl="0" w:tplc="149AAEF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1E957CE0"/>
    <w:multiLevelType w:val="multilevel"/>
    <w:tmpl w:val="82D0D2C4"/>
    <w:lvl w:ilvl="0">
      <w:start w:val="1"/>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3.%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17065D7"/>
    <w:multiLevelType w:val="multilevel"/>
    <w:tmpl w:val="882A3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E442A5"/>
    <w:multiLevelType w:val="hybridMultilevel"/>
    <w:tmpl w:val="2FE84B4E"/>
    <w:lvl w:ilvl="0" w:tplc="88EC50D4">
      <w:start w:val="1"/>
      <w:numFmt w:val="decimal"/>
      <w:lvlText w:val="%1)"/>
      <w:lvlJc w:val="left"/>
      <w:pPr>
        <w:ind w:left="432" w:hanging="360"/>
      </w:pPr>
      <w:rPr>
        <w:rFonts w:hint="default"/>
      </w:rPr>
    </w:lvl>
    <w:lvl w:ilvl="1" w:tplc="0C000019" w:tentative="1">
      <w:start w:val="1"/>
      <w:numFmt w:val="lowerLetter"/>
      <w:lvlText w:val="%2."/>
      <w:lvlJc w:val="left"/>
      <w:pPr>
        <w:ind w:left="1152" w:hanging="360"/>
      </w:pPr>
    </w:lvl>
    <w:lvl w:ilvl="2" w:tplc="0C00001B" w:tentative="1">
      <w:start w:val="1"/>
      <w:numFmt w:val="lowerRoman"/>
      <w:lvlText w:val="%3."/>
      <w:lvlJc w:val="right"/>
      <w:pPr>
        <w:ind w:left="1872" w:hanging="180"/>
      </w:pPr>
    </w:lvl>
    <w:lvl w:ilvl="3" w:tplc="0C00000F" w:tentative="1">
      <w:start w:val="1"/>
      <w:numFmt w:val="decimal"/>
      <w:lvlText w:val="%4."/>
      <w:lvlJc w:val="left"/>
      <w:pPr>
        <w:ind w:left="2592" w:hanging="360"/>
      </w:pPr>
    </w:lvl>
    <w:lvl w:ilvl="4" w:tplc="0C000019" w:tentative="1">
      <w:start w:val="1"/>
      <w:numFmt w:val="lowerLetter"/>
      <w:lvlText w:val="%5."/>
      <w:lvlJc w:val="left"/>
      <w:pPr>
        <w:ind w:left="3312" w:hanging="360"/>
      </w:pPr>
    </w:lvl>
    <w:lvl w:ilvl="5" w:tplc="0C00001B" w:tentative="1">
      <w:start w:val="1"/>
      <w:numFmt w:val="lowerRoman"/>
      <w:lvlText w:val="%6."/>
      <w:lvlJc w:val="right"/>
      <w:pPr>
        <w:ind w:left="4032" w:hanging="180"/>
      </w:pPr>
    </w:lvl>
    <w:lvl w:ilvl="6" w:tplc="0C00000F" w:tentative="1">
      <w:start w:val="1"/>
      <w:numFmt w:val="decimal"/>
      <w:lvlText w:val="%7."/>
      <w:lvlJc w:val="left"/>
      <w:pPr>
        <w:ind w:left="4752" w:hanging="360"/>
      </w:pPr>
    </w:lvl>
    <w:lvl w:ilvl="7" w:tplc="0C000019" w:tentative="1">
      <w:start w:val="1"/>
      <w:numFmt w:val="lowerLetter"/>
      <w:lvlText w:val="%8."/>
      <w:lvlJc w:val="left"/>
      <w:pPr>
        <w:ind w:left="5472" w:hanging="360"/>
      </w:pPr>
    </w:lvl>
    <w:lvl w:ilvl="8" w:tplc="0C00001B" w:tentative="1">
      <w:start w:val="1"/>
      <w:numFmt w:val="lowerRoman"/>
      <w:lvlText w:val="%9."/>
      <w:lvlJc w:val="right"/>
      <w:pPr>
        <w:ind w:left="6192" w:hanging="180"/>
      </w:pPr>
    </w:lvl>
  </w:abstractNum>
  <w:abstractNum w:abstractNumId="6" w15:restartNumberingAfterBreak="0">
    <w:nsid w:val="4CA47286"/>
    <w:multiLevelType w:val="multilevel"/>
    <w:tmpl w:val="88DE10E4"/>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540C0FC7"/>
    <w:multiLevelType w:val="multilevel"/>
    <w:tmpl w:val="D77A2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4E2677"/>
    <w:multiLevelType w:val="multilevel"/>
    <w:tmpl w:val="82D0D2C4"/>
    <w:lvl w:ilvl="0">
      <w:start w:val="1"/>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3.%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6BAE449F"/>
    <w:multiLevelType w:val="multilevel"/>
    <w:tmpl w:val="A5BE0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E6085C"/>
    <w:multiLevelType w:val="multilevel"/>
    <w:tmpl w:val="ADCE2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1827157">
    <w:abstractNumId w:val="4"/>
  </w:num>
  <w:num w:numId="2" w16cid:durableId="537740990">
    <w:abstractNumId w:val="10"/>
  </w:num>
  <w:num w:numId="3" w16cid:durableId="2015329788">
    <w:abstractNumId w:val="1"/>
  </w:num>
  <w:num w:numId="4" w16cid:durableId="913703769">
    <w:abstractNumId w:val="9"/>
  </w:num>
  <w:num w:numId="5" w16cid:durableId="1917277376">
    <w:abstractNumId w:val="7"/>
  </w:num>
  <w:num w:numId="6" w16cid:durableId="1767380247">
    <w:abstractNumId w:val="5"/>
  </w:num>
  <w:num w:numId="7" w16cid:durableId="432242359">
    <w:abstractNumId w:val="2"/>
  </w:num>
  <w:num w:numId="8" w16cid:durableId="487479076">
    <w:abstractNumId w:val="6"/>
  </w:num>
  <w:num w:numId="9" w16cid:durableId="215091947">
    <w:abstractNumId w:val="0"/>
  </w:num>
  <w:num w:numId="10" w16cid:durableId="1314411737">
    <w:abstractNumId w:val="8"/>
  </w:num>
  <w:num w:numId="11" w16cid:durableId="126788787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Пользователь">
    <w15:presenceInfo w15:providerId="None" w15:userId="Пользователь"/>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trackRevisions/>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795"/>
    <w:rsid w:val="00022C14"/>
    <w:rsid w:val="0005457B"/>
    <w:rsid w:val="0007453C"/>
    <w:rsid w:val="00080A42"/>
    <w:rsid w:val="00082238"/>
    <w:rsid w:val="0009187F"/>
    <w:rsid w:val="000B7838"/>
    <w:rsid w:val="000D2428"/>
    <w:rsid w:val="000D6E58"/>
    <w:rsid w:val="000D7F1A"/>
    <w:rsid w:val="000E5173"/>
    <w:rsid w:val="00106F88"/>
    <w:rsid w:val="00120B3A"/>
    <w:rsid w:val="00133984"/>
    <w:rsid w:val="00153F33"/>
    <w:rsid w:val="001601CB"/>
    <w:rsid w:val="001944C2"/>
    <w:rsid w:val="00195109"/>
    <w:rsid w:val="001A0F0E"/>
    <w:rsid w:val="001A4B8C"/>
    <w:rsid w:val="001B5AE8"/>
    <w:rsid w:val="001C46C0"/>
    <w:rsid w:val="001E16E6"/>
    <w:rsid w:val="001F57C1"/>
    <w:rsid w:val="00220F8A"/>
    <w:rsid w:val="002449F3"/>
    <w:rsid w:val="00282863"/>
    <w:rsid w:val="002A56D4"/>
    <w:rsid w:val="002C545C"/>
    <w:rsid w:val="002D3691"/>
    <w:rsid w:val="002F79E1"/>
    <w:rsid w:val="0031047E"/>
    <w:rsid w:val="003512D2"/>
    <w:rsid w:val="00352E25"/>
    <w:rsid w:val="00352F47"/>
    <w:rsid w:val="00377D14"/>
    <w:rsid w:val="0038258D"/>
    <w:rsid w:val="003830DB"/>
    <w:rsid w:val="00391F62"/>
    <w:rsid w:val="00393C80"/>
    <w:rsid w:val="003965B3"/>
    <w:rsid w:val="003B45EE"/>
    <w:rsid w:val="003C22EF"/>
    <w:rsid w:val="003F56E6"/>
    <w:rsid w:val="00434F27"/>
    <w:rsid w:val="004356B2"/>
    <w:rsid w:val="0044589B"/>
    <w:rsid w:val="00446514"/>
    <w:rsid w:val="00446A16"/>
    <w:rsid w:val="00486C27"/>
    <w:rsid w:val="0049441E"/>
    <w:rsid w:val="004D1A24"/>
    <w:rsid w:val="004D30B9"/>
    <w:rsid w:val="005143F7"/>
    <w:rsid w:val="00523967"/>
    <w:rsid w:val="00540DCF"/>
    <w:rsid w:val="005679CF"/>
    <w:rsid w:val="00570399"/>
    <w:rsid w:val="00571AEF"/>
    <w:rsid w:val="00582C6F"/>
    <w:rsid w:val="00586ECF"/>
    <w:rsid w:val="00587A1B"/>
    <w:rsid w:val="005B5BCA"/>
    <w:rsid w:val="005D188D"/>
    <w:rsid w:val="005E25C1"/>
    <w:rsid w:val="005F27B4"/>
    <w:rsid w:val="005F43B6"/>
    <w:rsid w:val="00602222"/>
    <w:rsid w:val="00604E98"/>
    <w:rsid w:val="00616F78"/>
    <w:rsid w:val="006314B1"/>
    <w:rsid w:val="00654E92"/>
    <w:rsid w:val="00667921"/>
    <w:rsid w:val="0069430C"/>
    <w:rsid w:val="006947CD"/>
    <w:rsid w:val="006A21F2"/>
    <w:rsid w:val="006B1790"/>
    <w:rsid w:val="006C1784"/>
    <w:rsid w:val="006C1E23"/>
    <w:rsid w:val="006D0064"/>
    <w:rsid w:val="006F1795"/>
    <w:rsid w:val="0070538A"/>
    <w:rsid w:val="00725297"/>
    <w:rsid w:val="00726136"/>
    <w:rsid w:val="00774ADB"/>
    <w:rsid w:val="00775B7F"/>
    <w:rsid w:val="00777549"/>
    <w:rsid w:val="007A30D0"/>
    <w:rsid w:val="007B22BE"/>
    <w:rsid w:val="007D463D"/>
    <w:rsid w:val="0083473F"/>
    <w:rsid w:val="0084398D"/>
    <w:rsid w:val="0084452D"/>
    <w:rsid w:val="0085159A"/>
    <w:rsid w:val="00863264"/>
    <w:rsid w:val="008831D5"/>
    <w:rsid w:val="008956CF"/>
    <w:rsid w:val="008A3D8B"/>
    <w:rsid w:val="008B0B9F"/>
    <w:rsid w:val="008C62FF"/>
    <w:rsid w:val="00942FA1"/>
    <w:rsid w:val="00944CF6"/>
    <w:rsid w:val="0095210A"/>
    <w:rsid w:val="0095457E"/>
    <w:rsid w:val="00972CCB"/>
    <w:rsid w:val="0099039E"/>
    <w:rsid w:val="009A3128"/>
    <w:rsid w:val="009A4DBB"/>
    <w:rsid w:val="009B316B"/>
    <w:rsid w:val="009B64DD"/>
    <w:rsid w:val="009E48FF"/>
    <w:rsid w:val="009F061A"/>
    <w:rsid w:val="00A12CB0"/>
    <w:rsid w:val="00A2595D"/>
    <w:rsid w:val="00A5654C"/>
    <w:rsid w:val="00A61738"/>
    <w:rsid w:val="00AB5A0F"/>
    <w:rsid w:val="00AD5F9B"/>
    <w:rsid w:val="00B11AB8"/>
    <w:rsid w:val="00B120FB"/>
    <w:rsid w:val="00B2514C"/>
    <w:rsid w:val="00B2777B"/>
    <w:rsid w:val="00B41BBA"/>
    <w:rsid w:val="00B62BA4"/>
    <w:rsid w:val="00B71702"/>
    <w:rsid w:val="00B90634"/>
    <w:rsid w:val="00BA1609"/>
    <w:rsid w:val="00C05519"/>
    <w:rsid w:val="00C1621D"/>
    <w:rsid w:val="00C21048"/>
    <w:rsid w:val="00C224FE"/>
    <w:rsid w:val="00C4368A"/>
    <w:rsid w:val="00C44F54"/>
    <w:rsid w:val="00C85D8E"/>
    <w:rsid w:val="00C966FC"/>
    <w:rsid w:val="00CA6F29"/>
    <w:rsid w:val="00CE01E7"/>
    <w:rsid w:val="00CE1B0C"/>
    <w:rsid w:val="00CE4BBF"/>
    <w:rsid w:val="00CE4BFB"/>
    <w:rsid w:val="00CF5921"/>
    <w:rsid w:val="00D029ED"/>
    <w:rsid w:val="00D64BC0"/>
    <w:rsid w:val="00D80F0D"/>
    <w:rsid w:val="00D87FB2"/>
    <w:rsid w:val="00D917F6"/>
    <w:rsid w:val="00DA4E85"/>
    <w:rsid w:val="00DF20B4"/>
    <w:rsid w:val="00E2337B"/>
    <w:rsid w:val="00E236B2"/>
    <w:rsid w:val="00E33707"/>
    <w:rsid w:val="00E5702C"/>
    <w:rsid w:val="00E63726"/>
    <w:rsid w:val="00E849F4"/>
    <w:rsid w:val="00EB6145"/>
    <w:rsid w:val="00EE68B6"/>
    <w:rsid w:val="00EF3150"/>
    <w:rsid w:val="00EF652A"/>
    <w:rsid w:val="00F02E64"/>
    <w:rsid w:val="00F04E82"/>
    <w:rsid w:val="00F054E1"/>
    <w:rsid w:val="00F17290"/>
    <w:rsid w:val="00F26EF0"/>
    <w:rsid w:val="00F55DCE"/>
    <w:rsid w:val="00F612B4"/>
    <w:rsid w:val="00F6323C"/>
    <w:rsid w:val="00F809E5"/>
    <w:rsid w:val="00FB1637"/>
    <w:rsid w:val="00FC653A"/>
    <w:rsid w:val="00FC7573"/>
    <w:rsid w:val="00FD0508"/>
    <w:rsid w:val="00FE0060"/>
    <w:rsid w:val="00FF17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6446B1"/>
  <w15:chartTrackingRefBased/>
  <w15:docId w15:val="{95E65637-7FC6-45AC-A663-451E07ACD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521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9521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9521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B31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a0"/>
    <w:rsid w:val="009B316B"/>
  </w:style>
  <w:style w:type="character" w:styleId="a4">
    <w:name w:val="Placeholder Text"/>
    <w:basedOn w:val="a0"/>
    <w:uiPriority w:val="99"/>
    <w:semiHidden/>
    <w:rsid w:val="009B316B"/>
    <w:rPr>
      <w:color w:val="808080"/>
    </w:rPr>
  </w:style>
  <w:style w:type="character" w:customStyle="1" w:styleId="citation">
    <w:name w:val="citation"/>
    <w:basedOn w:val="a0"/>
    <w:rsid w:val="0095457E"/>
  </w:style>
  <w:style w:type="character" w:styleId="a5">
    <w:name w:val="Hyperlink"/>
    <w:basedOn w:val="a0"/>
    <w:uiPriority w:val="99"/>
    <w:unhideWhenUsed/>
    <w:rsid w:val="0095457E"/>
    <w:rPr>
      <w:color w:val="0000FF"/>
      <w:u w:val="single"/>
    </w:rPr>
  </w:style>
  <w:style w:type="paragraph" w:styleId="a6">
    <w:name w:val="List Paragraph"/>
    <w:basedOn w:val="a"/>
    <w:uiPriority w:val="34"/>
    <w:qFormat/>
    <w:rsid w:val="00CE01E7"/>
    <w:pPr>
      <w:ind w:left="720"/>
      <w:contextualSpacing/>
    </w:pPr>
  </w:style>
  <w:style w:type="paragraph" w:styleId="a7">
    <w:name w:val="Title"/>
    <w:basedOn w:val="a"/>
    <w:next w:val="a"/>
    <w:link w:val="a8"/>
    <w:uiPriority w:val="10"/>
    <w:qFormat/>
    <w:rsid w:val="00D80F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8">
    <w:name w:val="Заголовок Знак"/>
    <w:basedOn w:val="a0"/>
    <w:link w:val="a7"/>
    <w:uiPriority w:val="10"/>
    <w:rsid w:val="00D80F0D"/>
    <w:rPr>
      <w:rFonts w:asciiTheme="majorHAnsi" w:eastAsiaTheme="majorEastAsia" w:hAnsiTheme="majorHAnsi" w:cstheme="majorBidi"/>
      <w:spacing w:val="-10"/>
      <w:kern w:val="28"/>
      <w:sz w:val="56"/>
      <w:szCs w:val="56"/>
    </w:rPr>
  </w:style>
  <w:style w:type="paragraph" w:styleId="a9">
    <w:name w:val="Subtitle"/>
    <w:basedOn w:val="a"/>
    <w:next w:val="a"/>
    <w:link w:val="aa"/>
    <w:uiPriority w:val="11"/>
    <w:qFormat/>
    <w:rsid w:val="00D80F0D"/>
    <w:pPr>
      <w:numPr>
        <w:ilvl w:val="1"/>
      </w:numPr>
    </w:pPr>
    <w:rPr>
      <w:rFonts w:eastAsiaTheme="minorEastAsia"/>
      <w:color w:val="5A5A5A" w:themeColor="text1" w:themeTint="A5"/>
      <w:spacing w:val="15"/>
    </w:rPr>
  </w:style>
  <w:style w:type="character" w:customStyle="1" w:styleId="aa">
    <w:name w:val="Подзаголовок Знак"/>
    <w:basedOn w:val="a0"/>
    <w:link w:val="a9"/>
    <w:uiPriority w:val="11"/>
    <w:rsid w:val="00D80F0D"/>
    <w:rPr>
      <w:rFonts w:eastAsiaTheme="minorEastAsia"/>
      <w:color w:val="5A5A5A" w:themeColor="text1" w:themeTint="A5"/>
      <w:spacing w:val="15"/>
    </w:rPr>
  </w:style>
  <w:style w:type="character" w:customStyle="1" w:styleId="10">
    <w:name w:val="Заголовок 1 Знак"/>
    <w:basedOn w:val="a0"/>
    <w:link w:val="1"/>
    <w:uiPriority w:val="9"/>
    <w:rsid w:val="0095210A"/>
    <w:rPr>
      <w:rFonts w:asciiTheme="majorHAnsi" w:eastAsiaTheme="majorEastAsia" w:hAnsiTheme="majorHAnsi" w:cstheme="majorBidi"/>
      <w:color w:val="2F5496" w:themeColor="accent1" w:themeShade="BF"/>
      <w:sz w:val="32"/>
      <w:szCs w:val="32"/>
    </w:rPr>
  </w:style>
  <w:style w:type="paragraph" w:styleId="ab">
    <w:name w:val="TOC Heading"/>
    <w:basedOn w:val="1"/>
    <w:next w:val="a"/>
    <w:uiPriority w:val="39"/>
    <w:unhideWhenUsed/>
    <w:qFormat/>
    <w:rsid w:val="0095210A"/>
    <w:pPr>
      <w:outlineLvl w:val="9"/>
    </w:pPr>
    <w:rPr>
      <w:lang w:eastAsia="ru-RU"/>
    </w:rPr>
  </w:style>
  <w:style w:type="paragraph" w:styleId="21">
    <w:name w:val="toc 2"/>
    <w:basedOn w:val="a"/>
    <w:next w:val="a"/>
    <w:autoRedefine/>
    <w:uiPriority w:val="39"/>
    <w:unhideWhenUsed/>
    <w:rsid w:val="0095210A"/>
    <w:pPr>
      <w:spacing w:after="100"/>
      <w:ind w:left="220"/>
    </w:pPr>
    <w:rPr>
      <w:rFonts w:eastAsiaTheme="minorEastAsia" w:cs="Times New Roman"/>
      <w:lang w:eastAsia="ru-RU"/>
    </w:rPr>
  </w:style>
  <w:style w:type="paragraph" w:styleId="11">
    <w:name w:val="toc 1"/>
    <w:basedOn w:val="a"/>
    <w:next w:val="a"/>
    <w:autoRedefine/>
    <w:uiPriority w:val="39"/>
    <w:unhideWhenUsed/>
    <w:rsid w:val="0095210A"/>
    <w:pPr>
      <w:spacing w:after="100"/>
    </w:pPr>
    <w:rPr>
      <w:rFonts w:eastAsiaTheme="minorEastAsia" w:cs="Times New Roman"/>
      <w:lang w:eastAsia="ru-RU"/>
    </w:rPr>
  </w:style>
  <w:style w:type="paragraph" w:styleId="31">
    <w:name w:val="toc 3"/>
    <w:basedOn w:val="a"/>
    <w:next w:val="a"/>
    <w:autoRedefine/>
    <w:uiPriority w:val="39"/>
    <w:unhideWhenUsed/>
    <w:rsid w:val="0095210A"/>
    <w:pPr>
      <w:spacing w:after="100"/>
      <w:ind w:left="440"/>
    </w:pPr>
    <w:rPr>
      <w:rFonts w:eastAsiaTheme="minorEastAsia" w:cs="Times New Roman"/>
      <w:lang w:eastAsia="ru-RU"/>
    </w:rPr>
  </w:style>
  <w:style w:type="character" w:customStyle="1" w:styleId="20">
    <w:name w:val="Заголовок 2 Знак"/>
    <w:basedOn w:val="a0"/>
    <w:link w:val="2"/>
    <w:uiPriority w:val="9"/>
    <w:rsid w:val="0095210A"/>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semiHidden/>
    <w:rsid w:val="0095210A"/>
    <w:rPr>
      <w:rFonts w:asciiTheme="majorHAnsi" w:eastAsiaTheme="majorEastAsia" w:hAnsiTheme="majorHAnsi" w:cstheme="majorBidi"/>
      <w:color w:val="1F3763" w:themeColor="accent1" w:themeShade="7F"/>
      <w:sz w:val="24"/>
      <w:szCs w:val="24"/>
    </w:rPr>
  </w:style>
  <w:style w:type="paragraph" w:styleId="ac">
    <w:name w:val="header"/>
    <w:basedOn w:val="a"/>
    <w:link w:val="ad"/>
    <w:uiPriority w:val="99"/>
    <w:unhideWhenUsed/>
    <w:rsid w:val="0038258D"/>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38258D"/>
  </w:style>
  <w:style w:type="paragraph" w:styleId="ae">
    <w:name w:val="footer"/>
    <w:basedOn w:val="a"/>
    <w:link w:val="af"/>
    <w:uiPriority w:val="99"/>
    <w:unhideWhenUsed/>
    <w:rsid w:val="0038258D"/>
    <w:pPr>
      <w:tabs>
        <w:tab w:val="center" w:pos="4677"/>
        <w:tab w:val="right" w:pos="9355"/>
      </w:tabs>
      <w:spacing w:after="0" w:line="240" w:lineRule="auto"/>
    </w:pPr>
  </w:style>
  <w:style w:type="character" w:customStyle="1" w:styleId="af">
    <w:name w:val="Нижний колонтитул Знак"/>
    <w:basedOn w:val="a0"/>
    <w:link w:val="ae"/>
    <w:uiPriority w:val="99"/>
    <w:rsid w:val="0038258D"/>
  </w:style>
  <w:style w:type="character" w:styleId="af0">
    <w:name w:val="FollowedHyperlink"/>
    <w:basedOn w:val="a0"/>
    <w:uiPriority w:val="99"/>
    <w:semiHidden/>
    <w:unhideWhenUsed/>
    <w:rsid w:val="0038258D"/>
    <w:rPr>
      <w:color w:val="954F72" w:themeColor="followedHyperlink"/>
      <w:u w:val="single"/>
    </w:rPr>
  </w:style>
  <w:style w:type="paragraph" w:styleId="af1">
    <w:name w:val="endnote text"/>
    <w:basedOn w:val="a"/>
    <w:link w:val="af2"/>
    <w:uiPriority w:val="99"/>
    <w:semiHidden/>
    <w:unhideWhenUsed/>
    <w:rsid w:val="00725297"/>
    <w:pPr>
      <w:spacing w:after="0" w:line="240" w:lineRule="auto"/>
    </w:pPr>
    <w:rPr>
      <w:sz w:val="20"/>
      <w:szCs w:val="20"/>
    </w:rPr>
  </w:style>
  <w:style w:type="character" w:customStyle="1" w:styleId="af2">
    <w:name w:val="Текст концевой сноски Знак"/>
    <w:basedOn w:val="a0"/>
    <w:link w:val="af1"/>
    <w:uiPriority w:val="99"/>
    <w:semiHidden/>
    <w:rsid w:val="00725297"/>
    <w:rPr>
      <w:sz w:val="20"/>
      <w:szCs w:val="20"/>
    </w:rPr>
  </w:style>
  <w:style w:type="character" w:styleId="af3">
    <w:name w:val="endnote reference"/>
    <w:basedOn w:val="a0"/>
    <w:uiPriority w:val="99"/>
    <w:semiHidden/>
    <w:unhideWhenUsed/>
    <w:rsid w:val="00725297"/>
    <w:rPr>
      <w:vertAlign w:val="superscript"/>
    </w:rPr>
  </w:style>
  <w:style w:type="paragraph" w:styleId="af4">
    <w:name w:val="Revision"/>
    <w:hidden/>
    <w:uiPriority w:val="99"/>
    <w:semiHidden/>
    <w:rsid w:val="00D917F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94833">
      <w:bodyDiv w:val="1"/>
      <w:marLeft w:val="0"/>
      <w:marRight w:val="0"/>
      <w:marTop w:val="0"/>
      <w:marBottom w:val="0"/>
      <w:divBdr>
        <w:top w:val="none" w:sz="0" w:space="0" w:color="auto"/>
        <w:left w:val="none" w:sz="0" w:space="0" w:color="auto"/>
        <w:bottom w:val="none" w:sz="0" w:space="0" w:color="auto"/>
        <w:right w:val="none" w:sz="0" w:space="0" w:color="auto"/>
      </w:divBdr>
    </w:div>
    <w:div w:id="902064445">
      <w:bodyDiv w:val="1"/>
      <w:marLeft w:val="0"/>
      <w:marRight w:val="0"/>
      <w:marTop w:val="0"/>
      <w:marBottom w:val="0"/>
      <w:divBdr>
        <w:top w:val="none" w:sz="0" w:space="0" w:color="auto"/>
        <w:left w:val="none" w:sz="0" w:space="0" w:color="auto"/>
        <w:bottom w:val="none" w:sz="0" w:space="0" w:color="auto"/>
        <w:right w:val="none" w:sz="0" w:space="0" w:color="auto"/>
      </w:divBdr>
    </w:div>
    <w:div w:id="1062866974">
      <w:bodyDiv w:val="1"/>
      <w:marLeft w:val="0"/>
      <w:marRight w:val="0"/>
      <w:marTop w:val="0"/>
      <w:marBottom w:val="0"/>
      <w:divBdr>
        <w:top w:val="none" w:sz="0" w:space="0" w:color="auto"/>
        <w:left w:val="none" w:sz="0" w:space="0" w:color="auto"/>
        <w:bottom w:val="none" w:sz="0" w:space="0" w:color="auto"/>
        <w:right w:val="none" w:sz="0" w:space="0" w:color="auto"/>
      </w:divBdr>
    </w:div>
    <w:div w:id="1420784540">
      <w:bodyDiv w:val="1"/>
      <w:marLeft w:val="0"/>
      <w:marRight w:val="0"/>
      <w:marTop w:val="0"/>
      <w:marBottom w:val="0"/>
      <w:divBdr>
        <w:top w:val="none" w:sz="0" w:space="0" w:color="auto"/>
        <w:left w:val="none" w:sz="0" w:space="0" w:color="auto"/>
        <w:bottom w:val="none" w:sz="0" w:space="0" w:color="auto"/>
        <w:right w:val="none" w:sz="0" w:space="0" w:color="auto"/>
      </w:divBdr>
    </w:div>
    <w:div w:id="1421295731">
      <w:bodyDiv w:val="1"/>
      <w:marLeft w:val="0"/>
      <w:marRight w:val="0"/>
      <w:marTop w:val="0"/>
      <w:marBottom w:val="0"/>
      <w:divBdr>
        <w:top w:val="none" w:sz="0" w:space="0" w:color="auto"/>
        <w:left w:val="none" w:sz="0" w:space="0" w:color="auto"/>
        <w:bottom w:val="none" w:sz="0" w:space="0" w:color="auto"/>
        <w:right w:val="none" w:sz="0" w:space="0" w:color="auto"/>
      </w:divBdr>
    </w:div>
    <w:div w:id="1862086682">
      <w:bodyDiv w:val="1"/>
      <w:marLeft w:val="0"/>
      <w:marRight w:val="0"/>
      <w:marTop w:val="0"/>
      <w:marBottom w:val="0"/>
      <w:divBdr>
        <w:top w:val="none" w:sz="0" w:space="0" w:color="auto"/>
        <w:left w:val="none" w:sz="0" w:space="0" w:color="auto"/>
        <w:bottom w:val="none" w:sz="0" w:space="0" w:color="auto"/>
        <w:right w:val="none" w:sz="0" w:space="0" w:color="auto"/>
      </w:divBdr>
    </w:div>
    <w:div w:id="2020152245">
      <w:bodyDiv w:val="1"/>
      <w:marLeft w:val="0"/>
      <w:marRight w:val="0"/>
      <w:marTop w:val="0"/>
      <w:marBottom w:val="0"/>
      <w:divBdr>
        <w:top w:val="none" w:sz="0" w:space="0" w:color="auto"/>
        <w:left w:val="none" w:sz="0" w:space="0" w:color="auto"/>
        <w:bottom w:val="none" w:sz="0" w:space="0" w:color="auto"/>
        <w:right w:val="none" w:sz="0" w:space="0" w:color="auto"/>
      </w:divBdr>
    </w:div>
    <w:div w:id="2118599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microsoft.com/office/2011/relationships/people" Target="peop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609BF7-23DE-46F2-8325-7F681F1D3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54</Pages>
  <Words>10358</Words>
  <Characters>59041</Characters>
  <Application>Microsoft Office Word</Application>
  <DocSecurity>0</DocSecurity>
  <Lines>492</Lines>
  <Paragraphs>138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69261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Mclovin</dc:creator>
  <cp:keywords/>
  <dc:description/>
  <cp:lastModifiedBy>Пользователь</cp:lastModifiedBy>
  <cp:revision>3</cp:revision>
  <dcterms:created xsi:type="dcterms:W3CDTF">2023-12-28T02:48:00Z</dcterms:created>
  <dcterms:modified xsi:type="dcterms:W3CDTF">2023-12-28T02:55:00Z</dcterms:modified>
</cp:coreProperties>
</file>